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bookmarkStart w:id="0" w:name="_GoBack"/>
      <w:bookmarkEnd w:id="0"/>
    </w:p>
    <w:p w14:paraId="46B324D7" w14:textId="00FDE28B" w:rsidR="005230E1" w:rsidRPr="00204E7F" w:rsidRDefault="00645A1B" w:rsidP="00DF7C23">
      <w:pPr>
        <w:pStyle w:val="Heading1"/>
        <w:spacing w:line="480" w:lineRule="auto"/>
        <w:rPr>
          <w:b/>
        </w:rPr>
      </w:pPr>
      <w:r>
        <w:rPr>
          <w:b/>
        </w:rPr>
        <w:t>Chapter 2</w:t>
      </w:r>
      <w:r w:rsidR="00FF5970" w:rsidRPr="00204E7F">
        <w:rPr>
          <w:b/>
        </w:rPr>
        <w:t>: Groucho activity in the developing embryo</w:t>
      </w:r>
    </w:p>
    <w:p w14:paraId="52EBEA88" w14:textId="77777777" w:rsidR="00FF5970" w:rsidRDefault="00FF5970" w:rsidP="00DF7C23">
      <w:pPr>
        <w:spacing w:line="480" w:lineRule="auto"/>
      </w:pPr>
    </w:p>
    <w:p w14:paraId="44803A8B" w14:textId="77777777" w:rsidR="00D17E0A" w:rsidRDefault="00D17E0A" w:rsidP="00D17E0A">
      <w:pPr>
        <w:pStyle w:val="Heading2"/>
        <w:spacing w:line="480" w:lineRule="auto"/>
      </w:pPr>
      <w:r>
        <w:t>Abstract</w:t>
      </w:r>
    </w:p>
    <w:p w14:paraId="0652BFE4" w14:textId="77777777" w:rsidR="00D17E0A" w:rsidRDefault="00D17E0A" w:rsidP="00D17E0A">
      <w:pPr>
        <w:spacing w:line="480" w:lineRule="auto"/>
        <w:ind w:firstLine="720"/>
      </w:pPr>
      <w:commentRangeStart w:id="1"/>
      <w:r>
        <w:t>Animal</w:t>
      </w:r>
      <w:commentRangeEnd w:id="1"/>
      <w:r>
        <w:rPr>
          <w:rStyle w:val="CommentReference"/>
        </w:rPr>
        <w:commentReference w:id="1"/>
      </w:r>
      <w:r>
        <w:t xml:space="preserve"> developmental patterning is a vastly complex and intricate process, requiring the integration of multiple temporally and spatially variant signals to define the transcription profile of each cell. The Groucho family of transcriptional </w:t>
      </w:r>
      <w:proofErr w:type="spellStart"/>
      <w:r>
        <w:t>corepressors</w:t>
      </w:r>
      <w:proofErr w:type="spellEnd"/>
      <w:r>
        <w:t xml:space="preserve"> play a crucial role in this process throughout the animal kingdom. In </w:t>
      </w:r>
      <w:r>
        <w:rPr>
          <w:i/>
        </w:rPr>
        <w:t xml:space="preserve">Drosophila, </w:t>
      </w:r>
      <w:r>
        <w:t xml:space="preserve">Groucho exerts control over gene expression via recruitment to the genome through the action of multiple DNA binding factors to which Groucho binds with tunable affinity. The recruiting factors are generally expressed and/or activated in spatially and temporally regulated </w:t>
      </w:r>
      <w:proofErr w:type="gramStart"/>
      <w:r>
        <w:t>domains ,</w:t>
      </w:r>
      <w:proofErr w:type="gramEnd"/>
      <w:r>
        <w:t xml:space="preserve"> and therefore Groucho mediated expression is dependent on the presence and concentration of these factors. Groucho itself is ubiquitously expressed although its activity is regulated post-</w:t>
      </w:r>
      <w:proofErr w:type="spellStart"/>
      <w:r>
        <w:t>translationally</w:t>
      </w:r>
      <w:proofErr w:type="spellEnd"/>
      <w:r>
        <w:t xml:space="preserve"> at least in part via extracellular signals. </w:t>
      </w:r>
    </w:p>
    <w:p w14:paraId="2F9835B1" w14:textId="77777777" w:rsidR="00D17E0A" w:rsidRDefault="00D17E0A" w:rsidP="00D17E0A">
      <w:pPr>
        <w:spacing w:line="480" w:lineRule="auto"/>
        <w:ind w:firstLine="720"/>
      </w:pPr>
      <w:r>
        <w:t xml:space="preserve">Despite the broad importance of Groucho in fly development, a full picture of its regulatory network in the developing embryo has yet to be established. To this end, we have undertaken a </w:t>
      </w:r>
      <w:commentRangeStart w:id="2"/>
      <w:proofErr w:type="spellStart"/>
      <w:r>
        <w:t>multiomics</w:t>
      </w:r>
      <w:commentRangeEnd w:id="2"/>
      <w:proofErr w:type="spellEnd"/>
      <w:r>
        <w:rPr>
          <w:rStyle w:val="CommentReference"/>
        </w:rPr>
        <w:commentReference w:id="2"/>
      </w:r>
      <w:r>
        <w:t xml:space="preserve"> approach to identify Groucho targets during three discrete stages of embryonic development. At each stage, we have analyzed the embryonic transcriptome of wild-type and Groucho mutant embryos. Additionally, we have utilized high-throughput sequencing of chromatin-associated </w:t>
      </w:r>
      <w:r>
        <w:lastRenderedPageBreak/>
        <w:t>RNAs (nascent-</w:t>
      </w:r>
      <w:proofErr w:type="spellStart"/>
      <w:r>
        <w:t>seq</w:t>
      </w:r>
      <w:proofErr w:type="spellEnd"/>
      <w:r>
        <w:t>) to confirm transcriptional rates at each timepoint and to determine if Groucho-regulated genes possess unique nascent-</w:t>
      </w:r>
      <w:proofErr w:type="spellStart"/>
      <w:r>
        <w:t>seq</w:t>
      </w:r>
      <w:proofErr w:type="spellEnd"/>
      <w:r>
        <w:t xml:space="preserve"> profiles. Groucho ChIP-seq provides information about the dynamics of the localization of Groucho to the chromatin in wild-type embryos. By combining these data sources, we gain mechanistic insights into how, when, and why Groucho is recruited to the genome. Additionally, we establish a temporally discrete high-confidence set of Groucho regulated genes, illuminating Groucho's multiple roles in developmental processes. </w:t>
      </w:r>
    </w:p>
    <w:p w14:paraId="7D50930D" w14:textId="77777777" w:rsidR="00D17E0A" w:rsidRDefault="00D17E0A" w:rsidP="00D17E0A">
      <w:pPr>
        <w:spacing w:line="480" w:lineRule="auto"/>
        <w:ind w:firstLine="720"/>
      </w:pPr>
      <w:r>
        <w:t xml:space="preserve">Groucho appears to be involved in the regulation of hundreds of genes throughout embryonic development, a significant proportion of which are regulatory genes themselves, reinforcing the idea that Groucho is a highly-connected node or hub in the developmental regulatory network. Groucho's recruitment is highly dynamic, with a widespread transition in genomic localization occurring after activation of the zygotic genome. While human homologs of Groucho have been shown to act as both </w:t>
      </w:r>
      <w:proofErr w:type="spellStart"/>
      <w:r>
        <w:t>coactivators</w:t>
      </w:r>
      <w:proofErr w:type="spellEnd"/>
      <w:r>
        <w:t xml:space="preserve"> and </w:t>
      </w:r>
      <w:proofErr w:type="spellStart"/>
      <w:r>
        <w:t>corepressors</w:t>
      </w:r>
      <w:proofErr w:type="spellEnd"/>
      <w:r>
        <w:t xml:space="preserve">, Drosophila </w:t>
      </w:r>
      <w:proofErr w:type="spellStart"/>
      <w:r>
        <w:t>Gro</w:t>
      </w:r>
      <w:proofErr w:type="spellEnd"/>
      <w:r>
        <w:t xml:space="preserve"> appears to be a dedicated repressor. While Groucho has long been considered to be a long-range </w:t>
      </w:r>
      <w:proofErr w:type="spellStart"/>
      <w:r>
        <w:t>corepressor</w:t>
      </w:r>
      <w:proofErr w:type="spellEnd"/>
      <w:r>
        <w:t xml:space="preserve">, often binding thousands of base pairs away from its target genes, we find that this is not an obligate condition for repression, as actively repressing Groucho is often bound directly adjacent to transcription start sites. Furthermore, while Groucho is known to </w:t>
      </w:r>
      <w:proofErr w:type="spellStart"/>
      <w:r>
        <w:t>oligomerize</w:t>
      </w:r>
      <w:proofErr w:type="spellEnd"/>
      <w:r>
        <w:t xml:space="preserve"> </w:t>
      </w:r>
      <w:r>
        <w:rPr>
          <w:i/>
        </w:rPr>
        <w:t>in vivo</w:t>
      </w:r>
      <w:r>
        <w:t xml:space="preserve">, the role and necessity of this oligomerization in repression remains unknown. We find that, while Groucho can bind over large portions of the genome, potentially through self-association, most binding events are more spatially constricted. While few long homogeneous stretches of Groucho are observed, Groucho-regulated genes do tend to exhibit clusters of multiple </w:t>
      </w:r>
      <w:proofErr w:type="spellStart"/>
      <w:r>
        <w:t>Gro</w:t>
      </w:r>
      <w:proofErr w:type="spellEnd"/>
      <w:r>
        <w:t xml:space="preserve"> associated peaks. Around some classes of regulated genes, Groucho exhibits binding to both distal and proximal regions, perhaps indicative of Groucho serving a role in facilitating contact between regulatory regions of the genome.</w:t>
      </w:r>
    </w:p>
    <w:p w14:paraId="433D6BB7" w14:textId="77777777" w:rsidR="008C7EA1" w:rsidRDefault="008C7EA1" w:rsidP="00DF7C23">
      <w:pPr>
        <w:spacing w:line="480" w:lineRule="auto"/>
      </w:pPr>
    </w:p>
    <w:p w14:paraId="53F65845" w14:textId="77777777" w:rsidR="00D17E0A" w:rsidRDefault="00D17E0A">
      <w:pPr>
        <w:rPr>
          <w:rFonts w:asciiTheme="majorHAnsi" w:eastAsiaTheme="majorEastAsia" w:hAnsiTheme="majorHAnsi" w:cstheme="majorBidi"/>
          <w:b/>
          <w:bCs/>
          <w:color w:val="4F81BD" w:themeColor="accent1"/>
          <w:sz w:val="32"/>
          <w:szCs w:val="32"/>
        </w:rPr>
      </w:pPr>
      <w:r>
        <w:br w:type="page"/>
      </w:r>
    </w:p>
    <w:p w14:paraId="38B00982" w14:textId="4ADE79E0" w:rsidR="00D17E0A" w:rsidRDefault="00D17E0A" w:rsidP="00D17E0A">
      <w:pPr>
        <w:pStyle w:val="Heading2"/>
        <w:spacing w:line="480" w:lineRule="auto"/>
      </w:pPr>
      <w:r>
        <w:t>Introduction</w:t>
      </w:r>
    </w:p>
    <w:p w14:paraId="44AC0503" w14:textId="77777777" w:rsidR="00D24DC3" w:rsidRDefault="00D17E0A" w:rsidP="00D17E0A">
      <w:pPr>
        <w:spacing w:line="480" w:lineRule="auto"/>
        <w:ind w:firstLine="720"/>
        <w:rPr>
          <w:ins w:id="3" w:author="Michael Chambers" w:date="2015-08-27T15:18:00Z"/>
        </w:rPr>
      </w:pPr>
      <w:r>
        <w:t xml:space="preserve">The </w:t>
      </w:r>
      <w:proofErr w:type="spellStart"/>
      <w:r>
        <w:t>corepressor</w:t>
      </w:r>
      <w:proofErr w:type="spellEnd"/>
      <w:r>
        <w:t xml:space="preserve"> Groucho (</w:t>
      </w:r>
      <w:proofErr w:type="spellStart"/>
      <w:r>
        <w:t>Gro</w:t>
      </w:r>
      <w:proofErr w:type="spellEnd"/>
      <w:r>
        <w:t xml:space="preserve">) is a crucial regulator of gene expression throughout development and is centrally involved in the establishment of embryonic patterning in the early </w:t>
      </w:r>
      <w:r>
        <w:rPr>
          <w:i/>
        </w:rPr>
        <w:t xml:space="preserve">Drosophila </w:t>
      </w:r>
      <w:r>
        <w:t xml:space="preserve">embryo. Through its interaction with numerous sequence-specific transcription factors (repressors), </w:t>
      </w:r>
      <w:proofErr w:type="spellStart"/>
      <w:r>
        <w:t>Gro</w:t>
      </w:r>
      <w:proofErr w:type="spellEnd"/>
      <w:r>
        <w:t xml:space="preserve"> is crucial to the spatial and temporal restriction of gene expression beginning very early in embryonic development and continuing throughout larval and </w:t>
      </w:r>
      <w:proofErr w:type="spellStart"/>
      <w:r>
        <w:t>pupal</w:t>
      </w:r>
      <w:proofErr w:type="spellEnd"/>
      <w:r>
        <w:t xml:space="preserve"> development. As </w:t>
      </w:r>
      <w:proofErr w:type="spellStart"/>
      <w:r>
        <w:t>Gro</w:t>
      </w:r>
      <w:proofErr w:type="spellEnd"/>
      <w:r>
        <w:t xml:space="preserve"> mRNA is maternally deposited in the oocyte, high levels of the protein are present from the onset of development, and as such </w:t>
      </w:r>
      <w:proofErr w:type="spellStart"/>
      <w:r>
        <w:t>Gro</w:t>
      </w:r>
      <w:proofErr w:type="spellEnd"/>
      <w:r>
        <w:t xml:space="preserve"> participates in many of the earliest transcriptional decisions in the embryo. Due to the highly-connected position of </w:t>
      </w:r>
      <w:proofErr w:type="spellStart"/>
      <w:r>
        <w:t>Gro</w:t>
      </w:r>
      <w:proofErr w:type="spellEnd"/>
      <w:r>
        <w:t xml:space="preserve"> in the developmental regulatory network, changes in </w:t>
      </w:r>
      <w:proofErr w:type="spellStart"/>
      <w:r>
        <w:t>Gro</w:t>
      </w:r>
      <w:proofErr w:type="spellEnd"/>
      <w:r>
        <w:t xml:space="preserve"> levels or function result in profound developmental abnormalities and </w:t>
      </w:r>
      <w:commentRangeStart w:id="4"/>
      <w:r>
        <w:t>disease</w:t>
      </w:r>
      <w:commentRangeEnd w:id="4"/>
      <w:r>
        <w:rPr>
          <w:rStyle w:val="CommentReference"/>
        </w:rPr>
        <w:commentReference w:id="4"/>
      </w:r>
      <w:r>
        <w:t>.</w:t>
      </w:r>
      <w:ins w:id="5" w:author="Michael Chambers" w:date="2015-08-26T15:30:00Z">
        <w:r w:rsidR="004B64AB">
          <w:t xml:space="preserve"> </w:t>
        </w:r>
      </w:ins>
    </w:p>
    <w:p w14:paraId="54699498" w14:textId="0A89A017" w:rsidR="00D17E0A" w:rsidRDefault="004B64AB" w:rsidP="00D17E0A">
      <w:pPr>
        <w:spacing w:line="480" w:lineRule="auto"/>
        <w:ind w:firstLine="720"/>
      </w:pPr>
      <w:ins w:id="6" w:author="Michael Chambers" w:date="2015-08-26T15:30:00Z">
        <w:r>
          <w:t xml:space="preserve">In this study, we utilize high-throughput sequencing technologies </w:t>
        </w:r>
      </w:ins>
      <w:ins w:id="7" w:author="Michael Chambers" w:date="2015-08-26T15:31:00Z">
        <w:r>
          <w:t xml:space="preserve">to </w:t>
        </w:r>
      </w:ins>
      <w:ins w:id="8" w:author="Michael Chambers" w:date="2015-08-26T15:30:00Z">
        <w:r>
          <w:t xml:space="preserve">characterize the dynamics of </w:t>
        </w:r>
      </w:ins>
      <w:ins w:id="9" w:author="Michael Chambers" w:date="2015-08-26T15:31:00Z">
        <w:r>
          <w:t xml:space="preserve">Groucho genomic binding and </w:t>
        </w:r>
      </w:ins>
      <w:ins w:id="10" w:author="Michael Chambers" w:date="2015-08-27T15:18:00Z">
        <w:r w:rsidR="00D95401">
          <w:t xml:space="preserve">to </w:t>
        </w:r>
      </w:ins>
      <w:ins w:id="11" w:author="Michael Chambers" w:date="2015-08-26T15:34:00Z">
        <w:r>
          <w:t>identify</w:t>
        </w:r>
      </w:ins>
      <w:ins w:id="12" w:author="Michael Chambers" w:date="2015-08-26T15:31:00Z">
        <w:r>
          <w:t xml:space="preserve"> Groucho repressive targets. </w:t>
        </w:r>
      </w:ins>
      <w:ins w:id="13" w:author="Michael Chambers" w:date="2015-08-26T15:32:00Z">
        <w:r>
          <w:t>Global analysis of Groucho binding patterns</w:t>
        </w:r>
      </w:ins>
      <w:ins w:id="14" w:author="Michael Chambers" w:date="2015-08-26T15:35:00Z">
        <w:r>
          <w:t xml:space="preserve"> via ChIP-seq</w:t>
        </w:r>
      </w:ins>
      <w:ins w:id="15" w:author="Michael Chambers" w:date="2015-08-26T15:32:00Z">
        <w:r>
          <w:t xml:space="preserve"> allows us </w:t>
        </w:r>
      </w:ins>
      <w:ins w:id="16" w:author="Michael Chambers" w:date="2015-08-26T15:34:00Z">
        <w:r>
          <w:t>to gain insight into the mechanisms of Groucho-mediated repression</w:t>
        </w:r>
      </w:ins>
      <w:ins w:id="17" w:author="Michael Chambers" w:date="2015-08-27T15:19:00Z">
        <w:r w:rsidR="00D95401">
          <w:t xml:space="preserve"> via characterization of Groucho localization within and without genes, and how this localization correlates with binding patterns of additional transcription factors, including those known to interact with Gro</w:t>
        </w:r>
      </w:ins>
      <w:ins w:id="18" w:author="Michael Chambers" w:date="2015-08-26T15:34:00Z">
        <w:r>
          <w:t xml:space="preserve">. </w:t>
        </w:r>
      </w:ins>
      <w:ins w:id="19" w:author="Michael Chambers" w:date="2015-08-26T15:35:00Z">
        <w:r>
          <w:t xml:space="preserve">Analysis of the embryonic transcriptome under conditions of </w:t>
        </w:r>
        <w:r w:rsidR="00D95401">
          <w:t>perturbed Groucho dosage enables</w:t>
        </w:r>
        <w:r>
          <w:t xml:space="preserve"> us to dissect Groucho’s role in multiple signaling pathways and, integrated with the ChIP-seq </w:t>
        </w:r>
      </w:ins>
      <w:ins w:id="20" w:author="Michael Chambers" w:date="2015-08-27T15:20:00Z">
        <w:r w:rsidR="00D95401">
          <w:t>analysis</w:t>
        </w:r>
      </w:ins>
      <w:ins w:id="21" w:author="Michael Chambers" w:date="2015-08-26T15:35:00Z">
        <w:r>
          <w:t xml:space="preserve">, to identify these targets and </w:t>
        </w:r>
      </w:ins>
      <w:proofErr w:type="spellStart"/>
      <w:ins w:id="22" w:author="Michael Chambers" w:date="2015-08-27T15:20:00Z">
        <w:r w:rsidR="00D95401">
          <w:t>Gro</w:t>
        </w:r>
        <w:proofErr w:type="spellEnd"/>
        <w:r w:rsidR="00D95401">
          <w:t xml:space="preserve"> </w:t>
        </w:r>
      </w:ins>
      <w:ins w:id="23" w:author="Michael Chambers" w:date="2015-08-26T15:35:00Z">
        <w:r w:rsidR="00D95401">
          <w:t>participatory roles with</w:t>
        </w:r>
        <w:r>
          <w:t xml:space="preserve"> high confidence. </w:t>
        </w:r>
      </w:ins>
    </w:p>
    <w:p w14:paraId="71767949" w14:textId="77777777" w:rsidR="00D17E0A" w:rsidRDefault="00D17E0A" w:rsidP="00D17E0A">
      <w:pPr>
        <w:spacing w:line="480" w:lineRule="auto"/>
        <w:ind w:firstLine="720"/>
      </w:pPr>
      <w:r>
        <w:t xml:space="preserve">Although </w:t>
      </w:r>
      <w:proofErr w:type="spellStart"/>
      <w:r>
        <w:t>Gro</w:t>
      </w:r>
      <w:proofErr w:type="spellEnd"/>
      <w:r>
        <w:t xml:space="preserve"> is ubiquitously expressed, it is not simply a passive component of the transcriptional machinery. For example, its function can be actively regulated in response to informational signals arising outside of the cell, through, for example, the action of the </w:t>
      </w:r>
      <w:proofErr w:type="spellStart"/>
      <w:r>
        <w:t>Ras</w:t>
      </w:r>
      <w:proofErr w:type="spellEnd"/>
      <w:r>
        <w:t xml:space="preserve">/MAPK pathway. In addition, although </w:t>
      </w:r>
      <w:proofErr w:type="spellStart"/>
      <w:r>
        <w:t>Gro</w:t>
      </w:r>
      <w:proofErr w:type="spellEnd"/>
      <w:r>
        <w:t xml:space="preserve"> does not bind to DNA directly, it may participate via unknown mechanisms in target gene selection. This is demonstrated by a </w:t>
      </w:r>
      <w:proofErr w:type="spellStart"/>
      <w:r>
        <w:t>Gro</w:t>
      </w:r>
      <w:proofErr w:type="spellEnd"/>
      <w:r>
        <w:t xml:space="preserve"> deletion analysis in which it was shown that deletion of a </w:t>
      </w:r>
      <w:proofErr w:type="spellStart"/>
      <w:r>
        <w:t>Gro</w:t>
      </w:r>
      <w:proofErr w:type="spellEnd"/>
      <w:r>
        <w:t xml:space="preserve"> domain termed the SP domain results in promiscuous repression of genes not normally targeted by Gro. </w:t>
      </w:r>
    </w:p>
    <w:p w14:paraId="6917DF33" w14:textId="77777777" w:rsidR="00D17E0A" w:rsidRDefault="00D17E0A" w:rsidP="00D17E0A">
      <w:pPr>
        <w:spacing w:line="480" w:lineRule="auto"/>
        <w:ind w:firstLine="720"/>
      </w:pPr>
      <w:r>
        <w:t xml:space="preserve">Despite the extensively documented centrality of </w:t>
      </w:r>
      <w:proofErr w:type="spellStart"/>
      <w:r>
        <w:t>Gro</w:t>
      </w:r>
      <w:proofErr w:type="spellEnd"/>
      <w:r>
        <w:t xml:space="preserve"> in multiple developmental processes, especially in </w:t>
      </w:r>
      <w:proofErr w:type="gramStart"/>
      <w:r>
        <w:t>the  early</w:t>
      </w:r>
      <w:proofErr w:type="gramEnd"/>
      <w:r>
        <w:t xml:space="preserve"> embryo, no systematic genome-wide investigation has been undertaken to position </w:t>
      </w:r>
      <w:proofErr w:type="spellStart"/>
      <w:r>
        <w:t>Gro</w:t>
      </w:r>
      <w:proofErr w:type="spellEnd"/>
      <w:r>
        <w:t xml:space="preserve"> in the fly developmental regulatory network. A more thorough understanding of the recruitment patterns of </w:t>
      </w:r>
      <w:proofErr w:type="spellStart"/>
      <w:r>
        <w:t>Gro</w:t>
      </w:r>
      <w:proofErr w:type="spellEnd"/>
      <w:r>
        <w:t xml:space="preserve"> in the early embryo, and the dynamics of such binding, will allow us to address multiple questions about the mechanism of </w:t>
      </w:r>
      <w:proofErr w:type="spellStart"/>
      <w:r>
        <w:t>Gro</w:t>
      </w:r>
      <w:proofErr w:type="spellEnd"/>
      <w:r>
        <w:t xml:space="preserve">-mediated repression and the position of </w:t>
      </w:r>
      <w:proofErr w:type="spellStart"/>
      <w:r>
        <w:t>Gro</w:t>
      </w:r>
      <w:proofErr w:type="spellEnd"/>
      <w:r>
        <w:t xml:space="preserve"> in the regulatory hierarchy of pattern formation. </w:t>
      </w:r>
    </w:p>
    <w:p w14:paraId="53DAA721" w14:textId="244AD2A1" w:rsidR="00D17E0A" w:rsidRDefault="00D17E0A" w:rsidP="00D17E0A">
      <w:pPr>
        <w:spacing w:line="480" w:lineRule="auto"/>
        <w:ind w:firstLine="720"/>
      </w:pPr>
      <w:proofErr w:type="spellStart"/>
      <w:r>
        <w:t>Gro</w:t>
      </w:r>
      <w:proofErr w:type="spellEnd"/>
      <w:r>
        <w:t xml:space="preserve"> </w:t>
      </w:r>
      <w:proofErr w:type="spellStart"/>
      <w:r>
        <w:t>tetramerizes</w:t>
      </w:r>
      <w:proofErr w:type="spellEnd"/>
      <w:r>
        <w:t xml:space="preserve"> and perhaps forms higher order oligomers </w:t>
      </w:r>
      <w:r>
        <w:rPr>
          <w:i/>
        </w:rPr>
        <w:t xml:space="preserve">in vitro. </w:t>
      </w:r>
      <w:r>
        <w:t xml:space="preserve">This together with the observations that </w:t>
      </w:r>
      <w:proofErr w:type="spellStart"/>
      <w:r>
        <w:t>Gro</w:t>
      </w:r>
      <w:proofErr w:type="spellEnd"/>
      <w:r>
        <w:t xml:space="preserve"> is required for long-range repression and that it binds core histones has led to the suggestion that </w:t>
      </w:r>
      <w:proofErr w:type="spellStart"/>
      <w:r>
        <w:t>Gro</w:t>
      </w:r>
      <w:proofErr w:type="spellEnd"/>
      <w:r>
        <w:t>-mediated repression may involve spreading along chroma</w:t>
      </w:r>
      <w:ins w:id="24" w:author="Michael Chambers" w:date="2015-08-27T15:22:00Z">
        <w:r w:rsidR="00D95401">
          <w:t>t</w:t>
        </w:r>
      </w:ins>
      <w:r>
        <w:t xml:space="preserve">in. Indeed, in some contexts </w:t>
      </w:r>
      <w:proofErr w:type="spellStart"/>
      <w:r>
        <w:t>Gro</w:t>
      </w:r>
      <w:proofErr w:type="spellEnd"/>
      <w:r>
        <w:t xml:space="preserve"> oligomerization is necessary for repression </w:t>
      </w:r>
      <w:r>
        <w:rPr>
          <w:i/>
        </w:rPr>
        <w:t xml:space="preserve">in vitro </w:t>
      </w:r>
      <w:r w:rsidR="003069E4">
        <w:t>{Chen, 1998 #267}</w:t>
      </w:r>
      <w:r>
        <w:t xml:space="preserve"> and </w:t>
      </w:r>
      <w:r>
        <w:rPr>
          <w:i/>
        </w:rPr>
        <w:t xml:space="preserve">in vivo </w:t>
      </w:r>
      <w:r w:rsidR="003069E4">
        <w:t>{Song, 2004 #1161}</w:t>
      </w:r>
      <w:r>
        <w:t xml:space="preserve">. However, it does not appear to be a universal requirement for repressive activity in all developmental contexts </w:t>
      </w:r>
      <w:r w:rsidR="003069E4">
        <w:t>{Jennings, 2007 #2990}</w:t>
      </w:r>
      <w:r>
        <w:t xml:space="preserve">. Evidence from </w:t>
      </w:r>
      <w:proofErr w:type="spellStart"/>
      <w:r>
        <w:t>ChIP</w:t>
      </w:r>
      <w:proofErr w:type="spellEnd"/>
      <w:r>
        <w:t xml:space="preserve">-PCR experiments suggests </w:t>
      </w:r>
      <w:proofErr w:type="spellStart"/>
      <w:r>
        <w:t>Gro</w:t>
      </w:r>
      <w:proofErr w:type="spellEnd"/>
      <w:r>
        <w:t xml:space="preserve"> spreads over potentially long stretches of chromatin presumably through its ability to self-associate </w:t>
      </w:r>
      <w:commentRangeStart w:id="25"/>
      <w:r w:rsidR="003069E4">
        <w:t>{Winkler, 2010 #2964}</w:t>
      </w:r>
      <w:commentRangeEnd w:id="25"/>
      <w:r>
        <w:rPr>
          <w:rStyle w:val="CommentReference"/>
        </w:rPr>
        <w:commentReference w:id="25"/>
      </w:r>
      <w:ins w:id="26" w:author="Michael Chambers" w:date="2015-08-27T15:21:00Z">
        <w:r w:rsidR="00D95401">
          <w:t xml:space="preserve"> {Martinez, 2008 #2287}</w:t>
        </w:r>
      </w:ins>
      <w:r>
        <w:t xml:space="preserve">, though these studies are limited by the resolution of the </w:t>
      </w:r>
      <w:proofErr w:type="spellStart"/>
      <w:r>
        <w:t>ChIP</w:t>
      </w:r>
      <w:proofErr w:type="spellEnd"/>
      <w:r>
        <w:t xml:space="preserve">-PCR analysis. More recent </w:t>
      </w:r>
      <w:proofErr w:type="spellStart"/>
      <w:r>
        <w:t>Gro</w:t>
      </w:r>
      <w:proofErr w:type="spellEnd"/>
      <w:r>
        <w:t xml:space="preserve"> ChIP-seq data obtained from two Drosophila cell lines (S2 and Kc167) </w:t>
      </w:r>
      <w:r w:rsidR="003069E4">
        <w:t>{</w:t>
      </w:r>
      <w:proofErr w:type="spellStart"/>
      <w:r w:rsidR="003069E4">
        <w:t>Kaul</w:t>
      </w:r>
      <w:proofErr w:type="spellEnd"/>
      <w:r w:rsidR="003069E4">
        <w:t>, 2014 #2204}</w:t>
      </w:r>
      <w:r>
        <w:t xml:space="preserve"> indicate that binding is primarily localized to discrete peaks in those cell lines. However, it is unclear to what degree that binding pattern extends to embryos. Genome-wide analysis of binding patterns in embryos presented in this thesis has enabled me to thoroughly investigate the requirement for spreading in </w:t>
      </w:r>
      <w:proofErr w:type="spellStart"/>
      <w:r>
        <w:t>Gro</w:t>
      </w:r>
      <w:proofErr w:type="spellEnd"/>
      <w:r>
        <w:t>-mediated repression.</w:t>
      </w:r>
      <w:ins w:id="27" w:author="Albert Courey" w:date="2015-08-24T12:37:00Z">
        <w:r w:rsidR="00A45A2F">
          <w:t xml:space="preserve"> We find </w:t>
        </w:r>
        <w:commentRangeStart w:id="28"/>
        <w:r w:rsidR="00A45A2F">
          <w:t>tha</w:t>
        </w:r>
      </w:ins>
      <w:ins w:id="29" w:author="Michael Chambers" w:date="2015-08-27T15:37:00Z">
        <w:r w:rsidR="00172568">
          <w:t>t, while spreading</w:t>
        </w:r>
      </w:ins>
      <w:ins w:id="30" w:author="Michael Chambers" w:date="2015-08-28T18:55:00Z">
        <w:r w:rsidR="00DD49C1">
          <w:t xml:space="preserve">, while Groucho is capable of spreading over long regions of chromatin, this spreading appears to be a rare feature of repression, with the majority of Groucho binding </w:t>
        </w:r>
      </w:ins>
      <w:ins w:id="31" w:author="Michael Chambers" w:date="2015-08-28T18:56:00Z">
        <w:r w:rsidR="00DD49C1">
          <w:t>occurring</w:t>
        </w:r>
      </w:ins>
      <w:ins w:id="32" w:author="Michael Chambers" w:date="2015-08-28T18:55:00Z">
        <w:r w:rsidR="00DD49C1">
          <w:t xml:space="preserve"> </w:t>
        </w:r>
      </w:ins>
      <w:ins w:id="33" w:author="Michael Chambers" w:date="2015-08-28T18:56:00Z">
        <w:r w:rsidR="00DD49C1">
          <w:t>in discreet peaks characteristic of recruitment to association with site-specific transcription factors. However, these discrete peaks often cluster over longer stretches of chromatin, indicative of the formation of loop-like structures.</w:t>
        </w:r>
      </w:ins>
      <w:ins w:id="34" w:author="Michael Chambers" w:date="2015-08-27T15:37:00Z">
        <w:r w:rsidR="00172568">
          <w:t xml:space="preserve"> </w:t>
        </w:r>
      </w:ins>
      <w:ins w:id="35" w:author="Albert Courey" w:date="2015-08-24T12:37:00Z">
        <w:del w:id="36" w:author="Michael Chambers" w:date="2015-08-27T15:37:00Z">
          <w:r w:rsidR="00A45A2F" w:rsidDel="00172568">
            <w:delText>t</w:delText>
          </w:r>
        </w:del>
      </w:ins>
      <w:commentRangeEnd w:id="28"/>
      <w:ins w:id="37" w:author="Albert Courey" w:date="2015-08-24T12:38:00Z">
        <w:del w:id="38" w:author="Michael Chambers" w:date="2015-08-27T15:37:00Z">
          <w:r w:rsidR="00A45A2F" w:rsidDel="00172568">
            <w:rPr>
              <w:rStyle w:val="CommentReference"/>
            </w:rPr>
            <w:commentReference w:id="28"/>
          </w:r>
        </w:del>
      </w:ins>
      <w:ins w:id="39" w:author="Albert Courey" w:date="2015-08-24T12:37:00Z">
        <w:del w:id="40" w:author="Michael Chambers" w:date="2015-08-27T15:37:00Z">
          <w:r w:rsidR="00A45A2F" w:rsidDel="00172568">
            <w:delText>…..</w:delText>
          </w:r>
        </w:del>
      </w:ins>
    </w:p>
    <w:p w14:paraId="064A83A5" w14:textId="7FC24980" w:rsidR="00D17E0A" w:rsidRDefault="00D17E0A" w:rsidP="00D17E0A">
      <w:pPr>
        <w:spacing w:line="480" w:lineRule="auto"/>
        <w:ind w:firstLine="720"/>
      </w:pPr>
      <w:r>
        <w:t xml:space="preserve">The accurate assignment of a binding region detected by ChIP-seq to a specific regulatory target (or targets) is a long standing problem in the useful interpretation of ChIP-seq studies </w:t>
      </w:r>
      <w:r w:rsidR="003069E4">
        <w:t>{</w:t>
      </w:r>
      <w:proofErr w:type="spellStart"/>
      <w:r w:rsidR="003069E4">
        <w:t>Sikora-Wohlfeld</w:t>
      </w:r>
      <w:proofErr w:type="spellEnd"/>
      <w:r w:rsidR="003069E4">
        <w:t>, 2013 #2377}</w:t>
      </w:r>
      <w:r>
        <w:t xml:space="preserve">; the inaccuracy of association becomes more significant the further a factor binds from its regulatory target, as genomic complexity often makes assignment of enhancer-gene interactions uncertain. A common methodology to address this challenge is to incorporate genome-wide binding data with transcriptome measurements in systems perturbed for said factor </w:t>
      </w:r>
      <w:r w:rsidR="003069E4">
        <w:t>{</w:t>
      </w:r>
      <w:proofErr w:type="spellStart"/>
      <w:r w:rsidR="003069E4">
        <w:t>Dolinski</w:t>
      </w:r>
      <w:proofErr w:type="spellEnd"/>
      <w:r w:rsidR="003069E4">
        <w:t>, 2015 #3045}</w:t>
      </w:r>
      <w:r>
        <w:t>. To this end, we have employed RNA-</w:t>
      </w:r>
      <w:proofErr w:type="spellStart"/>
      <w:r>
        <w:t>seq</w:t>
      </w:r>
      <w:proofErr w:type="spellEnd"/>
      <w:r>
        <w:t xml:space="preserve"> to examine the effect of </w:t>
      </w:r>
      <w:proofErr w:type="spellStart"/>
      <w:r>
        <w:t>Gro</w:t>
      </w:r>
      <w:proofErr w:type="spellEnd"/>
      <w:r>
        <w:t xml:space="preserve">-knockdown and </w:t>
      </w:r>
      <w:proofErr w:type="spellStart"/>
      <w:r>
        <w:t>Gro</w:t>
      </w:r>
      <w:proofErr w:type="spellEnd"/>
      <w:r>
        <w:t xml:space="preserve">-overexpression on the transcriptome measurements at timepoints matching those used in the ChIP-seq analysis. When combined with the ChIP-seq binding profile data, this has allowed me produce a high-confidence set of </w:t>
      </w:r>
      <w:proofErr w:type="spellStart"/>
      <w:r>
        <w:t>Gro</w:t>
      </w:r>
      <w:proofErr w:type="spellEnd"/>
      <w:r>
        <w:t xml:space="preserve"> target genes at each</w:t>
      </w:r>
      <w:del w:id="41" w:author="Michael Chambers" w:date="2015-08-28T18:58:00Z">
        <w:r w:rsidDel="00DD49C1">
          <w:delText xml:space="preserve"> </w:delText>
        </w:r>
      </w:del>
      <w:r>
        <w:t xml:space="preserve"> timepoint, thus enabling me to thoroughly characterize the role of </w:t>
      </w:r>
      <w:proofErr w:type="spellStart"/>
      <w:r>
        <w:t>Gro</w:t>
      </w:r>
      <w:proofErr w:type="spellEnd"/>
      <w:r>
        <w:t xml:space="preserve"> during early development through a broad investigation of its influence on the developmentally-regulated gene network.</w:t>
      </w:r>
      <w:ins w:id="42" w:author="Albert Courey" w:date="2015-08-24T12:39:00Z">
        <w:r w:rsidR="009A457A">
          <w:t xml:space="preserve"> The analysis to be presented here shows </w:t>
        </w:r>
        <w:commentRangeStart w:id="43"/>
        <w:r w:rsidR="009A457A">
          <w:t>that</w:t>
        </w:r>
        <w:commentRangeEnd w:id="43"/>
        <w:r w:rsidR="009A457A">
          <w:rPr>
            <w:rStyle w:val="CommentReference"/>
          </w:rPr>
          <w:commentReference w:id="43"/>
        </w:r>
      </w:ins>
      <w:ins w:id="44" w:author="Michael Chambers" w:date="2015-08-28T18:58:00Z">
        <w:r w:rsidR="00DD49C1">
          <w:t xml:space="preserve"> Groucho targets are enriched for transcription factors, confirming its role as a pioneering factor in the establishment of cell</w:t>
        </w:r>
      </w:ins>
      <w:ins w:id="45" w:author="Michael Chambers" w:date="2015-08-28T19:00:00Z">
        <w:r w:rsidR="00DD49C1">
          <w:t>ular</w:t>
        </w:r>
      </w:ins>
      <w:ins w:id="46" w:author="Michael Chambers" w:date="2015-08-28T18:58:00Z">
        <w:r w:rsidR="00DD49C1">
          <w:t xml:space="preserve"> fate.</w:t>
        </w:r>
      </w:ins>
      <w:ins w:id="47" w:author="Albert Courey" w:date="2015-08-24T12:39:00Z">
        <w:del w:id="48" w:author="Michael Chambers" w:date="2015-08-28T18:58:00Z">
          <w:r w:rsidR="009A457A" w:rsidDel="00DD49C1">
            <w:delText xml:space="preserve"> …….</w:delText>
          </w:r>
        </w:del>
      </w:ins>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0CA9FCC3" w14:textId="77777777" w:rsidR="003C0EDF" w:rsidRDefault="003C0EDF" w:rsidP="003C0EDF">
      <w:pPr>
        <w:pStyle w:val="ListParagraph"/>
        <w:numPr>
          <w:ilvl w:val="0"/>
          <w:numId w:val="3"/>
        </w:numPr>
        <w:spacing w:line="480" w:lineRule="auto"/>
        <w:ind w:left="360"/>
        <w:rPr>
          <w:ins w:id="49" w:author="Michael Chambers" w:date="2015-08-26T15:49:00Z"/>
          <w:i/>
        </w:rPr>
      </w:pPr>
      <w:ins w:id="50" w:author="Michael Chambers" w:date="2015-08-26T15:49:00Z">
        <w:r>
          <w:rPr>
            <w:i/>
          </w:rPr>
          <w:t xml:space="preserve">Groucho chromatin </w:t>
        </w:r>
        <w:proofErr w:type="spellStart"/>
        <w:r>
          <w:rPr>
            <w:i/>
          </w:rPr>
          <w:t>immunoprecipation</w:t>
        </w:r>
        <w:proofErr w:type="spellEnd"/>
        <w:r>
          <w:rPr>
            <w:i/>
          </w:rPr>
          <w:t xml:space="preserve"> (</w:t>
        </w:r>
        <w:proofErr w:type="spellStart"/>
        <w:r>
          <w:rPr>
            <w:i/>
          </w:rPr>
          <w:t>ChIP</w:t>
        </w:r>
        <w:proofErr w:type="spellEnd"/>
        <w:r>
          <w:rPr>
            <w:i/>
          </w:rPr>
          <w:t>) and sequencing</w:t>
        </w:r>
      </w:ins>
    </w:p>
    <w:p w14:paraId="70527C49" w14:textId="77777777" w:rsidR="003C0EDF" w:rsidRDefault="003C0EDF" w:rsidP="003C0EDF">
      <w:pPr>
        <w:pStyle w:val="ListParagraph"/>
        <w:numPr>
          <w:ilvl w:val="0"/>
          <w:numId w:val="3"/>
        </w:numPr>
        <w:spacing w:line="480" w:lineRule="auto"/>
        <w:ind w:left="360"/>
        <w:rPr>
          <w:ins w:id="51" w:author="Michael Chambers" w:date="2015-08-26T15:49:00Z"/>
          <w:i/>
        </w:rPr>
      </w:pPr>
      <w:ins w:id="52" w:author="Michael Chambers" w:date="2015-08-26T15:49:00Z">
        <w:r>
          <w:rPr>
            <w:i/>
          </w:rPr>
          <w:t>Groucho ChIP-seq data analysis</w:t>
        </w:r>
      </w:ins>
    </w:p>
    <w:p w14:paraId="2776E63F" w14:textId="35F16A5D" w:rsidR="003C0EDF" w:rsidRPr="00C46D6E" w:rsidRDefault="003C0EDF" w:rsidP="003C0EDF">
      <w:pPr>
        <w:pStyle w:val="ListParagraph"/>
        <w:spacing w:line="480" w:lineRule="auto"/>
        <w:ind w:left="360" w:firstLine="360"/>
        <w:rPr>
          <w:ins w:id="53" w:author="Michael Chambers" w:date="2015-08-26T15:49:00Z"/>
        </w:rPr>
      </w:pPr>
      <w:ins w:id="54" w:author="Michael Chambers" w:date="2015-08-26T15:49:00Z">
        <w:r>
          <w:t xml:space="preserve">Multiplexed libraries were sequenced on </w:t>
        </w:r>
        <w:proofErr w:type="spellStart"/>
        <w:r>
          <w:t>Illumina</w:t>
        </w:r>
        <w:proofErr w:type="spellEnd"/>
        <w:r>
          <w:t xml:space="preserve"> </w:t>
        </w:r>
        <w:proofErr w:type="spellStart"/>
        <w:r>
          <w:t>HiSeq</w:t>
        </w:r>
        <w:proofErr w:type="spellEnd"/>
        <w:r>
          <w:t xml:space="preserve"> 2000 sequencing platforms (High Throughput Sequencing Facility, Broad Stem Cell Research Center, UCLA). Reads were </w:t>
        </w:r>
        <w:proofErr w:type="spellStart"/>
        <w:r>
          <w:t>demultiplexed</w:t>
        </w:r>
        <w:proofErr w:type="spellEnd"/>
        <w:r>
          <w:t xml:space="preserve"> via custom scripts. </w:t>
        </w:r>
        <w:proofErr w:type="spellStart"/>
        <w:r>
          <w:t>Demultiplexed</w:t>
        </w:r>
        <w:proofErr w:type="spellEnd"/>
        <w:r>
          <w:t xml:space="preserve"> libraries were filtered for read quality and PCR duplicates. Alignment was performed against the Drosophila melanogaster genome (</w:t>
        </w:r>
        <w:proofErr w:type="spellStart"/>
        <w:r>
          <w:t>iGenomes</w:t>
        </w:r>
        <w:proofErr w:type="spellEnd"/>
        <w:r>
          <w:t xml:space="preserve"> BDGP 5.25 assembly) with Bowtie2 (v2.2.5) using the following parameters: </w:t>
        </w:r>
        <w:r>
          <w:rPr>
            <w:i/>
          </w:rPr>
          <w:t xml:space="preserve">-very-sensitive-local </w:t>
        </w:r>
        <w:r>
          <w:t>{</w:t>
        </w:r>
        <w:proofErr w:type="spellStart"/>
        <w:r>
          <w:t>Langmead</w:t>
        </w:r>
        <w:proofErr w:type="spellEnd"/>
        <w:r>
          <w:t>, 2012 #3049}.  Peak calling was performed using MACS2 (v2.1.0) with default parameters {Zhang, 2008 #2203}. Peak visualizations generated with Integrated Genome Browser (v8.4.2) {</w:t>
        </w:r>
        <w:proofErr w:type="spellStart"/>
        <w:r>
          <w:t>Nicol</w:t>
        </w:r>
        <w:proofErr w:type="spellEnd"/>
        <w:r>
          <w:t>, 2009 #3050}.</w:t>
        </w:r>
      </w:ins>
    </w:p>
    <w:p w14:paraId="176BBDC1" w14:textId="77777777" w:rsidR="003C0EDF" w:rsidRDefault="003C0EDF" w:rsidP="003C0EDF">
      <w:pPr>
        <w:pStyle w:val="ListParagraph"/>
        <w:numPr>
          <w:ilvl w:val="0"/>
          <w:numId w:val="3"/>
        </w:numPr>
        <w:spacing w:line="480" w:lineRule="auto"/>
        <w:ind w:left="360"/>
        <w:rPr>
          <w:ins w:id="55" w:author="Michael Chambers" w:date="2015-08-26T15:49:00Z"/>
          <w:i/>
        </w:rPr>
      </w:pPr>
      <w:ins w:id="56" w:author="Michael Chambers" w:date="2015-08-26T15:49:00Z">
        <w:r>
          <w:rPr>
            <w:i/>
          </w:rPr>
          <w:t>Embryonic RNA isolation and sequencing (RNA-</w:t>
        </w:r>
        <w:proofErr w:type="spellStart"/>
        <w:r>
          <w:rPr>
            <w:i/>
          </w:rPr>
          <w:t>seq</w:t>
        </w:r>
        <w:proofErr w:type="spellEnd"/>
        <w:r>
          <w:rPr>
            <w:i/>
          </w:rPr>
          <w:t>)</w:t>
        </w:r>
      </w:ins>
    </w:p>
    <w:p w14:paraId="1B5B57CD" w14:textId="77777777" w:rsidR="003C0EDF" w:rsidRPr="008C0EBB" w:rsidRDefault="003C0EDF" w:rsidP="003C0EDF">
      <w:pPr>
        <w:pStyle w:val="ListParagraph"/>
        <w:spacing w:line="480" w:lineRule="auto"/>
        <w:ind w:left="360" w:firstLine="360"/>
        <w:rPr>
          <w:ins w:id="57" w:author="Michael Chambers" w:date="2015-08-26T15:49:00Z"/>
        </w:rPr>
      </w:pPr>
      <w:ins w:id="58" w:author="Michael Chambers" w:date="2015-08-26T15:49:00Z">
        <w:r>
          <w:t xml:space="preserve">Staged embryos were manually homogenized in </w:t>
        </w:r>
        <w:proofErr w:type="spellStart"/>
        <w:r>
          <w:t>TRIzol</w:t>
        </w:r>
        <w:proofErr w:type="spellEnd"/>
        <w:r>
          <w:t xml:space="preserve"> reagent (Life Technologies) according to manufacturer protocols. Purified RNA quality was assessed via </w:t>
        </w:r>
        <w:proofErr w:type="spellStart"/>
        <w:r>
          <w:t>Bioanalyzer</w:t>
        </w:r>
        <w:proofErr w:type="spellEnd"/>
        <w:r>
          <w:t xml:space="preserve"> 2100 (Agilent Technologies). </w:t>
        </w:r>
        <w:proofErr w:type="spellStart"/>
        <w:r>
          <w:t>polyA</w:t>
        </w:r>
        <w:proofErr w:type="spellEnd"/>
        <w:r>
          <w:t xml:space="preserve">-selected libraries were generated with </w:t>
        </w:r>
        <w:proofErr w:type="spellStart"/>
        <w:r>
          <w:t>TruSeq</w:t>
        </w:r>
        <w:proofErr w:type="spellEnd"/>
        <w:r>
          <w:t xml:space="preserve"> Stranded mRNA Library Prep Kit (</w:t>
        </w:r>
        <w:proofErr w:type="spellStart"/>
        <w:r>
          <w:t>Illumina</w:t>
        </w:r>
        <w:proofErr w:type="spellEnd"/>
        <w:r>
          <w:t xml:space="preserve">) and sequenced on the </w:t>
        </w:r>
        <w:proofErr w:type="spellStart"/>
        <w:r>
          <w:t>Illumina</w:t>
        </w:r>
        <w:proofErr w:type="spellEnd"/>
        <w:r>
          <w:t xml:space="preserve"> </w:t>
        </w:r>
        <w:proofErr w:type="spellStart"/>
        <w:r>
          <w:t>HiSeq</w:t>
        </w:r>
        <w:proofErr w:type="spellEnd"/>
        <w:r>
          <w:t xml:space="preserve"> 2000 platform.</w:t>
        </w:r>
      </w:ins>
    </w:p>
    <w:p w14:paraId="1A442047" w14:textId="77777777" w:rsidR="003C0EDF" w:rsidRDefault="003C0EDF" w:rsidP="003C0EDF">
      <w:pPr>
        <w:pStyle w:val="ListParagraph"/>
        <w:numPr>
          <w:ilvl w:val="0"/>
          <w:numId w:val="3"/>
        </w:numPr>
        <w:spacing w:line="480" w:lineRule="auto"/>
        <w:ind w:left="360"/>
        <w:rPr>
          <w:ins w:id="59" w:author="Michael Chambers" w:date="2015-08-26T15:49:00Z"/>
          <w:i/>
        </w:rPr>
      </w:pPr>
      <w:ins w:id="60" w:author="Michael Chambers" w:date="2015-08-26T15:49:00Z">
        <w:r>
          <w:rPr>
            <w:i/>
          </w:rPr>
          <w:t>RNA-</w:t>
        </w:r>
        <w:proofErr w:type="spellStart"/>
        <w:r>
          <w:rPr>
            <w:i/>
          </w:rPr>
          <w:t>seq</w:t>
        </w:r>
        <w:proofErr w:type="spellEnd"/>
        <w:r>
          <w:rPr>
            <w:i/>
          </w:rPr>
          <w:t xml:space="preserve"> data analysis</w:t>
        </w:r>
      </w:ins>
    </w:p>
    <w:p w14:paraId="4296FE3D" w14:textId="77777777" w:rsidR="003C0EDF" w:rsidRPr="006E55EC" w:rsidRDefault="003C0EDF" w:rsidP="003C0EDF">
      <w:pPr>
        <w:spacing w:line="480" w:lineRule="auto"/>
        <w:ind w:left="720"/>
        <w:rPr>
          <w:ins w:id="61" w:author="Michael Chambers" w:date="2015-08-26T15:49:00Z"/>
        </w:rPr>
      </w:pPr>
      <w:ins w:id="62" w:author="Michael Chambers" w:date="2015-08-26T15:49:00Z">
        <w:r>
          <w:t xml:space="preserve">Reads were </w:t>
        </w:r>
        <w:proofErr w:type="spellStart"/>
        <w:r>
          <w:t>demultiplexed</w:t>
        </w:r>
        <w:proofErr w:type="spellEnd"/>
        <w:r>
          <w:t xml:space="preserve"> via custom scripts. Low quality reads were trimmed and remaining reads were aligned with TopHat2 (v2.0.9) {Kim, 2013 #1817} against the </w:t>
        </w:r>
        <w:r>
          <w:rPr>
            <w:i/>
          </w:rPr>
          <w:t xml:space="preserve">Drosophila melanogaster </w:t>
        </w:r>
        <w:r>
          <w:t>genome (</w:t>
        </w:r>
        <w:proofErr w:type="spellStart"/>
        <w:r>
          <w:t>iGenomes</w:t>
        </w:r>
        <w:proofErr w:type="spellEnd"/>
        <w:r>
          <w:t xml:space="preserve"> BDGP 5.25 assembly) with </w:t>
        </w:r>
        <w:proofErr w:type="spellStart"/>
        <w:r>
          <w:t>iGenomes</w:t>
        </w:r>
        <w:proofErr w:type="spellEnd"/>
        <w:r>
          <w:t xml:space="preserve"> gene models as a guide. Gene assignment was performed with </w:t>
        </w:r>
        <w:proofErr w:type="spellStart"/>
        <w:r>
          <w:t>HTSeq</w:t>
        </w:r>
        <w:proofErr w:type="spellEnd"/>
        <w:r>
          <w:t xml:space="preserve"> {</w:t>
        </w:r>
        <w:proofErr w:type="spellStart"/>
        <w:r>
          <w:t>IAnders</w:t>
        </w:r>
        <w:proofErr w:type="spellEnd"/>
        <w:r>
          <w:t>, 2015 #3027}. Differential expression analysis was performed with DESeq2 (v1.8.0) {Love, 2014 #3031}.</w:t>
        </w:r>
      </w:ins>
    </w:p>
    <w:p w14:paraId="30B2B3E4" w14:textId="77777777" w:rsidR="00A1068B" w:rsidRDefault="00A1068B" w:rsidP="00DF7C23">
      <w:pPr>
        <w:pStyle w:val="Heading2"/>
        <w:spacing w:line="480" w:lineRule="auto"/>
        <w:rPr>
          <w:ins w:id="63" w:author="Michael Chambers" w:date="2015-08-28T19:00:00Z"/>
          <w:i/>
        </w:rPr>
      </w:pPr>
    </w:p>
    <w:p w14:paraId="6F59202C" w14:textId="381B23F2" w:rsidR="00FF5970" w:rsidDel="003C0EDF" w:rsidRDefault="00D13193" w:rsidP="00C46D6E">
      <w:pPr>
        <w:pStyle w:val="ListParagraph"/>
        <w:numPr>
          <w:ilvl w:val="0"/>
          <w:numId w:val="3"/>
        </w:numPr>
        <w:spacing w:line="480" w:lineRule="auto"/>
        <w:ind w:left="360"/>
        <w:rPr>
          <w:del w:id="64" w:author="Michael Chambers" w:date="2015-08-26T15:49:00Z"/>
          <w:i/>
        </w:rPr>
      </w:pPr>
      <w:del w:id="65" w:author="Michael Chambers" w:date="2015-08-26T15:49:00Z">
        <w:r w:rsidDel="003C0EDF">
          <w:rPr>
            <w:i/>
          </w:rPr>
          <w:delText>Groucho chromatin immunoprecipation (ChIP) and sequencing</w:delText>
        </w:r>
      </w:del>
    </w:p>
    <w:p w14:paraId="11B736F0" w14:textId="7AB0F38E" w:rsidR="00D13193" w:rsidDel="003C0EDF" w:rsidRDefault="00D13193" w:rsidP="00C46D6E">
      <w:pPr>
        <w:pStyle w:val="ListParagraph"/>
        <w:numPr>
          <w:ilvl w:val="0"/>
          <w:numId w:val="3"/>
        </w:numPr>
        <w:spacing w:line="480" w:lineRule="auto"/>
        <w:ind w:left="360"/>
        <w:rPr>
          <w:del w:id="66" w:author="Michael Chambers" w:date="2015-08-26T15:49:00Z"/>
          <w:i/>
        </w:rPr>
      </w:pPr>
      <w:del w:id="67" w:author="Michael Chambers" w:date="2015-08-26T15:49:00Z">
        <w:r w:rsidDel="003C0EDF">
          <w:rPr>
            <w:i/>
          </w:rPr>
          <w:delText>Groucho ChIP-seq data analysis</w:delText>
        </w:r>
      </w:del>
    </w:p>
    <w:p w14:paraId="6D158E8A" w14:textId="19E2E688" w:rsidR="002C0657" w:rsidRPr="00C46D6E" w:rsidDel="003C0EDF" w:rsidRDefault="00C46D6E" w:rsidP="00C46D6E">
      <w:pPr>
        <w:pStyle w:val="ListParagraph"/>
        <w:spacing w:line="480" w:lineRule="auto"/>
        <w:ind w:left="360" w:firstLine="360"/>
        <w:rPr>
          <w:del w:id="68" w:author="Michael Chambers" w:date="2015-08-26T15:49:00Z"/>
        </w:rPr>
      </w:pPr>
      <w:del w:id="69" w:author="Michael Chambers" w:date="2015-08-26T15:49:00Z">
        <w:r w:rsidDel="003C0EDF">
          <w:delText xml:space="preserve">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(BDGP 5 assembly) with Bowtie2 using the following paramaters: </w:delText>
        </w:r>
        <w:r w:rsidDel="003C0EDF">
          <w:rPr>
            <w:i/>
          </w:rPr>
          <w:delText xml:space="preserve">-very-sensitive-local </w:delText>
        </w:r>
        <w:r w:rsidDel="003C0EDF">
          <w:delText xml:space="preserve"> </w:delText>
        </w:r>
      </w:del>
      <w:del w:id="70" w:author="Michael Chambers" w:date="2015-08-28T19:00:00Z">
        <w:r w:rsidR="003069E4" w:rsidDel="00A1068B">
          <w:delText>{Langmead, 2012 #3049}</w:delText>
        </w:r>
      </w:del>
      <w:del w:id="71" w:author="Michael Chambers" w:date="2015-08-26T15:49:00Z">
        <w:r w:rsidDel="003C0EDF">
          <w:delText xml:space="preserve">.  Peak calling was performed using MACS2  (v2.1.0) </w:delText>
        </w:r>
      </w:del>
      <w:del w:id="72" w:author="Michael Chambers" w:date="2015-08-28T19:00:00Z">
        <w:r w:rsidR="003069E4" w:rsidDel="00A1068B">
          <w:delText>{Zhang, 2008 #2203}</w:delText>
        </w:r>
      </w:del>
    </w:p>
    <w:p w14:paraId="23950BCC" w14:textId="1E1E422B" w:rsidR="00D13193" w:rsidDel="003C0EDF" w:rsidRDefault="00D13193" w:rsidP="00C46D6E">
      <w:pPr>
        <w:pStyle w:val="ListParagraph"/>
        <w:numPr>
          <w:ilvl w:val="0"/>
          <w:numId w:val="3"/>
        </w:numPr>
        <w:spacing w:line="480" w:lineRule="auto"/>
        <w:ind w:left="360"/>
        <w:rPr>
          <w:del w:id="73" w:author="Michael Chambers" w:date="2015-08-26T15:49:00Z"/>
          <w:i/>
        </w:rPr>
      </w:pPr>
      <w:del w:id="74" w:author="Michael Chambers" w:date="2015-08-26T15:49:00Z">
        <w:r w:rsidDel="003C0EDF">
          <w:rPr>
            <w:i/>
          </w:rPr>
          <w:delText>Embryonic RNA isolation and sequencing (RNA-seq)</w:delText>
        </w:r>
      </w:del>
    </w:p>
    <w:p w14:paraId="1415C1FA" w14:textId="049CC123" w:rsidR="00D13193" w:rsidRPr="00D13193" w:rsidDel="003C0EDF" w:rsidRDefault="00D13193" w:rsidP="00C46D6E">
      <w:pPr>
        <w:pStyle w:val="ListParagraph"/>
        <w:numPr>
          <w:ilvl w:val="0"/>
          <w:numId w:val="3"/>
        </w:numPr>
        <w:spacing w:line="480" w:lineRule="auto"/>
        <w:ind w:left="360"/>
        <w:rPr>
          <w:del w:id="75" w:author="Michael Chambers" w:date="2015-08-26T15:49:00Z"/>
          <w:i/>
        </w:rPr>
      </w:pPr>
      <w:del w:id="76" w:author="Michael Chambers" w:date="2015-08-26T15:49:00Z">
        <w:r w:rsidDel="003C0EDF">
          <w:rPr>
            <w:i/>
          </w:rPr>
          <w:delText>RNA-seq data analysis</w:delText>
        </w:r>
      </w:del>
    </w:p>
    <w:p w14:paraId="729EA3B8" w14:textId="4AFBADA6" w:rsidR="00FF5970" w:rsidRPr="00FF5970" w:rsidDel="00A1068B" w:rsidRDefault="00FF5970" w:rsidP="00DF7C23">
      <w:pPr>
        <w:pStyle w:val="Heading2"/>
        <w:spacing w:line="480" w:lineRule="auto"/>
        <w:rPr>
          <w:del w:id="77" w:author="Michael Chambers" w:date="2015-08-28T19:00:00Z"/>
        </w:rPr>
      </w:pPr>
      <w:r>
        <w:t>Results</w:t>
      </w:r>
    </w:p>
    <w:p w14:paraId="1BC223F3" w14:textId="77777777" w:rsidR="00DF7C23" w:rsidRDefault="00DF7C23">
      <w:pPr>
        <w:pStyle w:val="Heading2"/>
        <w:spacing w:line="480" w:lineRule="auto"/>
        <w:pPrChange w:id="78" w:author="Michael Chambers" w:date="2015-08-28T19:00:00Z">
          <w:pPr>
            <w:spacing w:line="480" w:lineRule="auto"/>
          </w:pPr>
        </w:pPrChange>
      </w:pPr>
    </w:p>
    <w:p w14:paraId="1F932FF8" w14:textId="77777777" w:rsidR="00A1068B" w:rsidRDefault="00A1068B" w:rsidP="00DF7C23">
      <w:pPr>
        <w:spacing w:line="480" w:lineRule="auto"/>
        <w:rPr>
          <w:ins w:id="79" w:author="Michael Chambers" w:date="2015-08-28T19:01:00Z"/>
          <w:i/>
        </w:rPr>
      </w:pPr>
    </w:p>
    <w:p w14:paraId="00478F97" w14:textId="2950FBA2" w:rsidR="00C91541" w:rsidRDefault="00DF7C23" w:rsidP="00DF7C23">
      <w:pPr>
        <w:spacing w:line="480" w:lineRule="auto"/>
        <w:rPr>
          <w:i/>
        </w:rPr>
      </w:pPr>
      <w:r>
        <w:rPr>
          <w:i/>
        </w:rPr>
        <w:t xml:space="preserve">Groucho </w:t>
      </w:r>
      <w:r w:rsidR="00A25B2F">
        <w:rPr>
          <w:i/>
        </w:rPr>
        <w:t xml:space="preserve">is recruited ubiquitously </w:t>
      </w:r>
      <w:r w:rsidR="00AC2836">
        <w:rPr>
          <w:i/>
        </w:rPr>
        <w:t xml:space="preserve">and dynamically </w:t>
      </w:r>
      <w:r w:rsidR="00A25B2F">
        <w:rPr>
          <w:i/>
        </w:rPr>
        <w:t>throughout the genome</w:t>
      </w:r>
    </w:p>
    <w:p w14:paraId="1086D612" w14:textId="2DC47548" w:rsidR="008160BB" w:rsidRDefault="008160BB" w:rsidP="008160BB">
      <w:pPr>
        <w:spacing w:line="480" w:lineRule="auto"/>
        <w:ind w:firstLine="720"/>
      </w:pPr>
      <w:r>
        <w:t xml:space="preserve">The </w:t>
      </w:r>
      <w:del w:id="80" w:author="Albert Courey" w:date="2015-08-24T12:29:00Z">
        <w:r w:rsidDel="00A45A2F">
          <w:delText xml:space="preserve">timepoints </w:delText>
        </w:r>
      </w:del>
      <w:ins w:id="81" w:author="Albert Courey" w:date="2015-08-24T12:29:00Z">
        <w:r w:rsidR="00A45A2F">
          <w:t xml:space="preserve">time windows </w:t>
        </w:r>
      </w:ins>
      <w:r>
        <w:t xml:space="preserve">used for the analysis were chosen to overlap significant events in embryonic development that have known Groucho interactions. The first </w:t>
      </w:r>
      <w:del w:id="82" w:author="Albert Courey" w:date="2015-08-24T12:29:00Z">
        <w:r w:rsidDel="00A45A2F">
          <w:delText xml:space="preserve">timepoint </w:delText>
        </w:r>
      </w:del>
      <w:ins w:id="83" w:author="Albert Courey" w:date="2015-08-24T12:29:00Z">
        <w:r w:rsidR="00A45A2F">
          <w:t xml:space="preserve">window </w:t>
        </w:r>
      </w:ins>
      <w:r>
        <w:t>(</w:t>
      </w:r>
      <w:ins w:id="84" w:author="Albert Courey" w:date="2015-08-24T12:29:00Z">
        <w:r w:rsidR="00A45A2F">
          <w:t xml:space="preserve">timepoint 1: </w:t>
        </w:r>
      </w:ins>
      <w:r>
        <w:t>1.5 – 4 hours post</w:t>
      </w:r>
      <w:ins w:id="85" w:author="Albert Courey" w:date="2015-08-24T12:30:00Z">
        <w:r w:rsidR="00A45A2F">
          <w:t>-</w:t>
        </w:r>
      </w:ins>
      <w:del w:id="86" w:author="Albert Courey" w:date="2015-08-24T12:30:00Z">
        <w:r w:rsidDel="00A45A2F">
          <w:delText xml:space="preserve"> </w:delText>
        </w:r>
      </w:del>
      <w:r w:rsidR="00CA7E4A">
        <w:t>fertilization</w:t>
      </w:r>
      <w:r>
        <w:t xml:space="preserve">) encompasses formation of the syncytial blastoderm and subsequent cellularization. It is during this stage that the expression patterns of the pair-rule and segment polarity genes </w:t>
      </w:r>
      <w:r w:rsidR="00CA7E4A">
        <w:t>(including engrailed, a Groucho-</w:t>
      </w:r>
      <w:r>
        <w:t>interacting TF) are established</w:t>
      </w:r>
      <w:r w:rsidR="00CA7E4A">
        <w:t xml:space="preserve">, a defining step in anterior-posterior patterning. Specification of presumptive germ layers along the dorsal-ventral axis occurs during this stage, primarily guided by the activity of Dorsal in conjunction with Groucho.  </w:t>
      </w:r>
      <w:r>
        <w:t xml:space="preserve">The second </w:t>
      </w:r>
      <w:del w:id="87" w:author="Albert Courey" w:date="2015-08-24T12:30:00Z">
        <w:r w:rsidDel="00A45A2F">
          <w:delText xml:space="preserve">timepoint </w:delText>
        </w:r>
      </w:del>
      <w:ins w:id="88" w:author="Albert Courey" w:date="2015-08-24T12:30:00Z">
        <w:r w:rsidR="00A45A2F">
          <w:t xml:space="preserve">window </w:t>
        </w:r>
      </w:ins>
      <w:r>
        <w:t>(</w:t>
      </w:r>
      <w:ins w:id="89" w:author="Albert Courey" w:date="2015-08-24T12:30:00Z">
        <w:r w:rsidR="00A45A2F">
          <w:t xml:space="preserve">timepoint 2: </w:t>
        </w:r>
      </w:ins>
      <w:r>
        <w:t>4 – 6.5 hours</w:t>
      </w:r>
      <w:ins w:id="90" w:author="Albert Courey" w:date="2015-08-24T12:30:00Z">
        <w:r w:rsidR="00A45A2F">
          <w:t xml:space="preserve"> post-fertilization</w:t>
        </w:r>
      </w:ins>
      <w:r>
        <w:t>) encompasses the growth and segmentation of the germ band, including the formation of neuroblasts</w:t>
      </w:r>
      <w:r w:rsidR="00CD348D">
        <w:t>, a crucial early step in the onset of neurogenesis</w:t>
      </w:r>
      <w:r>
        <w:t>.</w:t>
      </w:r>
      <w:ins w:id="91" w:author="Albert Courey" w:date="2015-08-24T12:33:00Z">
        <w:r w:rsidR="00A45A2F">
          <w:t xml:space="preserve"> The third window</w:t>
        </w:r>
      </w:ins>
      <w:r>
        <w:t xml:space="preserve"> </w:t>
      </w:r>
      <w:ins w:id="92" w:author="Albert Courey" w:date="2015-08-24T12:33:00Z">
        <w:r w:rsidR="00A45A2F">
          <w:t>(t</w:t>
        </w:r>
      </w:ins>
      <w:del w:id="93" w:author="Albert Courey" w:date="2015-08-24T12:33:00Z">
        <w:r w:rsidDel="00A45A2F">
          <w:delText>T</w:delText>
        </w:r>
      </w:del>
      <w:r>
        <w:t>imepoint 3</w:t>
      </w:r>
      <w:ins w:id="94" w:author="Albert Courey" w:date="2015-08-24T12:33:00Z">
        <w:r w:rsidR="00A45A2F">
          <w:t xml:space="preserve">: </w:t>
        </w:r>
      </w:ins>
      <w:del w:id="95" w:author="Albert Courey" w:date="2015-08-24T12:33:00Z">
        <w:r w:rsidDel="00A45A2F">
          <w:delText xml:space="preserve"> (</w:delText>
        </w:r>
      </w:del>
      <w:r>
        <w:t>6.5 – 9 hours</w:t>
      </w:r>
      <w:ins w:id="96" w:author="Albert Courey" w:date="2015-08-24T12:33:00Z">
        <w:r w:rsidR="00A45A2F">
          <w:t xml:space="preserve"> post-</w:t>
        </w:r>
      </w:ins>
      <w:ins w:id="97" w:author="Albert Courey" w:date="2015-08-24T12:34:00Z">
        <w:r w:rsidR="00A45A2F">
          <w:t>fertilization</w:t>
        </w:r>
      </w:ins>
      <w:r>
        <w:t>) encompasses retraction of the germ band and fusion of the anterior and posterior midgut.</w:t>
      </w:r>
    </w:p>
    <w:p w14:paraId="05AE761E" w14:textId="2079B570" w:rsidR="009A457A" w:rsidRDefault="008160BB" w:rsidP="008160BB">
      <w:pPr>
        <w:spacing w:line="480" w:lineRule="auto"/>
        <w:ind w:firstLine="720"/>
        <w:rPr>
          <w:ins w:id="98" w:author="Albert Courey" w:date="2015-08-24T12:48:00Z"/>
        </w:rPr>
      </w:pPr>
      <w:r>
        <w:t xml:space="preserve">ChIP-seq was performed in duplicate on fly embryos representing each time point.  We used an affinity purified </w:t>
      </w:r>
      <w:ins w:id="99" w:author="Albert Courey" w:date="2015-08-24T12:34:00Z">
        <w:r w:rsidR="00A45A2F">
          <w:t xml:space="preserve">polyclonal </w:t>
        </w:r>
      </w:ins>
      <w:r>
        <w:t xml:space="preserve">antibody raised against the </w:t>
      </w:r>
      <w:proofErr w:type="spellStart"/>
      <w:r>
        <w:t>Gro</w:t>
      </w:r>
      <w:proofErr w:type="spellEnd"/>
      <w:r>
        <w:t xml:space="preserve"> GP domain, which we validated extensively in immunopreci</w:t>
      </w:r>
      <w:r w:rsidR="00405377">
        <w:t>pitation and immunoblot assays. Sequencing libraries were sequenced to a depth that provided at minimum 5</w:t>
      </w:r>
      <w:ins w:id="100" w:author="Albert Courey" w:date="2015-08-24T12:34:00Z">
        <w:r w:rsidR="00A45A2F">
          <w:t xml:space="preserve"> million</w:t>
        </w:r>
      </w:ins>
      <w:del w:id="101" w:author="Albert Courey" w:date="2015-08-24T12:34:00Z">
        <w:r w:rsidR="00405377" w:rsidDel="00A45A2F">
          <w:delText>M</w:delText>
        </w:r>
      </w:del>
      <w:r w:rsidR="00405377">
        <w:t xml:space="preserve"> uniquely </w:t>
      </w:r>
      <w:proofErr w:type="spellStart"/>
      <w:r w:rsidR="00405377">
        <w:t>mappable</w:t>
      </w:r>
      <w:proofErr w:type="spellEnd"/>
      <w:r w:rsidR="00405377">
        <w:t xml:space="preserve"> reads, far in excess of the minimum recommended by </w:t>
      </w:r>
      <w:proofErr w:type="spellStart"/>
      <w:r w:rsidR="00405377">
        <w:t>modENCODE</w:t>
      </w:r>
      <w:proofErr w:type="spellEnd"/>
      <w:r w:rsidR="00405377">
        <w:t xml:space="preserve"> C</w:t>
      </w:r>
      <w:r w:rsidR="003A1A0C">
        <w:t>hIP-seq best-practices (Fig. 2-1</w:t>
      </w:r>
      <w:r w:rsidR="00405377">
        <w:t xml:space="preserve">A) </w:t>
      </w:r>
      <w:r w:rsidR="003069E4">
        <w:t>{</w:t>
      </w:r>
      <w:proofErr w:type="spellStart"/>
      <w:r w:rsidR="003069E4">
        <w:t>Landt</w:t>
      </w:r>
      <w:proofErr w:type="spellEnd"/>
      <w:r w:rsidR="003069E4">
        <w:t>, 2012 #308}</w:t>
      </w:r>
      <w:r w:rsidR="00405377">
        <w:t>. Replicates exhibited high reproducibility in terms of both read density an</w:t>
      </w:r>
      <w:r w:rsidR="004207B2">
        <w:t>d resulting peak model (Fig. 2-1</w:t>
      </w:r>
      <w:r w:rsidR="00405377">
        <w:t xml:space="preserve">B, left and right, respectively). </w:t>
      </w:r>
    </w:p>
    <w:p w14:paraId="35392F92" w14:textId="52DBE393" w:rsidR="008160BB" w:rsidRDefault="008160BB" w:rsidP="008160BB">
      <w:pPr>
        <w:spacing w:line="480" w:lineRule="auto"/>
        <w:ind w:firstLine="720"/>
      </w:pPr>
      <w:r>
        <w:t xml:space="preserve">The high degree of correlation between our </w:t>
      </w:r>
      <w:r w:rsidR="00C91541">
        <w:t>ChIP-seq data set</w:t>
      </w:r>
      <w:ins w:id="102" w:author="Albert Courey" w:date="2015-08-24T12:48:00Z">
        <w:r w:rsidR="009A457A">
          <w:t>s</w:t>
        </w:r>
      </w:ins>
      <w:r w:rsidR="00C91541">
        <w:t xml:space="preserve"> and </w:t>
      </w:r>
      <w:del w:id="103" w:author="Albert Courey" w:date="2015-08-24T12:48:00Z">
        <w:r w:rsidR="00C91541" w:rsidDel="009A457A">
          <w:delText xml:space="preserve">a </w:delText>
        </w:r>
      </w:del>
      <w:proofErr w:type="spellStart"/>
      <w:r w:rsidR="00C91541">
        <w:t>ChIP</w:t>
      </w:r>
      <w:proofErr w:type="spellEnd"/>
      <w:r w:rsidR="00C91541">
        <w:t>-chip</w:t>
      </w:r>
      <w:r>
        <w:t xml:space="preserve"> data set</w:t>
      </w:r>
      <w:ins w:id="104" w:author="Albert Courey" w:date="2015-08-24T12:48:00Z">
        <w:r w:rsidR="009A457A">
          <w:t>s</w:t>
        </w:r>
      </w:ins>
      <w:r>
        <w:t xml:space="preserve"> obtained from 0-12 hour embryos</w:t>
      </w:r>
      <w:ins w:id="105" w:author="Albert Courey" w:date="2015-08-24T12:35:00Z">
        <w:r w:rsidR="00A45A2F">
          <w:t xml:space="preserve"> </w:t>
        </w:r>
      </w:ins>
      <w:r w:rsidR="003069E4">
        <w:t>{</w:t>
      </w:r>
      <w:proofErr w:type="spellStart"/>
      <w:r w:rsidR="003069E4">
        <w:t>Negre</w:t>
      </w:r>
      <w:proofErr w:type="spellEnd"/>
      <w:r w:rsidR="003069E4">
        <w:t>, 2011 #3035}</w:t>
      </w:r>
      <w:r w:rsidR="00BE7AAB">
        <w:t xml:space="preserve"> </w:t>
      </w:r>
      <w:r>
        <w:t>using completely independent antibodies also validates our ChIP-seq data</w:t>
      </w:r>
      <w:r w:rsidR="00927C5A">
        <w:t xml:space="preserve"> (Fig. </w:t>
      </w:r>
      <w:r w:rsidR="005B535B">
        <w:t>2-</w:t>
      </w:r>
      <w:commentRangeStart w:id="106"/>
      <w:r w:rsidR="005B535B">
        <w:t>2</w:t>
      </w:r>
      <w:commentRangeEnd w:id="106"/>
      <w:r w:rsidR="009A457A">
        <w:rPr>
          <w:rStyle w:val="CommentReference"/>
        </w:rPr>
        <w:commentReference w:id="106"/>
      </w:r>
      <w:r w:rsidR="002509E0">
        <w:t>)</w:t>
      </w:r>
      <w:r>
        <w:t>.</w:t>
      </w:r>
      <w:r w:rsidR="001E45E1">
        <w:t xml:space="preserve"> The </w:t>
      </w:r>
      <w:proofErr w:type="spellStart"/>
      <w:r w:rsidR="001E45E1">
        <w:t>modENCODE</w:t>
      </w:r>
      <w:proofErr w:type="spellEnd"/>
      <w:r w:rsidR="001E45E1">
        <w:t xml:space="preserve"> Groucho peaks were </w:t>
      </w:r>
      <w:r w:rsidR="00CD348D">
        <w:t>generated</w:t>
      </w:r>
      <w:r w:rsidR="001E45E1">
        <w:t xml:space="preserve"> from 0 – 12 </w:t>
      </w:r>
      <w:r w:rsidR="008428ED">
        <w:t xml:space="preserve">hour embryos and so </w:t>
      </w:r>
      <w:ins w:id="107" w:author="Albert Courey" w:date="2015-08-24T12:48:00Z">
        <w:r w:rsidR="009A457A">
          <w:t xml:space="preserve">should </w:t>
        </w:r>
      </w:ins>
      <w:r w:rsidR="008428ED">
        <w:t>represent</w:t>
      </w:r>
      <w:r w:rsidR="001E45E1">
        <w:t xml:space="preserve"> a time-averaged superset of our data. </w:t>
      </w:r>
      <w:ins w:id="108" w:author="Albert Courey" w:date="2015-08-24T12:49:00Z">
        <w:r w:rsidR="00E047A0">
          <w:t xml:space="preserve">Collectively the ChIP-seq peaks from our three data sets, include xx% of the </w:t>
        </w:r>
        <w:proofErr w:type="spellStart"/>
        <w:r w:rsidR="00E047A0">
          <w:t>modEncode</w:t>
        </w:r>
        <w:proofErr w:type="spellEnd"/>
        <w:r w:rsidR="00E047A0">
          <w:t xml:space="preserve"> </w:t>
        </w:r>
        <w:proofErr w:type="spellStart"/>
        <w:r w:rsidR="00E047A0">
          <w:t>ChIP</w:t>
        </w:r>
        <w:proofErr w:type="spellEnd"/>
        <w:r w:rsidR="00E047A0">
          <w:t xml:space="preserve">-chip peaks. </w:t>
        </w:r>
      </w:ins>
      <w:del w:id="109" w:author="Albert Courey" w:date="2015-08-24T12:51:00Z">
        <w:r w:rsidR="008428ED" w:rsidDel="00E047A0">
          <w:delText xml:space="preserve">Despite each of our datasets comprising only 21% of the development time represented by the modENCODE data, peak overlap is </w:delText>
        </w:r>
        <w:r w:rsidR="00E81819" w:rsidDel="00E047A0">
          <w:delText>significant</w:delText>
        </w:r>
        <w:r w:rsidR="00CD348D" w:rsidDel="00E047A0">
          <w:delText xml:space="preserve"> at each timepoint</w:delText>
        </w:r>
        <w:r w:rsidR="00E81819" w:rsidDel="00E047A0">
          <w:delText>. The</w:delText>
        </w:r>
        <w:r w:rsidR="008428ED" w:rsidDel="00E047A0">
          <w:delText xml:space="preserve"> greatest</w:delText>
        </w:r>
        <w:r w:rsidR="00E81819" w:rsidDel="00E047A0">
          <w:delText xml:space="preserve"> degree of </w:delText>
        </w:r>
        <w:r w:rsidR="00CD348D" w:rsidDel="00E047A0">
          <w:delText>similarity</w:delText>
        </w:r>
        <w:r w:rsidR="00E81819" w:rsidDel="00E047A0">
          <w:delText xml:space="preserve"> is seen when comparing </w:delText>
        </w:r>
        <w:r w:rsidR="008428ED" w:rsidDel="00E047A0">
          <w:delText xml:space="preserve">the 6.5 – 9 hour data set, which captures 68% of </w:delText>
        </w:r>
        <w:r w:rsidR="00E81819" w:rsidDel="00E047A0">
          <w:delText xml:space="preserve">all modENCODE-identified peaks. </w:delText>
        </w:r>
      </w:del>
      <w:del w:id="110" w:author="Albert Courey" w:date="2015-08-24T12:52:00Z">
        <w:r w:rsidR="00E81819" w:rsidDel="00E047A0">
          <w:delText>Additional c</w:delText>
        </w:r>
      </w:del>
      <w:ins w:id="111" w:author="Albert Courey" w:date="2015-08-24T12:52:00Z">
        <w:r w:rsidR="00E047A0">
          <w:t>C</w:t>
        </w:r>
      </w:ins>
      <w:r w:rsidR="00E81819">
        <w:t xml:space="preserve">omparison </w:t>
      </w:r>
      <w:del w:id="112" w:author="Albert Courey" w:date="2015-08-24T12:52:00Z">
        <w:r w:rsidR="00E81819" w:rsidDel="00E047A0">
          <w:delText xml:space="preserve">with </w:delText>
        </w:r>
      </w:del>
      <w:ins w:id="113" w:author="Albert Courey" w:date="2015-08-24T12:52:00Z">
        <w:r w:rsidR="00E047A0">
          <w:t xml:space="preserve">of our ChIP-seq data with </w:t>
        </w:r>
      </w:ins>
      <w:proofErr w:type="spellStart"/>
      <w:r w:rsidR="00E81819">
        <w:t>modENCODE</w:t>
      </w:r>
      <w:proofErr w:type="spellEnd"/>
      <w:r w:rsidR="00E81819">
        <w:t xml:space="preserve"> Groucho </w:t>
      </w:r>
      <w:proofErr w:type="spellStart"/>
      <w:r w:rsidR="00E81819">
        <w:t>ChIP</w:t>
      </w:r>
      <w:proofErr w:type="spellEnd"/>
      <w:r w:rsidR="00E81819">
        <w:t xml:space="preserve">-chip data generated from white pre-pupae </w:t>
      </w:r>
      <w:ins w:id="114" w:author="Albert Courey" w:date="2015-08-24T12:52:00Z">
        <w:r w:rsidR="00E047A0">
          <w:t xml:space="preserve">also shows a significant overlap </w:t>
        </w:r>
      </w:ins>
      <w:del w:id="115" w:author="Albert Courey" w:date="2015-08-24T12:53:00Z">
        <w:r w:rsidR="00E81819" w:rsidDel="00E047A0">
          <w:delText xml:space="preserve">indicates that a significant fraction of the Groucho-regulated sites in embryos </w:delText>
        </w:r>
        <w:r w:rsidR="00CD348D" w:rsidDel="00E047A0">
          <w:delText xml:space="preserve">are </w:delText>
        </w:r>
        <w:r w:rsidR="00E81819" w:rsidDel="00E047A0">
          <w:delText>bound in this lat</w:delText>
        </w:r>
        <w:r w:rsidR="00704DC2" w:rsidDel="00E047A0">
          <w:delText xml:space="preserve">er developmental stage </w:delText>
        </w:r>
      </w:del>
      <w:r w:rsidR="00704DC2">
        <w:t>(Fig. 2-3</w:t>
      </w:r>
      <w:r w:rsidR="00E81819">
        <w:t xml:space="preserve">). </w:t>
      </w:r>
      <w:r w:rsidR="00CD348D">
        <w:t>However,</w:t>
      </w:r>
      <w:r w:rsidR="00E81819">
        <w:t xml:space="preserve"> </w:t>
      </w:r>
      <w:del w:id="116" w:author="Albert Courey" w:date="2015-08-24T12:53:00Z">
        <w:r w:rsidR="00E81819" w:rsidDel="00E047A0">
          <w:delText xml:space="preserve">the utilization of </w:delText>
        </w:r>
      </w:del>
      <w:r w:rsidR="00E81819">
        <w:t xml:space="preserve">a large fraction of </w:t>
      </w:r>
      <w:del w:id="117" w:author="Albert Courey" w:date="2015-08-24T12:54:00Z">
        <w:r w:rsidR="00E81819" w:rsidDel="00E047A0">
          <w:delText xml:space="preserve">Groucho </w:delText>
        </w:r>
      </w:del>
      <w:ins w:id="118" w:author="Albert Courey" w:date="2015-08-24T12:54:00Z">
        <w:r w:rsidR="00E047A0">
          <w:t>embryonic and pre-</w:t>
        </w:r>
        <w:proofErr w:type="spellStart"/>
        <w:r w:rsidR="00E047A0">
          <w:t>pupal</w:t>
        </w:r>
        <w:proofErr w:type="spellEnd"/>
        <w:r w:rsidR="00E047A0">
          <w:t xml:space="preserve"> </w:t>
        </w:r>
      </w:ins>
      <w:r w:rsidR="00E81819">
        <w:t>binding sites</w:t>
      </w:r>
      <w:ins w:id="119" w:author="Albert Courey" w:date="2015-08-24T12:53:00Z">
        <w:r w:rsidR="00E047A0">
          <w:t xml:space="preserve"> </w:t>
        </w:r>
      </w:ins>
      <w:ins w:id="120" w:author="Albert Courey" w:date="2015-08-24T12:54:00Z">
        <w:r w:rsidR="00E047A0">
          <w:t>are distinct from one another</w:t>
        </w:r>
      </w:ins>
      <w:del w:id="121" w:author="Albert Courey" w:date="2015-08-24T12:54:00Z">
        <w:r w:rsidR="00E81819" w:rsidDel="00E047A0">
          <w:delText xml:space="preserve"> appears to be restricted to either embryonic or pupal stages</w:delText>
        </w:r>
      </w:del>
      <w:r w:rsidR="00CD348D">
        <w:t>, consistent with the distinct roles of Groucho-mediated repression during early and late development</w:t>
      </w:r>
      <w:r w:rsidR="00E81819">
        <w:t>.</w:t>
      </w:r>
    </w:p>
    <w:p w14:paraId="57A82F30" w14:textId="567CAC6E"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xml:space="preserve">, as they represent a </w:t>
      </w:r>
      <w:del w:id="122" w:author="Albert Courey" w:date="2015-08-24T13:10:00Z">
        <w:r w:rsidR="00CD348D" w:rsidDel="007A1216">
          <w:delText>more consistent</w:delText>
        </w:r>
      </w:del>
      <w:ins w:id="123" w:author="Albert Courey" w:date="2015-08-24T13:10:00Z">
        <w:r w:rsidR="007A1216">
          <w:t>higher confidence</w:t>
        </w:r>
      </w:ins>
      <w:r w:rsidR="00CD348D">
        <w:t xml:space="preserve"> subset of all identified peaks</w:t>
      </w:r>
      <w:r w:rsidR="00A002D8">
        <w:t xml:space="preserve"> </w:t>
      </w:r>
      <w:r w:rsidR="00704DC2">
        <w:t>(Fig. 2-4</w:t>
      </w:r>
      <w:r w:rsidR="00A002D8">
        <w:t>).</w:t>
      </w:r>
      <w:ins w:id="124" w:author="Michael Chambers" w:date="2015-09-01T17:25:00Z">
        <w:r w:rsidR="002639E8">
          <w:t xml:space="preserve"> Peaks overlapping input peaks were removed, as they are assu</w:t>
        </w:r>
        <w:r w:rsidR="0099674D">
          <w:t xml:space="preserve">med to arise from </w:t>
        </w:r>
      </w:ins>
      <w:ins w:id="125" w:author="Michael Chambers" w:date="2015-09-01T17:26:00Z">
        <w:r w:rsidR="0099674D">
          <w:t xml:space="preserve">erroneous </w:t>
        </w:r>
      </w:ins>
      <w:ins w:id="126" w:author="Michael Chambers" w:date="2015-09-01T17:25:00Z">
        <w:r w:rsidR="0099674D">
          <w:t>read alignment.</w:t>
        </w:r>
      </w:ins>
      <w:r w:rsidR="00A002D8">
        <w:t xml:space="preserve"> </w:t>
      </w:r>
      <w:commentRangeStart w:id="127"/>
      <w:r w:rsidR="00A002D8">
        <w:t>Groucho</w:t>
      </w:r>
      <w:commentRangeEnd w:id="127"/>
      <w:r w:rsidR="00243CF0">
        <w:rPr>
          <w:rStyle w:val="CommentReference"/>
        </w:rPr>
        <w:commentReference w:id="127"/>
      </w:r>
      <w:r w:rsidR="00A002D8">
        <w:t xml:space="preserve"> recruitment sites appear 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xml:space="preserve">, and therefore potentially participating in Grouch-mediated repression in at least one cell type or tissue throughout </w:t>
      </w:r>
      <w:r w:rsidR="001029DD">
        <w:t>the developmental timeframe analyzed</w:t>
      </w:r>
      <w:r w:rsidR="00704DC2">
        <w:t xml:space="preserve"> (Fig 2-</w:t>
      </w:r>
      <w:commentRangeStart w:id="128"/>
      <w:r w:rsidR="00704DC2">
        <w:t>5</w:t>
      </w:r>
      <w:commentRangeEnd w:id="128"/>
      <w:r w:rsidR="007A1216">
        <w:rPr>
          <w:rStyle w:val="CommentReference"/>
        </w:rPr>
        <w:commentReference w:id="128"/>
      </w:r>
      <w:r w:rsidR="0089157F">
        <w:t>)</w:t>
      </w:r>
      <w:r w:rsidR="00D863C5">
        <w:t>.</w:t>
      </w:r>
    </w:p>
    <w:p w14:paraId="7E19F558" w14:textId="4274BB83" w:rsidR="00DB11F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50% of all Groucho binding sites are unique to a single timepoint. The majority of the sites established during timepoint 1 </w:t>
      </w:r>
      <w:r w:rsidR="00CC067C">
        <w:t xml:space="preserve">that persist into timepoint 2 continue to persist into timepoint 3, indicating that </w:t>
      </w:r>
      <w:r w:rsidR="005726D7">
        <w:t>some Groucho binding sites are utilized throughout ear</w:t>
      </w:r>
      <w:r w:rsidR="003546C5">
        <w:t>ly development. Interestingly, 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again</w:t>
      </w:r>
      <w:r w:rsidR="00CD348D">
        <w:t xml:space="preserve"> in the stages analyzed</w:t>
      </w:r>
      <w:r w:rsidR="005726D7">
        <w:t xml:space="preserve">. </w:t>
      </w:r>
    </w:p>
    <w:p w14:paraId="4BF353FE" w14:textId="77777777" w:rsidR="00FD1860" w:rsidRDefault="00FD1860" w:rsidP="00DB11F5">
      <w:pPr>
        <w:spacing w:line="480" w:lineRule="auto"/>
      </w:pPr>
    </w:p>
    <w:p w14:paraId="50EA0293" w14:textId="5CA0899F" w:rsidR="00FD1860" w:rsidRDefault="00FD1860" w:rsidP="00DB11F5">
      <w:pPr>
        <w:spacing w:line="480" w:lineRule="auto"/>
        <w:rPr>
          <w:i/>
        </w:rPr>
      </w:pPr>
      <w:r>
        <w:rPr>
          <w:i/>
        </w:rPr>
        <w:t xml:space="preserve">Groucho associates with </w:t>
      </w:r>
      <w:r w:rsidR="00DB5779">
        <w:rPr>
          <w:i/>
        </w:rPr>
        <w:t xml:space="preserve">multiple ventrally-repressed genes in patterns unique to early developmental </w:t>
      </w:r>
      <w:commentRangeStart w:id="129"/>
      <w:r w:rsidR="00DB5779">
        <w:rPr>
          <w:i/>
        </w:rPr>
        <w:t>stages</w:t>
      </w:r>
      <w:commentRangeEnd w:id="129"/>
      <w:r w:rsidR="00864BFE">
        <w:rPr>
          <w:rStyle w:val="CommentReference"/>
        </w:rPr>
        <w:commentReference w:id="129"/>
      </w:r>
    </w:p>
    <w:p w14:paraId="10A31D1D" w14:textId="7D43AB61" w:rsidR="00DB5779" w:rsidRPr="00224435" w:rsidRDefault="00DB5779" w:rsidP="00391BC9">
      <w:pPr>
        <w:spacing w:line="480" w:lineRule="auto"/>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(dl) along this</w:t>
      </w:r>
      <w:r w:rsidR="00C66AD0">
        <w:t xml:space="preserve"> axis </w:t>
      </w:r>
      <w:r w:rsidR="003069E4">
        <w:t>{Roth, 1989 #1112}</w:t>
      </w:r>
      <w:r w:rsidR="00C66AD0">
        <w:t xml:space="preserve">. In ventral and </w:t>
      </w:r>
      <w:proofErr w:type="spellStart"/>
      <w:r w:rsidR="00C66AD0">
        <w:t>ventrolateral</w:t>
      </w:r>
      <w:proofErr w:type="spellEnd"/>
      <w:r w:rsidR="00C66AD0">
        <w:t xml:space="preserve"> regions of the embryo, Dorsal facilitates the repression of </w:t>
      </w:r>
      <w:ins w:id="130" w:author="Michael Chambers" w:date="2015-09-02T16:19:00Z">
        <w:r w:rsidR="001635D1">
          <w:t>numerous genes, including Zen (</w:t>
        </w:r>
      </w:ins>
      <w:proofErr w:type="spellStart"/>
      <w:r w:rsidR="00C66AD0">
        <w:rPr>
          <w:i/>
        </w:rPr>
        <w:t>zen</w:t>
      </w:r>
      <w:proofErr w:type="spellEnd"/>
      <w:ins w:id="131" w:author="Michael Chambers" w:date="2015-09-02T16:19:00Z">
        <w:r w:rsidR="001635D1">
          <w:t>),</w:t>
        </w:r>
      </w:ins>
      <w:del w:id="132" w:author="Michael Chambers" w:date="2015-09-02T16:19:00Z">
        <w:r w:rsidR="00C66AD0" w:rsidDel="001635D1">
          <w:rPr>
            <w:i/>
          </w:rPr>
          <w:delText xml:space="preserve"> </w:delText>
        </w:r>
        <w:r w:rsidR="00C66AD0" w:rsidDel="001635D1">
          <w:delText>and</w:delText>
        </w:r>
      </w:del>
      <w:r w:rsidR="00C66AD0">
        <w:t xml:space="preserve"> </w:t>
      </w:r>
      <w:proofErr w:type="spellStart"/>
      <w:ins w:id="133" w:author="Michael Chambers" w:date="2015-09-02T16:19:00Z">
        <w:r w:rsidR="001635D1">
          <w:t>Decapentaplegic</w:t>
        </w:r>
        <w:proofErr w:type="spellEnd"/>
        <w:r w:rsidR="001635D1">
          <w:t xml:space="preserve"> (</w:t>
        </w:r>
      </w:ins>
      <w:proofErr w:type="spellStart"/>
      <w:r w:rsidR="00C66AD0">
        <w:rPr>
          <w:i/>
        </w:rPr>
        <w:t>dpp</w:t>
      </w:r>
      <w:proofErr w:type="spellEnd"/>
      <w:ins w:id="134" w:author="Michael Chambers" w:date="2015-09-02T16:19:00Z">
        <w:r w:rsidR="001635D1">
          <w:t xml:space="preserve">) and </w:t>
        </w:r>
        <w:proofErr w:type="spellStart"/>
        <w:r w:rsidR="001635D1">
          <w:t>Tolloid</w:t>
        </w:r>
        <w:proofErr w:type="spellEnd"/>
        <w:r w:rsidR="001635D1">
          <w:t xml:space="preserve"> (</w:t>
        </w:r>
        <w:proofErr w:type="spellStart"/>
        <w:r w:rsidR="001635D1">
          <w:rPr>
            <w:i/>
          </w:rPr>
          <w:t>tld</w:t>
        </w:r>
        <w:proofErr w:type="spellEnd"/>
        <w:r w:rsidR="001635D1">
          <w:t>)</w:t>
        </w:r>
      </w:ins>
      <w:r w:rsidR="00C66AD0">
        <w:t xml:space="preserve"> through its interaction with Groucho</w:t>
      </w:r>
      <w:r w:rsidR="00CD348D">
        <w:t xml:space="preserve">, a critical step in delineating presumptive mesodermal and </w:t>
      </w:r>
      <w:proofErr w:type="spellStart"/>
      <w:r w:rsidR="00CD348D">
        <w:t>neuroectodermal</w:t>
      </w:r>
      <w:proofErr w:type="spellEnd"/>
      <w:r w:rsidR="00CD348D">
        <w:t xml:space="preserve"> regions</w:t>
      </w:r>
      <w:r w:rsidR="00C66AD0">
        <w:t xml:space="preserve"> </w:t>
      </w:r>
      <w:commentRangeStart w:id="135"/>
      <w:r w:rsidR="003069E4">
        <w:t>{</w:t>
      </w:r>
      <w:proofErr w:type="spellStart"/>
      <w:r w:rsidR="003069E4">
        <w:t>Dubnicoff</w:t>
      </w:r>
      <w:proofErr w:type="spellEnd"/>
      <w:r w:rsidR="003069E4">
        <w:t>, 1997 #2366}</w:t>
      </w:r>
      <w:commentRangeEnd w:id="135"/>
      <w:r w:rsidR="002E5109">
        <w:rPr>
          <w:rStyle w:val="CommentReference"/>
        </w:rPr>
        <w:commentReference w:id="135"/>
      </w:r>
      <w:ins w:id="136" w:author="Michael Chambers" w:date="2015-09-02T16:20:00Z">
        <w:r w:rsidR="001635D1">
          <w:t xml:space="preserve"> {Kirov, 1994 #3107}</w:t>
        </w:r>
      </w:ins>
      <w:r w:rsidR="00C66AD0">
        <w:t xml:space="preserve">. Ventral repression of </w:t>
      </w:r>
      <w:proofErr w:type="spellStart"/>
      <w:r w:rsidR="00C66AD0">
        <w:rPr>
          <w:i/>
        </w:rPr>
        <w:t>zen</w:t>
      </w:r>
      <w:proofErr w:type="spellEnd"/>
      <w:r w:rsidR="00CD348D">
        <w:t xml:space="preserve"> is established through</w:t>
      </w:r>
      <w:r w:rsidR="00C66AD0">
        <w:t xml:space="preserve"> Dorsal recruitment to a so-called ventral repression region (VRR) between 1.1 to 1.4 kb upstream of the transcription start site. This region contains </w:t>
      </w:r>
      <w:r w:rsidR="00391BC9">
        <w:t>four</w:t>
      </w:r>
      <w:r w:rsidR="00C66AD0">
        <w:t xml:space="preserve"> Dorsal binding sites, as well as AT-rich regions </w:t>
      </w:r>
      <w:r w:rsidR="00BA7BC7">
        <w:t>responsible for the recruitment of Cut (</w:t>
      </w:r>
      <w:proofErr w:type="spellStart"/>
      <w:r w:rsidR="00BA7BC7" w:rsidRPr="00BA7BC7">
        <w:rPr>
          <w:i/>
        </w:rPr>
        <w:t>ct</w:t>
      </w:r>
      <w:proofErr w:type="spellEnd"/>
      <w:r w:rsidR="00BA7BC7">
        <w:t>) and Dead ringer (</w:t>
      </w:r>
      <w:proofErr w:type="spellStart"/>
      <w:r w:rsidR="00BA7BC7">
        <w:rPr>
          <w:i/>
        </w:rPr>
        <w:t>dri</w:t>
      </w:r>
      <w:proofErr w:type="spellEnd"/>
      <w:r w:rsidR="00BA7BC7">
        <w:rPr>
          <w:i/>
        </w:rPr>
        <w:t xml:space="preserve">, </w:t>
      </w:r>
      <w:r w:rsidR="00BA7BC7">
        <w:t>also known as</w:t>
      </w:r>
      <w:r w:rsidR="00C66AD0">
        <w:t xml:space="preserve"> </w:t>
      </w:r>
      <w:r w:rsidR="00BA7BC7">
        <w:t xml:space="preserve">Retained, </w:t>
      </w:r>
      <w:proofErr w:type="spellStart"/>
      <w:r w:rsidR="00BA7BC7">
        <w:rPr>
          <w:i/>
        </w:rPr>
        <w:t>retn</w:t>
      </w:r>
      <w:proofErr w:type="spellEnd"/>
      <w:r w:rsidR="00BA7BC7">
        <w:t>)</w:t>
      </w:r>
      <w:r w:rsidR="00BA7BC7" w:rsidRPr="00BA7BC7">
        <w:t xml:space="preserve"> </w:t>
      </w:r>
      <w:r w:rsidR="003069E4">
        <w:t>{Valentine, 1998 #3036}</w:t>
      </w:r>
      <w:r w:rsidR="00BA7BC7">
        <w:t xml:space="preserve">. Through the cooperative action of these factors, Groucho is recruited to establish repression. ChIP-seq data confirms that </w:t>
      </w:r>
      <w:proofErr w:type="spellStart"/>
      <w:r w:rsidR="00BA7BC7">
        <w:t>Gro</w:t>
      </w:r>
      <w:proofErr w:type="spellEnd"/>
      <w:r w:rsidR="00BA7BC7">
        <w:t xml:space="preserve"> localizes </w:t>
      </w:r>
      <w:del w:id="137" w:author="Albert Courey" w:date="2015-08-24T13:25:00Z">
        <w:r w:rsidR="00BA7BC7" w:rsidDel="003B1728">
          <w:delText xml:space="preserve">the </w:delText>
        </w:r>
      </w:del>
      <w:r w:rsidR="00BA7BC7">
        <w:t xml:space="preserve">the VRR, however </w:t>
      </w:r>
      <w:proofErr w:type="spellStart"/>
      <w:r w:rsidR="00BA7BC7">
        <w:t>Gro</w:t>
      </w:r>
      <w:proofErr w:type="spellEnd"/>
      <w:r w:rsidR="00BA7BC7">
        <w:t xml:space="preserve"> density is comparatively weak</w:t>
      </w:r>
      <w:r w:rsidR="00704DC2">
        <w:t xml:space="preserve"> within the VRR region (Fig. 2-6</w:t>
      </w:r>
      <w:r w:rsidR="00391BC9">
        <w:t>A</w:t>
      </w:r>
      <w:r w:rsidR="00BA7BC7">
        <w:t xml:space="preserve">). Stronger </w:t>
      </w:r>
      <w:proofErr w:type="spellStart"/>
      <w:r w:rsidR="00BA7BC7">
        <w:t>Gro</w:t>
      </w:r>
      <w:proofErr w:type="spellEnd"/>
      <w:r w:rsidR="00BA7BC7">
        <w:t xml:space="preserve"> signal is seen both directly upstream of the VRR (compared to </w:t>
      </w:r>
      <w:proofErr w:type="spellStart"/>
      <w:r w:rsidR="00BA7BC7">
        <w:rPr>
          <w:i/>
        </w:rPr>
        <w:t>zen</w:t>
      </w:r>
      <w:proofErr w:type="spellEnd"/>
      <w:r w:rsidR="00BA7BC7">
        <w:t xml:space="preserve">), as well as downstream. This downstream region overlaps the TSS of </w:t>
      </w:r>
      <w:proofErr w:type="spellStart"/>
      <w:r w:rsidR="00BA7BC7">
        <w:rPr>
          <w:i/>
        </w:rPr>
        <w:t>zen</w:t>
      </w:r>
      <w:proofErr w:type="spellEnd"/>
      <w:r w:rsidR="00BA7BC7">
        <w:rPr>
          <w:i/>
        </w:rPr>
        <w:t xml:space="preserve"> </w:t>
      </w:r>
      <w:r w:rsidR="00BA7BC7">
        <w:t xml:space="preserve">and extends an additional 700 </w:t>
      </w:r>
      <w:proofErr w:type="spellStart"/>
      <w:r w:rsidR="00BA7BC7">
        <w:t>bp</w:t>
      </w:r>
      <w:proofErr w:type="spellEnd"/>
      <w:r w:rsidR="00BA7BC7">
        <w:t xml:space="preserve"> upstream of the gene. </w:t>
      </w:r>
      <w:r w:rsidR="005242B2">
        <w:t>Following</w:t>
      </w:r>
      <w:r w:rsidR="00BA7BC7">
        <w:t xml:space="preserve"> the 1.5 – 4 </w:t>
      </w:r>
      <w:r w:rsidR="005242B2">
        <w:t xml:space="preserve">hour </w:t>
      </w:r>
      <w:del w:id="138" w:author="Albert Courey" w:date="2015-08-24T13:26:00Z">
        <w:r w:rsidR="0093515F" w:rsidDel="003B1728">
          <w:delText>timespan</w:delText>
        </w:r>
      </w:del>
      <w:ins w:id="139" w:author="Albert Courey" w:date="2015-08-24T13:26:00Z">
        <w:r w:rsidR="003B1728">
          <w:t>timepoint</w:t>
        </w:r>
      </w:ins>
      <w:r w:rsidR="00BA7BC7">
        <w:t xml:space="preserve">, Groucho recruitment to the </w:t>
      </w:r>
      <w:proofErr w:type="spellStart"/>
      <w:r w:rsidR="00BA7BC7">
        <w:rPr>
          <w:i/>
        </w:rPr>
        <w:t>zen</w:t>
      </w:r>
      <w:proofErr w:type="spellEnd"/>
      <w:r w:rsidR="00BA7BC7">
        <w:t xml:space="preserve"> locus shifts to a pair of peaks centered approximately 500 </w:t>
      </w:r>
      <w:proofErr w:type="spellStart"/>
      <w:r w:rsidR="00BA7BC7">
        <w:t>bp</w:t>
      </w:r>
      <w:proofErr w:type="spellEnd"/>
      <w:r w:rsidR="00BA7BC7">
        <w:t xml:space="preserve"> downstream of </w:t>
      </w:r>
      <w:proofErr w:type="spellStart"/>
      <w:r w:rsidR="00BA7BC7">
        <w:rPr>
          <w:i/>
        </w:rPr>
        <w:t>zen</w:t>
      </w:r>
      <w:proofErr w:type="spellEnd"/>
      <w:r w:rsidR="00BA7BC7">
        <w:t xml:space="preserve">, and all upstream binding is lost. As no </w:t>
      </w:r>
      <w:proofErr w:type="spellStart"/>
      <w:r w:rsidR="00BA7BC7">
        <w:rPr>
          <w:i/>
        </w:rPr>
        <w:t>zen</w:t>
      </w:r>
      <w:proofErr w:type="spellEnd"/>
      <w:r w:rsidR="00BA7BC7">
        <w:t xml:space="preserve"> regulatory regions have been characterized 3’ of the gene, it is </w:t>
      </w:r>
      <w:del w:id="140" w:author="Albert Courey" w:date="2015-08-24T13:27:00Z">
        <w:r w:rsidR="00BA7BC7" w:rsidDel="003B1728">
          <w:delText xml:space="preserve">now </w:delText>
        </w:r>
      </w:del>
      <w:ins w:id="141" w:author="Albert Courey" w:date="2015-08-24T13:27:00Z">
        <w:r w:rsidR="003B1728">
          <w:t xml:space="preserve">not </w:t>
        </w:r>
      </w:ins>
      <w:r w:rsidR="00BA7BC7">
        <w:t xml:space="preserve">known if these regions represent actively repressive Groucho. </w:t>
      </w:r>
      <w:r w:rsidR="0093515F">
        <w:t>Though the mechanism has not been extensively documented</w:t>
      </w:r>
      <w:r w:rsidR="00BA7BC7">
        <w:t xml:space="preserve">, </w:t>
      </w:r>
      <w:proofErr w:type="spellStart"/>
      <w:r w:rsidR="00BA7BC7">
        <w:rPr>
          <w:i/>
        </w:rPr>
        <w:t>zen</w:t>
      </w:r>
      <w:proofErr w:type="spellEnd"/>
      <w:r w:rsidR="00BA7BC7">
        <w:rPr>
          <w:i/>
        </w:rPr>
        <w:t xml:space="preserve"> </w:t>
      </w:r>
      <w:r w:rsidR="002E3A14">
        <w:t>expression contracts in stage 5 (</w:t>
      </w:r>
      <w:r w:rsidR="00391BC9">
        <w:t xml:space="preserve">2 – 3 </w:t>
      </w:r>
      <w:proofErr w:type="spellStart"/>
      <w:r w:rsidR="00391BC9">
        <w:t>hr</w:t>
      </w:r>
      <w:proofErr w:type="spellEnd"/>
      <w:r w:rsidR="00391BC9">
        <w:t>) embryos, and becomes permanently repressed afterwards.</w:t>
      </w:r>
      <w:r w:rsidR="00CD348D">
        <w:t xml:space="preserve"> Overall, </w:t>
      </w:r>
      <w:proofErr w:type="spellStart"/>
      <w:r w:rsidR="00CD348D">
        <w:t>Gro</w:t>
      </w:r>
      <w:proofErr w:type="spellEnd"/>
      <w:r w:rsidR="00CD348D">
        <w:t xml:space="preserve"> binding </w:t>
      </w:r>
      <w:r w:rsidR="00224435">
        <w:t xml:space="preserve">at the </w:t>
      </w:r>
      <w:proofErr w:type="spellStart"/>
      <w:r w:rsidR="00224435">
        <w:rPr>
          <w:i/>
        </w:rPr>
        <w:t>zen</w:t>
      </w:r>
      <w:proofErr w:type="spellEnd"/>
      <w:r w:rsidR="00224435">
        <w:rPr>
          <w:i/>
        </w:rPr>
        <w:t xml:space="preserve"> </w:t>
      </w:r>
      <w:r w:rsidR="00224435">
        <w:t xml:space="preserve">locus confirms that </w:t>
      </w:r>
      <w:proofErr w:type="spellStart"/>
      <w:r w:rsidR="00224435">
        <w:t>Gro</w:t>
      </w:r>
      <w:proofErr w:type="spellEnd"/>
      <w:r w:rsidR="00224435">
        <w:t xml:space="preserve"> is recruited specifically to the VRR, as previously described, but does not remain confined to this position. This </w:t>
      </w:r>
      <w:proofErr w:type="spellStart"/>
      <w:r w:rsidR="00224435">
        <w:t>Gro</w:t>
      </w:r>
      <w:proofErr w:type="spellEnd"/>
      <w:r w:rsidR="00224435">
        <w:t xml:space="preserve">-associated region then appears to associate directly with the TSS of </w:t>
      </w:r>
      <w:proofErr w:type="spellStart"/>
      <w:r w:rsidR="00224435">
        <w:t>zen</w:t>
      </w:r>
      <w:proofErr w:type="spellEnd"/>
      <w:r w:rsidR="00224435">
        <w:t xml:space="preserve">, as well as several hundred bases upstream. It is unlikely </w:t>
      </w:r>
      <w:proofErr w:type="spellStart"/>
      <w:r w:rsidR="00224435">
        <w:t>Gro</w:t>
      </w:r>
      <w:proofErr w:type="spellEnd"/>
      <w:r w:rsidR="00224435">
        <w:t xml:space="preserve"> is directly recruited adjacent to the TSS, as this region is not sufficient for </w:t>
      </w:r>
      <w:proofErr w:type="spellStart"/>
      <w:r w:rsidR="00224435">
        <w:t>Gro</w:t>
      </w:r>
      <w:proofErr w:type="spellEnd"/>
      <w:r w:rsidR="00224435">
        <w:t>-mediated repression.</w:t>
      </w:r>
    </w:p>
    <w:p w14:paraId="36F8C726" w14:textId="77777777" w:rsidR="008F1F1C" w:rsidRDefault="00391BC9" w:rsidP="00391BC9">
      <w:pPr>
        <w:spacing w:line="480" w:lineRule="auto"/>
        <w:rPr>
          <w:ins w:id="142" w:author="Michael Chambers" w:date="2015-09-02T16:21:00Z"/>
        </w:rPr>
      </w:pPr>
      <w:r>
        <w:tab/>
      </w:r>
      <w:r w:rsidR="00AF4F59">
        <w:t xml:space="preserve">Additionally, </w:t>
      </w:r>
      <w:r>
        <w:t xml:space="preserve">Dorsal </w:t>
      </w:r>
      <w:r w:rsidR="00BE0C0F">
        <w:t xml:space="preserve">is </w:t>
      </w:r>
      <w:r>
        <w:t>responsible for ventral repre</w:t>
      </w:r>
      <w:r w:rsidR="00AF4F59">
        <w:t>ssion of</w:t>
      </w:r>
      <w:r>
        <w:t xml:space="preserve"> </w:t>
      </w:r>
      <w:proofErr w:type="spellStart"/>
      <w:r>
        <w:t>decapentaplegic</w:t>
      </w:r>
      <w:proofErr w:type="spellEnd"/>
      <w:r>
        <w:t xml:space="preserve"> (</w:t>
      </w:r>
      <w:proofErr w:type="spellStart"/>
      <w:r>
        <w:t>dpp</w:t>
      </w:r>
      <w:proofErr w:type="spellEnd"/>
      <w:r>
        <w:t>) i</w:t>
      </w:r>
      <w:r w:rsidR="00BE0C0F">
        <w:t>n early embryos</w:t>
      </w:r>
      <w:r w:rsidR="00AF4F59">
        <w:t xml:space="preserve"> (1.5 – 2 hours post fertilization) through the recruitment of Gro. Loss of </w:t>
      </w:r>
      <w:proofErr w:type="spellStart"/>
      <w:r w:rsidR="00AF4F59">
        <w:t>Gro</w:t>
      </w:r>
      <w:proofErr w:type="spellEnd"/>
      <w:r w:rsidR="00AF4F59">
        <w:t xml:space="preserve"> activity at this stage results in complete </w:t>
      </w:r>
      <w:proofErr w:type="spellStart"/>
      <w:r w:rsidR="00AF4F59">
        <w:t>derepression</w:t>
      </w:r>
      <w:proofErr w:type="spellEnd"/>
      <w:r w:rsidR="00AF4F59">
        <w:t xml:space="preserve"> of </w:t>
      </w:r>
      <w:proofErr w:type="spellStart"/>
      <w:r w:rsidR="00AF4F59">
        <w:rPr>
          <w:i/>
        </w:rPr>
        <w:t>dpp</w:t>
      </w:r>
      <w:proofErr w:type="spellEnd"/>
      <w:r w:rsidR="00AF4F59">
        <w:rPr>
          <w:i/>
        </w:rPr>
        <w:t xml:space="preserve"> </w:t>
      </w:r>
      <w:r w:rsidR="00AF4F59">
        <w:t xml:space="preserve">in ventral regions of the embryo </w:t>
      </w:r>
      <w:r w:rsidR="003069E4">
        <w:t>{</w:t>
      </w:r>
      <w:proofErr w:type="spellStart"/>
      <w:r w:rsidR="003069E4">
        <w:t>Dubnicoff</w:t>
      </w:r>
      <w:proofErr w:type="spellEnd"/>
      <w:r w:rsidR="003069E4">
        <w:t>, 1997 #2366}</w:t>
      </w:r>
      <w:r w:rsidR="00AF4F59">
        <w:t>.</w:t>
      </w:r>
      <w:r w:rsidR="00974E74">
        <w:t xml:space="preserve"> Dorsal binding sites </w:t>
      </w:r>
      <w:r w:rsidR="00C4678B">
        <w:t xml:space="preserve">necessary for restriction of </w:t>
      </w:r>
      <w:proofErr w:type="spellStart"/>
      <w:r w:rsidR="00C4678B">
        <w:rPr>
          <w:i/>
        </w:rPr>
        <w:t>dpp</w:t>
      </w:r>
      <w:proofErr w:type="spellEnd"/>
      <w:r w:rsidR="00C4678B">
        <w:rPr>
          <w:i/>
        </w:rPr>
        <w:t xml:space="preserve"> </w:t>
      </w:r>
      <w:r w:rsidR="00C4678B">
        <w:t xml:space="preserve">expression to the dorsal portion of the embryo </w:t>
      </w:r>
      <w:r w:rsidR="00224435">
        <w:t>have been</w:t>
      </w:r>
      <w:r w:rsidR="00C4678B">
        <w:t xml:space="preserve"> mapped to the second intron </w:t>
      </w:r>
      <w:r w:rsidR="003069E4">
        <w:t>{Huang, 1993 #3037}</w:t>
      </w:r>
      <w:r w:rsidR="00C4678B">
        <w:t xml:space="preserve">. Our ChIP-seq data confirms extensive </w:t>
      </w:r>
      <w:proofErr w:type="spellStart"/>
      <w:r w:rsidR="00C4678B">
        <w:t>Gro</w:t>
      </w:r>
      <w:proofErr w:type="spellEnd"/>
      <w:r w:rsidR="00C4678B">
        <w:t xml:space="preserve"> rec</w:t>
      </w:r>
      <w:r w:rsidR="00704DC2">
        <w:t>ruitment to this site (Fig. 2-6</w:t>
      </w:r>
      <w:r w:rsidR="00C4678B">
        <w:t xml:space="preserve">B), indicating also that Groucho is lost from this locus at later timepoints, consistent with the finding that in later embryonic development multiple elements upstream of </w:t>
      </w:r>
      <w:proofErr w:type="spellStart"/>
      <w:r w:rsidR="00C4678B">
        <w:rPr>
          <w:i/>
        </w:rPr>
        <w:t>dpp</w:t>
      </w:r>
      <w:proofErr w:type="spellEnd"/>
      <w:r w:rsidR="00C4678B">
        <w:t xml:space="preserve"> confine its expression into multiple lateral stripes along the extending germ band </w:t>
      </w:r>
      <w:r w:rsidR="003069E4">
        <w:t>{</w:t>
      </w:r>
      <w:proofErr w:type="spellStart"/>
      <w:r w:rsidR="003069E4">
        <w:t>Schwyter</w:t>
      </w:r>
      <w:proofErr w:type="spellEnd"/>
      <w:r w:rsidR="003069E4">
        <w:t>, 1995 #3038}</w:t>
      </w:r>
      <w:r w:rsidR="00C4678B">
        <w:t xml:space="preserve">. Extensive binding of </w:t>
      </w:r>
      <w:proofErr w:type="spellStart"/>
      <w:r w:rsidR="00C4678B">
        <w:t>Gro</w:t>
      </w:r>
      <w:proofErr w:type="spellEnd"/>
      <w:r w:rsidR="00C4678B">
        <w:t xml:space="preserve"> within these regions suggests that it also </w:t>
      </w:r>
      <w:r w:rsidR="00224435">
        <w:t>potentially has</w:t>
      </w:r>
      <w:r w:rsidR="00C4678B">
        <w:t xml:space="preserve"> a role in </w:t>
      </w:r>
      <w:proofErr w:type="spellStart"/>
      <w:r w:rsidR="00C4678B">
        <w:rPr>
          <w:i/>
        </w:rPr>
        <w:t>dpp</w:t>
      </w:r>
      <w:proofErr w:type="spellEnd"/>
      <w:r w:rsidR="00C4678B">
        <w:t xml:space="preserve"> expression resulting from these </w:t>
      </w:r>
      <w:commentRangeStart w:id="143"/>
      <w:r w:rsidR="00C4678B">
        <w:t>elements</w:t>
      </w:r>
      <w:commentRangeEnd w:id="143"/>
      <w:r w:rsidR="0006404C">
        <w:rPr>
          <w:rStyle w:val="CommentReference"/>
        </w:rPr>
        <w:commentReference w:id="143"/>
      </w:r>
      <w:del w:id="144" w:author="Michael Chambers" w:date="2015-09-02T16:21:00Z">
        <w:r w:rsidR="00C4678B" w:rsidDel="001635D1">
          <w:delText>.</w:delText>
        </w:r>
      </w:del>
      <w:r w:rsidR="00C4678B">
        <w:t xml:space="preserve"> </w:t>
      </w:r>
      <w:del w:id="145" w:author="Albert Courey" w:date="2015-08-24T13:30:00Z">
        <w:r w:rsidR="00C4678B" w:rsidDel="009E7E20">
          <w:delText xml:space="preserve">Additionally, </w:delText>
        </w:r>
        <w:r w:rsidR="00C4678B" w:rsidDel="009E7E20">
          <w:rPr>
            <w:i/>
          </w:rPr>
          <w:delText xml:space="preserve">dpp </w:delText>
        </w:r>
        <w:r w:rsidR="00C4678B" w:rsidDel="009E7E20">
          <w:delText>plays a crucial role in anterior-posterio</w:delText>
        </w:r>
        <w:r w:rsidR="00224435" w:rsidDel="009E7E20">
          <w:delText>r</w:delText>
        </w:r>
        <w:r w:rsidR="00C4678B" w:rsidDel="009E7E20">
          <w:delText xml:space="preserve"> patterning of limb imaginal discs </w:delText>
        </w:r>
        <w:r w:rsidR="00224435" w:rsidDel="009E7E20">
          <w:delText>during later developmental stages</w:delText>
        </w:r>
        <w:r w:rsidR="00F6363E" w:rsidDel="009E7E20">
          <w:delText xml:space="preserve"> </w:delText>
        </w:r>
      </w:del>
      <w:r w:rsidR="003069E4">
        <w:t>{Spencer, 1982 #3039}</w:t>
      </w:r>
      <w:ins w:id="146" w:author="Michael Chambers" w:date="2015-09-02T16:21:00Z">
        <w:r w:rsidR="001635D1">
          <w:t xml:space="preserve"> </w:t>
        </w:r>
      </w:ins>
      <w:del w:id="147" w:author="Albert Courey" w:date="2015-08-24T13:30:00Z">
        <w:r w:rsidR="00F6363E" w:rsidDel="009E7E20">
          <w:delText xml:space="preserve">. Expression of </w:delText>
        </w:r>
        <w:r w:rsidR="00F6363E" w:rsidDel="009E7E20">
          <w:rPr>
            <w:i/>
          </w:rPr>
          <w:delText>dpp</w:delText>
        </w:r>
        <w:r w:rsidR="00F6363E" w:rsidDel="009E7E20">
          <w:delText xml:space="preserve"> in imaginal discs is controlled by an extensive 3’ cis-regulatory region containing multiple Pangolin/TCF and Brinker binding sites</w:delText>
        </w:r>
        <w:r w:rsidR="007B0590" w:rsidDel="009E7E20">
          <w:delText xml:space="preserve"> </w:delText>
        </w:r>
      </w:del>
      <w:r w:rsidR="003069E4">
        <w:t>{Blackman, 1991 #3040;Theisen, 2007 #3041}</w:t>
      </w:r>
      <w:ins w:id="148" w:author="Michael Chambers" w:date="2015-09-02T16:21:00Z">
        <w:r w:rsidR="001635D1">
          <w:t>.</w:t>
        </w:r>
      </w:ins>
    </w:p>
    <w:p w14:paraId="717110CB" w14:textId="00139A7D" w:rsidR="00810B6C" w:rsidRDefault="008F1F1C" w:rsidP="00391BC9">
      <w:pPr>
        <w:spacing w:line="480" w:lineRule="auto"/>
      </w:pPr>
      <w:ins w:id="149" w:author="Michael Chambers" w:date="2015-09-02T16:21:00Z">
        <w:r>
          <w:tab/>
        </w:r>
      </w:ins>
      <w:del w:id="150" w:author="Albert Courey" w:date="2015-08-24T13:30:00Z">
        <w:r w:rsidR="00F6363E" w:rsidDel="009E7E20">
          <w:delText xml:space="preserve">. </w:delText>
        </w:r>
        <w:r w:rsidR="007B0590" w:rsidDel="009E7E20">
          <w:delText xml:space="preserve"> While this enhancer region is not known to </w:delText>
        </w:r>
        <w:r w:rsidR="00224435" w:rsidDel="009E7E20">
          <w:delText xml:space="preserve">participate </w:delText>
        </w:r>
        <w:r w:rsidR="007B0590" w:rsidDel="009E7E20">
          <w:delText xml:space="preserve">in </w:delText>
        </w:r>
        <w:r w:rsidR="007B0590" w:rsidDel="009E7E20">
          <w:rPr>
            <w:i/>
          </w:rPr>
          <w:delText xml:space="preserve">dpp </w:delText>
        </w:r>
        <w:r w:rsidR="007B0590" w:rsidDel="009E7E20">
          <w:delText xml:space="preserve">expression during embryogenesis, Groucho does bind both immediately downstream of </w:delText>
        </w:r>
        <w:r w:rsidR="007B0590" w:rsidDel="009E7E20">
          <w:rPr>
            <w:i/>
          </w:rPr>
          <w:delText>dpp</w:delText>
        </w:r>
        <w:r w:rsidR="007B0590" w:rsidDel="009E7E20">
          <w:delText xml:space="preserve"> and </w:delText>
        </w:r>
        <w:r w:rsidR="00224435" w:rsidDel="009E7E20">
          <w:delText>overlapping</w:delText>
        </w:r>
        <w:r w:rsidR="007B0590" w:rsidDel="009E7E20">
          <w:delText xml:space="preserve"> the second of three </w:delText>
        </w:r>
        <w:r w:rsidR="00224435" w:rsidDel="009E7E20">
          <w:delText xml:space="preserve">spaced </w:delText>
        </w:r>
        <w:r w:rsidR="007B0590" w:rsidDel="009E7E20">
          <w:delText>Pangolin binding sites between 4 to 9 hours of development</w:delText>
        </w:r>
        <w:r w:rsidR="00AD14A9" w:rsidDel="009E7E20">
          <w:delText>, indicating that these sites may potentially play a role earlier in development than previously hypothesized</w:delText>
        </w:r>
        <w:r w:rsidR="007B0590" w:rsidDel="009E7E20">
          <w:delText>.</w:delText>
        </w:r>
      </w:del>
    </w:p>
    <w:p w14:paraId="54656F6A" w14:textId="6416FC6B" w:rsidR="00391BC9" w:rsidRDefault="00810B6C" w:rsidP="00391BC9">
      <w:pPr>
        <w:spacing w:line="480" w:lineRule="auto"/>
      </w:pPr>
      <w:r>
        <w:tab/>
      </w:r>
      <w:commentRangeStart w:id="151"/>
      <w:r w:rsidR="00094D56">
        <w:t>Dorsal</w:t>
      </w:r>
      <w:commentRangeEnd w:id="151"/>
      <w:r w:rsidR="00727F5D">
        <w:rPr>
          <w:rStyle w:val="CommentReference"/>
        </w:rPr>
        <w:commentReference w:id="151"/>
      </w:r>
      <w:r w:rsidR="00094D56">
        <w:t xml:space="preserve"> is also necessary for the ventral activation of a number of genes, a process that </w:t>
      </w:r>
      <w:r w:rsidR="0061663A">
        <w:t>is thought to be Groucho-independent. These ventrally-activated genes include rhomboid (rho), single-minded (</w:t>
      </w:r>
      <w:proofErr w:type="spellStart"/>
      <w:r w:rsidR="0061663A">
        <w:t>sim</w:t>
      </w:r>
      <w:proofErr w:type="spellEnd"/>
      <w:r w:rsidR="0061663A">
        <w:t>), and short gastrulation (</w:t>
      </w:r>
      <w:proofErr w:type="spellStart"/>
      <w:r w:rsidR="0061663A">
        <w:t>sog</w:t>
      </w:r>
      <w:proofErr w:type="spellEnd"/>
      <w:r w:rsidR="0061663A">
        <w:t xml:space="preserve">) </w:t>
      </w:r>
      <w:r w:rsidR="003069E4">
        <w:t>{</w:t>
      </w:r>
      <w:proofErr w:type="spellStart"/>
      <w:r w:rsidR="003069E4">
        <w:t>Ip</w:t>
      </w:r>
      <w:proofErr w:type="spellEnd"/>
      <w:r w:rsidR="003069E4">
        <w:t>, 1992 #</w:t>
      </w:r>
      <w:proofErr w:type="gramStart"/>
      <w:r w:rsidR="003069E4">
        <w:t>3042;Gonzalez</w:t>
      </w:r>
      <w:proofErr w:type="gramEnd"/>
      <w:r w:rsidR="003069E4">
        <w:t>-Crespo, 1993 #3043}</w:t>
      </w:r>
      <w:r w:rsidR="0061663A">
        <w:t xml:space="preserve">. Loss of </w:t>
      </w:r>
      <w:proofErr w:type="spellStart"/>
      <w:r w:rsidR="0061663A">
        <w:t>Gro</w:t>
      </w:r>
      <w:proofErr w:type="spellEnd"/>
      <w:r w:rsidR="0061663A">
        <w:t xml:space="preserve"> activity was shown to result in restricted expression of these genes in 1.5 – 2 hour embryos, but did not result in significant change in expression pattern along the </w:t>
      </w:r>
      <w:proofErr w:type="spellStart"/>
      <w:r w:rsidR="0061663A">
        <w:t>dorsoventral</w:t>
      </w:r>
      <w:proofErr w:type="spellEnd"/>
      <w:r w:rsidR="0061663A">
        <w:t xml:space="preserve"> axis, so it is hypothesized that </w:t>
      </w:r>
      <w:proofErr w:type="spellStart"/>
      <w:r w:rsidR="0061663A">
        <w:t>Gro</w:t>
      </w:r>
      <w:proofErr w:type="spellEnd"/>
      <w:r w:rsidR="0061663A">
        <w:t xml:space="preserve"> is not involved in Dorsal-mediated activation of these genes. </w:t>
      </w:r>
    </w:p>
    <w:p w14:paraId="6F636C22" w14:textId="58B7B599" w:rsidR="0061663A" w:rsidRPr="00125DEA" w:rsidRDefault="0061663A" w:rsidP="00391BC9">
      <w:pPr>
        <w:spacing w:line="480" w:lineRule="auto"/>
        <w:rPr>
          <w:rFonts w:ascii="Times New Roman" w:eastAsia="Times New Roman" w:hAnsi="Times New Roman" w:cs="Times New Roman"/>
        </w:rPr>
      </w:pPr>
      <w:r>
        <w:tab/>
        <w:t>ChIP-seq data reveals, however, that Groucho potentially p</w:t>
      </w:r>
      <w:r w:rsidR="00125DEA">
        <w:t xml:space="preserve">lays a role in </w:t>
      </w:r>
      <w:commentRangeStart w:id="152"/>
      <w:r w:rsidR="00125DEA">
        <w:t>regulating</w:t>
      </w:r>
      <w:commentRangeEnd w:id="152"/>
      <w:r w:rsidR="00864BFE">
        <w:rPr>
          <w:rStyle w:val="CommentReference"/>
        </w:rPr>
        <w:commentReference w:id="152"/>
      </w:r>
      <w:r>
        <w:t xml:space="preserve"> expression of these genes in some portions of the embryo</w:t>
      </w:r>
      <w:r w:rsidR="00FD1EAB">
        <w:t xml:space="preserve"> (Fig. 2-7)</w:t>
      </w:r>
      <w:r>
        <w:t xml:space="preserve">. A significant </w:t>
      </w:r>
      <w:proofErr w:type="spellStart"/>
      <w:r>
        <w:t>Gro</w:t>
      </w:r>
      <w:proofErr w:type="spellEnd"/>
      <w:r>
        <w:t xml:space="preserve"> peak overlaps </w:t>
      </w:r>
      <w:r w:rsidR="00125DEA">
        <w:t>a regulatory region</w:t>
      </w:r>
      <w:r>
        <w:t xml:space="preserve"> termed the </w:t>
      </w:r>
      <w:proofErr w:type="spellStart"/>
      <w:r>
        <w:t>neuroectoderm</w:t>
      </w:r>
      <w:proofErr w:type="spellEnd"/>
      <w:r>
        <w:t xml:space="preserve"> element (NEE) in 1.5 – 4 hour embryos. </w:t>
      </w:r>
      <w:r w:rsidR="00125DEA">
        <w:t xml:space="preserve">The area contains multiple Dorsal, Twist, and Snail binding sites, which are </w:t>
      </w:r>
      <w:r w:rsidR="00224435">
        <w:t xml:space="preserve">required for </w:t>
      </w:r>
      <w:r w:rsidR="00125DEA">
        <w:t xml:space="preserve">restriction of rhomboid expression to the presumptive </w:t>
      </w:r>
      <w:proofErr w:type="spellStart"/>
      <w:r w:rsidR="00125DEA">
        <w:t>neuroectoderm</w:t>
      </w:r>
      <w:proofErr w:type="spellEnd"/>
      <w:r w:rsidR="00125DEA">
        <w:t xml:space="preserve"> </w:t>
      </w:r>
      <w:r w:rsidR="003069E4">
        <w:t>{</w:t>
      </w:r>
      <w:proofErr w:type="spellStart"/>
      <w:r w:rsidR="003069E4">
        <w:t>Ip</w:t>
      </w:r>
      <w:proofErr w:type="spellEnd"/>
      <w:r w:rsidR="003069E4">
        <w:t>, 1992 #3042}</w:t>
      </w:r>
      <w:r w:rsidR="00125DEA">
        <w:t xml:space="preserve">. </w:t>
      </w:r>
      <w:r>
        <w:t xml:space="preserve">The </w:t>
      </w:r>
      <w:proofErr w:type="spellStart"/>
      <w:r>
        <w:t>Gro</w:t>
      </w:r>
      <w:proofErr w:type="spellEnd"/>
      <w:r>
        <w:t xml:space="preserve"> peak shifts towards an adjacent CRM termed the midline element (MLE) during 4 – 6.</w:t>
      </w:r>
      <w:r w:rsidR="001C45A5">
        <w:t>5 hours post fertilization.</w:t>
      </w:r>
      <w:r w:rsidR="00125DEA">
        <w:t xml:space="preserve"> It is unknown which factors bind to the MLE and would be responsible for recruitment. At both timepoints, recruitment of Groucho to the regulatory region is associated with additional binding at the TSS of </w:t>
      </w:r>
      <w:r w:rsidR="00125DEA">
        <w:rPr>
          <w:i/>
        </w:rPr>
        <w:t>rho</w:t>
      </w:r>
      <w:r w:rsidR="00125DEA">
        <w:t>. This may represent a looping of the enhancer region over the 1.5 – 2 kb intervening sequ</w:t>
      </w:r>
      <w:r w:rsidR="001D2B5B">
        <w:t xml:space="preserve">ence, which is depleted for </w:t>
      </w:r>
      <w:proofErr w:type="spellStart"/>
      <w:r w:rsidR="001D2B5B">
        <w:t>Gro</w:t>
      </w:r>
      <w:proofErr w:type="spellEnd"/>
      <w:r w:rsidR="001D2B5B">
        <w:t xml:space="preserve">, potentially indicative of a repressive mechanism whereby </w:t>
      </w:r>
      <w:proofErr w:type="spellStart"/>
      <w:r w:rsidR="001D2B5B">
        <w:t>Gro</w:t>
      </w:r>
      <w:proofErr w:type="spellEnd"/>
      <w:r w:rsidR="001D2B5B">
        <w:t xml:space="preserve"> interacts with or blocks assembly of the primary </w:t>
      </w:r>
      <w:r w:rsidR="0060322B">
        <w:t>transcriptional</w:t>
      </w:r>
      <w:r w:rsidR="001D2B5B">
        <w:t xml:space="preserve"> </w:t>
      </w:r>
      <w:commentRangeStart w:id="153"/>
      <w:r w:rsidR="001D2B5B">
        <w:t>machinery</w:t>
      </w:r>
      <w:commentRangeEnd w:id="153"/>
      <w:r w:rsidR="0006404C">
        <w:rPr>
          <w:rStyle w:val="CommentReference"/>
        </w:rPr>
        <w:commentReference w:id="153"/>
      </w:r>
      <w:r w:rsidR="001D2B5B">
        <w:t>.</w:t>
      </w:r>
    </w:p>
    <w:p w14:paraId="5B91A954" w14:textId="77777777" w:rsidR="00DB11F5" w:rsidRDefault="00DB11F5" w:rsidP="00DB11F5">
      <w:pPr>
        <w:spacing w:line="480" w:lineRule="auto"/>
      </w:pPr>
    </w:p>
    <w:p w14:paraId="7CF3D4BE" w14:textId="69E7F741" w:rsidR="00275CDA" w:rsidRPr="00DB11F5" w:rsidRDefault="00DB11F5" w:rsidP="00DB11F5">
      <w:pPr>
        <w:spacing w:line="480" w:lineRule="auto"/>
        <w:rPr>
          <w:i/>
        </w:rPr>
      </w:pPr>
      <w:r>
        <w:rPr>
          <w:i/>
        </w:rPr>
        <w:t>Groucho-associated genes tend</w:t>
      </w:r>
      <w:r w:rsidR="005726D7">
        <w:rPr>
          <w:i/>
        </w:rPr>
        <w:t xml:space="preserve"> to be associated with multiple,</w:t>
      </w:r>
      <w:r>
        <w:rPr>
          <w:i/>
        </w:rPr>
        <w:t xml:space="preserve"> </w:t>
      </w:r>
      <w:r w:rsidR="00275CDA">
        <w:rPr>
          <w:i/>
        </w:rPr>
        <w:t xml:space="preserve">small </w:t>
      </w:r>
      <w:r>
        <w:rPr>
          <w:i/>
        </w:rPr>
        <w:t>clustered peaks</w:t>
      </w:r>
    </w:p>
    <w:p w14:paraId="3A9DF1C0" w14:textId="336CB068" w:rsidR="0051034C" w:rsidRDefault="00DB11F5" w:rsidP="00A25B2F">
      <w:pPr>
        <w:spacing w:line="480" w:lineRule="auto"/>
        <w:ind w:firstLine="720"/>
      </w:pPr>
      <w:r>
        <w:t xml:space="preserve">Groucho binding regions </w:t>
      </w:r>
      <w:r w:rsidR="00275CDA">
        <w:t>are</w:t>
      </w:r>
      <w:r>
        <w:t xml:space="preserve"> associate</w:t>
      </w:r>
      <w:r w:rsidR="00AD5890">
        <w:t xml:space="preserve">d with fewer genes than there are </w:t>
      </w:r>
      <w:r w:rsidR="00211D7E">
        <w:t xml:space="preserve">total </w:t>
      </w:r>
      <w:r w:rsidR="00AD5890">
        <w:t>binding sites</w:t>
      </w:r>
      <w:r w:rsidR="00DC538D">
        <w:t xml:space="preserve"> (Fig. 2-8</w:t>
      </w:r>
      <w:r w:rsidR="00211D7E">
        <w:t>A)</w:t>
      </w:r>
      <w:r>
        <w:t xml:space="preserve"> due to the tendency of Groucho to localize to multiple regions around its potential targets</w:t>
      </w:r>
      <w:r w:rsidR="008754BB">
        <w:t xml:space="preserve">. </w:t>
      </w:r>
      <w:r w:rsidR="005726D7">
        <w:t>H</w:t>
      </w:r>
      <w:r>
        <w:t>alf of all Grouch</w:t>
      </w:r>
      <w:r w:rsidR="00237EB9">
        <w:t>o</w:t>
      </w:r>
      <w:r>
        <w:t>-associated genes have two or more Groucho peaks i</w:t>
      </w:r>
      <w:r w:rsidR="00DC538D">
        <w:t>n relative proximity (Fig. 2-8</w:t>
      </w:r>
      <w:r>
        <w:t>B)</w:t>
      </w:r>
      <w:r w:rsidR="004822AC">
        <w:t xml:space="preserve">, with an average of </w:t>
      </w:r>
      <w:r w:rsidR="00A45E0A">
        <w:t xml:space="preserve">2.5 </w:t>
      </w:r>
      <w:r w:rsidR="004822AC">
        <w:t xml:space="preserve">binding sites per associated </w:t>
      </w:r>
      <w:commentRangeStart w:id="154"/>
      <w:r w:rsidR="004822AC">
        <w:t>gene</w:t>
      </w:r>
      <w:commentRangeEnd w:id="154"/>
      <w:r w:rsidR="00C106E2">
        <w:rPr>
          <w:rStyle w:val="CommentReference"/>
        </w:rPr>
        <w:commentReference w:id="154"/>
      </w:r>
      <w:r>
        <w:t>.</w:t>
      </w:r>
      <w:r w:rsidR="005726D7">
        <w:t xml:space="preserve"> These peaks have median widths in the 500 – 700 </w:t>
      </w:r>
      <w:proofErr w:type="spellStart"/>
      <w:r w:rsidR="005726D7">
        <w:t>bp</w:t>
      </w:r>
      <w:proofErr w:type="spellEnd"/>
      <w:r w:rsidR="005726D7">
        <w:t xml:space="preserve"> range, indicative of point source peak</w:t>
      </w:r>
      <w:r w:rsidR="00A45E0A">
        <w:t>s</w:t>
      </w:r>
      <w:r w:rsidR="005726D7">
        <w:t xml:space="preserve">, as commonly seen for sequence-specific transcription factors, rather than the broad peaks typical of polymeric factors or histone </w:t>
      </w:r>
      <w:r w:rsidR="005368F2">
        <w:t>marks</w:t>
      </w:r>
      <w:r w:rsidR="00FD1EAB">
        <w:t xml:space="preserve"> (Fig. </w:t>
      </w:r>
      <w:ins w:id="155" w:author="Albert Courey" w:date="2015-08-24T16:06:00Z">
        <w:r w:rsidR="00C106E2">
          <w:t>2-</w:t>
        </w:r>
      </w:ins>
      <w:commentRangeStart w:id="156"/>
      <w:r w:rsidR="00DC538D">
        <w:t>9</w:t>
      </w:r>
      <w:commentRangeEnd w:id="156"/>
      <w:r w:rsidR="00C106E2">
        <w:rPr>
          <w:rStyle w:val="CommentReference"/>
        </w:rPr>
        <w:commentReference w:id="156"/>
      </w:r>
      <w:r w:rsidR="00DC538D">
        <w:t>)</w:t>
      </w:r>
      <w:r w:rsidR="005368F2">
        <w:t>. However, at all three timepoints, the distribution of peak widths exhibits a prominent tail of much wider peaks in the 1.5 to 2.5 kb range. This indicates that, consistent with previously proposed models of Groucho binding, it may be capable of spreading over relatively large regions of the genome, but this does not appear to be a common mode of chromatin association.</w:t>
      </w:r>
      <w:r w:rsidR="00E04A56">
        <w:t xml:space="preserve"> Average Grouch</w:t>
      </w:r>
      <w:r w:rsidR="00237EB9">
        <w:t>o</w:t>
      </w:r>
      <w:r w:rsidR="00E04A56">
        <w:t xml:space="preserve"> peak widths slightly increase at later timepoints, though whether this is indicative of a time-dependent change in the way Groucho interacts with chromatin, or slight differences in library composition, is unclear.</w:t>
      </w:r>
    </w:p>
    <w:p w14:paraId="56377CA6" w14:textId="77777777" w:rsidR="00211D7E" w:rsidRDefault="00211D7E" w:rsidP="00A25B2F">
      <w:pPr>
        <w:spacing w:line="480" w:lineRule="auto"/>
        <w:ind w:firstLine="720"/>
      </w:pPr>
    </w:p>
    <w:p w14:paraId="29B5CFF6" w14:textId="3EF7DA2C" w:rsidR="00211D7E" w:rsidRPr="00211D7E" w:rsidRDefault="00211D7E" w:rsidP="00211D7E">
      <w:pPr>
        <w:spacing w:line="480" w:lineRule="auto"/>
        <w:rPr>
          <w:i/>
        </w:rPr>
      </w:pPr>
      <w:r>
        <w:rPr>
          <w:i/>
        </w:rPr>
        <w:t>Groucho binding is enriched in promoters, UTRs, and introns</w:t>
      </w:r>
    </w:p>
    <w:p w14:paraId="35DB4B4C" w14:textId="5379EA13" w:rsidR="00A54005" w:rsidRDefault="00A54005" w:rsidP="00A25B2F">
      <w:pPr>
        <w:spacing w:line="480" w:lineRule="auto"/>
        <w:ind w:firstLine="720"/>
      </w:pPr>
      <w:r>
        <w:t xml:space="preserve">Groucho binding is enriched </w:t>
      </w:r>
      <w:del w:id="157" w:author="Albert Courey" w:date="2015-08-25T15:27:00Z">
        <w:r w:rsidDel="00CB3FB0">
          <w:delText xml:space="preserve">in </w:delText>
        </w:r>
        <w:r w:rsidR="008E3112" w:rsidDel="00CB3FB0">
          <w:delText>promoter regions within 500bp of</w:delText>
        </w:r>
      </w:del>
      <w:ins w:id="158" w:author="Albert Courey" w:date="2015-08-25T15:27:00Z">
        <w:r w:rsidR="00CB3FB0">
          <w:t>close to</w:t>
        </w:r>
      </w:ins>
      <w:r w:rsidR="008E3112">
        <w:t xml:space="preserve"> trans</w:t>
      </w:r>
      <w:r w:rsidR="007B05E7">
        <w:t>cript</w:t>
      </w:r>
      <w:r w:rsidR="00DC538D">
        <w:t>ion start sites (Fig. 2-</w:t>
      </w:r>
      <w:commentRangeStart w:id="159"/>
      <w:r w:rsidR="00DC538D">
        <w:t>10</w:t>
      </w:r>
      <w:r w:rsidR="008E3112">
        <w:t>A</w:t>
      </w:r>
      <w:commentRangeEnd w:id="159"/>
      <w:r w:rsidR="00A5148C">
        <w:rPr>
          <w:rStyle w:val="CommentReference"/>
        </w:rPr>
        <w:commentReference w:id="159"/>
      </w:r>
      <w:r w:rsidR="008E3112">
        <w:t xml:space="preserve">). Regions further upstream (20 kb to 2 kb) are depleted for </w:t>
      </w:r>
      <w:proofErr w:type="spellStart"/>
      <w:r w:rsidR="008E3112">
        <w:t>Gro</w:t>
      </w:r>
      <w:proofErr w:type="spellEnd"/>
      <w:r w:rsidR="008E3112">
        <w:t xml:space="preserve"> occupancy, and intermediate range regions (2 kb to 500 </w:t>
      </w:r>
      <w:proofErr w:type="spellStart"/>
      <w:r w:rsidR="008E3112">
        <w:t>bp</w:t>
      </w:r>
      <w:proofErr w:type="spellEnd"/>
      <w:r w:rsidR="008E3112">
        <w:t xml:space="preserve">) show neither depletion </w:t>
      </w:r>
      <w:r w:rsidR="00237EB9">
        <w:t>n</w:t>
      </w:r>
      <w:r w:rsidR="008E3112">
        <w:t xml:space="preserve">or enrichment. Binding within introns and 5’ UTRs is </w:t>
      </w:r>
      <w:ins w:id="160" w:author="Albert Courey" w:date="2015-08-25T15:28:00Z">
        <w:r w:rsidR="00CB3FB0">
          <w:t xml:space="preserve">also </w:t>
        </w:r>
      </w:ins>
      <w:r w:rsidR="008E3112">
        <w:t xml:space="preserve">enriched. This pattern of occupancy is </w:t>
      </w:r>
      <w:del w:id="161" w:author="Albert Courey" w:date="2015-08-25T15:28:00Z">
        <w:r w:rsidR="008E3112" w:rsidDel="00CB3FB0">
          <w:delText>at odds with the</w:delText>
        </w:r>
      </w:del>
      <w:ins w:id="162" w:author="Albert Courey" w:date="2015-08-25T15:28:00Z">
        <w:r w:rsidR="00CB3FB0">
          <w:t>somewhat surprising given the</w:t>
        </w:r>
      </w:ins>
      <w:r w:rsidR="008E3112">
        <w:t xml:space="preserve"> traditional view that Groucho is pri</w:t>
      </w:r>
      <w:r w:rsidR="00873A87">
        <w:t xml:space="preserve">marily a long-range </w:t>
      </w:r>
      <w:proofErr w:type="spellStart"/>
      <w:r w:rsidR="00873A87">
        <w:t>corepressor</w:t>
      </w:r>
      <w:proofErr w:type="spellEnd"/>
      <w:r w:rsidR="00C77C2F" w:rsidRPr="00C77C2F">
        <w:t xml:space="preserve"> </w:t>
      </w:r>
      <w:r w:rsidR="003069E4">
        <w:t>{</w:t>
      </w:r>
      <w:proofErr w:type="spellStart"/>
      <w:r w:rsidR="003069E4">
        <w:t>Dubnicoff</w:t>
      </w:r>
      <w:proofErr w:type="spellEnd"/>
      <w:r w:rsidR="003069E4">
        <w:t>, 1997 #2366}</w:t>
      </w:r>
      <w:r w:rsidR="00C77C2F" w:rsidRPr="00C77C2F">
        <w:t xml:space="preserve"> </w:t>
      </w:r>
      <w:r w:rsidR="003069E4">
        <w:t>{Barolo, 1997 #2365}</w:t>
      </w:r>
      <w:r w:rsidR="0016503B">
        <w:t xml:space="preserve">, capable of repressing genes several </w:t>
      </w:r>
      <w:proofErr w:type="spellStart"/>
      <w:r w:rsidR="0016503B">
        <w:t>kilobases</w:t>
      </w:r>
      <w:proofErr w:type="spellEnd"/>
      <w:r w:rsidR="0016503B">
        <w:t xml:space="preserve"> away from its recruitment site, though it has also been shown to be capable of short-range repression through recruitment by additional transcription factors, such as </w:t>
      </w:r>
      <w:proofErr w:type="spellStart"/>
      <w:r w:rsidR="0016503B">
        <w:t>knirps</w:t>
      </w:r>
      <w:proofErr w:type="spellEnd"/>
      <w:r w:rsidR="00C77C2F" w:rsidRPr="00C77C2F">
        <w:t xml:space="preserve"> </w:t>
      </w:r>
      <w:commentRangeStart w:id="163"/>
      <w:r w:rsidR="003069E4">
        <w:t>{</w:t>
      </w:r>
      <w:proofErr w:type="spellStart"/>
      <w:r w:rsidR="003069E4">
        <w:t>Payankaulam</w:t>
      </w:r>
      <w:proofErr w:type="spellEnd"/>
      <w:r w:rsidR="003069E4">
        <w:t>, 2009 #2955}</w:t>
      </w:r>
      <w:commentRangeEnd w:id="163"/>
      <w:r w:rsidR="00CB3FB0">
        <w:rPr>
          <w:rStyle w:val="CommentReference"/>
        </w:rPr>
        <w:commentReference w:id="163"/>
      </w:r>
      <w:r w:rsidR="0016503B">
        <w:t>. Our data</w:t>
      </w:r>
      <w:r w:rsidR="00A15868">
        <w:t xml:space="preserve"> indicates that </w:t>
      </w:r>
      <w:proofErr w:type="spellStart"/>
      <w:r w:rsidR="00A15868">
        <w:t>Gro</w:t>
      </w:r>
      <w:proofErr w:type="spellEnd"/>
      <w:r w:rsidR="00A15868">
        <w:t xml:space="preserve"> </w:t>
      </w:r>
      <w:r w:rsidR="008E3112">
        <w:t>preferentially associates near TSSs and within genes.</w:t>
      </w:r>
      <w:r w:rsidR="00170024">
        <w:t xml:space="preserve"> Groucho sites exhibit a strong preference for binding within genes, with approximately 50% of peaks occurring within gene bodies across all timepoints </w:t>
      </w:r>
      <w:r w:rsidR="00DC538D">
        <w:t>(Fig. 2-10</w:t>
      </w:r>
      <w:r w:rsidR="00170024">
        <w:t xml:space="preserve">B). A small fraction of binding overlaps </w:t>
      </w:r>
      <w:proofErr w:type="gramStart"/>
      <w:r w:rsidR="00170024">
        <w:t>start</w:t>
      </w:r>
      <w:proofErr w:type="gramEnd"/>
      <w:r w:rsidR="00170024">
        <w:t xml:space="preserve"> sites (3 – 10%), and </w:t>
      </w:r>
      <w:proofErr w:type="spellStart"/>
      <w:r w:rsidR="0016503B">
        <w:t>intergenic</w:t>
      </w:r>
      <w:proofErr w:type="spellEnd"/>
      <w:r w:rsidR="0016503B">
        <w:t xml:space="preserve"> binding</w:t>
      </w:r>
      <w:r w:rsidR="00170024">
        <w:t xml:space="preserve"> is </w:t>
      </w:r>
      <w:r w:rsidR="0016503B">
        <w:t xml:space="preserve">nearly </w:t>
      </w:r>
      <w:r w:rsidR="00170024">
        <w:t xml:space="preserve">evenly split between binding upstream and downstream of the nearest feature. Due to the complexity of enhancer-gene interactions, it is difficult to assign these </w:t>
      </w:r>
      <w:proofErr w:type="spellStart"/>
      <w:r w:rsidR="00170024">
        <w:t>intergenic</w:t>
      </w:r>
      <w:proofErr w:type="spellEnd"/>
      <w:r w:rsidR="00170024">
        <w:t xml:space="preserve"> binding sites accurately to a regulatory target, if such a target even exists for each peak.</w:t>
      </w:r>
    </w:p>
    <w:p w14:paraId="759C4F58" w14:textId="3A0770F4" w:rsidR="007B6A08" w:rsidRDefault="007B6A08" w:rsidP="00A25B2F">
      <w:pPr>
        <w:spacing w:line="480" w:lineRule="auto"/>
        <w:ind w:firstLine="720"/>
      </w:pPr>
      <w:r>
        <w:t xml:space="preserve">Within gene bodies, Groucho </w:t>
      </w:r>
      <w:r w:rsidR="0016503B">
        <w:t>exhibits a strong preference for</w:t>
      </w:r>
      <w:r>
        <w:t xml:space="preserve"> binding within introns and UTRs, and is depleted for exon binding when compared to input</w:t>
      </w:r>
      <w:r w:rsidR="00DC538D">
        <w:t xml:space="preserve"> (Fig. 2-11</w:t>
      </w:r>
      <w:r w:rsidR="00E04A56">
        <w:t>A)</w:t>
      </w:r>
      <w:r>
        <w:t xml:space="preserve">. </w:t>
      </w:r>
      <w:r w:rsidR="00DA7CE5">
        <w:t xml:space="preserve">Between 60 and 80% of all </w:t>
      </w:r>
      <w:r w:rsidR="0016503B">
        <w:t xml:space="preserve">binding within genes </w:t>
      </w:r>
      <w:r w:rsidR="00BE570B">
        <w:t xml:space="preserve">occurs within </w:t>
      </w:r>
      <w:r w:rsidR="00FA6064">
        <w:t>introns, dependent</w:t>
      </w:r>
      <w:r w:rsidR="0016503B">
        <w:t xml:space="preserve"> on timepoint.</w:t>
      </w:r>
      <w:r w:rsidR="00E04A56">
        <w:t xml:space="preserve"> </w:t>
      </w:r>
      <w:r w:rsidR="00FA6064">
        <w:t xml:space="preserve">Of all Groucho </w:t>
      </w:r>
      <w:r w:rsidR="00970989">
        <w:t>intronic</w:t>
      </w:r>
      <w:r w:rsidR="00FA6064">
        <w:t xml:space="preserve"> binding sites, 40% fall within the first intron. This represents a more than 2-fold enrichment of binding preference for these introns, and is </w:t>
      </w:r>
      <w:r w:rsidR="00970989">
        <w:t>consistent</w:t>
      </w:r>
      <w:r w:rsidR="00FA6064">
        <w:t xml:space="preserve"> with the observation that the first introns of </w:t>
      </w:r>
      <w:r w:rsidR="00FA6064">
        <w:rPr>
          <w:i/>
        </w:rPr>
        <w:t xml:space="preserve">Drosophila </w:t>
      </w:r>
      <w:r w:rsidR="00FA6064">
        <w:t>genes tend to be longer, more conserved, and more sensitive to mutation than subsequent introns</w:t>
      </w:r>
      <w:r w:rsidR="00FA6064" w:rsidRPr="00FA6064">
        <w:t xml:space="preserve"> </w:t>
      </w:r>
      <w:r w:rsidR="003069E4">
        <w:t>{</w:t>
      </w:r>
      <w:proofErr w:type="spellStart"/>
      <w:r w:rsidR="003069E4">
        <w:t>Bradnam</w:t>
      </w:r>
      <w:proofErr w:type="spellEnd"/>
      <w:r w:rsidR="003069E4">
        <w:t>, 2008 #3034}</w:t>
      </w:r>
      <w:r w:rsidR="00FA6064">
        <w:t>.</w:t>
      </w:r>
    </w:p>
    <w:p w14:paraId="4AE7A489" w14:textId="2B853AD2" w:rsidR="007E0AFD" w:rsidRDefault="007E0AFD" w:rsidP="00A25B2F">
      <w:pPr>
        <w:spacing w:line="480" w:lineRule="auto"/>
        <w:ind w:firstLine="720"/>
      </w:pPr>
      <w:r>
        <w:t>However, it is not known whether Groucho peaks arising inside genes are the result of direct recruitment of Groucho to those sites by</w:t>
      </w:r>
      <w:r w:rsidR="00B97924">
        <w:t xml:space="preserve"> interaction with</w:t>
      </w:r>
      <w:r>
        <w:t xml:space="preserve"> sequence-specific transcription factors, or if Groucho is recruited </w:t>
      </w:r>
      <w:r w:rsidR="00B97924">
        <w:t xml:space="preserve">to </w:t>
      </w:r>
      <w:proofErr w:type="spellStart"/>
      <w:r w:rsidR="00B97924">
        <w:t>intergenic</w:t>
      </w:r>
      <w:proofErr w:type="spellEnd"/>
      <w:r>
        <w:t xml:space="preserve"> </w:t>
      </w:r>
      <w:r w:rsidR="00543456">
        <w:t>regulatory</w:t>
      </w:r>
      <w:r>
        <w:t xml:space="preserve"> regions which are brought into contact with these introns</w:t>
      </w:r>
      <w:r w:rsidR="00B97924">
        <w:t xml:space="preserve"> through looping or a simila</w:t>
      </w:r>
      <w:r w:rsidR="00A1095E">
        <w:t>r rearrangement of the local topology</w:t>
      </w:r>
      <w:r>
        <w:t xml:space="preserve">, resulting in </w:t>
      </w:r>
      <w:proofErr w:type="spellStart"/>
      <w:r>
        <w:t>immunoprecipation</w:t>
      </w:r>
      <w:proofErr w:type="spellEnd"/>
      <w:r>
        <w:t xml:space="preserve"> of these regions</w:t>
      </w:r>
      <w:r w:rsidR="00FF685F">
        <w:t xml:space="preserve"> during ChIP-seq</w:t>
      </w:r>
      <w:r>
        <w:t>.</w:t>
      </w:r>
      <w:r w:rsidR="00A1095E">
        <w:t xml:space="preserve"> </w:t>
      </w:r>
      <w:r w:rsidR="00E534FE">
        <w:t>However, i</w:t>
      </w:r>
      <w:r w:rsidR="00AA2523">
        <w:t>t does appear that the interaction of Groucho with these introns</w:t>
      </w:r>
      <w:r w:rsidR="00E534FE">
        <w:t xml:space="preserve"> is specific due to the </w:t>
      </w:r>
      <w:r w:rsidR="001B3BB0">
        <w:t xml:space="preserve">restricted </w:t>
      </w:r>
      <w:r w:rsidR="00E534FE">
        <w:t>siz</w:t>
      </w:r>
      <w:r w:rsidR="001B3BB0">
        <w:t>e of the intronic binding sites. The</w:t>
      </w:r>
      <w:r w:rsidR="002031D7">
        <w:t xml:space="preserve"> median width of intronic sites is identical to </w:t>
      </w:r>
      <w:proofErr w:type="spellStart"/>
      <w:r w:rsidR="002031D7">
        <w:t>intergenic</w:t>
      </w:r>
      <w:proofErr w:type="spellEnd"/>
      <w:r w:rsidR="002031D7">
        <w:t xml:space="preserve"> sites (403 vs 402 </w:t>
      </w:r>
      <w:proofErr w:type="spellStart"/>
      <w:r w:rsidR="002031D7">
        <w:t>bp</w:t>
      </w:r>
      <w:proofErr w:type="spellEnd"/>
      <w:r w:rsidR="002031D7">
        <w:t>, respectively). Therefore, some property of the intron is directing Groucho to associate with specific points within. Whether that property is a protein interaction with another intron-associated factor, or a topological property of</w:t>
      </w:r>
      <w:r w:rsidR="00A15868">
        <w:t xml:space="preserve"> the surround chromatin, is un</w:t>
      </w:r>
      <w:r w:rsidR="002031D7">
        <w:t>known.</w:t>
      </w:r>
    </w:p>
    <w:p w14:paraId="32C6AA8E" w14:textId="30FE839E" w:rsidR="00062ABD" w:rsidRPr="00062ABD" w:rsidRDefault="002031D7" w:rsidP="00062ABD">
      <w:pPr>
        <w:spacing w:line="480" w:lineRule="auto"/>
        <w:ind w:firstLine="720"/>
      </w:pPr>
      <w:r>
        <w:t xml:space="preserve">Motif analysis of the intronic Groucho recruitment sites </w:t>
      </w:r>
      <w:r w:rsidR="000F37B2">
        <w:t xml:space="preserve">identifies a small number of transcription factor biding motifs enriched at each timepoint, including some </w:t>
      </w:r>
      <w:r w:rsidR="007B05E7">
        <w:t xml:space="preserve">factors known to </w:t>
      </w:r>
      <w:proofErr w:type="spellStart"/>
      <w:r w:rsidR="007B05E7">
        <w:t>colocalize</w:t>
      </w:r>
      <w:proofErr w:type="spellEnd"/>
      <w:r w:rsidR="007B05E7">
        <w:t xml:space="preserve"> with Groucho</w:t>
      </w:r>
      <w:r w:rsidR="000F37B2">
        <w:t>, including twist</w:t>
      </w:r>
      <w:r w:rsidR="00062ABD">
        <w:t xml:space="preserve"> (</w:t>
      </w:r>
      <w:proofErr w:type="spellStart"/>
      <w:r w:rsidR="00062ABD">
        <w:t>twi</w:t>
      </w:r>
      <w:proofErr w:type="spellEnd"/>
      <w:r w:rsidR="00062ABD">
        <w:t>)</w:t>
      </w:r>
      <w:r w:rsidR="000F37B2">
        <w:t xml:space="preserve">, </w:t>
      </w:r>
      <w:proofErr w:type="spellStart"/>
      <w:r w:rsidR="000F37B2">
        <w:t>tinman</w:t>
      </w:r>
      <w:proofErr w:type="spellEnd"/>
      <w:r w:rsidR="00062ABD">
        <w:t xml:space="preserve"> (tin)</w:t>
      </w:r>
      <w:r w:rsidR="000F37B2">
        <w:t>, and pannier</w:t>
      </w:r>
      <w:r w:rsidR="007B05E7">
        <w:t xml:space="preserve"> (</w:t>
      </w:r>
      <w:proofErr w:type="spellStart"/>
      <w:r w:rsidR="007B05E7">
        <w:t>pnr</w:t>
      </w:r>
      <w:proofErr w:type="spellEnd"/>
      <w:r w:rsidR="007B05E7">
        <w:t>), as well as</w:t>
      </w:r>
      <w:r w:rsidR="00062ABD">
        <w:t xml:space="preserve"> previously unassociated factors, including </w:t>
      </w:r>
      <w:proofErr w:type="spellStart"/>
      <w:r w:rsidR="00062ABD" w:rsidRPr="00062ABD">
        <w:t>vielfältig</w:t>
      </w:r>
      <w:proofErr w:type="spellEnd"/>
      <w:r w:rsidR="00062ABD">
        <w:t xml:space="preserve"> (</w:t>
      </w:r>
      <w:proofErr w:type="spellStart"/>
      <w:r w:rsidR="00062ABD">
        <w:t>vlf</w:t>
      </w:r>
      <w:proofErr w:type="spellEnd"/>
      <w:r w:rsidR="00062ABD">
        <w:t>)</w:t>
      </w:r>
      <w:r w:rsidR="00DC538D">
        <w:t xml:space="preserve"> (Fig. 2-12</w:t>
      </w:r>
      <w:r w:rsidR="007B05E7">
        <w:t>)</w:t>
      </w:r>
      <w:r w:rsidR="00A15868">
        <w:t>.</w:t>
      </w:r>
      <w:r w:rsidR="007B05E7">
        <w:t xml:space="preserve"> Enrichment of motifs are dependent on timepoint, exhibiting significant change over time. Additionally, some motifs are specific to Groucho peaks arising inside genes, such as moti</w:t>
      </w:r>
      <w:r w:rsidR="00220297">
        <w:t>fs corresponding to</w:t>
      </w:r>
      <w:r w:rsidR="007B05E7">
        <w:t xml:space="preserve"> serpent and </w:t>
      </w:r>
      <w:commentRangeStart w:id="164"/>
      <w:proofErr w:type="spellStart"/>
      <w:r w:rsidR="007B05E7">
        <w:t>ultraspiracle</w:t>
      </w:r>
      <w:commentRangeEnd w:id="164"/>
      <w:proofErr w:type="spellEnd"/>
      <w:r w:rsidR="00D41A26">
        <w:rPr>
          <w:rStyle w:val="CommentReference"/>
        </w:rPr>
        <w:commentReference w:id="164"/>
      </w:r>
      <w:r w:rsidR="007B05E7">
        <w:t xml:space="preserve">. </w:t>
      </w:r>
    </w:p>
    <w:p w14:paraId="47532ABB" w14:textId="3C9A30AC" w:rsidR="002031D7" w:rsidRPr="002031D7" w:rsidRDefault="002031D7" w:rsidP="00A25B2F">
      <w:pPr>
        <w:spacing w:line="480" w:lineRule="auto"/>
        <w:ind w:firstLine="720"/>
      </w:pPr>
    </w:p>
    <w:p w14:paraId="04C81D05" w14:textId="77777777" w:rsidR="008E3112" w:rsidRDefault="008E3112" w:rsidP="00A25B2F">
      <w:pPr>
        <w:spacing w:line="480" w:lineRule="auto"/>
        <w:ind w:firstLine="720"/>
      </w:pPr>
    </w:p>
    <w:p w14:paraId="4B17F8B9" w14:textId="03056B2F" w:rsidR="00C56855" w:rsidRDefault="004C62C0" w:rsidP="00DF7C23">
      <w:pPr>
        <w:spacing w:line="480" w:lineRule="auto"/>
      </w:pPr>
      <w:r w:rsidRPr="00C316C2">
        <w:rPr>
          <w:i/>
        </w:rPr>
        <w:t>Identification of Groucho Targets by Developmental Stage</w:t>
      </w:r>
    </w:p>
    <w:p w14:paraId="155F22AB" w14:textId="3961CE64" w:rsidR="00A30785" w:rsidRDefault="00631114" w:rsidP="00BA12A8">
      <w:pPr>
        <w:spacing w:line="480" w:lineRule="auto"/>
        <w:ind w:firstLine="720"/>
      </w:pPr>
      <w:r>
        <w:t xml:space="preserve">In order to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w:t>
      </w:r>
      <w:proofErr w:type="spellStart"/>
      <w:r w:rsidR="009D5C49">
        <w:t>Gro∆</w:t>
      </w:r>
      <w:commentRangeStart w:id="165"/>
      <w:r w:rsidR="009D5C49">
        <w:t>SP</w:t>
      </w:r>
      <w:commentRangeEnd w:id="165"/>
      <w:proofErr w:type="spellEnd"/>
      <w:r w:rsidR="00071D1D">
        <w:rPr>
          <w:rStyle w:val="CommentReference"/>
        </w:rPr>
        <w:commentReference w:id="165"/>
      </w:r>
      <w:r w:rsidR="009D5C49">
        <w:t>)</w:t>
      </w:r>
      <w:r w:rsidR="00A30785">
        <w:t xml:space="preserve">. 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derived from female </w:t>
      </w:r>
      <w:proofErr w:type="spellStart"/>
      <w:r w:rsidR="00071D1D">
        <w:t>germline</w:t>
      </w:r>
      <w:proofErr w:type="spellEnd"/>
      <w:r w:rsidR="00071D1D">
        <w:t xml:space="preserve"> clones of a </w:t>
      </w:r>
      <w:proofErr w:type="spellStart"/>
      <w:r w:rsidR="00071D1D">
        <w:t>Gro</w:t>
      </w:r>
      <w:proofErr w:type="spellEnd"/>
      <w:r w:rsidR="00071D1D">
        <w:t xml:space="preserve"> allele that give rise to a severely truncated and therefore non-functional </w:t>
      </w:r>
      <w:proofErr w:type="spellStart"/>
      <w:r w:rsidR="00071D1D">
        <w:t>Gro</w:t>
      </w:r>
      <w:proofErr w:type="spellEnd"/>
      <w:r w:rsidR="00071D1D">
        <w:t xml:space="preserve"> </w:t>
      </w:r>
      <w:r w:rsidR="00306543">
        <w:t>gene product</w:t>
      </w:r>
      <w:r w:rsidR="009D5C49">
        <w:t>.</w:t>
      </w:r>
      <w:r w:rsidR="00306543">
        <w:t xml:space="preserve"> Analysis of </w:t>
      </w:r>
      <w:proofErr w:type="spellStart"/>
      <w:r w:rsidR="00306543">
        <w:t>Gro</w:t>
      </w:r>
      <w:proofErr w:type="spellEnd"/>
      <w:r w:rsidR="00306543">
        <w:t xml:space="preserve"> transcript levels across samples at each timepoint confirms overexpressing lines accumulated increased transcript levels, with the effect being greatest at the first timepoint</w:t>
      </w:r>
      <w:r w:rsidR="00DC538D">
        <w:t xml:space="preserve"> (Fig. 2-13</w:t>
      </w:r>
      <w:r w:rsidR="00306543">
        <w:t>A</w:t>
      </w:r>
      <w:r w:rsidR="00A15868">
        <w:t>);</w:t>
      </w:r>
      <w:r w:rsidR="00306543">
        <w:t xml:space="preserve"> Groucho loss-of-function embryos failed to accumulate </w:t>
      </w:r>
      <w:proofErr w:type="spellStart"/>
      <w:r w:rsidR="00306543">
        <w:t>Gro</w:t>
      </w:r>
      <w:proofErr w:type="spellEnd"/>
      <w:r w:rsidR="00306543">
        <w:t xml:space="preserve"> transcripts to any significant degree across all </w:t>
      </w:r>
      <w:commentRangeStart w:id="166"/>
      <w:r w:rsidR="00306543">
        <w:t>timepoints</w:t>
      </w:r>
      <w:commentRangeEnd w:id="166"/>
      <w:r w:rsidR="00264E0A">
        <w:rPr>
          <w:rStyle w:val="CommentReference"/>
        </w:rPr>
        <w:commentReference w:id="166"/>
      </w:r>
      <w:r w:rsidR="00306543">
        <w:t xml:space="preserve">. </w:t>
      </w:r>
      <w:commentRangeStart w:id="167"/>
      <w:r w:rsidR="00306543">
        <w:t>Wild</w:t>
      </w:r>
      <w:commentRangeEnd w:id="167"/>
      <w:r w:rsidR="00264E0A">
        <w:rPr>
          <w:rStyle w:val="CommentReference"/>
        </w:rPr>
        <w:commentReference w:id="167"/>
      </w:r>
      <w:r w:rsidR="00306543">
        <w:t xml:space="preserve">-type embryos exhibit the </w:t>
      </w:r>
      <w:r w:rsidR="00A15868">
        <w:t>expected</w:t>
      </w:r>
      <w:r w:rsidR="00306543">
        <w:t xml:space="preserve"> pattern of initially high levels of maternally-deposited transcript, which are </w:t>
      </w:r>
      <w:r w:rsidR="00A15868">
        <w:t>gradually</w:t>
      </w:r>
      <w:r w:rsidR="00306543">
        <w:t xml:space="preserve"> reduced as </w:t>
      </w:r>
      <w:r w:rsidR="00DC538D">
        <w:t>development proceeds (Fig. 2-13</w:t>
      </w:r>
      <w:r w:rsidR="00306543">
        <w:t>B).</w:t>
      </w:r>
    </w:p>
    <w:p w14:paraId="7D7FE12C" w14:textId="601285B6" w:rsidR="00306543" w:rsidRDefault="00306543" w:rsidP="00BA12A8">
      <w:pPr>
        <w:spacing w:line="480" w:lineRule="auto"/>
        <w:ind w:firstLine="720"/>
      </w:pPr>
      <w:r>
        <w:t>Clustering of RNA-</w:t>
      </w:r>
      <w:proofErr w:type="spellStart"/>
      <w:r>
        <w:t>seq</w:t>
      </w:r>
      <w:proofErr w:type="spellEnd"/>
      <w:r>
        <w:t xml:space="preserve"> </w:t>
      </w:r>
      <w:r w:rsidR="00A15868">
        <w:t>profiles</w:t>
      </w:r>
      <w:r>
        <w:t xml:space="preserve"> reveals the transcriptomes cluster </w:t>
      </w:r>
      <w:r w:rsidR="00A15868">
        <w:t xml:space="preserve">first </w:t>
      </w:r>
      <w:r>
        <w:t>by timepoint, then by Groucho dosage</w:t>
      </w:r>
      <w:r w:rsidR="00DC538D">
        <w:t xml:space="preserve"> (Fig 2-14</w:t>
      </w:r>
      <w:r w:rsidR="00F034D8">
        <w:t>)</w:t>
      </w:r>
      <w:r>
        <w:t>.</w:t>
      </w:r>
      <w:r w:rsidR="00F034D8">
        <w:t xml:space="preserve"> Groucho loss-of-function samples segregate well from wild-type and overexpression samples, while cluster discrimination between wild-type and overexpression is relatively weak, indicating that loss-of-function embryos exhibit a greater degree of transcriptome deviation from all other samples, while there are enough similarities between overexpression and wild-type embryos that they can cluster together. Groucho loss-of-function samples from the second and third timepoints cluster independently from all other samples at those </w:t>
      </w:r>
      <w:r w:rsidR="00A15868">
        <w:t>two timepoints, indicating that</w:t>
      </w:r>
      <w:r w:rsidR="00F034D8">
        <w:t xml:space="preserve"> </w:t>
      </w:r>
      <w:r w:rsidR="00A15868">
        <w:t xml:space="preserve">the </w:t>
      </w:r>
      <w:r w:rsidR="00F034D8">
        <w:t xml:space="preserve">accumulation of differences in gene regulation has put these embryos on a </w:t>
      </w:r>
      <w:r w:rsidR="00A15868">
        <w:t>highly divergent</w:t>
      </w:r>
      <w:r w:rsidR="00F034D8">
        <w:t xml:space="preserve"> and non-viable de</w:t>
      </w:r>
      <w:r w:rsidR="00220297">
        <w:t>v</w:t>
      </w:r>
      <w:r w:rsidR="00DC538D">
        <w:t>elopmental trajectory (Fig. 2-14</w:t>
      </w:r>
      <w:r w:rsidR="00F034D8">
        <w:t>, red box).</w:t>
      </w:r>
    </w:p>
    <w:p w14:paraId="16C526A4" w14:textId="436AB50E"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w:t>
      </w:r>
      <w:r w:rsidR="00220297">
        <w:t>a</w:t>
      </w:r>
      <w:r w:rsidR="00DC538D">
        <w:t>nges evolve over time (Fig. 2-15</w:t>
      </w:r>
      <w:r>
        <w:t xml:space="preserve">).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w:t>
      </w:r>
      <w:proofErr w:type="spellStart"/>
      <w:r w:rsidR="006F1624">
        <w:t>Gro</w:t>
      </w:r>
      <w:proofErr w:type="spellEnd"/>
      <w:r w:rsidR="006F1624">
        <w:t xml:space="preserve"> dosage on the y-axis, fitting with the major </w:t>
      </w:r>
      <w:r w:rsidR="00943FAB">
        <w:t>determinants</w:t>
      </w:r>
      <w:r w:rsidR="006F1624">
        <w:t xml:space="preserve"> of hierarchical clustering seen in the previous c</w:t>
      </w:r>
      <w:r w:rsidR="00943FAB">
        <w:t xml:space="preserve">orrelation </w:t>
      </w:r>
      <w:proofErr w:type="spellStart"/>
      <w:r w:rsidR="00943FAB">
        <w:t>heatmap</w:t>
      </w:r>
      <w:proofErr w:type="spellEnd"/>
      <w:r w:rsidR="00943FAB">
        <w:t xml:space="preserve">. </w:t>
      </w:r>
      <w:r w:rsidR="004F14EE">
        <w:t xml:space="preserve">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w:t>
      </w:r>
      <w:proofErr w:type="spellStart"/>
      <w:r w:rsidR="004F14EE">
        <w:t>Gro</w:t>
      </w:r>
      <w:proofErr w:type="spellEnd"/>
      <w:r w:rsidR="004F14EE">
        <w:t xml:space="preserve">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2C2BF65A" w:rsidR="00A15868" w:rsidRDefault="009D5C49" w:rsidP="00BA12A8">
      <w:pPr>
        <w:spacing w:line="480" w:lineRule="auto"/>
        <w:ind w:firstLine="720"/>
      </w:pPr>
      <w:r>
        <w:t xml:space="preserve">Perturbation of Groucho levels results in the </w:t>
      </w:r>
      <w:proofErr w:type="spellStart"/>
      <w:r>
        <w:t>misregulation</w:t>
      </w:r>
      <w:proofErr w:type="spellEnd"/>
      <w:r>
        <w:t xml:space="preserve"> of a significant proportion of the Drosophila genome over each timespan (</w:t>
      </w:r>
      <w:r w:rsidR="000B41DA" w:rsidRPr="00DF7C23">
        <w:t>Fig</w:t>
      </w:r>
      <w:r w:rsidR="00DC538D">
        <w:t xml:space="preserve"> 2-16</w:t>
      </w:r>
      <w:r w:rsidR="007263B7">
        <w:t>A</w:t>
      </w:r>
      <w:r>
        <w:t>). The Groucho loss-of-function phenotype was more severe than that obtained from overexpression,</w:t>
      </w:r>
      <w:r w:rsidR="00E67908">
        <w:t xml:space="preserve"> with</w:t>
      </w:r>
      <w:r w:rsidR="004643B0">
        <w:t xml:space="preserve"> over 10% of genes exhibiting changes in expression level</w:t>
      </w:r>
      <w:r w:rsidR="00E67908">
        <w:t xml:space="preserve"> at each </w:t>
      </w:r>
      <w:commentRangeStart w:id="168"/>
      <w:r w:rsidR="00E67908">
        <w:t>timepoint</w:t>
      </w:r>
      <w:commentRangeEnd w:id="168"/>
      <w:r w:rsidR="00071D1D">
        <w:rPr>
          <w:rStyle w:val="CommentReference"/>
        </w:rPr>
        <w:commentReference w:id="168"/>
      </w:r>
      <w:r w:rsidR="007263B7">
        <w:t xml:space="preserve">, with the greatest effect seen in the second, 4 </w:t>
      </w:r>
      <w:r w:rsidR="00551DEF">
        <w:t>to</w:t>
      </w:r>
      <w:r w:rsidR="00DC538D">
        <w:t xml:space="preserve"> 6.5 hour stage (Fig. 2-16</w:t>
      </w:r>
      <w:r w:rsidR="007263B7">
        <w:t>B). Overexpression samples exhibit a smaller yet still significant proportion of differentially expressed genes, with the strongest ef</w:t>
      </w:r>
      <w:r w:rsidR="00FD7F1A">
        <w:t>fect seen at the final, 6.</w:t>
      </w:r>
      <w:r w:rsidR="007263B7">
        <w:t xml:space="preserve">5 to </w:t>
      </w:r>
      <w:proofErr w:type="gramStart"/>
      <w:r w:rsidR="007263B7">
        <w:t>9 hour</w:t>
      </w:r>
      <w:proofErr w:type="gramEnd"/>
      <w:r w:rsidR="007263B7">
        <w:t xml:space="preserve"> stage</w:t>
      </w:r>
      <w:r w:rsidR="004643B0">
        <w:t xml:space="preserve">. </w:t>
      </w:r>
      <w:r w:rsidR="00FD7F1A">
        <w:t xml:space="preserve">Comparison of differentially expressed genes in the three </w:t>
      </w:r>
      <w:proofErr w:type="spellStart"/>
      <w:r w:rsidR="00FD7F1A">
        <w:t>Gro</w:t>
      </w:r>
      <w:proofErr w:type="spellEnd"/>
      <w:r w:rsidR="00FD7F1A">
        <w:t xml:space="preserve"> overexpression lines reveals significant correlation between activation or repression </w:t>
      </w:r>
      <w:r w:rsidR="00973604">
        <w:t>of genes regardless of Groucho dosage</w:t>
      </w:r>
      <w:r w:rsidR="00FD7F1A">
        <w:t>, with this effect holding ac</w:t>
      </w:r>
      <w:r w:rsidR="00DC538D">
        <w:t>ross all timepoints (Fig. 2-17</w:t>
      </w:r>
      <w:r w:rsidR="00A15868">
        <w:t>).</w:t>
      </w:r>
    </w:p>
    <w:p w14:paraId="206C37C0" w14:textId="2D93EAA5" w:rsidR="009D5C49" w:rsidRPr="00742D23" w:rsidRDefault="004643B0" w:rsidP="00BA12A8">
      <w:pPr>
        <w:spacing w:line="480" w:lineRule="auto"/>
        <w:ind w:firstLine="720"/>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proofErr w:type="spellStart"/>
      <w:r w:rsidR="00E67908">
        <w:t>huckebein</w:t>
      </w:r>
      <w:proofErr w:type="spellEnd"/>
      <w:r w:rsidR="00071D1D">
        <w:t xml:space="preserve">, </w:t>
      </w:r>
      <w:proofErr w:type="spellStart"/>
      <w:r w:rsidR="00071D1D">
        <w:t>zen</w:t>
      </w:r>
      <w:proofErr w:type="spellEnd"/>
      <w:r w:rsidR="00071D1D">
        <w:t xml:space="preserve">, </w:t>
      </w:r>
      <w:proofErr w:type="spellStart"/>
      <w:r w:rsidR="00071D1D">
        <w:t>Sxl</w:t>
      </w:r>
      <w:proofErr w:type="spellEnd"/>
      <w:r w:rsidR="00071D1D">
        <w:t xml:space="preserve">, </w:t>
      </w:r>
      <w:proofErr w:type="spellStart"/>
      <w:r w:rsidR="00071D1D">
        <w:t>dpp</w:t>
      </w:r>
      <w:proofErr w:type="spellEnd"/>
      <w:r w:rsidR="00071D1D">
        <w:t>, etc.</w:t>
      </w:r>
      <w:r w:rsidR="00E67908">
        <w:t>),</w:t>
      </w:r>
      <w:r>
        <w:t xml:space="preserve"> it is suspected that many of these </w:t>
      </w:r>
      <w:r w:rsidR="00ED2BD5">
        <w:t>potential</w:t>
      </w:r>
      <w:r>
        <w:t xml:space="preserve"> Groucho targets are secondary targets of Groucho and are not regulated by</w:t>
      </w:r>
      <w:r w:rsidR="00FE0377">
        <w:t xml:space="preserve"> direct</w:t>
      </w:r>
      <w:r>
        <w:t xml:space="preserve"> Groucho occupancy of their enhancer regions.</w:t>
      </w:r>
      <w:r w:rsidR="00FD7F1A">
        <w:t xml:space="preserve"> In order to reduce the inclusion of these secondary effects in our determination of </w:t>
      </w:r>
      <w:proofErr w:type="spellStart"/>
      <w:r w:rsidR="00FD7F1A">
        <w:t>Gro</w:t>
      </w:r>
      <w:proofErr w:type="spellEnd"/>
      <w:r w:rsidR="00FD7F1A">
        <w:t xml:space="preserve"> targets, we </w:t>
      </w:r>
      <w:r w:rsidR="00A15868">
        <w:t>refined</w:t>
      </w:r>
      <w:r w:rsidR="00FD7F1A">
        <w:t xml:space="preserve"> the list of potential Groucho targets in two ways. First, we focus</w:t>
      </w:r>
      <w:r w:rsidR="00A15868">
        <w:t>ed</w:t>
      </w:r>
      <w:r w:rsidR="00FD7F1A">
        <w:t xml:space="preserve"> on genes that exhibit a response of an opposite magnitude in the loss-of-function and one and more overexpression lines (i.e. up-regulated under conditions of lowered </w:t>
      </w:r>
      <w:proofErr w:type="spellStart"/>
      <w:r w:rsidR="00FD7F1A">
        <w:t>Gro</w:t>
      </w:r>
      <w:proofErr w:type="spellEnd"/>
      <w:r w:rsidR="00FD7F1A">
        <w:t xml:space="preserve"> dosage and down-regulated under increased dosage, or vice-versa). This results in a significant restriction of the effected gene l</w:t>
      </w:r>
      <w:r w:rsidR="00DC53DC">
        <w:t>ist at each timepoint</w:t>
      </w:r>
      <w:r w:rsidR="00DC538D">
        <w:t xml:space="preserve"> (Fig. 2-18</w:t>
      </w:r>
      <w:r w:rsidR="00FD7F1A">
        <w:t xml:space="preserve">). Secondly, we narrowed this list to only those genes associated with </w:t>
      </w:r>
      <w:r w:rsidR="00A15868">
        <w:t xml:space="preserve">adjacent or overlapping </w:t>
      </w:r>
      <w:r w:rsidR="00FD7F1A">
        <w:t xml:space="preserve">Groucho binding, as determined by ChIP-seq. The resulting gene list </w:t>
      </w:r>
      <w:r w:rsidR="00E408C1">
        <w:t xml:space="preserve">is significantly reduced, consisting of </w:t>
      </w:r>
      <w:r w:rsidR="003E4050">
        <w:t xml:space="preserve">248 genes, of which 151 are common between the 2x and 4x </w:t>
      </w:r>
      <w:proofErr w:type="spellStart"/>
      <w:r w:rsidR="003E4050">
        <w:t>G</w:t>
      </w:r>
      <w:r w:rsidR="00DC53DC">
        <w:t>r</w:t>
      </w:r>
      <w:r w:rsidR="00DC538D">
        <w:t>o</w:t>
      </w:r>
      <w:proofErr w:type="spellEnd"/>
      <w:r w:rsidR="00DC538D">
        <w:t xml:space="preserve"> overexpression lines (Fig 2-19</w:t>
      </w:r>
      <w:r w:rsidR="003E4050">
        <w:t xml:space="preserve"> &amp; Supplemental Table 1). </w:t>
      </w:r>
    </w:p>
    <w:p w14:paraId="03CB6574" w14:textId="77E1E4D4" w:rsidR="009D5C49" w:rsidRDefault="009D5C49" w:rsidP="00BA12A8">
      <w:pPr>
        <w:spacing w:line="480" w:lineRule="auto"/>
        <w:ind w:firstLine="720"/>
      </w:pPr>
      <w:r>
        <w:t xml:space="preserve">Though the Groucho/TLE family of proteins have traditionally </w:t>
      </w:r>
      <w:r w:rsidR="0073152C">
        <w:t xml:space="preserve">been thought of as obligate repressors, </w:t>
      </w:r>
      <w:r w:rsidR="005D1B49">
        <w:t xml:space="preserve">TLE3, a human Groucho </w:t>
      </w:r>
      <w:proofErr w:type="spellStart"/>
      <w:r w:rsidR="005D1B49">
        <w:t>ortholog</w:t>
      </w:r>
      <w:proofErr w:type="spellEnd"/>
      <w:r w:rsidR="0073152C">
        <w:t>, was recently shown to primarily serve as an activator, though the mechanism remains unknown</w:t>
      </w:r>
      <w:r w:rsidR="005C4807">
        <w:t xml:space="preserve"> </w:t>
      </w:r>
      <w:r w:rsidR="003069E4">
        <w:t>{Villanueva, 2011 #1659}</w:t>
      </w:r>
      <w:r w:rsidR="004314D5">
        <w:t xml:space="preserve">. Additionally, </w:t>
      </w:r>
      <w:proofErr w:type="spellStart"/>
      <w:r w:rsidR="004314D5">
        <w:t>CtBP</w:t>
      </w:r>
      <w:proofErr w:type="spellEnd"/>
      <w:r w:rsidR="000514F0">
        <w:t xml:space="preserve">, a canonical, short-range </w:t>
      </w:r>
      <w:r w:rsidR="000514F0">
        <w:rPr>
          <w:i/>
        </w:rPr>
        <w:t xml:space="preserve">Drosophila </w:t>
      </w:r>
      <w:proofErr w:type="spellStart"/>
      <w:r w:rsidR="00D74350">
        <w:t>co</w:t>
      </w:r>
      <w:r w:rsidR="000514F0">
        <w:t>repressor</w:t>
      </w:r>
      <w:proofErr w:type="spellEnd"/>
      <w:r w:rsidR="000514F0">
        <w:t xml:space="preserve">, was shown to serve as a co-activator of certain </w:t>
      </w:r>
      <w:proofErr w:type="spellStart"/>
      <w:r w:rsidR="000514F0">
        <w:t>Wnt</w:t>
      </w:r>
      <w:proofErr w:type="spellEnd"/>
      <w:r w:rsidR="000514F0">
        <w:t xml:space="preserve">-regulated genes, this switch in behavior being controlled by the protein’s </w:t>
      </w:r>
      <w:proofErr w:type="spellStart"/>
      <w:r w:rsidR="000514F0">
        <w:t>oligomeric</w:t>
      </w:r>
      <w:proofErr w:type="spellEnd"/>
      <w:r w:rsidR="000514F0">
        <w:t xml:space="preserve"> state</w:t>
      </w:r>
      <w:r w:rsidR="005C4807" w:rsidRPr="005C4807">
        <w:t xml:space="preserve"> </w:t>
      </w:r>
      <w:r w:rsidR="003069E4">
        <w:t>{</w:t>
      </w:r>
      <w:proofErr w:type="spellStart"/>
      <w:r w:rsidR="003069E4">
        <w:t>Bhambhani</w:t>
      </w:r>
      <w:proofErr w:type="spellEnd"/>
      <w:r w:rsidR="003069E4">
        <w:t>, 2011 #2284}</w:t>
      </w:r>
      <w:r w:rsidR="000514F0">
        <w:t>.</w:t>
      </w:r>
    </w:p>
    <w:p w14:paraId="7DC1B77C" w14:textId="1E42EE6F" w:rsidR="00A30785" w:rsidRDefault="008D6626" w:rsidP="00D174D1">
      <w:pPr>
        <w:spacing w:line="480" w:lineRule="auto"/>
        <w:ind w:firstLine="720"/>
      </w:pPr>
      <w:r>
        <w:t>The significantly enriched gene ontology groups for predicted Groucho-repressed genes (n = 162) contain several groups indicative of transcription regulation (GO:0006355, n = 37) and developmental processes (GO:0032502, n = 81)</w:t>
      </w:r>
      <w:r w:rsidR="00DC53DC">
        <w:t xml:space="preserve"> (Fig</w:t>
      </w:r>
      <w:r w:rsidR="00DC538D">
        <w:t>. 2-20</w:t>
      </w:r>
      <w:r w:rsidR="00DC53DC">
        <w:t>)</w:t>
      </w:r>
      <w:r>
        <w:t xml:space="preserve">. </w:t>
      </w:r>
      <w:r w:rsidR="000B41DA">
        <w:rPr>
          <w:i/>
        </w:rPr>
        <w:t xml:space="preserve"> </w:t>
      </w:r>
      <w:r>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t xml:space="preserve"> and do not represent direct Groucho targets.</w:t>
      </w: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77777777" w:rsidR="00683D3D" w:rsidRDefault="00683D3D" w:rsidP="00DF7C23">
      <w:pPr>
        <w:spacing w:line="480" w:lineRule="auto"/>
        <w:rPr>
          <w:i/>
        </w:rPr>
      </w:pPr>
    </w:p>
    <w:p w14:paraId="1AE4084D" w14:textId="05F1C790" w:rsidR="00866555" w:rsidRDefault="009B74B7" w:rsidP="00D174D1">
      <w:pPr>
        <w:spacing w:line="480" w:lineRule="auto"/>
        <w:ind w:firstLine="720"/>
      </w:pPr>
      <w:proofErr w:type="spellStart"/>
      <w:r>
        <w:t>Promotor</w:t>
      </w:r>
      <w:proofErr w:type="spellEnd"/>
      <w:r>
        <w:t xml:space="preserve">-proximal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025A7A" w:rsidRPr="00025A7A">
        <w:t xml:space="preserve"> </w:t>
      </w:r>
      <w:r w:rsidR="003069E4">
        <w:t>{Lis, 1993 #2380}</w:t>
      </w:r>
      <w:r>
        <w:t xml:space="preserve">. Since this discovery, polymerase stalling has been found to be a </w:t>
      </w:r>
      <w:r w:rsidR="00DE77EE">
        <w:t>ubiquitous</w:t>
      </w:r>
      <w:r>
        <w:t xml:space="preserve"> regulatory </w:t>
      </w:r>
      <w:r w:rsidR="00DE77EE">
        <w:t>mechanism</w:t>
      </w:r>
      <w:r w:rsidR="00025A7A" w:rsidRPr="00025A7A">
        <w:t xml:space="preserve"> </w:t>
      </w:r>
      <w:r w:rsidR="003069E4">
        <w:t>{Conaway, 2000 #2381}</w:t>
      </w:r>
      <w:r>
        <w:t xml:space="preserve">, with strong peaks of </w:t>
      </w:r>
      <w:proofErr w:type="spellStart"/>
      <w:r>
        <w:t>PolII</w:t>
      </w:r>
      <w:proofErr w:type="spellEnd"/>
      <w:r>
        <w:t xml:space="preserve"> present in the promoter regions of a diverse array of genes throughout the </w:t>
      </w:r>
      <w:proofErr w:type="spellStart"/>
      <w:r>
        <w:rPr>
          <w:i/>
        </w:rPr>
        <w:t>Droosphila</w:t>
      </w:r>
      <w:proofErr w:type="spellEnd"/>
      <w:r w:rsidR="00B570B8">
        <w:t xml:space="preserve"> </w:t>
      </w:r>
      <w:r>
        <w:t>genome.</w:t>
      </w:r>
      <w:r w:rsidR="00866555">
        <w:t xml:space="preserve"> </w:t>
      </w:r>
    </w:p>
    <w:p w14:paraId="770FE57D" w14:textId="06DEC51B" w:rsidR="00683D3D" w:rsidRPr="00AB3610" w:rsidRDefault="00866555" w:rsidP="00D174D1">
      <w:pPr>
        <w:spacing w:line="480" w:lineRule="auto"/>
        <w:ind w:firstLine="720"/>
      </w:pPr>
      <w:r>
        <w:t xml:space="preserve">To explore whether Groucho regulation potentially promotes the stalling of polymerase, we undertook to compare Groucho-regulated genes with publically available genome-wide </w:t>
      </w:r>
      <w:proofErr w:type="spellStart"/>
      <w:r w:rsidR="005A72DA">
        <w:t>PolII</w:t>
      </w:r>
      <w:proofErr w:type="spellEnd"/>
      <w:r w:rsidR="005A72DA">
        <w:t xml:space="preserve"> localization data</w:t>
      </w:r>
      <w:r w:rsidR="00780FE2">
        <w:t xml:space="preserve"> </w:t>
      </w:r>
      <w:r w:rsidR="003069E4">
        <w:t>{</w:t>
      </w:r>
      <w:proofErr w:type="spellStart"/>
      <w:r w:rsidR="003069E4">
        <w:t>Zeitlinger</w:t>
      </w:r>
      <w:proofErr w:type="spellEnd"/>
      <w:r w:rsidR="003069E4">
        <w:t>, 2007 #3010}</w:t>
      </w:r>
      <w:r w:rsidR="005A72DA">
        <w:t xml:space="preserve">. In this data set, the authors classified each gene into one of several states including the lack of detected </w:t>
      </w:r>
      <w:proofErr w:type="spellStart"/>
      <w:r w:rsidR="005A72DA">
        <w:t>PolII</w:t>
      </w:r>
      <w:proofErr w:type="spellEnd"/>
      <w:r w:rsidR="005A72DA">
        <w:t xml:space="preserve">, active (elongation phase) </w:t>
      </w:r>
      <w:proofErr w:type="spellStart"/>
      <w:r w:rsidR="005A72DA">
        <w:t>PolII</w:t>
      </w:r>
      <w:proofErr w:type="spellEnd"/>
      <w:r w:rsidR="005A72DA">
        <w:t xml:space="preserve">, or stalled </w:t>
      </w:r>
      <w:proofErr w:type="spellStart"/>
      <w:r w:rsidR="005A72DA">
        <w:t>PolII</w:t>
      </w:r>
      <w:proofErr w:type="spellEnd"/>
      <w:r w:rsidR="005A72DA">
        <w:t xml:space="preserve">. Comparing genes </w:t>
      </w:r>
      <w:r w:rsidR="000B3215">
        <w:t>exhibiting change in expression levels under Groucho loss-of-function conditions</w:t>
      </w:r>
      <w:r w:rsidR="005A72DA">
        <w:t xml:space="preserve">, we see a strong correlation between </w:t>
      </w:r>
      <w:r w:rsidR="000B3215">
        <w:t xml:space="preserve">genes repressed by Groucho and </w:t>
      </w:r>
      <w:proofErr w:type="spellStart"/>
      <w:r w:rsidR="000B3215">
        <w:t>PolII</w:t>
      </w:r>
      <w:proofErr w:type="spellEnd"/>
      <w:r w:rsidR="000B3215">
        <w:t xml:space="preserve"> pausing </w:t>
      </w:r>
      <w:r w:rsidR="00EB13DB">
        <w:t>(</w:t>
      </w:r>
      <w:r w:rsidR="00AB3610">
        <w:t xml:space="preserve">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&gt; 0.05)</w:t>
      </w:r>
      <w:r w:rsidR="009D10E7">
        <w:t xml:space="preserve"> (Fig. 2-22</w:t>
      </w:r>
      <w:r w:rsidR="00A95BC0">
        <w:t>)</w:t>
      </w:r>
      <w:r w:rsidR="00AB3610">
        <w:t xml:space="preserve">. Conversely, genes activated by Groucho are enriched for active </w:t>
      </w:r>
      <w:proofErr w:type="spellStart"/>
      <w:r w:rsidR="00AB3610">
        <w:t>PolII</w:t>
      </w:r>
      <w:proofErr w:type="spellEnd"/>
      <w:r w:rsidR="00AB3610">
        <w:t xml:space="preserve"> (315 genes, </w:t>
      </w:r>
      <w:r w:rsidR="00AB3610">
        <w:rPr>
          <w:i/>
        </w:rPr>
        <w:t xml:space="preserve">p &lt; </w:t>
      </w:r>
      <w:r w:rsidR="00AB3610" w:rsidRPr="00AB3610">
        <w:t>10</w:t>
      </w:r>
      <w:r w:rsidR="00AB3610" w:rsidRPr="00AB3610">
        <w:rPr>
          <w:vertAlign w:val="superscript"/>
        </w:rPr>
        <w:t>-20</w:t>
      </w:r>
      <w:r w:rsidR="00AB3610">
        <w:t xml:space="preserve">), while </w:t>
      </w:r>
      <w:proofErr w:type="spellStart"/>
      <w:r w:rsidR="00AB3610">
        <w:t>Gro</w:t>
      </w:r>
      <w:proofErr w:type="spellEnd"/>
      <w:r w:rsidR="00AB3610">
        <w:t xml:space="preserve"> repressed genes are not (174 genes, </w:t>
      </w:r>
      <w:r w:rsidR="00AB3610">
        <w:rPr>
          <w:i/>
        </w:rPr>
        <w:t xml:space="preserve">p </w:t>
      </w:r>
      <w:r w:rsidR="00AB3610">
        <w:t xml:space="preserve">&gt; 0.01). Together, this provides strong evidence that, at least at early timepoints, a significant fraction of Groucho-associated genes exhibit characteristics of </w:t>
      </w:r>
      <w:proofErr w:type="spellStart"/>
      <w:r w:rsidR="00AB3610">
        <w:t>PolII</w:t>
      </w:r>
      <w:proofErr w:type="spellEnd"/>
      <w:r w:rsidR="00AB3610">
        <w:t xml:space="preserve"> pausing. The retention or prevention of </w:t>
      </w:r>
      <w:proofErr w:type="spellStart"/>
      <w:r w:rsidR="00AB3610">
        <w:t>PolII</w:t>
      </w:r>
      <w:proofErr w:type="spellEnd"/>
      <w:r w:rsidR="00AB3610">
        <w:t xml:space="preserve"> from 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p>
    <w:p w14:paraId="184827ED" w14:textId="23307083" w:rsidR="004D40D9" w:rsidRDefault="00FF5970" w:rsidP="004D40D9">
      <w:pPr>
        <w:pStyle w:val="Heading2"/>
        <w:spacing w:line="480" w:lineRule="auto"/>
        <w:rPr>
          <w:ins w:id="169" w:author="Michael Chambers" w:date="2015-08-26T15:52:00Z"/>
        </w:rPr>
      </w:pPr>
      <w:bookmarkStart w:id="170" w:name="revised-results-section"/>
      <w:bookmarkEnd w:id="170"/>
      <w:r>
        <w:t>Discussion</w:t>
      </w:r>
    </w:p>
    <w:p w14:paraId="6A287F00" w14:textId="77777777" w:rsidR="003C0EDF" w:rsidRDefault="003C0EDF">
      <w:pPr>
        <w:rPr>
          <w:ins w:id="171" w:author="Michael Chambers" w:date="2015-08-26T15:52:00Z"/>
        </w:rPr>
        <w:pPrChange w:id="172" w:author="Michael Chambers" w:date="2015-08-26T15:52:00Z">
          <w:pPr>
            <w:pStyle w:val="Heading2"/>
            <w:spacing w:line="480" w:lineRule="auto"/>
          </w:pPr>
        </w:pPrChange>
      </w:pPr>
    </w:p>
    <w:p w14:paraId="5C9BBC3A" w14:textId="77777777" w:rsidR="003C0EDF" w:rsidRDefault="003C0EDF" w:rsidP="003C0EDF">
      <w:pPr>
        <w:spacing w:line="480" w:lineRule="auto"/>
        <w:rPr>
          <w:ins w:id="173" w:author="Michael Chambers" w:date="2015-08-26T15:52:00Z"/>
          <w:i/>
        </w:rPr>
      </w:pPr>
      <w:ins w:id="174" w:author="Michael Chambers" w:date="2015-08-26T15:52:00Z">
        <w:r>
          <w:rPr>
            <w:i/>
          </w:rPr>
          <w:t xml:space="preserve">Groucho is recruited </w:t>
        </w:r>
        <w:proofErr w:type="spellStart"/>
        <w:r>
          <w:rPr>
            <w:i/>
          </w:rPr>
          <w:t>ubiquitiously</w:t>
        </w:r>
        <w:proofErr w:type="spellEnd"/>
        <w:r>
          <w:rPr>
            <w:i/>
          </w:rPr>
          <w:t xml:space="preserve"> and dynamically throughout the genome</w:t>
        </w:r>
      </w:ins>
    </w:p>
    <w:p w14:paraId="5D90DE07" w14:textId="77777777" w:rsidR="003C0EDF" w:rsidRDefault="003C0EDF" w:rsidP="003C0EDF">
      <w:pPr>
        <w:spacing w:line="480" w:lineRule="auto"/>
        <w:rPr>
          <w:ins w:id="175" w:author="Michael Chambers" w:date="2015-08-26T15:52:00Z"/>
        </w:rPr>
      </w:pPr>
    </w:p>
    <w:p w14:paraId="19A28E08" w14:textId="77777777" w:rsidR="003C0EDF" w:rsidRDefault="003C0EDF" w:rsidP="003C0EDF">
      <w:pPr>
        <w:spacing w:line="480" w:lineRule="auto"/>
        <w:rPr>
          <w:ins w:id="176" w:author="Michael Chambers" w:date="2015-08-26T15:52:00Z"/>
        </w:rPr>
      </w:pPr>
      <w:ins w:id="177" w:author="Michael Chambers" w:date="2015-08-26T15:52:00Z">
        <w:r>
          <w:tab/>
          <w:t xml:space="preserve">In our current study, we have identified thousands of novel Groucho-recruitment sites throughout the Drosophila genome. The majority of these sites are present during only one of the three timepoints analyzed, supporting the conclusion that the majority of these sites are actively participating in developmental gene regulation. The small carry-over of </w:t>
        </w:r>
        <w:proofErr w:type="spellStart"/>
        <w:r>
          <w:t>Gro</w:t>
        </w:r>
        <w:proofErr w:type="spellEnd"/>
        <w:r>
          <w:t xml:space="preserve"> biding from the 1.5 – 4 </w:t>
        </w:r>
        <w:proofErr w:type="spellStart"/>
        <w:r>
          <w:t>hr</w:t>
        </w:r>
        <w:proofErr w:type="spellEnd"/>
        <w:r>
          <w:t xml:space="preserve"> to 4 – 6.5 </w:t>
        </w:r>
        <w:proofErr w:type="spellStart"/>
        <w:r>
          <w:t>hr</w:t>
        </w:r>
        <w:proofErr w:type="spellEnd"/>
        <w:r>
          <w:t xml:space="preserve"> stages represents a widespread shift in </w:t>
        </w:r>
        <w:proofErr w:type="spellStart"/>
        <w:r>
          <w:t>Gro</w:t>
        </w:r>
        <w:proofErr w:type="spellEnd"/>
        <w:r>
          <w:t xml:space="preserve"> occupancy, consistent with the changing roles of </w:t>
        </w:r>
        <w:proofErr w:type="spellStart"/>
        <w:r>
          <w:t>Gro</w:t>
        </w:r>
        <w:proofErr w:type="spellEnd"/>
        <w:r>
          <w:t xml:space="preserve"> throughout development, as the availability of sequence-specific transcription factors changes across the embryo. </w:t>
        </w:r>
      </w:ins>
    </w:p>
    <w:p w14:paraId="0C2F9A6F" w14:textId="77777777" w:rsidR="003C0EDF" w:rsidRDefault="003C0EDF" w:rsidP="003C0EDF">
      <w:pPr>
        <w:spacing w:line="480" w:lineRule="auto"/>
        <w:ind w:firstLine="720"/>
        <w:rPr>
          <w:ins w:id="178" w:author="Michael Chambers" w:date="2015-08-26T15:52:00Z"/>
        </w:rPr>
      </w:pPr>
      <w:ins w:id="179" w:author="Michael Chambers" w:date="2015-08-26T15:52:00Z">
        <w:r>
          <w:t xml:space="preserve">During the 1.5 – 4 </w:t>
        </w:r>
        <w:proofErr w:type="spellStart"/>
        <w:r>
          <w:t>hr</w:t>
        </w:r>
        <w:proofErr w:type="spellEnd"/>
        <w:r>
          <w:t xml:space="preserve"> stage, </w:t>
        </w:r>
        <w:proofErr w:type="spellStart"/>
        <w:r>
          <w:t>Gro</w:t>
        </w:r>
        <w:proofErr w:type="spellEnd"/>
        <w:r>
          <w:t xml:space="preserve"> is essential for correct determination of cell fates along the dorsal-ventral axis through cooperation with Dorsal. Groucho is recruited both within and surrounding two early ventrally-repressed genes, </w:t>
        </w:r>
        <w:proofErr w:type="spellStart"/>
        <w:r>
          <w:rPr>
            <w:i/>
          </w:rPr>
          <w:t>zen</w:t>
        </w:r>
        <w:proofErr w:type="spellEnd"/>
        <w:r>
          <w:rPr>
            <w:i/>
          </w:rPr>
          <w:t xml:space="preserve"> </w:t>
        </w:r>
        <w:r>
          <w:t xml:space="preserve">and </w:t>
        </w:r>
        <w:proofErr w:type="spellStart"/>
        <w:r>
          <w:rPr>
            <w:i/>
          </w:rPr>
          <w:t>dpp</w:t>
        </w:r>
        <w:proofErr w:type="spellEnd"/>
        <w:r>
          <w:t xml:space="preserve">. </w:t>
        </w:r>
        <w:proofErr w:type="spellStart"/>
        <w:r>
          <w:rPr>
            <w:i/>
          </w:rPr>
          <w:t>zen</w:t>
        </w:r>
        <w:proofErr w:type="spellEnd"/>
        <w:r>
          <w:t xml:space="preserve"> is repressed early in a narrow stripe on the dorsal side of the embryo. The presence of a Groucho-bound peak at the transcription start site often coincides with the presence of Groucho binding upstream or inside of a gene. We hypothesize that this supports a model of repression whereby Groucho is recruited to repressive regulatory regions and precipitates a rearrangement of local chromatin, brining </w:t>
        </w:r>
        <w:proofErr w:type="spellStart"/>
        <w:r>
          <w:t>Gro</w:t>
        </w:r>
        <w:proofErr w:type="spellEnd"/>
        <w:r>
          <w:t xml:space="preserve"> into contact with TSS’s. Subsequent repression may be accomplished through multiple mechanisms. </w:t>
        </w:r>
        <w:proofErr w:type="spellStart"/>
        <w:r>
          <w:t>Gro</w:t>
        </w:r>
        <w:proofErr w:type="spellEnd"/>
        <w:r>
          <w:t xml:space="preserve"> potentially interacts with and leads to the stalling of </w:t>
        </w:r>
        <w:proofErr w:type="spellStart"/>
        <w:r>
          <w:t>PolII</w:t>
        </w:r>
        <w:proofErr w:type="spellEnd"/>
        <w:r>
          <w:t xml:space="preserve"> elongation, which is supported by the finding that Groucho occupancy positively correlates with stalled </w:t>
        </w:r>
        <w:proofErr w:type="spellStart"/>
        <w:r>
          <w:t>PolII</w:t>
        </w:r>
        <w:proofErr w:type="spellEnd"/>
        <w:r>
          <w:t xml:space="preserve"> in the developing embryo. Repression may also be initiated by the well-documented interaction of Groucho with HDAC1/Rpd3, leading to </w:t>
        </w:r>
        <w:proofErr w:type="spellStart"/>
        <w:r>
          <w:t>deacetylation</w:t>
        </w:r>
        <w:proofErr w:type="spellEnd"/>
        <w:r>
          <w:t xml:space="preserve"> of histones within and directly upstream of the gene body, resulting in chromatin condensation and repression. The latter mechanism of repression, via alteration of the histone mark landscape, is a potential mechanism for Groucho to act epigenetically, achieving repression that lasts after Groucho has left a locus. This is consistent with behavior seen at the </w:t>
        </w:r>
        <w:proofErr w:type="spellStart"/>
        <w:r>
          <w:rPr>
            <w:i/>
          </w:rPr>
          <w:t>zen</w:t>
        </w:r>
        <w:proofErr w:type="spellEnd"/>
        <w:r>
          <w:rPr>
            <w:i/>
          </w:rPr>
          <w:t xml:space="preserve"> </w:t>
        </w:r>
        <w:r>
          <w:t xml:space="preserve">locus, where Groucho occupancy is essentially gone following 4 hours of development, despite Zen remaining repressed throughout later stages of development. </w:t>
        </w:r>
      </w:ins>
    </w:p>
    <w:p w14:paraId="1944396B" w14:textId="77777777" w:rsidR="003C0EDF" w:rsidRPr="00BD1255" w:rsidRDefault="003C0EDF" w:rsidP="003C0EDF">
      <w:pPr>
        <w:spacing w:line="480" w:lineRule="auto"/>
        <w:ind w:firstLine="720"/>
        <w:rPr>
          <w:ins w:id="180" w:author="Michael Chambers" w:date="2015-08-26T15:52:00Z"/>
        </w:rPr>
      </w:pPr>
      <w:ins w:id="181" w:author="Michael Chambers" w:date="2015-08-26T15:52:00Z">
        <w:r>
          <w:t xml:space="preserve">Global analysis of Groucho occupancy additionally reveals that Groucho binding is strongly enriched for binding within genes, specifically within introns, with the highest enrichment exhibited in the 5’ intron of genes. Overexpression of Groucho resulted in 10 to 32% of genes bound by </w:t>
        </w:r>
        <w:proofErr w:type="spellStart"/>
        <w:r>
          <w:t>Gro</w:t>
        </w:r>
        <w:proofErr w:type="spellEnd"/>
        <w:r>
          <w:t xml:space="preserve"> to become repressed, depending on timepoint, reinforcing that Groucho binding within genes is one strategy common to Groucho regulation. The evolution of regulatory regions within introns is common in </w:t>
        </w:r>
        <w:r>
          <w:rPr>
            <w:i/>
          </w:rPr>
          <w:t>Drosophila</w:t>
        </w:r>
        <w:r>
          <w:t xml:space="preserve">, and in animals generally. Multiple factors, including </w:t>
        </w:r>
        <w:proofErr w:type="spellStart"/>
        <w:r>
          <w:t>kruppel</w:t>
        </w:r>
        <w:proofErr w:type="spellEnd"/>
        <w:r>
          <w:t xml:space="preserve"> and twist have been shown to commonly localize to intronic </w:t>
        </w:r>
        <w:proofErr w:type="gramStart"/>
        <w:r>
          <w:t>regions</w:t>
        </w:r>
        <w:r w:rsidRPr="00876316">
          <w:t>{</w:t>
        </w:r>
        <w:proofErr w:type="spellStart"/>
        <w:proofErr w:type="gramEnd"/>
        <w:r w:rsidRPr="00876316">
          <w:t>Matyash</w:t>
        </w:r>
        <w:proofErr w:type="spellEnd"/>
        <w:r w:rsidRPr="00876316">
          <w:t>, 2004 #3046}</w:t>
        </w:r>
        <w:r>
          <w:t xml:space="preserve"> </w:t>
        </w:r>
        <w:r w:rsidRPr="00876316">
          <w:t>{</w:t>
        </w:r>
        <w:proofErr w:type="spellStart"/>
        <w:r w:rsidRPr="00876316">
          <w:t>Sandmann</w:t>
        </w:r>
        <w:proofErr w:type="spellEnd"/>
        <w:r w:rsidRPr="00876316">
          <w:t>, 2007 #3048} {</w:t>
        </w:r>
        <w:proofErr w:type="spellStart"/>
        <w:r w:rsidRPr="00876316">
          <w:t>Zeitlinger</w:t>
        </w:r>
        <w:proofErr w:type="spellEnd"/>
        <w:r w:rsidRPr="00876316">
          <w:t>, 2007 #3025}</w:t>
        </w:r>
        <w:r>
          <w:t>. The regulatory logic behind intronic cis-regulatory modules is a matter of some debate, as there are significant energetic costs associated with intron maintenance during replication, transcription, and splicing, as well as a regulatory cost in terms of a longer lag-time between transcriptional activation and mature mRNA formation {</w:t>
        </w:r>
        <w:proofErr w:type="spellStart"/>
        <w:r>
          <w:t>Yenerall</w:t>
        </w:r>
        <w:proofErr w:type="spellEnd"/>
        <w:r>
          <w:t xml:space="preserve">, 2011 #3051}. Consistent with this hypothesis, developmentally-regulated genes known to exhibit promoter-proximal pausing of RNA </w:t>
        </w:r>
        <w:proofErr w:type="spellStart"/>
        <w:r>
          <w:t>PolII</w:t>
        </w:r>
        <w:proofErr w:type="spellEnd"/>
        <w:r>
          <w:t xml:space="preserve"> have been shown to have a higher frequency of intron loss but not overall shorter introns {Jiang, 2014 #3052}. One potential explanation of the regulatory rational that gives rise to intragenic repressor binding comes from the observation that repression arising from Snail binding in distant CRMs introduces a lag before repression becomes complete, due to the inability of the repressor to affect currently elongating polymerases {</w:t>
        </w:r>
        <w:proofErr w:type="spellStart"/>
        <w:r>
          <w:t>Bothma</w:t>
        </w:r>
        <w:proofErr w:type="spellEnd"/>
        <w:r>
          <w:t xml:space="preserve">, 2011 #2304}.  Due to the relatively slow rate of progression of </w:t>
        </w:r>
        <w:proofErr w:type="spellStart"/>
        <w:r>
          <w:t>PolII</w:t>
        </w:r>
        <w:proofErr w:type="spellEnd"/>
        <w:r>
          <w:t xml:space="preserve"> (~ 1.1 to 1.5 kb per min in </w:t>
        </w:r>
        <w:r>
          <w:rPr>
            <w:i/>
          </w:rPr>
          <w:t>Drosophila)</w:t>
        </w:r>
        <w:r>
          <w:t xml:space="preserve"> {</w:t>
        </w:r>
        <w:proofErr w:type="spellStart"/>
        <w:r>
          <w:t>Ardehali</w:t>
        </w:r>
        <w:proofErr w:type="spellEnd"/>
        <w:r>
          <w:t>, 2009 #3053}, this lag time can become significant, especially under developmental contexts in which temporal control of repression can be as important as activation. While microRNAs are known to dampen this effect in some contexts {</w:t>
        </w:r>
        <w:proofErr w:type="spellStart"/>
        <w:r>
          <w:t>Biemar</w:t>
        </w:r>
        <w:proofErr w:type="spellEnd"/>
        <w:r>
          <w:t xml:space="preserve">, 2005 #3054}, Groucho-mediated repression initiated by binding </w:t>
        </w:r>
        <w:proofErr w:type="spellStart"/>
        <w:r>
          <w:t>intragenically</w:t>
        </w:r>
        <w:proofErr w:type="spellEnd"/>
        <w:r>
          <w:t xml:space="preserve"> could potentially be another method to achieve a similar end.</w:t>
        </w:r>
      </w:ins>
    </w:p>
    <w:p w14:paraId="2E9D1E2F" w14:textId="77777777" w:rsidR="003C0EDF" w:rsidRPr="003C0EDF" w:rsidRDefault="003C0EDF">
      <w:pPr>
        <w:pPrChange w:id="182" w:author="Michael Chambers" w:date="2015-08-26T15:52:00Z">
          <w:pPr>
            <w:pStyle w:val="Heading2"/>
            <w:spacing w:line="480" w:lineRule="auto"/>
          </w:pPr>
        </w:pPrChange>
      </w:pPr>
    </w:p>
    <w:p w14:paraId="1FE2F526" w14:textId="3A99C415" w:rsidR="00994A53" w:rsidRDefault="00396F32" w:rsidP="00396F32">
      <w:pPr>
        <w:pStyle w:val="Heading2"/>
        <w:spacing w:line="480" w:lineRule="auto"/>
      </w:pPr>
      <w:r>
        <w:t>References</w:t>
      </w:r>
    </w:p>
    <w:sectPr w:rsidR="00994A53"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lbert Courey" w:date="2015-08-24T12:25:00Z" w:initials="AC">
    <w:p w14:paraId="17264C11" w14:textId="77777777" w:rsidR="00CB3FB0" w:rsidRDefault="00CB3FB0" w:rsidP="00D17E0A">
      <w:pPr>
        <w:pStyle w:val="CommentText"/>
      </w:pPr>
      <w:r>
        <w:rPr>
          <w:rStyle w:val="CommentReference"/>
        </w:rPr>
        <w:annotationRef/>
      </w:r>
      <w:r>
        <w:t>A long abstract like this is fine for a thesis. But in that case I would break it up into paragraphs.</w:t>
      </w:r>
    </w:p>
  </w:comment>
  <w:comment w:id="2" w:author="Albert Courey" w:date="2015-08-24T12:25:00Z" w:initials="AC">
    <w:p w14:paraId="3340E2D9" w14:textId="77777777" w:rsidR="00CB3FB0" w:rsidRDefault="00CB3FB0" w:rsidP="00D17E0A">
      <w:pPr>
        <w:pStyle w:val="CommentText"/>
      </w:pPr>
      <w:r>
        <w:rPr>
          <w:rStyle w:val="CommentReference"/>
        </w:rPr>
        <w:annotationRef/>
      </w:r>
      <w:r>
        <w:t>Not sure I like this word, but we can think about it.</w:t>
      </w:r>
    </w:p>
  </w:comment>
  <w:comment w:id="4" w:author="Albert Courey" w:date="2015-08-24T12:26:00Z" w:initials="AC">
    <w:p w14:paraId="73A8FE92" w14:textId="77777777" w:rsidR="00CB3FB0" w:rsidRDefault="00CB3FB0" w:rsidP="00D17E0A">
      <w:pPr>
        <w:pStyle w:val="CommentText"/>
      </w:pPr>
      <w:r>
        <w:rPr>
          <w:rStyle w:val="CommentReference"/>
        </w:rPr>
        <w:annotationRef/>
      </w:r>
      <w:r>
        <w:t xml:space="preserve">The introduction needs to bring out the unanswered questions about </w:t>
      </w:r>
      <w:proofErr w:type="spellStart"/>
      <w:r>
        <w:t>Gro</w:t>
      </w:r>
      <w:proofErr w:type="spellEnd"/>
      <w:r>
        <w:t xml:space="preserve"> mediated repression and how a study of the type we carried out would allow us to address these questions.</w:t>
      </w:r>
    </w:p>
  </w:comment>
  <w:comment w:id="25" w:author="Albert Courey" w:date="2015-08-24T12:26:00Z" w:initials="AC">
    <w:p w14:paraId="353B18A2" w14:textId="77777777" w:rsidR="00CB3FB0" w:rsidRDefault="00CB3FB0" w:rsidP="00D17E0A">
      <w:pPr>
        <w:pStyle w:val="CommentText"/>
      </w:pPr>
      <w:r>
        <w:rPr>
          <w:rStyle w:val="CommentReference"/>
        </w:rPr>
        <w:annotationRef/>
      </w:r>
      <w:r>
        <w:t xml:space="preserve">I think this is also suggested by a paper from </w:t>
      </w:r>
      <w:proofErr w:type="spellStart"/>
      <w:r>
        <w:t>Arnosti</w:t>
      </w:r>
      <w:proofErr w:type="spellEnd"/>
      <w:r>
        <w:t>. Try to find this reference and add it.</w:t>
      </w:r>
    </w:p>
  </w:comment>
  <w:comment w:id="28" w:author="Albert Courey" w:date="2015-08-24T12:38:00Z" w:initials="AC">
    <w:p w14:paraId="46AF0A65" w14:textId="497690BF" w:rsidR="00CB3FB0" w:rsidRDefault="00CB3FB0">
      <w:pPr>
        <w:pStyle w:val="CommentText"/>
      </w:pPr>
      <w:r>
        <w:rPr>
          <w:rStyle w:val="CommentReference"/>
        </w:rPr>
        <w:annotationRef/>
      </w:r>
      <w:r>
        <w:t>Please complete this sentence. You need to state in one, or at most two sentences what we conclude regarding spreading based on the experiments to be presented in this chapter.</w:t>
      </w:r>
    </w:p>
  </w:comment>
  <w:comment w:id="43" w:author="Albert Courey" w:date="2015-08-24T12:41:00Z" w:initials="AC">
    <w:p w14:paraId="4A2ADE75" w14:textId="19EB58F4" w:rsidR="00CB3FB0" w:rsidRDefault="00CB3FB0">
      <w:pPr>
        <w:pStyle w:val="CommentText"/>
      </w:pPr>
      <w:r>
        <w:rPr>
          <w:rStyle w:val="CommentReference"/>
        </w:rPr>
        <w:annotationRef/>
      </w:r>
      <w:r>
        <w:t xml:space="preserve">Please complete this sentence explaining what we conclude, based on the analysis presented in this chapter, about </w:t>
      </w:r>
      <w:proofErr w:type="spellStart"/>
      <w:r>
        <w:t>Gro’s</w:t>
      </w:r>
      <w:proofErr w:type="spellEnd"/>
      <w:r>
        <w:t xml:space="preserve"> influence on the developmentally regulated gene network.</w:t>
      </w:r>
    </w:p>
  </w:comment>
  <w:comment w:id="106" w:author="Albert Courey" w:date="2015-08-24T12:46:00Z" w:initials="AC">
    <w:p w14:paraId="08EF274D" w14:textId="3B033900" w:rsidR="00CB3FB0" w:rsidRDefault="00CB3FB0">
      <w:pPr>
        <w:pStyle w:val="CommentText"/>
      </w:pPr>
      <w:r>
        <w:rPr>
          <w:rStyle w:val="CommentReference"/>
        </w:rPr>
        <w:annotationRef/>
      </w:r>
      <w:r>
        <w:t xml:space="preserve">Maybe a single Venn diagram in which you compare the </w:t>
      </w:r>
      <w:proofErr w:type="spellStart"/>
      <w:r>
        <w:t>modencode</w:t>
      </w:r>
      <w:proofErr w:type="spellEnd"/>
      <w:r>
        <w:t xml:space="preserve"> data to the combination of our 3 time points would be a better way of making this point.</w:t>
      </w:r>
    </w:p>
  </w:comment>
  <w:comment w:id="127" w:author="Albert Courey" w:date="2015-08-24T13:15:00Z" w:initials="AC">
    <w:p w14:paraId="14BCFC62" w14:textId="11D23CE7" w:rsidR="00CB3FB0" w:rsidRDefault="00CB3FB0">
      <w:pPr>
        <w:pStyle w:val="CommentText"/>
      </w:pPr>
      <w:r>
        <w:rPr>
          <w:rStyle w:val="CommentReference"/>
        </w:rPr>
        <w:annotationRef/>
      </w:r>
      <w:r>
        <w:t xml:space="preserve">Did you subtract input </w:t>
      </w:r>
      <w:proofErr w:type="gramStart"/>
      <w:r>
        <w:t>peaks.</w:t>
      </w:r>
      <w:proofErr w:type="gramEnd"/>
      <w:r>
        <w:t xml:space="preserve"> If so, you should say so? </w:t>
      </w:r>
    </w:p>
  </w:comment>
  <w:comment w:id="128" w:author="Albert Courey" w:date="2015-08-24T13:16:00Z" w:initials="AC">
    <w:p w14:paraId="49772C3B" w14:textId="7EF06415" w:rsidR="00CB3FB0" w:rsidRDefault="00CB3FB0">
      <w:pPr>
        <w:pStyle w:val="CommentText"/>
      </w:pPr>
      <w:r>
        <w:rPr>
          <w:rStyle w:val="CommentReference"/>
        </w:rPr>
        <w:annotationRef/>
      </w:r>
      <w:r>
        <w:t>Too many Venn diagrams. It just seems like padding.  Get rid of figure 2-4 entirely and just replace it with a table listing the number of peaks at each time point. Keep 2-5A, but get rid of 2-5B.</w:t>
      </w:r>
    </w:p>
  </w:comment>
  <w:comment w:id="129" w:author="Albert Courey" w:date="2015-08-25T14:42:00Z" w:initials="AC">
    <w:p w14:paraId="540EDB9D" w14:textId="7E763478" w:rsidR="00CB3FB0" w:rsidRDefault="00CB3FB0">
      <w:pPr>
        <w:pStyle w:val="CommentText"/>
      </w:pPr>
      <w:r>
        <w:rPr>
          <w:rStyle w:val="CommentReference"/>
        </w:rPr>
        <w:annotationRef/>
      </w:r>
      <w:r>
        <w:t xml:space="preserve">This is all very interesting, but we need to consider what the broader message is behind it. It does lend credibility to our findings, by showing correspondence of </w:t>
      </w:r>
      <w:proofErr w:type="spellStart"/>
      <w:r>
        <w:t>Gro</w:t>
      </w:r>
      <w:proofErr w:type="spellEnd"/>
      <w:r>
        <w:t xml:space="preserve"> binding to known VREs. But what else? Perhaps another point we could make is that it shows the dynamic nature of </w:t>
      </w:r>
      <w:proofErr w:type="spellStart"/>
      <w:r>
        <w:t>Gro</w:t>
      </w:r>
      <w:proofErr w:type="spellEnd"/>
      <w:r>
        <w:t xml:space="preserve"> binding. Binding of </w:t>
      </w:r>
      <w:proofErr w:type="spellStart"/>
      <w:r>
        <w:t>Gro</w:t>
      </w:r>
      <w:proofErr w:type="spellEnd"/>
      <w:r>
        <w:t xml:space="preserve"> to the VREs is only seen in the early embryo indicating that unlike </w:t>
      </w:r>
      <w:proofErr w:type="spellStart"/>
      <w:r>
        <w:t>PcG</w:t>
      </w:r>
      <w:proofErr w:type="spellEnd"/>
      <w:r>
        <w:t xml:space="preserve"> repression, </w:t>
      </w:r>
      <w:proofErr w:type="spellStart"/>
      <w:r>
        <w:t>Gro</w:t>
      </w:r>
      <w:proofErr w:type="spellEnd"/>
      <w:r>
        <w:t xml:space="preserve">-mediated repression may be more readily reversible. The question of whether </w:t>
      </w:r>
      <w:proofErr w:type="spellStart"/>
      <w:r>
        <w:t>Gro</w:t>
      </w:r>
      <w:proofErr w:type="spellEnd"/>
      <w:r>
        <w:t xml:space="preserve"> is regulating these genes later on could potentially be addressed by looking at the RNA-</w:t>
      </w:r>
      <w:proofErr w:type="spellStart"/>
      <w:r>
        <w:t>seq</w:t>
      </w:r>
      <w:proofErr w:type="spellEnd"/>
      <w:r>
        <w:t xml:space="preserve"> data. Should we wait until after we introduce the RNA-</w:t>
      </w:r>
      <w:proofErr w:type="spellStart"/>
      <w:r>
        <w:t>seq</w:t>
      </w:r>
      <w:proofErr w:type="spellEnd"/>
      <w:r>
        <w:t xml:space="preserve"> analysis before talking about this stuff?</w:t>
      </w:r>
    </w:p>
  </w:comment>
  <w:comment w:id="135" w:author="Albert Courey" w:date="2015-08-24T15:47:00Z" w:initials="AC">
    <w:p w14:paraId="7C86F00F" w14:textId="40F1DD04" w:rsidR="00CB3FB0" w:rsidRDefault="00CB3FB0">
      <w:pPr>
        <w:pStyle w:val="CommentText"/>
      </w:pPr>
      <w:r>
        <w:rPr>
          <w:rStyle w:val="CommentReference"/>
        </w:rPr>
        <w:annotationRef/>
      </w:r>
      <w:r>
        <w:t xml:space="preserve">Another gene that is repressed by Dorsal in a very similar way is </w:t>
      </w:r>
      <w:proofErr w:type="spellStart"/>
      <w:r>
        <w:t>tolloid</w:t>
      </w:r>
      <w:proofErr w:type="spellEnd"/>
      <w:r>
        <w:t xml:space="preserve">. The VRE in </w:t>
      </w:r>
      <w:proofErr w:type="spellStart"/>
      <w:r>
        <w:t>tolloid</w:t>
      </w:r>
      <w:proofErr w:type="spellEnd"/>
      <w:r>
        <w:t xml:space="preserve"> has been mapped. It is published here: </w:t>
      </w:r>
      <w:hyperlink r:id="rId1" w:history="1">
        <w:r w:rsidRPr="003F6E51">
          <w:rPr>
            <w:rStyle w:val="Hyperlink"/>
          </w:rPr>
          <w:t>http://www.ncbi.nlm.nih.gov/pubmed/8264640</w:t>
        </w:r>
      </w:hyperlink>
      <w:r>
        <w:t xml:space="preserve">. You should compare the </w:t>
      </w:r>
      <w:proofErr w:type="spellStart"/>
      <w:r>
        <w:t>Gro</w:t>
      </w:r>
      <w:proofErr w:type="spellEnd"/>
      <w:r>
        <w:t xml:space="preserve"> ChIP-seq data for these genes (</w:t>
      </w:r>
      <w:proofErr w:type="spellStart"/>
      <w:r>
        <w:t>zen</w:t>
      </w:r>
      <w:proofErr w:type="spellEnd"/>
      <w:r>
        <w:t xml:space="preserve">, </w:t>
      </w:r>
      <w:proofErr w:type="spellStart"/>
      <w:r>
        <w:t>dpp</w:t>
      </w:r>
      <w:proofErr w:type="spellEnd"/>
      <w:r>
        <w:t xml:space="preserve">, </w:t>
      </w:r>
      <w:proofErr w:type="spellStart"/>
      <w:r>
        <w:t>tld</w:t>
      </w:r>
      <w:proofErr w:type="spellEnd"/>
      <w:r>
        <w:t>) with the genome wide Dorsal-</w:t>
      </w:r>
      <w:proofErr w:type="spellStart"/>
      <w:r>
        <w:t>ChIP</w:t>
      </w:r>
      <w:proofErr w:type="spellEnd"/>
      <w:r>
        <w:t xml:space="preserve"> data that is publically available. We need to see if there is correspondence between the </w:t>
      </w:r>
      <w:proofErr w:type="spellStart"/>
      <w:r>
        <w:t>Gro</w:t>
      </w:r>
      <w:proofErr w:type="spellEnd"/>
      <w:r>
        <w:t xml:space="preserve"> and Dorsal peaks.</w:t>
      </w:r>
    </w:p>
  </w:comment>
  <w:comment w:id="143" w:author="Albert Courey" w:date="2015-08-24T15:47:00Z" w:initials="AC">
    <w:p w14:paraId="19B8B5A0" w14:textId="075DF27F" w:rsidR="00CB3FB0" w:rsidRDefault="00CB3FB0">
      <w:pPr>
        <w:pStyle w:val="CommentText"/>
      </w:pPr>
      <w:r>
        <w:rPr>
          <w:rStyle w:val="CommentReference"/>
        </w:rPr>
        <w:annotationRef/>
      </w:r>
      <w:r>
        <w:t xml:space="preserve">I decided to delete this stuff on </w:t>
      </w:r>
      <w:proofErr w:type="spellStart"/>
      <w:r>
        <w:t>imaginal</w:t>
      </w:r>
      <w:proofErr w:type="spellEnd"/>
      <w:r>
        <w:t xml:space="preserve"> development as it seems beside the point.</w:t>
      </w:r>
    </w:p>
  </w:comment>
  <w:comment w:id="151" w:author="Albert Courey" w:date="2015-08-25T14:44:00Z" w:initials="AC">
    <w:p w14:paraId="2C0CA558" w14:textId="657A3C09" w:rsidR="00CB3FB0" w:rsidRDefault="00CB3FB0">
      <w:pPr>
        <w:pStyle w:val="CommentText"/>
      </w:pPr>
      <w:r>
        <w:rPr>
          <w:rStyle w:val="CommentReference"/>
        </w:rPr>
        <w:annotationRef/>
      </w:r>
      <w:r>
        <w:t xml:space="preserve">If you are going to talk about genes that are activated by Dorsal, you should include the mesodermal genes (twist and snail) and not just the </w:t>
      </w:r>
      <w:proofErr w:type="spellStart"/>
      <w:r>
        <w:t>neuroectodermal</w:t>
      </w:r>
      <w:proofErr w:type="spellEnd"/>
      <w:r>
        <w:t xml:space="preserve"> genes. It would be interesting if we found </w:t>
      </w:r>
      <w:proofErr w:type="spellStart"/>
      <w:r>
        <w:t>Gro</w:t>
      </w:r>
      <w:proofErr w:type="spellEnd"/>
      <w:r>
        <w:t xml:space="preserve"> generally associated with all or most Dorsal binding sites regardless of whether the gene is repressed or activated by Dorsal. Our model has always been that Dorsal recruits </w:t>
      </w:r>
      <w:proofErr w:type="spellStart"/>
      <w:r>
        <w:t>Gro</w:t>
      </w:r>
      <w:proofErr w:type="spellEnd"/>
      <w:r>
        <w:t xml:space="preserve"> to genes that it represses, but does not recruit </w:t>
      </w:r>
      <w:proofErr w:type="spellStart"/>
      <w:r>
        <w:t>Gro</w:t>
      </w:r>
      <w:proofErr w:type="spellEnd"/>
      <w:r>
        <w:t xml:space="preserve"> to genes that it activates. The idea was that additional factors (</w:t>
      </w:r>
      <w:proofErr w:type="spellStart"/>
      <w:r>
        <w:t>Dri</w:t>
      </w:r>
      <w:proofErr w:type="spellEnd"/>
      <w:r>
        <w:t xml:space="preserve">, etc.) our required to assist Dorsal in the recruit of Gro. But another possibility is that those other factors somehow are required not for recruitment by </w:t>
      </w:r>
      <w:proofErr w:type="spellStart"/>
      <w:r>
        <w:t>Gro</w:t>
      </w:r>
      <w:proofErr w:type="spellEnd"/>
      <w:r>
        <w:t>, but for repression.</w:t>
      </w:r>
    </w:p>
  </w:comment>
  <w:comment w:id="152" w:author="Albert Courey" w:date="2015-08-24T15:51:00Z" w:initials="AC">
    <w:p w14:paraId="09298E63" w14:textId="5D47F19B" w:rsidR="00CB3FB0" w:rsidRDefault="00CB3FB0">
      <w:pPr>
        <w:pStyle w:val="CommentText"/>
      </w:pPr>
      <w:r>
        <w:rPr>
          <w:rStyle w:val="CommentReference"/>
        </w:rPr>
        <w:annotationRef/>
      </w:r>
      <w:r>
        <w:t xml:space="preserve">It seems like Groucho must be regulating these genes through factors other than Dorsal since loss of </w:t>
      </w:r>
      <w:proofErr w:type="spellStart"/>
      <w:r>
        <w:t>Gro</w:t>
      </w:r>
      <w:proofErr w:type="spellEnd"/>
      <w:r>
        <w:t xml:space="preserve"> activity does not change the expression pattern along the d/v axis. Can we search the binding sites in these genes for motifs for known </w:t>
      </w:r>
      <w:proofErr w:type="spellStart"/>
      <w:r>
        <w:t>Gro</w:t>
      </w:r>
      <w:proofErr w:type="spellEnd"/>
      <w:r>
        <w:t xml:space="preserve">-interacting repressors? </w:t>
      </w:r>
    </w:p>
  </w:comment>
  <w:comment w:id="153" w:author="Albert Courey" w:date="2015-08-25T14:45:00Z" w:initials="AC">
    <w:p w14:paraId="083FA668" w14:textId="39BDCE67" w:rsidR="00CB3FB0" w:rsidRDefault="00CB3FB0">
      <w:pPr>
        <w:pStyle w:val="CommentText"/>
      </w:pPr>
      <w:r>
        <w:rPr>
          <w:rStyle w:val="CommentReference"/>
        </w:rPr>
        <w:annotationRef/>
      </w:r>
      <w:r>
        <w:t>Mike, In the last draft that I returned to you, I asked you to end each section of the results with a short paragraph summarizing the major conclusions of that section. As far as I can tell you haven’t done this. Please do this even if it seems redundant at this point. A major problem I am having is seeing the forest for the trees. The trees are important, but not at the expense of the forest. Thus summaries re-iterating the important points (the forest) will help us to focus on what is really important.</w:t>
      </w:r>
    </w:p>
  </w:comment>
  <w:comment w:id="154" w:author="Albert Courey" w:date="2015-08-24T16:05:00Z" w:initials="AC">
    <w:p w14:paraId="5E543679" w14:textId="730F779D" w:rsidR="00CB3FB0" w:rsidRDefault="00CB3FB0">
      <w:pPr>
        <w:pStyle w:val="CommentText"/>
      </w:pPr>
      <w:r>
        <w:rPr>
          <w:rStyle w:val="CommentReference"/>
        </w:rPr>
        <w:annotationRef/>
      </w:r>
      <w:r>
        <w:t xml:space="preserve">Mike, </w:t>
      </w:r>
      <w:proofErr w:type="gramStart"/>
      <w:r>
        <w:t>Can</w:t>
      </w:r>
      <w:proofErr w:type="gramEnd"/>
      <w:r>
        <w:t xml:space="preserve"> we somehow determine what Figure 2-8B would like like if </w:t>
      </w:r>
      <w:proofErr w:type="spellStart"/>
      <w:r>
        <w:t>Gro</w:t>
      </w:r>
      <w:proofErr w:type="spellEnd"/>
      <w:r>
        <w:t xml:space="preserve"> binding sites were distributed randomly throughout the genome? In other words, if we just had a series of bins, one representing each gene, and then several thousand marbles, one representing each binding site, and then threw the marbles into the bins with our eyes closed, what would be the distribution of the number of marbles per bin?</w:t>
      </w:r>
    </w:p>
  </w:comment>
  <w:comment w:id="156" w:author="Albert Courey" w:date="2015-08-25T14:47:00Z" w:initials="AC">
    <w:p w14:paraId="6BB84EAF" w14:textId="3D7E7045" w:rsidR="00CB3FB0" w:rsidRDefault="00CB3FB0">
      <w:pPr>
        <w:pStyle w:val="CommentText"/>
      </w:pPr>
      <w:r>
        <w:rPr>
          <w:rStyle w:val="CommentReference"/>
        </w:rPr>
        <w:annotationRef/>
      </w:r>
      <w:r>
        <w:t xml:space="preserve">Can we generate our own distributions of peak width for sequence-specific transcription factors and “polymeric factors or histone marks” using publically available data? We can then show a side by side comparison of the peak width distribution of </w:t>
      </w:r>
      <w:proofErr w:type="spellStart"/>
      <w:r>
        <w:t>Gro</w:t>
      </w:r>
      <w:proofErr w:type="spellEnd"/>
      <w:r>
        <w:t xml:space="preserve"> and these other types of factors/marks.</w:t>
      </w:r>
    </w:p>
  </w:comment>
  <w:comment w:id="159" w:author="Albert Courey" w:date="2015-08-25T15:27:00Z" w:initials="AC">
    <w:p w14:paraId="70A20A73" w14:textId="14440D9F" w:rsidR="00CB3FB0" w:rsidRDefault="00CB3FB0">
      <w:pPr>
        <w:pStyle w:val="CommentText"/>
      </w:pPr>
      <w:r>
        <w:rPr>
          <w:rStyle w:val="CommentReference"/>
        </w:rPr>
        <w:annotationRef/>
      </w:r>
      <w:r>
        <w:t xml:space="preserve">I don’t like the phrase “promoter regions within 500 </w:t>
      </w:r>
      <w:proofErr w:type="spellStart"/>
      <w:r>
        <w:t>bp</w:t>
      </w:r>
      <w:proofErr w:type="spellEnd"/>
      <w:r>
        <w:t xml:space="preserve"> of transcription start sites. This is mixing up two things and is completely arbitrary. Promoter really should be used to mean “core promoter” which is just the region from about -50 to about +50. The term promoter could also be expanded to include CRMs, but these can be just about anywhere.</w:t>
      </w:r>
    </w:p>
  </w:comment>
  <w:comment w:id="163" w:author="Albert Courey" w:date="2015-08-25T15:34:00Z" w:initials="AC">
    <w:p w14:paraId="6E1BC84E" w14:textId="7A9CD644" w:rsidR="00CB3FB0" w:rsidRDefault="00CB3FB0">
      <w:pPr>
        <w:pStyle w:val="CommentText"/>
      </w:pPr>
      <w:r>
        <w:rPr>
          <w:rStyle w:val="CommentReference"/>
        </w:rPr>
        <w:annotationRef/>
      </w:r>
      <w:r>
        <w:t xml:space="preserve">This whole section is really problematic to me. It just seems too speculative. It contains too much discussion for a results section and you seem to be jumping around too much and repeating yourself too much. Please decide what point it is you want to make and then try to right a well-crafted section making these points that is no more than half the length of the current section. I think maybe the point should be that </w:t>
      </w:r>
      <w:proofErr w:type="spellStart"/>
      <w:r>
        <w:t>Gro</w:t>
      </w:r>
      <w:proofErr w:type="spellEnd"/>
      <w:r>
        <w:t xml:space="preserve"> is enriched near transcriptional starts and within transcription units, but depleted in </w:t>
      </w:r>
      <w:proofErr w:type="spellStart"/>
      <w:r>
        <w:t>intergenic</w:t>
      </w:r>
      <w:proofErr w:type="spellEnd"/>
      <w:r>
        <w:t xml:space="preserve"> regions. This is somewhat surprising given the view that </w:t>
      </w:r>
      <w:proofErr w:type="spellStart"/>
      <w:r>
        <w:t>Gro</w:t>
      </w:r>
      <w:proofErr w:type="spellEnd"/>
      <w:r>
        <w:t xml:space="preserve"> is a long-range co-repressor. </w:t>
      </w:r>
    </w:p>
  </w:comment>
  <w:comment w:id="164" w:author="Albert Courey" w:date="2015-08-25T15:44:00Z" w:initials="AC">
    <w:p w14:paraId="4EF02F6F" w14:textId="38137125" w:rsidR="00D41A26" w:rsidRDefault="00D41A26">
      <w:pPr>
        <w:pStyle w:val="CommentText"/>
      </w:pPr>
      <w:r>
        <w:rPr>
          <w:rStyle w:val="CommentReference"/>
        </w:rPr>
        <w:annotationRef/>
      </w:r>
      <w:r>
        <w:t>We need some way of filtering these data to highlight what is interesting. This table of E-values is just not useful. What I would be most interested in is knowing if binding sites associated with genes that are regulated (as revealed by the RNA-</w:t>
      </w:r>
      <w:proofErr w:type="spellStart"/>
      <w:r>
        <w:t>seq</w:t>
      </w:r>
      <w:proofErr w:type="spellEnd"/>
      <w:r>
        <w:t xml:space="preserve">) are enriched for any particular motifs relative to binding sites for genes that are not associated with regulated genes.  I’m also not sure if the best way to divide the data are by </w:t>
      </w:r>
      <w:proofErr w:type="spellStart"/>
      <w:r>
        <w:t>intergenic</w:t>
      </w:r>
      <w:proofErr w:type="spellEnd"/>
      <w:r>
        <w:t xml:space="preserve"> vs. inside gene. What is the criteria for deciding if a binding site is </w:t>
      </w:r>
      <w:proofErr w:type="spellStart"/>
      <w:r>
        <w:t>intergenic</w:t>
      </w:r>
      <w:proofErr w:type="spellEnd"/>
      <w:r>
        <w:t xml:space="preserve"> (does that mean it’s within the transcribed region?)</w:t>
      </w:r>
    </w:p>
  </w:comment>
  <w:comment w:id="165" w:author="Albert Courey" w:date="2015-08-13T11:47:00Z" w:initials="AC">
    <w:p w14:paraId="206BD1C8" w14:textId="4DCC0AFA" w:rsidR="00CB3FB0" w:rsidRDefault="00CB3FB0">
      <w:pPr>
        <w:pStyle w:val="CommentText"/>
      </w:pPr>
      <w:r>
        <w:rPr>
          <w:rStyle w:val="CommentReference"/>
        </w:rPr>
        <w:annotationRef/>
      </w:r>
      <w:r>
        <w:t>At this point, the reader will be puzzled about why you included the ∆SP mutant. If we are going to include these data, we need to introduce what is known about the SP domain in the introduction.</w:t>
      </w:r>
    </w:p>
  </w:comment>
  <w:comment w:id="166" w:author="Albert Courey" w:date="2015-08-25T16:01:00Z" w:initials="AC">
    <w:p w14:paraId="2673BC1D" w14:textId="5FB3F11F" w:rsidR="00264E0A" w:rsidRDefault="00264E0A">
      <w:pPr>
        <w:pStyle w:val="CommentText"/>
      </w:pPr>
      <w:r>
        <w:rPr>
          <w:rStyle w:val="CommentReference"/>
        </w:rPr>
        <w:annotationRef/>
      </w:r>
      <w:r>
        <w:t xml:space="preserve">What is molecular nature of the mutant allele used to make the LOF embryos? Is it a deletion or a non-sense </w:t>
      </w:r>
      <w:proofErr w:type="gramStart"/>
      <w:r>
        <w:t>mutation.</w:t>
      </w:r>
      <w:proofErr w:type="gramEnd"/>
      <w:r>
        <w:t xml:space="preserve"> If the latter, then is this decrease in transcripts in the LOF due to nonsense mediated decay.</w:t>
      </w:r>
    </w:p>
  </w:comment>
  <w:comment w:id="167" w:author="Albert Courey" w:date="2015-08-25T16:04:00Z" w:initials="AC">
    <w:p w14:paraId="15361864" w14:textId="1D978A91" w:rsidR="00264E0A" w:rsidRDefault="00264E0A">
      <w:pPr>
        <w:pStyle w:val="CommentText"/>
      </w:pPr>
      <w:r>
        <w:rPr>
          <w:rStyle w:val="CommentReference"/>
        </w:rPr>
        <w:annotationRef/>
      </w:r>
      <w:r>
        <w:t xml:space="preserve">Looking at Figure 2-13A, it is hard to appreciate the overexpression at the two later time points. What is the fold overexpression at these later time points? I wish we had Western blots on these later time points. Do we have any left over embryos that we could use for western blots? Even if the mRNA has decayed it is possible that the protein is still hanging around. </w:t>
      </w:r>
    </w:p>
  </w:comment>
  <w:comment w:id="168" w:author="Albert Courey" w:date="2015-08-13T11:49:00Z" w:initials="AC">
    <w:p w14:paraId="2AA433FB" w14:textId="6582F9B1" w:rsidR="00CB3FB0" w:rsidRDefault="00CB3FB0">
      <w:pPr>
        <w:pStyle w:val="CommentText"/>
      </w:pPr>
      <w:r>
        <w:rPr>
          <w:rStyle w:val="CommentReference"/>
        </w:rPr>
        <w:annotationRef/>
      </w:r>
      <w:r>
        <w:t>Compared to what percentage in the overexpression embryos?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264C11" w15:done="0"/>
  <w15:commentEx w15:paraId="3340E2D9" w15:done="0"/>
  <w15:commentEx w15:paraId="73A8FE92" w15:done="0"/>
  <w15:commentEx w15:paraId="353B18A2" w15:done="0"/>
  <w15:commentEx w15:paraId="46AF0A65" w15:done="0"/>
  <w15:commentEx w15:paraId="4A2ADE75" w15:done="0"/>
  <w15:commentEx w15:paraId="08EF274D" w15:done="0"/>
  <w15:commentEx w15:paraId="14BCFC62" w15:done="0"/>
  <w15:commentEx w15:paraId="49772C3B" w15:done="0"/>
  <w15:commentEx w15:paraId="540EDB9D" w15:done="0"/>
  <w15:commentEx w15:paraId="7C86F00F" w15:done="0"/>
  <w15:commentEx w15:paraId="19B8B5A0" w15:done="0"/>
  <w15:commentEx w15:paraId="2C0CA558" w15:done="0"/>
  <w15:commentEx w15:paraId="09298E63" w15:done="0"/>
  <w15:commentEx w15:paraId="083FA668" w15:done="0"/>
  <w15:commentEx w15:paraId="5E543679" w15:done="0"/>
  <w15:commentEx w15:paraId="6BB84EAF" w15:done="0"/>
  <w15:commentEx w15:paraId="70A20A73" w15:done="0"/>
  <w15:commentEx w15:paraId="6E1BC84E" w15:done="0"/>
  <w15:commentEx w15:paraId="4EF02F6F" w15:done="0"/>
  <w15:commentEx w15:paraId="206BD1C8" w15:done="0"/>
  <w15:commentEx w15:paraId="2673BC1D" w15:done="0"/>
  <w15:commentEx w15:paraId="15361864" w15:done="0"/>
  <w15:commentEx w15:paraId="2AA433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67&lt;/item&gt;&lt;item&gt;308&lt;/item&gt;&lt;item&gt;1112&lt;/item&gt;&lt;item&gt;1161&lt;/item&gt;&lt;item&gt;1659&lt;/item&gt;&lt;item&gt;2203&lt;/item&gt;&lt;item&gt;2204&lt;/item&gt;&lt;item&gt;2284&lt;/item&gt;&lt;item&gt;2365&lt;/item&gt;&lt;item&gt;2366&lt;/item&gt;&lt;item&gt;2377&lt;/item&gt;&lt;item&gt;2380&lt;/item&gt;&lt;item&gt;2381&lt;/item&gt;&lt;item&gt;2385&lt;/item&gt;&lt;item&gt;2955&lt;/item&gt;&lt;item&gt;2964&lt;/item&gt;&lt;item&gt;2990&lt;/item&gt;&lt;item&gt;3010&lt;/item&gt;&lt;item&gt;3034&lt;/item&gt;&lt;item&gt;3035&lt;/item&gt;&lt;item&gt;3036&lt;/item&gt;&lt;item&gt;3037&lt;/item&gt;&lt;item&gt;3038&lt;/item&gt;&lt;item&gt;3039&lt;/item&gt;&lt;item&gt;3040&lt;/item&gt;&lt;item&gt;3041&lt;/item&gt;&lt;item&gt;3042&lt;/item&gt;&lt;item&gt;3043&lt;/item&gt;&lt;item&gt;3045&lt;/item&gt;&lt;item&gt;3049&lt;/item&gt;&lt;/record-ids&gt;&lt;/item&gt;&lt;/Libraries&gt;"/>
  </w:docVars>
  <w:rsids>
    <w:rsidRoot w:val="004C62C0"/>
    <w:rsid w:val="00016448"/>
    <w:rsid w:val="00025A7A"/>
    <w:rsid w:val="000376C3"/>
    <w:rsid w:val="00041DE0"/>
    <w:rsid w:val="000451FA"/>
    <w:rsid w:val="000514F0"/>
    <w:rsid w:val="00056237"/>
    <w:rsid w:val="00062ABD"/>
    <w:rsid w:val="000633C8"/>
    <w:rsid w:val="0006404C"/>
    <w:rsid w:val="00071D1D"/>
    <w:rsid w:val="00091FF8"/>
    <w:rsid w:val="00094D56"/>
    <w:rsid w:val="000A6193"/>
    <w:rsid w:val="000A776F"/>
    <w:rsid w:val="000B3215"/>
    <w:rsid w:val="000B41DA"/>
    <w:rsid w:val="000D2F6D"/>
    <w:rsid w:val="000F37B2"/>
    <w:rsid w:val="000F4492"/>
    <w:rsid w:val="001029DD"/>
    <w:rsid w:val="00112A9C"/>
    <w:rsid w:val="001243BA"/>
    <w:rsid w:val="00125DEA"/>
    <w:rsid w:val="0014086B"/>
    <w:rsid w:val="00156EA1"/>
    <w:rsid w:val="001635D1"/>
    <w:rsid w:val="0016503B"/>
    <w:rsid w:val="00170024"/>
    <w:rsid w:val="0017002A"/>
    <w:rsid w:val="00172568"/>
    <w:rsid w:val="00173597"/>
    <w:rsid w:val="0019686A"/>
    <w:rsid w:val="001A137F"/>
    <w:rsid w:val="001B3BB0"/>
    <w:rsid w:val="001C275F"/>
    <w:rsid w:val="001C45A5"/>
    <w:rsid w:val="001D2B5B"/>
    <w:rsid w:val="001D7476"/>
    <w:rsid w:val="001E0562"/>
    <w:rsid w:val="001E45E1"/>
    <w:rsid w:val="001E6EA2"/>
    <w:rsid w:val="001F41CC"/>
    <w:rsid w:val="002031D7"/>
    <w:rsid w:val="0020322A"/>
    <w:rsid w:val="00204E7F"/>
    <w:rsid w:val="00211D7E"/>
    <w:rsid w:val="00220297"/>
    <w:rsid w:val="00224435"/>
    <w:rsid w:val="00230A55"/>
    <w:rsid w:val="00237EB9"/>
    <w:rsid w:val="00243CF0"/>
    <w:rsid w:val="002509E0"/>
    <w:rsid w:val="002563E7"/>
    <w:rsid w:val="002639E8"/>
    <w:rsid w:val="00264E0A"/>
    <w:rsid w:val="00275CDA"/>
    <w:rsid w:val="00284E7F"/>
    <w:rsid w:val="002B5B8B"/>
    <w:rsid w:val="002B6AE9"/>
    <w:rsid w:val="002C058C"/>
    <w:rsid w:val="002C0657"/>
    <w:rsid w:val="002E08A6"/>
    <w:rsid w:val="002E3A14"/>
    <w:rsid w:val="002E5109"/>
    <w:rsid w:val="00306543"/>
    <w:rsid w:val="003069E4"/>
    <w:rsid w:val="00326671"/>
    <w:rsid w:val="00326FAB"/>
    <w:rsid w:val="00327E1B"/>
    <w:rsid w:val="003358B1"/>
    <w:rsid w:val="0035211A"/>
    <w:rsid w:val="003546C5"/>
    <w:rsid w:val="003553D9"/>
    <w:rsid w:val="0035579F"/>
    <w:rsid w:val="00391BC9"/>
    <w:rsid w:val="00396F32"/>
    <w:rsid w:val="003A1A0C"/>
    <w:rsid w:val="003B1728"/>
    <w:rsid w:val="003C0EDF"/>
    <w:rsid w:val="003C259C"/>
    <w:rsid w:val="003D6ECE"/>
    <w:rsid w:val="003E0380"/>
    <w:rsid w:val="003E4050"/>
    <w:rsid w:val="003E4C8C"/>
    <w:rsid w:val="003F10ED"/>
    <w:rsid w:val="00405377"/>
    <w:rsid w:val="00407EF6"/>
    <w:rsid w:val="0041464F"/>
    <w:rsid w:val="004207B2"/>
    <w:rsid w:val="00420B5B"/>
    <w:rsid w:val="004314D5"/>
    <w:rsid w:val="00461586"/>
    <w:rsid w:val="004643B0"/>
    <w:rsid w:val="004807D2"/>
    <w:rsid w:val="004822AC"/>
    <w:rsid w:val="004933F0"/>
    <w:rsid w:val="00495D91"/>
    <w:rsid w:val="004A7559"/>
    <w:rsid w:val="004B64AB"/>
    <w:rsid w:val="004C62C0"/>
    <w:rsid w:val="004D243C"/>
    <w:rsid w:val="004D40D9"/>
    <w:rsid w:val="004F0276"/>
    <w:rsid w:val="004F0AF3"/>
    <w:rsid w:val="004F14EE"/>
    <w:rsid w:val="0051034C"/>
    <w:rsid w:val="005230E1"/>
    <w:rsid w:val="005242B2"/>
    <w:rsid w:val="005368F2"/>
    <w:rsid w:val="00540604"/>
    <w:rsid w:val="00543456"/>
    <w:rsid w:val="00550E71"/>
    <w:rsid w:val="00551DEF"/>
    <w:rsid w:val="0055323B"/>
    <w:rsid w:val="0055499D"/>
    <w:rsid w:val="00555693"/>
    <w:rsid w:val="005726D7"/>
    <w:rsid w:val="005774BE"/>
    <w:rsid w:val="00592BBF"/>
    <w:rsid w:val="005A72DA"/>
    <w:rsid w:val="005B535B"/>
    <w:rsid w:val="005C2AB8"/>
    <w:rsid w:val="005C4807"/>
    <w:rsid w:val="005D0256"/>
    <w:rsid w:val="005D1703"/>
    <w:rsid w:val="005D1B49"/>
    <w:rsid w:val="0060322B"/>
    <w:rsid w:val="006063EB"/>
    <w:rsid w:val="0061663A"/>
    <w:rsid w:val="00631114"/>
    <w:rsid w:val="006433AF"/>
    <w:rsid w:val="006440AC"/>
    <w:rsid w:val="0064453B"/>
    <w:rsid w:val="00645A1B"/>
    <w:rsid w:val="00645F6F"/>
    <w:rsid w:val="00661362"/>
    <w:rsid w:val="00666EF2"/>
    <w:rsid w:val="00672E09"/>
    <w:rsid w:val="00683D3D"/>
    <w:rsid w:val="00684F14"/>
    <w:rsid w:val="006A0C78"/>
    <w:rsid w:val="006B19CD"/>
    <w:rsid w:val="006B5A0E"/>
    <w:rsid w:val="006E56FE"/>
    <w:rsid w:val="006F1624"/>
    <w:rsid w:val="006F25C5"/>
    <w:rsid w:val="006F619C"/>
    <w:rsid w:val="00704DC2"/>
    <w:rsid w:val="00717E3E"/>
    <w:rsid w:val="007263B7"/>
    <w:rsid w:val="00727F5D"/>
    <w:rsid w:val="0073152C"/>
    <w:rsid w:val="00742D23"/>
    <w:rsid w:val="00743AF1"/>
    <w:rsid w:val="0077458B"/>
    <w:rsid w:val="00780FE2"/>
    <w:rsid w:val="00781A3B"/>
    <w:rsid w:val="00781EB7"/>
    <w:rsid w:val="007961E8"/>
    <w:rsid w:val="007A01F5"/>
    <w:rsid w:val="007A1216"/>
    <w:rsid w:val="007A779E"/>
    <w:rsid w:val="007A7FF8"/>
    <w:rsid w:val="007B0590"/>
    <w:rsid w:val="007B05E7"/>
    <w:rsid w:val="007B1C60"/>
    <w:rsid w:val="007B6A08"/>
    <w:rsid w:val="007C33E3"/>
    <w:rsid w:val="007D0A4F"/>
    <w:rsid w:val="007D448A"/>
    <w:rsid w:val="007E0AFD"/>
    <w:rsid w:val="00803659"/>
    <w:rsid w:val="00807AA6"/>
    <w:rsid w:val="00810B6C"/>
    <w:rsid w:val="00811640"/>
    <w:rsid w:val="008160BB"/>
    <w:rsid w:val="00824312"/>
    <w:rsid w:val="00824D9F"/>
    <w:rsid w:val="008428ED"/>
    <w:rsid w:val="00844138"/>
    <w:rsid w:val="00844F7B"/>
    <w:rsid w:val="00864BFE"/>
    <w:rsid w:val="00866555"/>
    <w:rsid w:val="00873A87"/>
    <w:rsid w:val="008754BB"/>
    <w:rsid w:val="00882A36"/>
    <w:rsid w:val="0089157F"/>
    <w:rsid w:val="008A2834"/>
    <w:rsid w:val="008B018F"/>
    <w:rsid w:val="008B050E"/>
    <w:rsid w:val="008B10CF"/>
    <w:rsid w:val="008B77F7"/>
    <w:rsid w:val="008C3880"/>
    <w:rsid w:val="008C46AF"/>
    <w:rsid w:val="008C7EA1"/>
    <w:rsid w:val="008D4207"/>
    <w:rsid w:val="008D6626"/>
    <w:rsid w:val="008E3112"/>
    <w:rsid w:val="008F1F1C"/>
    <w:rsid w:val="008F7C1E"/>
    <w:rsid w:val="00903FF8"/>
    <w:rsid w:val="00907157"/>
    <w:rsid w:val="00917E11"/>
    <w:rsid w:val="00921735"/>
    <w:rsid w:val="00927C5A"/>
    <w:rsid w:val="0093515F"/>
    <w:rsid w:val="00943FAB"/>
    <w:rsid w:val="00957C1F"/>
    <w:rsid w:val="00970989"/>
    <w:rsid w:val="00973604"/>
    <w:rsid w:val="00974E74"/>
    <w:rsid w:val="00994A53"/>
    <w:rsid w:val="0099674D"/>
    <w:rsid w:val="009A457A"/>
    <w:rsid w:val="009B74B7"/>
    <w:rsid w:val="009C1936"/>
    <w:rsid w:val="009C3245"/>
    <w:rsid w:val="009D10E7"/>
    <w:rsid w:val="009D28D1"/>
    <w:rsid w:val="009D5C49"/>
    <w:rsid w:val="009E7E20"/>
    <w:rsid w:val="00A002D8"/>
    <w:rsid w:val="00A1068B"/>
    <w:rsid w:val="00A1095E"/>
    <w:rsid w:val="00A138E6"/>
    <w:rsid w:val="00A15868"/>
    <w:rsid w:val="00A160BD"/>
    <w:rsid w:val="00A25B2F"/>
    <w:rsid w:val="00A30785"/>
    <w:rsid w:val="00A40D79"/>
    <w:rsid w:val="00A4351E"/>
    <w:rsid w:val="00A457EE"/>
    <w:rsid w:val="00A45A2F"/>
    <w:rsid w:val="00A45E0A"/>
    <w:rsid w:val="00A46041"/>
    <w:rsid w:val="00A5148C"/>
    <w:rsid w:val="00A51973"/>
    <w:rsid w:val="00A54005"/>
    <w:rsid w:val="00A63CBC"/>
    <w:rsid w:val="00A63DE2"/>
    <w:rsid w:val="00A7217C"/>
    <w:rsid w:val="00A95BC0"/>
    <w:rsid w:val="00AA2523"/>
    <w:rsid w:val="00AB3610"/>
    <w:rsid w:val="00AC2836"/>
    <w:rsid w:val="00AC5D7C"/>
    <w:rsid w:val="00AD14A9"/>
    <w:rsid w:val="00AD5890"/>
    <w:rsid w:val="00AE6E36"/>
    <w:rsid w:val="00AF4F59"/>
    <w:rsid w:val="00B00EF6"/>
    <w:rsid w:val="00B36BCB"/>
    <w:rsid w:val="00B438DD"/>
    <w:rsid w:val="00B570B8"/>
    <w:rsid w:val="00B60E91"/>
    <w:rsid w:val="00B77326"/>
    <w:rsid w:val="00B97924"/>
    <w:rsid w:val="00BA12A8"/>
    <w:rsid w:val="00BA569C"/>
    <w:rsid w:val="00BA7BC7"/>
    <w:rsid w:val="00BC0E7A"/>
    <w:rsid w:val="00BC2982"/>
    <w:rsid w:val="00BC4CE7"/>
    <w:rsid w:val="00BE0C0F"/>
    <w:rsid w:val="00BE1E61"/>
    <w:rsid w:val="00BE25E8"/>
    <w:rsid w:val="00BE570B"/>
    <w:rsid w:val="00BE7AAB"/>
    <w:rsid w:val="00BF4AA0"/>
    <w:rsid w:val="00C106E2"/>
    <w:rsid w:val="00C316C2"/>
    <w:rsid w:val="00C34B47"/>
    <w:rsid w:val="00C4614F"/>
    <w:rsid w:val="00C4678B"/>
    <w:rsid w:val="00C46D6E"/>
    <w:rsid w:val="00C56855"/>
    <w:rsid w:val="00C66AD0"/>
    <w:rsid w:val="00C77C2F"/>
    <w:rsid w:val="00C91541"/>
    <w:rsid w:val="00C923DA"/>
    <w:rsid w:val="00CA7E4A"/>
    <w:rsid w:val="00CB3FB0"/>
    <w:rsid w:val="00CC067C"/>
    <w:rsid w:val="00CD348D"/>
    <w:rsid w:val="00D007C0"/>
    <w:rsid w:val="00D11037"/>
    <w:rsid w:val="00D13193"/>
    <w:rsid w:val="00D155A5"/>
    <w:rsid w:val="00D174D1"/>
    <w:rsid w:val="00D17E0A"/>
    <w:rsid w:val="00D24DC3"/>
    <w:rsid w:val="00D3227B"/>
    <w:rsid w:val="00D41A26"/>
    <w:rsid w:val="00D53A78"/>
    <w:rsid w:val="00D65F42"/>
    <w:rsid w:val="00D662BF"/>
    <w:rsid w:val="00D74350"/>
    <w:rsid w:val="00D80AD3"/>
    <w:rsid w:val="00D863C5"/>
    <w:rsid w:val="00D8676F"/>
    <w:rsid w:val="00D95401"/>
    <w:rsid w:val="00D97BEB"/>
    <w:rsid w:val="00DA2565"/>
    <w:rsid w:val="00DA7CE5"/>
    <w:rsid w:val="00DB11F5"/>
    <w:rsid w:val="00DB5779"/>
    <w:rsid w:val="00DC538D"/>
    <w:rsid w:val="00DC53DC"/>
    <w:rsid w:val="00DD142F"/>
    <w:rsid w:val="00DD49C1"/>
    <w:rsid w:val="00DE0327"/>
    <w:rsid w:val="00DE77EE"/>
    <w:rsid w:val="00DF7C23"/>
    <w:rsid w:val="00E047A0"/>
    <w:rsid w:val="00E04A56"/>
    <w:rsid w:val="00E0560C"/>
    <w:rsid w:val="00E15708"/>
    <w:rsid w:val="00E30565"/>
    <w:rsid w:val="00E31AE1"/>
    <w:rsid w:val="00E3439D"/>
    <w:rsid w:val="00E408C1"/>
    <w:rsid w:val="00E40A04"/>
    <w:rsid w:val="00E534FE"/>
    <w:rsid w:val="00E55542"/>
    <w:rsid w:val="00E67908"/>
    <w:rsid w:val="00E81819"/>
    <w:rsid w:val="00E86375"/>
    <w:rsid w:val="00E94AB8"/>
    <w:rsid w:val="00EB13DB"/>
    <w:rsid w:val="00EB162A"/>
    <w:rsid w:val="00ED2BD5"/>
    <w:rsid w:val="00EF39B8"/>
    <w:rsid w:val="00EF6429"/>
    <w:rsid w:val="00F034D8"/>
    <w:rsid w:val="00F17D84"/>
    <w:rsid w:val="00F227AE"/>
    <w:rsid w:val="00F51F22"/>
    <w:rsid w:val="00F55887"/>
    <w:rsid w:val="00F6363E"/>
    <w:rsid w:val="00F73A0E"/>
    <w:rsid w:val="00F85351"/>
    <w:rsid w:val="00FA0B44"/>
    <w:rsid w:val="00FA5B54"/>
    <w:rsid w:val="00FA6064"/>
    <w:rsid w:val="00FA7B2A"/>
    <w:rsid w:val="00FC4361"/>
    <w:rsid w:val="00FC7328"/>
    <w:rsid w:val="00FD1860"/>
    <w:rsid w:val="00FD1B41"/>
    <w:rsid w:val="00FD1EAB"/>
    <w:rsid w:val="00FD6185"/>
    <w:rsid w:val="00FD7F1A"/>
    <w:rsid w:val="00FE0377"/>
    <w:rsid w:val="00FE4409"/>
    <w:rsid w:val="00FF5970"/>
    <w:rsid w:val="00FF685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3C0EDF"/>
  </w:style>
  <w:style w:type="character" w:styleId="FollowedHyperlink">
    <w:name w:val="FollowedHyperlink"/>
    <w:basedOn w:val="DefaultParagraphFont"/>
    <w:uiPriority w:val="99"/>
    <w:semiHidden/>
    <w:unhideWhenUsed/>
    <w:rsid w:val="006F2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ncbi.nlm.nih.gov/pubmed/8264640" TargetMode="External"/></Relationship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F2E23-3E2B-E14B-9AE2-C5510BFFE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24</Pages>
  <Words>5821</Words>
  <Characters>33186</Characters>
  <Application>Microsoft Macintosh Word</Application>
  <DocSecurity>0</DocSecurity>
  <Lines>276</Lines>
  <Paragraphs>77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Chapter 2: Groucho activity in the developing embryo</vt:lpstr>
      <vt:lpstr>    Abstract</vt:lpstr>
      <vt:lpstr>    Introduction</vt:lpstr>
      <vt:lpstr>    Materials &amp; Methods</vt:lpstr>
      <vt:lpstr>    </vt:lpstr>
      <vt:lpstr>    </vt:lpstr>
      <vt:lpstr>    Results</vt:lpstr>
      <vt:lpstr>    </vt:lpstr>
      <vt:lpstr>    Discussion</vt:lpstr>
      <vt:lpstr>    References</vt:lpstr>
    </vt:vector>
  </TitlesOfParts>
  <Company>UCLA</Company>
  <LinksUpToDate>false</LinksUpToDate>
  <CharactersWithSpaces>38930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1</cp:revision>
  <cp:lastPrinted>2015-08-19T19:32:00Z</cp:lastPrinted>
  <dcterms:created xsi:type="dcterms:W3CDTF">2015-08-24T19:24:00Z</dcterms:created>
  <dcterms:modified xsi:type="dcterms:W3CDTF">2015-09-04T20:48:00Z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