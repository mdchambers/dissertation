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4AA806" w14:textId="77777777" w:rsidR="00E71358" w:rsidRDefault="00E71358" w:rsidP="00E71358">
      <w:pPr>
        <w:jc w:val="center"/>
        <w:rPr>
          <w:ins w:id="0" w:author="Michael Chambers" w:date="2015-11-16T23:38:00Z"/>
        </w:rPr>
        <w:pPrChange w:id="1" w:author="Michael Chambers" w:date="2015-11-16T23:38:00Z">
          <w:pPr/>
        </w:pPrChange>
      </w:pPr>
      <w:ins w:id="2" w:author="Michael Chambers" w:date="2015-11-16T23:38:00Z">
        <w:r>
          <w:t>UNIVERSITY OF CALIFORNIA</w:t>
        </w:r>
      </w:ins>
    </w:p>
    <w:p w14:paraId="30CB6C2F" w14:textId="77777777" w:rsidR="00E71358" w:rsidRDefault="00E71358" w:rsidP="00E71358">
      <w:pPr>
        <w:jc w:val="center"/>
        <w:rPr>
          <w:ins w:id="3" w:author="Michael Chambers" w:date="2015-11-16T23:38:00Z"/>
        </w:rPr>
        <w:pPrChange w:id="4" w:author="Michael Chambers" w:date="2015-11-16T23:38:00Z">
          <w:pPr/>
        </w:pPrChange>
      </w:pPr>
      <w:ins w:id="5" w:author="Michael Chambers" w:date="2015-11-16T23:38:00Z">
        <w:r>
          <w:t>LOS ANGELES</w:t>
        </w:r>
      </w:ins>
    </w:p>
    <w:p w14:paraId="78453C36" w14:textId="77777777" w:rsidR="00E71358" w:rsidRDefault="00E71358" w:rsidP="00E71358">
      <w:pPr>
        <w:jc w:val="center"/>
        <w:rPr>
          <w:ins w:id="6" w:author="Michael Chambers" w:date="2015-11-16T23:38:00Z"/>
        </w:rPr>
        <w:pPrChange w:id="7" w:author="Michael Chambers" w:date="2015-11-16T23:38:00Z">
          <w:pPr/>
        </w:pPrChange>
      </w:pPr>
    </w:p>
    <w:p w14:paraId="1323D523" w14:textId="77777777" w:rsidR="00E71358" w:rsidRDefault="00E71358" w:rsidP="00E71358">
      <w:pPr>
        <w:jc w:val="center"/>
        <w:rPr>
          <w:ins w:id="8" w:author="Michael Chambers" w:date="2015-11-16T23:38:00Z"/>
        </w:rPr>
        <w:pPrChange w:id="9" w:author="Michael Chambers" w:date="2015-11-16T23:38:00Z">
          <w:pPr/>
        </w:pPrChange>
      </w:pPr>
    </w:p>
    <w:p w14:paraId="60B45A62" w14:textId="77777777" w:rsidR="00E71358" w:rsidRDefault="00E71358" w:rsidP="00E71358">
      <w:pPr>
        <w:jc w:val="center"/>
        <w:rPr>
          <w:ins w:id="10" w:author="Michael Chambers" w:date="2015-11-16T23:39:00Z"/>
        </w:rPr>
        <w:pPrChange w:id="11" w:author="Michael Chambers" w:date="2015-11-16T23:38:00Z">
          <w:pPr/>
        </w:pPrChange>
      </w:pPr>
    </w:p>
    <w:p w14:paraId="01FC4410" w14:textId="77777777" w:rsidR="00E71358" w:rsidRDefault="00E71358" w:rsidP="00E71358">
      <w:pPr>
        <w:jc w:val="center"/>
        <w:rPr>
          <w:ins w:id="12" w:author="Michael Chambers" w:date="2015-11-16T23:39:00Z"/>
        </w:rPr>
        <w:pPrChange w:id="13" w:author="Michael Chambers" w:date="2015-11-16T23:38:00Z">
          <w:pPr/>
        </w:pPrChange>
      </w:pPr>
    </w:p>
    <w:p w14:paraId="6234C5CC" w14:textId="79FC8F7F" w:rsidR="00E71358" w:rsidRDefault="00E71358" w:rsidP="00E71358">
      <w:pPr>
        <w:jc w:val="center"/>
        <w:rPr>
          <w:ins w:id="14" w:author="Michael Chambers" w:date="2015-11-16T23:40:00Z"/>
        </w:rPr>
        <w:pPrChange w:id="15" w:author="Michael Chambers" w:date="2015-11-16T23:38:00Z">
          <w:pPr/>
        </w:pPrChange>
      </w:pPr>
      <w:ins w:id="16" w:author="Michael Chambers" w:date="2015-11-16T23:42:00Z">
        <w:r>
          <w:t>Regulatory Function</w:t>
        </w:r>
      </w:ins>
      <w:ins w:id="17" w:author="Michael Chambers" w:date="2015-11-16T23:39:00Z">
        <w:r>
          <w:t xml:space="preserve"> of the </w:t>
        </w:r>
      </w:ins>
      <w:ins w:id="18" w:author="Michael Chambers" w:date="2015-11-16T23:42:00Z">
        <w:r>
          <w:t>Groucho Corepressor</w:t>
        </w:r>
      </w:ins>
      <w:ins w:id="19" w:author="Michael Chambers" w:date="2015-11-16T23:40:00Z">
        <w:r>
          <w:t xml:space="preserve"> in </w:t>
        </w:r>
        <w:r>
          <w:rPr>
            <w:i/>
          </w:rPr>
          <w:t xml:space="preserve">Drosophila </w:t>
        </w:r>
        <w:r>
          <w:t>Development</w:t>
        </w:r>
      </w:ins>
    </w:p>
    <w:p w14:paraId="78FAB976" w14:textId="77777777" w:rsidR="00E71358" w:rsidRDefault="00E71358" w:rsidP="00E71358">
      <w:pPr>
        <w:jc w:val="center"/>
        <w:rPr>
          <w:ins w:id="20" w:author="Michael Chambers" w:date="2015-11-16T23:40:00Z"/>
        </w:rPr>
        <w:pPrChange w:id="21" w:author="Michael Chambers" w:date="2015-11-16T23:38:00Z">
          <w:pPr/>
        </w:pPrChange>
      </w:pPr>
    </w:p>
    <w:p w14:paraId="45A9E26C" w14:textId="77777777" w:rsidR="00E71358" w:rsidRDefault="00E71358" w:rsidP="00E71358">
      <w:pPr>
        <w:jc w:val="center"/>
        <w:rPr>
          <w:ins w:id="22" w:author="Michael Chambers" w:date="2015-11-16T23:40:00Z"/>
        </w:rPr>
        <w:pPrChange w:id="23" w:author="Michael Chambers" w:date="2015-11-16T23:38:00Z">
          <w:pPr/>
        </w:pPrChange>
      </w:pPr>
    </w:p>
    <w:p w14:paraId="21601B22" w14:textId="77777777" w:rsidR="00E71358" w:rsidRDefault="00E71358" w:rsidP="00E71358">
      <w:pPr>
        <w:jc w:val="center"/>
        <w:rPr>
          <w:ins w:id="24" w:author="Michael Chambers" w:date="2015-11-16T23:40:00Z"/>
        </w:rPr>
        <w:pPrChange w:id="25" w:author="Michael Chambers" w:date="2015-11-16T23:38:00Z">
          <w:pPr/>
        </w:pPrChange>
      </w:pPr>
    </w:p>
    <w:p w14:paraId="7EFDAF47" w14:textId="77777777" w:rsidR="00E71358" w:rsidRDefault="00E71358" w:rsidP="00E71358">
      <w:pPr>
        <w:jc w:val="center"/>
        <w:rPr>
          <w:ins w:id="26" w:author="Michael Chambers" w:date="2015-11-16T23:40:00Z"/>
        </w:rPr>
        <w:pPrChange w:id="27" w:author="Michael Chambers" w:date="2015-11-16T23:38:00Z">
          <w:pPr/>
        </w:pPrChange>
      </w:pPr>
    </w:p>
    <w:p w14:paraId="653A4561" w14:textId="77777777" w:rsidR="00E71358" w:rsidRDefault="00E71358" w:rsidP="00E71358">
      <w:pPr>
        <w:jc w:val="center"/>
        <w:rPr>
          <w:ins w:id="28" w:author="Michael Chambers" w:date="2015-11-16T23:40:00Z"/>
        </w:rPr>
        <w:pPrChange w:id="29" w:author="Michael Chambers" w:date="2015-11-16T23:38:00Z">
          <w:pPr/>
        </w:pPrChange>
      </w:pPr>
    </w:p>
    <w:p w14:paraId="3D184FF4" w14:textId="77777777" w:rsidR="00E71358" w:rsidRDefault="00E71358" w:rsidP="00E71358">
      <w:pPr>
        <w:jc w:val="center"/>
        <w:rPr>
          <w:ins w:id="30" w:author="Michael Chambers" w:date="2015-11-16T23:40:00Z"/>
        </w:rPr>
        <w:pPrChange w:id="31" w:author="Michael Chambers" w:date="2015-11-16T23:38:00Z">
          <w:pPr/>
        </w:pPrChange>
      </w:pPr>
      <w:ins w:id="32" w:author="Michael Chambers" w:date="2015-11-16T23:40:00Z">
        <w:r>
          <w:t>A dissertation submitted in partial satisfaction</w:t>
        </w:r>
      </w:ins>
    </w:p>
    <w:p w14:paraId="1EAAE6B6" w14:textId="77777777" w:rsidR="00E71358" w:rsidRDefault="00E71358" w:rsidP="00E71358">
      <w:pPr>
        <w:jc w:val="center"/>
        <w:rPr>
          <w:ins w:id="33" w:author="Michael Chambers" w:date="2015-11-16T23:41:00Z"/>
        </w:rPr>
        <w:pPrChange w:id="34" w:author="Michael Chambers" w:date="2015-11-16T23:38:00Z">
          <w:pPr/>
        </w:pPrChange>
      </w:pPr>
      <w:ins w:id="35" w:author="Michael Chambers" w:date="2015-11-16T23:40:00Z">
        <w:r>
          <w:t xml:space="preserve">of the </w:t>
        </w:r>
      </w:ins>
      <w:ins w:id="36" w:author="Michael Chambers" w:date="2015-11-16T23:41:00Z">
        <w:r>
          <w:t>requirements for the degree Doctor of Philosophy</w:t>
        </w:r>
      </w:ins>
    </w:p>
    <w:p w14:paraId="46A08A15" w14:textId="77777777" w:rsidR="00E71358" w:rsidRDefault="00E71358" w:rsidP="00E71358">
      <w:pPr>
        <w:jc w:val="center"/>
        <w:rPr>
          <w:ins w:id="37" w:author="Michael Chambers" w:date="2015-11-16T23:41:00Z"/>
        </w:rPr>
        <w:pPrChange w:id="38" w:author="Michael Chambers" w:date="2015-11-16T23:38:00Z">
          <w:pPr/>
        </w:pPrChange>
      </w:pPr>
      <w:ins w:id="39" w:author="Michael Chambers" w:date="2015-11-16T23:41:00Z">
        <w:r>
          <w:t>in Biochemistry and Molecular Biology</w:t>
        </w:r>
      </w:ins>
    </w:p>
    <w:p w14:paraId="3F8BAC35" w14:textId="77777777" w:rsidR="00E71358" w:rsidRDefault="00E71358" w:rsidP="00E71358">
      <w:pPr>
        <w:jc w:val="center"/>
        <w:rPr>
          <w:ins w:id="40" w:author="Michael Chambers" w:date="2015-11-16T23:41:00Z"/>
        </w:rPr>
        <w:pPrChange w:id="41" w:author="Michael Chambers" w:date="2015-11-16T23:38:00Z">
          <w:pPr/>
        </w:pPrChange>
      </w:pPr>
    </w:p>
    <w:p w14:paraId="5C18EFE7" w14:textId="77777777" w:rsidR="00E71358" w:rsidRDefault="00E71358" w:rsidP="00E71358">
      <w:pPr>
        <w:rPr>
          <w:ins w:id="42" w:author="Michael Chambers" w:date="2015-11-16T23:41:00Z"/>
        </w:rPr>
        <w:pPrChange w:id="43" w:author="Michael Chambers" w:date="2015-11-16T23:41:00Z">
          <w:pPr/>
        </w:pPrChange>
      </w:pPr>
    </w:p>
    <w:p w14:paraId="43B84B35" w14:textId="77777777" w:rsidR="00E71358" w:rsidRDefault="00E71358" w:rsidP="00E71358">
      <w:pPr>
        <w:jc w:val="center"/>
        <w:rPr>
          <w:ins w:id="44" w:author="Michael Chambers" w:date="2015-11-16T23:41:00Z"/>
        </w:rPr>
        <w:pPrChange w:id="45" w:author="Michael Chambers" w:date="2015-11-16T23:38:00Z">
          <w:pPr/>
        </w:pPrChange>
      </w:pPr>
      <w:ins w:id="46" w:author="Michael Chambers" w:date="2015-11-16T23:41:00Z">
        <w:r>
          <w:t xml:space="preserve">by </w:t>
        </w:r>
      </w:ins>
    </w:p>
    <w:p w14:paraId="371CF48A" w14:textId="77777777" w:rsidR="00E71358" w:rsidRDefault="00E71358" w:rsidP="00E71358">
      <w:pPr>
        <w:jc w:val="center"/>
        <w:rPr>
          <w:ins w:id="47" w:author="Michael Chambers" w:date="2015-11-16T23:41:00Z"/>
        </w:rPr>
        <w:pPrChange w:id="48" w:author="Michael Chambers" w:date="2015-11-16T23:38:00Z">
          <w:pPr/>
        </w:pPrChange>
      </w:pPr>
    </w:p>
    <w:p w14:paraId="6CDE229A" w14:textId="2A21341F" w:rsidR="00E71358" w:rsidRDefault="00E71358" w:rsidP="00E71358">
      <w:pPr>
        <w:jc w:val="center"/>
        <w:rPr>
          <w:ins w:id="49" w:author="Michael Chambers" w:date="2015-11-16T23:41:00Z"/>
        </w:rPr>
        <w:pPrChange w:id="50" w:author="Michael Chambers" w:date="2015-11-16T23:38:00Z">
          <w:pPr/>
        </w:pPrChange>
      </w:pPr>
      <w:ins w:id="51" w:author="Michael Chambers" w:date="2015-11-16T23:41:00Z">
        <w:r>
          <w:t>Michael Douglas Chambers</w:t>
        </w:r>
      </w:ins>
    </w:p>
    <w:p w14:paraId="20E2714C" w14:textId="77777777" w:rsidR="00E71358" w:rsidRDefault="00E71358" w:rsidP="00E71358">
      <w:pPr>
        <w:jc w:val="center"/>
        <w:rPr>
          <w:ins w:id="52" w:author="Michael Chambers" w:date="2015-11-16T23:41:00Z"/>
        </w:rPr>
        <w:pPrChange w:id="53" w:author="Michael Chambers" w:date="2015-11-16T23:38:00Z">
          <w:pPr/>
        </w:pPrChange>
      </w:pPr>
    </w:p>
    <w:p w14:paraId="56D955FD" w14:textId="77777777" w:rsidR="00E71358" w:rsidRDefault="00E71358" w:rsidP="00E71358">
      <w:pPr>
        <w:jc w:val="center"/>
        <w:rPr>
          <w:ins w:id="54" w:author="Michael Chambers" w:date="2015-11-16T23:41:00Z"/>
        </w:rPr>
        <w:pPrChange w:id="55" w:author="Michael Chambers" w:date="2015-11-16T23:38:00Z">
          <w:pPr/>
        </w:pPrChange>
      </w:pPr>
    </w:p>
    <w:p w14:paraId="6AC4A4BF" w14:textId="14F12B6D" w:rsidR="00E71358" w:rsidRDefault="00E71358" w:rsidP="00E71358">
      <w:pPr>
        <w:jc w:val="center"/>
        <w:rPr>
          <w:ins w:id="56" w:author="Michael Chambers" w:date="2015-11-16T23:41:00Z"/>
        </w:rPr>
        <w:pPrChange w:id="57" w:author="Michael Chambers" w:date="2015-11-16T23:38:00Z">
          <w:pPr/>
        </w:pPrChange>
      </w:pPr>
      <w:ins w:id="58" w:author="Michael Chambers" w:date="2015-11-16T23:41:00Z">
        <w:r>
          <w:t>2015</w:t>
        </w:r>
      </w:ins>
    </w:p>
    <w:p w14:paraId="2295C3E8" w14:textId="77777777" w:rsidR="00E71358" w:rsidRDefault="00E71358">
      <w:pPr>
        <w:rPr>
          <w:ins w:id="59" w:author="Michael Chambers" w:date="2015-11-16T23:43:00Z"/>
        </w:rPr>
      </w:pPr>
      <w:ins w:id="60" w:author="Michael Chambers" w:date="2015-11-16T23:43:00Z">
        <w:r>
          <w:br w:type="page"/>
        </w:r>
      </w:ins>
    </w:p>
    <w:p w14:paraId="66896276" w14:textId="77777777" w:rsidR="00E71358" w:rsidRDefault="00E71358" w:rsidP="00E71358">
      <w:pPr>
        <w:jc w:val="center"/>
        <w:rPr>
          <w:ins w:id="61" w:author="Michael Chambers" w:date="2015-11-16T23:43:00Z"/>
        </w:rPr>
        <w:pPrChange w:id="62" w:author="Michael Chambers" w:date="2015-11-16T23:38:00Z">
          <w:pPr/>
        </w:pPrChange>
      </w:pPr>
    </w:p>
    <w:p w14:paraId="3F933823" w14:textId="77777777" w:rsidR="00E71358" w:rsidRDefault="00E71358" w:rsidP="00E71358">
      <w:pPr>
        <w:jc w:val="center"/>
        <w:rPr>
          <w:ins w:id="63" w:author="Michael Chambers" w:date="2015-11-16T23:43:00Z"/>
        </w:rPr>
        <w:pPrChange w:id="64" w:author="Michael Chambers" w:date="2015-11-16T23:38:00Z">
          <w:pPr/>
        </w:pPrChange>
      </w:pPr>
    </w:p>
    <w:p w14:paraId="0DDD6671" w14:textId="77777777" w:rsidR="00E71358" w:rsidRDefault="00E71358" w:rsidP="00E71358">
      <w:pPr>
        <w:jc w:val="center"/>
        <w:rPr>
          <w:ins w:id="65" w:author="Michael Chambers" w:date="2015-11-16T23:43:00Z"/>
        </w:rPr>
        <w:pPrChange w:id="66" w:author="Michael Chambers" w:date="2015-11-16T23:38:00Z">
          <w:pPr/>
        </w:pPrChange>
      </w:pPr>
    </w:p>
    <w:p w14:paraId="01AFBAB9" w14:textId="77777777" w:rsidR="00E71358" w:rsidRDefault="00E71358" w:rsidP="00E71358">
      <w:pPr>
        <w:jc w:val="center"/>
        <w:rPr>
          <w:ins w:id="67" w:author="Michael Chambers" w:date="2015-11-16T23:43:00Z"/>
        </w:rPr>
        <w:pPrChange w:id="68" w:author="Michael Chambers" w:date="2015-11-16T23:38:00Z">
          <w:pPr/>
        </w:pPrChange>
      </w:pPr>
    </w:p>
    <w:p w14:paraId="4D9AEB20" w14:textId="77777777" w:rsidR="00E71358" w:rsidRDefault="00E71358" w:rsidP="00E71358">
      <w:pPr>
        <w:jc w:val="center"/>
        <w:rPr>
          <w:ins w:id="69" w:author="Michael Chambers" w:date="2015-11-16T23:43:00Z"/>
        </w:rPr>
        <w:pPrChange w:id="70" w:author="Michael Chambers" w:date="2015-11-16T23:38:00Z">
          <w:pPr/>
        </w:pPrChange>
      </w:pPr>
    </w:p>
    <w:p w14:paraId="4B3B1301" w14:textId="77777777" w:rsidR="00E71358" w:rsidRDefault="00E71358" w:rsidP="00E71358">
      <w:pPr>
        <w:jc w:val="center"/>
        <w:rPr>
          <w:ins w:id="71" w:author="Michael Chambers" w:date="2015-11-16T23:43:00Z"/>
        </w:rPr>
        <w:pPrChange w:id="72" w:author="Michael Chambers" w:date="2015-11-16T23:38:00Z">
          <w:pPr/>
        </w:pPrChange>
      </w:pPr>
    </w:p>
    <w:p w14:paraId="3454D8D1" w14:textId="77777777" w:rsidR="00E71358" w:rsidRDefault="00E71358" w:rsidP="00E71358">
      <w:pPr>
        <w:jc w:val="center"/>
        <w:rPr>
          <w:ins w:id="73" w:author="Michael Chambers" w:date="2015-11-16T23:43:00Z"/>
        </w:rPr>
        <w:pPrChange w:id="74" w:author="Michael Chambers" w:date="2015-11-16T23:38:00Z">
          <w:pPr/>
        </w:pPrChange>
      </w:pPr>
    </w:p>
    <w:p w14:paraId="360EA065" w14:textId="77777777" w:rsidR="00E71358" w:rsidRDefault="00E71358" w:rsidP="00E71358">
      <w:pPr>
        <w:jc w:val="center"/>
        <w:rPr>
          <w:ins w:id="75" w:author="Michael Chambers" w:date="2015-11-16T23:43:00Z"/>
        </w:rPr>
        <w:pPrChange w:id="76" w:author="Michael Chambers" w:date="2015-11-16T23:38:00Z">
          <w:pPr/>
        </w:pPrChange>
      </w:pPr>
    </w:p>
    <w:p w14:paraId="6A2C0DB1" w14:textId="77777777" w:rsidR="00E71358" w:rsidRDefault="00E71358" w:rsidP="00E71358">
      <w:pPr>
        <w:jc w:val="center"/>
        <w:rPr>
          <w:ins w:id="77" w:author="Michael Chambers" w:date="2015-11-16T23:43:00Z"/>
        </w:rPr>
        <w:pPrChange w:id="78" w:author="Michael Chambers" w:date="2015-11-16T23:38:00Z">
          <w:pPr/>
        </w:pPrChange>
      </w:pPr>
    </w:p>
    <w:p w14:paraId="371638AF" w14:textId="77777777" w:rsidR="00E71358" w:rsidRDefault="00E71358" w:rsidP="00E71358">
      <w:pPr>
        <w:jc w:val="center"/>
        <w:rPr>
          <w:ins w:id="79" w:author="Michael Chambers" w:date="2015-11-16T23:43:00Z"/>
        </w:rPr>
        <w:pPrChange w:id="80" w:author="Michael Chambers" w:date="2015-11-16T23:38:00Z">
          <w:pPr/>
        </w:pPrChange>
      </w:pPr>
    </w:p>
    <w:p w14:paraId="6A89754D" w14:textId="77777777" w:rsidR="00E71358" w:rsidRDefault="00E71358" w:rsidP="00E71358">
      <w:pPr>
        <w:jc w:val="center"/>
        <w:rPr>
          <w:ins w:id="81" w:author="Michael Chambers" w:date="2015-11-16T23:43:00Z"/>
        </w:rPr>
        <w:pPrChange w:id="82" w:author="Michael Chambers" w:date="2015-11-16T23:38:00Z">
          <w:pPr/>
        </w:pPrChange>
      </w:pPr>
    </w:p>
    <w:p w14:paraId="3666021C" w14:textId="77777777" w:rsidR="00E71358" w:rsidRDefault="00E71358" w:rsidP="00E71358">
      <w:pPr>
        <w:jc w:val="center"/>
        <w:rPr>
          <w:ins w:id="83" w:author="Michael Chambers" w:date="2015-11-16T23:43:00Z"/>
        </w:rPr>
        <w:pPrChange w:id="84" w:author="Michael Chambers" w:date="2015-11-16T23:38:00Z">
          <w:pPr/>
        </w:pPrChange>
      </w:pPr>
    </w:p>
    <w:p w14:paraId="026BBEAC" w14:textId="77777777" w:rsidR="00E71358" w:rsidRDefault="00E71358" w:rsidP="00E71358">
      <w:pPr>
        <w:jc w:val="center"/>
        <w:rPr>
          <w:ins w:id="85" w:author="Michael Chambers" w:date="2015-11-16T23:43:00Z"/>
        </w:rPr>
        <w:pPrChange w:id="86" w:author="Michael Chambers" w:date="2015-11-16T23:38:00Z">
          <w:pPr/>
        </w:pPrChange>
      </w:pPr>
    </w:p>
    <w:p w14:paraId="7A7E7F6F" w14:textId="77777777" w:rsidR="00E71358" w:rsidRDefault="00E71358" w:rsidP="00E71358">
      <w:pPr>
        <w:jc w:val="center"/>
        <w:rPr>
          <w:ins w:id="87" w:author="Michael Chambers" w:date="2015-11-16T23:43:00Z"/>
        </w:rPr>
        <w:pPrChange w:id="88" w:author="Michael Chambers" w:date="2015-11-16T23:38:00Z">
          <w:pPr/>
        </w:pPrChange>
      </w:pPr>
    </w:p>
    <w:p w14:paraId="61EBB2F2" w14:textId="77777777" w:rsidR="00E71358" w:rsidRDefault="00E71358" w:rsidP="00E71358">
      <w:pPr>
        <w:jc w:val="center"/>
        <w:rPr>
          <w:ins w:id="89" w:author="Michael Chambers" w:date="2015-11-16T23:43:00Z"/>
        </w:rPr>
        <w:pPrChange w:id="90" w:author="Michael Chambers" w:date="2015-11-16T23:38:00Z">
          <w:pPr/>
        </w:pPrChange>
      </w:pPr>
    </w:p>
    <w:p w14:paraId="2A3CD4CB" w14:textId="77777777" w:rsidR="00E71358" w:rsidRDefault="00E71358" w:rsidP="00E71358">
      <w:pPr>
        <w:jc w:val="center"/>
        <w:rPr>
          <w:ins w:id="91" w:author="Michael Chambers" w:date="2015-11-16T23:43:00Z"/>
        </w:rPr>
        <w:pPrChange w:id="92" w:author="Michael Chambers" w:date="2015-11-16T23:38:00Z">
          <w:pPr/>
        </w:pPrChange>
      </w:pPr>
    </w:p>
    <w:p w14:paraId="7ABC3247" w14:textId="77777777" w:rsidR="00E71358" w:rsidRDefault="00E71358" w:rsidP="00E71358">
      <w:pPr>
        <w:jc w:val="center"/>
        <w:rPr>
          <w:ins w:id="93" w:author="Michael Chambers" w:date="2015-11-16T23:43:00Z"/>
        </w:rPr>
        <w:pPrChange w:id="94" w:author="Michael Chambers" w:date="2015-11-16T23:38:00Z">
          <w:pPr/>
        </w:pPrChange>
      </w:pPr>
    </w:p>
    <w:p w14:paraId="20E1D963" w14:textId="77777777" w:rsidR="00E71358" w:rsidRDefault="00E71358" w:rsidP="00E71358">
      <w:pPr>
        <w:jc w:val="center"/>
        <w:rPr>
          <w:ins w:id="95" w:author="Michael Chambers" w:date="2015-11-16T23:43:00Z"/>
        </w:rPr>
        <w:pPrChange w:id="96" w:author="Michael Chambers" w:date="2015-11-16T23:38:00Z">
          <w:pPr/>
        </w:pPrChange>
      </w:pPr>
    </w:p>
    <w:p w14:paraId="135D6DBB" w14:textId="77777777" w:rsidR="00E71358" w:rsidRDefault="00E71358" w:rsidP="00E71358">
      <w:pPr>
        <w:jc w:val="center"/>
        <w:rPr>
          <w:ins w:id="97" w:author="Michael Chambers" w:date="2015-11-16T23:43:00Z"/>
        </w:rPr>
        <w:pPrChange w:id="98" w:author="Michael Chambers" w:date="2015-11-16T23:38:00Z">
          <w:pPr/>
        </w:pPrChange>
      </w:pPr>
    </w:p>
    <w:p w14:paraId="02474C58" w14:textId="77777777" w:rsidR="00E71358" w:rsidRDefault="00E71358" w:rsidP="00E71358">
      <w:pPr>
        <w:jc w:val="center"/>
        <w:rPr>
          <w:ins w:id="99" w:author="Michael Chambers" w:date="2015-11-16T23:43:00Z"/>
        </w:rPr>
        <w:pPrChange w:id="100" w:author="Michael Chambers" w:date="2015-11-16T23:38:00Z">
          <w:pPr/>
        </w:pPrChange>
      </w:pPr>
    </w:p>
    <w:p w14:paraId="0448824C" w14:textId="77777777" w:rsidR="00E71358" w:rsidRDefault="00E71358" w:rsidP="00E71358">
      <w:pPr>
        <w:jc w:val="center"/>
        <w:rPr>
          <w:ins w:id="101" w:author="Michael Chambers" w:date="2015-11-16T23:43:00Z"/>
        </w:rPr>
        <w:pPrChange w:id="102" w:author="Michael Chambers" w:date="2015-11-16T23:38:00Z">
          <w:pPr/>
        </w:pPrChange>
      </w:pPr>
    </w:p>
    <w:p w14:paraId="6CBB452C" w14:textId="77777777" w:rsidR="00E71358" w:rsidRDefault="00E71358" w:rsidP="00E71358">
      <w:pPr>
        <w:jc w:val="center"/>
        <w:rPr>
          <w:ins w:id="103" w:author="Michael Chambers" w:date="2015-11-16T23:43:00Z"/>
        </w:rPr>
        <w:pPrChange w:id="104" w:author="Michael Chambers" w:date="2015-11-16T23:38:00Z">
          <w:pPr/>
        </w:pPrChange>
      </w:pPr>
    </w:p>
    <w:p w14:paraId="67599638" w14:textId="77777777" w:rsidR="00E71358" w:rsidRDefault="00E71358" w:rsidP="00E71358">
      <w:pPr>
        <w:jc w:val="center"/>
        <w:rPr>
          <w:ins w:id="105" w:author="Michael Chambers" w:date="2015-11-16T23:43:00Z"/>
        </w:rPr>
        <w:pPrChange w:id="106" w:author="Michael Chambers" w:date="2015-11-16T23:38:00Z">
          <w:pPr/>
        </w:pPrChange>
      </w:pPr>
    </w:p>
    <w:p w14:paraId="60181351" w14:textId="77777777" w:rsidR="00E71358" w:rsidRDefault="00E71358" w:rsidP="00E71358">
      <w:pPr>
        <w:jc w:val="center"/>
        <w:rPr>
          <w:ins w:id="107" w:author="Michael Chambers" w:date="2015-11-16T23:43:00Z"/>
        </w:rPr>
        <w:pPrChange w:id="108" w:author="Michael Chambers" w:date="2015-11-16T23:38:00Z">
          <w:pPr/>
        </w:pPrChange>
      </w:pPr>
      <w:ins w:id="109" w:author="Michael Chambers" w:date="2015-11-16T23:43:00Z">
        <w:r>
          <w:t>© Copyright by</w:t>
        </w:r>
      </w:ins>
    </w:p>
    <w:p w14:paraId="0F956BA5" w14:textId="77777777" w:rsidR="00E71358" w:rsidRDefault="00E71358" w:rsidP="00E71358">
      <w:pPr>
        <w:jc w:val="center"/>
        <w:rPr>
          <w:ins w:id="110" w:author="Michael Chambers" w:date="2015-11-16T23:43:00Z"/>
        </w:rPr>
        <w:pPrChange w:id="111" w:author="Michael Chambers" w:date="2015-11-16T23:38:00Z">
          <w:pPr/>
        </w:pPrChange>
      </w:pPr>
      <w:ins w:id="112" w:author="Michael Chambers" w:date="2015-11-16T23:43:00Z">
        <w:r>
          <w:t>Michael Douglas Chambers</w:t>
        </w:r>
      </w:ins>
    </w:p>
    <w:p w14:paraId="012DC2AA" w14:textId="77777777" w:rsidR="00E71358" w:rsidRDefault="00E71358" w:rsidP="00E71358">
      <w:pPr>
        <w:jc w:val="center"/>
        <w:rPr>
          <w:ins w:id="113" w:author="Michael Chambers" w:date="2015-11-16T23:44:00Z"/>
          <w:b/>
        </w:rPr>
        <w:pPrChange w:id="114" w:author="Michael Chambers" w:date="2015-11-16T23:44:00Z">
          <w:pPr/>
        </w:pPrChange>
      </w:pPr>
      <w:ins w:id="115" w:author="Michael Chambers" w:date="2015-11-16T23:43:00Z">
        <w:r>
          <w:t>2015</w:t>
        </w:r>
      </w:ins>
      <w:ins w:id="116" w:author="Michael Chambers" w:date="2015-11-16T23:38:00Z">
        <w:r>
          <w:br w:type="page"/>
        </w:r>
      </w:ins>
      <w:ins w:id="117" w:author="Michael Chambers" w:date="2015-11-16T23:44:00Z">
        <w:r>
          <w:rPr>
            <w:b/>
          </w:rPr>
          <w:lastRenderedPageBreak/>
          <w:t>TABLE OF CONTENTS</w:t>
        </w:r>
      </w:ins>
    </w:p>
    <w:p w14:paraId="15DAB9B2" w14:textId="77777777" w:rsidR="00E71358" w:rsidRDefault="00E71358" w:rsidP="00E71358">
      <w:pPr>
        <w:jc w:val="center"/>
        <w:rPr>
          <w:ins w:id="118" w:author="Michael Chambers" w:date="2015-11-16T23:44:00Z"/>
          <w:b/>
        </w:rPr>
        <w:pPrChange w:id="119" w:author="Michael Chambers" w:date="2015-11-16T23:44:00Z">
          <w:pPr/>
        </w:pPrChange>
      </w:pPr>
      <w:bookmarkStart w:id="120" w:name="_GoBack"/>
      <w:bookmarkEnd w:id="120"/>
    </w:p>
    <w:customXmlInsRangeStart w:id="121" w:author="Michael Chambers" w:date="2015-11-16T23:47:00Z"/>
    <w:sdt>
      <w:sdt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4"/>
          <w:lang w:eastAsia="ja-JP"/>
        </w:rPr>
        <w:id w:val="284017964"/>
        <w:docPartObj>
          <w:docPartGallery w:val="Table of Contents"/>
          <w:docPartUnique/>
        </w:docPartObj>
      </w:sdtPr>
      <w:sdtEndPr>
        <w:rPr>
          <w:rFonts w:eastAsiaTheme="minorHAnsi"/>
          <w:bCs w:val="0"/>
          <w:kern w:val="0"/>
          <w:lang w:eastAsia="en-US"/>
        </w:rPr>
      </w:sdtEndPr>
      <w:sdtContent>
        <w:customXmlInsRangeEnd w:id="121"/>
        <w:p w14:paraId="000E0C44" w14:textId="4BA1335C" w:rsidR="00E71358" w:rsidRDefault="00E71358">
          <w:pPr>
            <w:pStyle w:val="TOCHeading"/>
            <w:rPr>
              <w:ins w:id="122" w:author="Michael Chambers" w:date="2015-11-16T23:47:00Z"/>
            </w:rPr>
          </w:pPr>
        </w:p>
        <w:p w14:paraId="37B4E931" w14:textId="1ED271E8" w:rsidR="007D3A0F" w:rsidRDefault="007D3A0F" w:rsidP="007D3A0F">
          <w:pPr>
            <w:pStyle w:val="TOC1"/>
            <w:rPr>
              <w:ins w:id="123" w:author="Michael Chambers" w:date="2015-11-17T00:00:00Z"/>
              <w:b w:val="0"/>
            </w:rPr>
          </w:pPr>
          <w:ins w:id="124" w:author="Michael Chambers" w:date="2015-11-17T00:01:00Z">
            <w:r>
              <w:rPr>
                <w:b w:val="0"/>
              </w:rPr>
              <w:t>Abstract of the Dissertation</w:t>
            </w:r>
          </w:ins>
          <w:ins w:id="125" w:author="Michael Chambers" w:date="2015-11-17T00:00:00Z">
            <w:r w:rsidRPr="0018374D">
              <w:rPr>
                <w:b w:val="0"/>
              </w:rPr>
              <w:ptab w:relativeTo="margin" w:alignment="right" w:leader="dot"/>
            </w:r>
            <w:r w:rsidRPr="0018374D">
              <w:rPr>
                <w:b w:val="0"/>
              </w:rPr>
              <w:t>4</w:t>
            </w:r>
          </w:ins>
        </w:p>
        <w:p w14:paraId="35F92CA0" w14:textId="4DB3C72A" w:rsidR="00E71358" w:rsidRPr="00E71358" w:rsidRDefault="00E71358" w:rsidP="0013095E">
          <w:pPr>
            <w:pStyle w:val="TOC1"/>
            <w:rPr>
              <w:ins w:id="126" w:author="Michael Chambers" w:date="2015-11-16T23:47:00Z"/>
              <w:b w:val="0"/>
              <w:rPrChange w:id="127" w:author="Michael Chambers" w:date="2015-11-16T23:48:00Z">
                <w:rPr>
                  <w:ins w:id="128" w:author="Michael Chambers" w:date="2015-11-16T23:47:00Z"/>
                </w:rPr>
              </w:rPrChange>
            </w:rPr>
          </w:pPr>
          <w:ins w:id="129" w:author="Michael Chambers" w:date="2015-11-16T23:47:00Z">
            <w:r w:rsidRPr="00E71358">
              <w:rPr>
                <w:b w:val="0"/>
                <w:rPrChange w:id="130" w:author="Michael Chambers" w:date="2015-11-16T23:48:00Z">
                  <w:rPr/>
                </w:rPrChange>
              </w:rPr>
              <w:t xml:space="preserve">Chapter 1: </w:t>
            </w:r>
            <w:r w:rsidRPr="00E71358">
              <w:rPr>
                <w:b w:val="0"/>
                <w:rPrChange w:id="131" w:author="Michael Chambers" w:date="2015-11-16T23:48:00Z">
                  <w:rPr/>
                </w:rPrChange>
              </w:rPr>
              <w:t xml:space="preserve">Introduction: Groucho – A multifunctional regulator of </w:t>
            </w:r>
            <w:r w:rsidRPr="00E71358">
              <w:rPr>
                <w:b w:val="0"/>
                <w:i/>
                <w:rPrChange w:id="132" w:author="Michael Chambers" w:date="2015-11-16T23:48:00Z">
                  <w:rPr>
                    <w:i/>
                  </w:rPr>
                </w:rPrChange>
              </w:rPr>
              <w:t xml:space="preserve">Drosophila </w:t>
            </w:r>
            <w:r w:rsidRPr="00E71358">
              <w:rPr>
                <w:b w:val="0"/>
                <w:rPrChange w:id="133" w:author="Michael Chambers" w:date="2015-11-16T23:48:00Z">
                  <w:rPr>
                    <w:i/>
                  </w:rPr>
                </w:rPrChange>
              </w:rPr>
              <w:t>development</w:t>
            </w:r>
            <w:r w:rsidRPr="00E71358">
              <w:rPr>
                <w:b w:val="0"/>
                <w:rPrChange w:id="134" w:author="Michael Chambers" w:date="2015-11-16T23:48:00Z">
                  <w:rPr/>
                </w:rPrChange>
              </w:rPr>
              <w:ptab w:relativeTo="margin" w:alignment="right" w:leader="dot"/>
            </w:r>
            <w:r w:rsidRPr="00E71358">
              <w:rPr>
                <w:b w:val="0"/>
                <w:rPrChange w:id="135" w:author="Michael Chambers" w:date="2015-11-16T23:48:00Z">
                  <w:rPr/>
                </w:rPrChange>
              </w:rPr>
              <w:t>1</w:t>
            </w:r>
          </w:ins>
        </w:p>
        <w:p w14:paraId="3331B824" w14:textId="3CA79B10" w:rsidR="00E71358" w:rsidRPr="00E71358" w:rsidRDefault="00E71358" w:rsidP="0013095E">
          <w:pPr>
            <w:pStyle w:val="TOC2"/>
            <w:rPr>
              <w:ins w:id="136" w:author="Michael Chambers" w:date="2015-11-16T23:47:00Z"/>
              <w:b w:val="0"/>
              <w:rPrChange w:id="137" w:author="Michael Chambers" w:date="2015-11-16T23:48:00Z">
                <w:rPr>
                  <w:ins w:id="138" w:author="Michael Chambers" w:date="2015-11-16T23:47:00Z"/>
                </w:rPr>
              </w:rPrChange>
            </w:rPr>
          </w:pPr>
          <w:ins w:id="139" w:author="Michael Chambers" w:date="2015-11-16T23:47:00Z">
            <w:r w:rsidRPr="00E71358">
              <w:rPr>
                <w:b w:val="0"/>
                <w:rPrChange w:id="140" w:author="Michael Chambers" w:date="2015-11-16T23:48:00Z">
                  <w:rPr/>
                </w:rPrChange>
              </w:rPr>
              <w:t>Figures</w:t>
            </w:r>
            <w:r w:rsidRPr="00E71358">
              <w:rPr>
                <w:b w:val="0"/>
                <w:rPrChange w:id="141" w:author="Michael Chambers" w:date="2015-11-16T23:48:00Z">
                  <w:rPr/>
                </w:rPrChange>
              </w:rPr>
              <w:ptab w:relativeTo="margin" w:alignment="right" w:leader="dot"/>
            </w:r>
            <w:r w:rsidRPr="00E71358">
              <w:rPr>
                <w:b w:val="0"/>
                <w:rPrChange w:id="142" w:author="Michael Chambers" w:date="2015-11-16T23:48:00Z">
                  <w:rPr/>
                </w:rPrChange>
              </w:rPr>
              <w:t>2</w:t>
            </w:r>
          </w:ins>
        </w:p>
        <w:p w14:paraId="1571FF2B" w14:textId="4E2440B8" w:rsidR="00E71358" w:rsidRPr="00E71358" w:rsidRDefault="00E71358" w:rsidP="00E71358">
          <w:pPr>
            <w:pStyle w:val="TOC3"/>
            <w:ind w:left="0" w:firstLine="240"/>
            <w:rPr>
              <w:ins w:id="143" w:author="Michael Chambers" w:date="2015-11-16T23:47:00Z"/>
              <w:rPrChange w:id="144" w:author="Michael Chambers" w:date="2015-11-16T23:48:00Z">
                <w:rPr>
                  <w:ins w:id="145" w:author="Michael Chambers" w:date="2015-11-16T23:47:00Z"/>
                </w:rPr>
              </w:rPrChange>
            </w:rPr>
            <w:pPrChange w:id="146" w:author="Michael Chambers" w:date="2015-11-16T23:48:00Z">
              <w:pPr>
                <w:pStyle w:val="TOC3"/>
              </w:pPr>
            </w:pPrChange>
          </w:pPr>
          <w:ins w:id="147" w:author="Michael Chambers" w:date="2015-11-16T23:48:00Z">
            <w:r w:rsidRPr="00E71358">
              <w:rPr>
                <w:rPrChange w:id="148" w:author="Michael Chambers" w:date="2015-11-16T23:48:00Z">
                  <w:rPr/>
                </w:rPrChange>
              </w:rPr>
              <w:t>References</w:t>
            </w:r>
          </w:ins>
          <w:ins w:id="149" w:author="Michael Chambers" w:date="2015-11-16T23:47:00Z">
            <w:r w:rsidRPr="00E71358">
              <w:rPr>
                <w:rPrChange w:id="150" w:author="Michael Chambers" w:date="2015-11-16T23:48:00Z">
                  <w:rPr/>
                </w:rPrChange>
              </w:rPr>
              <w:ptab w:relativeTo="margin" w:alignment="right" w:leader="dot"/>
            </w:r>
            <w:r w:rsidRPr="00E71358">
              <w:rPr>
                <w:rPrChange w:id="151" w:author="Michael Chambers" w:date="2015-11-16T23:48:00Z">
                  <w:rPr/>
                </w:rPrChange>
              </w:rPr>
              <w:t>3</w:t>
            </w:r>
          </w:ins>
        </w:p>
        <w:p w14:paraId="5156D00A" w14:textId="5572FC69" w:rsidR="00E71358" w:rsidRDefault="00E71358" w:rsidP="0013095E">
          <w:pPr>
            <w:pStyle w:val="TOC1"/>
            <w:rPr>
              <w:ins w:id="152" w:author="Michael Chambers" w:date="2015-11-16T23:49:00Z"/>
              <w:b w:val="0"/>
            </w:rPr>
          </w:pPr>
          <w:ins w:id="153" w:author="Michael Chambers" w:date="2015-11-16T23:48:00Z">
            <w:r>
              <w:rPr>
                <w:b w:val="0"/>
              </w:rPr>
              <w:t xml:space="preserve">Chapter 2: </w:t>
            </w:r>
          </w:ins>
          <w:ins w:id="154" w:author="Michael Chambers" w:date="2015-11-16T23:49:00Z">
            <w:r w:rsidR="00CA16D7">
              <w:rPr>
                <w:b w:val="0"/>
              </w:rPr>
              <w:t>Groucho activity in the developing embryo</w:t>
            </w:r>
          </w:ins>
          <w:ins w:id="155" w:author="Michael Chambers" w:date="2015-11-16T23:47:00Z">
            <w:r w:rsidRPr="00E71358">
              <w:rPr>
                <w:b w:val="0"/>
                <w:rPrChange w:id="156" w:author="Michael Chambers" w:date="2015-11-16T23:48:00Z">
                  <w:rPr/>
                </w:rPrChange>
              </w:rPr>
              <w:ptab w:relativeTo="margin" w:alignment="right" w:leader="dot"/>
            </w:r>
            <w:r w:rsidRPr="00E71358">
              <w:rPr>
                <w:b w:val="0"/>
                <w:rPrChange w:id="157" w:author="Michael Chambers" w:date="2015-11-16T23:48:00Z">
                  <w:rPr/>
                </w:rPrChange>
              </w:rPr>
              <w:t>4</w:t>
            </w:r>
          </w:ins>
        </w:p>
        <w:p w14:paraId="65243567" w14:textId="6BC938DE" w:rsidR="00CA16D7" w:rsidRPr="0018374D" w:rsidRDefault="00CA16D7" w:rsidP="00CA16D7">
          <w:pPr>
            <w:pStyle w:val="TOC2"/>
            <w:ind w:left="0" w:firstLine="240"/>
            <w:outlineLvl w:val="0"/>
            <w:rPr>
              <w:ins w:id="158" w:author="Michael Chambers" w:date="2015-11-16T23:51:00Z"/>
              <w:b w:val="0"/>
            </w:rPr>
          </w:pPr>
          <w:ins w:id="159" w:author="Michael Chambers" w:date="2015-11-16T23:51:00Z">
            <w:r>
              <w:rPr>
                <w:b w:val="0"/>
              </w:rPr>
              <w:t>Introduction</w:t>
            </w:r>
            <w:r w:rsidRPr="0018374D">
              <w:rPr>
                <w:b w:val="0"/>
              </w:rPr>
              <w:ptab w:relativeTo="margin" w:alignment="right" w:leader="dot"/>
            </w:r>
            <w:r w:rsidRPr="0018374D">
              <w:rPr>
                <w:b w:val="0"/>
              </w:rPr>
              <w:t>5</w:t>
            </w:r>
          </w:ins>
        </w:p>
        <w:p w14:paraId="32D06EB6" w14:textId="64699991" w:rsidR="00CA16D7" w:rsidRPr="0018374D" w:rsidRDefault="00CA16D7" w:rsidP="00CA16D7">
          <w:pPr>
            <w:pStyle w:val="TOC2"/>
            <w:ind w:left="0" w:firstLine="240"/>
            <w:outlineLvl w:val="0"/>
            <w:rPr>
              <w:ins w:id="160" w:author="Michael Chambers" w:date="2015-11-16T23:52:00Z"/>
              <w:b w:val="0"/>
            </w:rPr>
          </w:pPr>
          <w:ins w:id="161" w:author="Michael Chambers" w:date="2015-11-16T23:52:00Z">
            <w:r>
              <w:rPr>
                <w:b w:val="0"/>
              </w:rPr>
              <w:t>Materials and Methods</w:t>
            </w:r>
            <w:r w:rsidRPr="0018374D">
              <w:rPr>
                <w:b w:val="0"/>
              </w:rPr>
              <w:ptab w:relativeTo="margin" w:alignment="right" w:leader="dot"/>
            </w:r>
            <w:r w:rsidRPr="0018374D">
              <w:rPr>
                <w:b w:val="0"/>
              </w:rPr>
              <w:t>5</w:t>
            </w:r>
          </w:ins>
        </w:p>
        <w:p w14:paraId="1C9668B3" w14:textId="77777777" w:rsidR="00CA16D7" w:rsidRPr="0018374D" w:rsidRDefault="00CA16D7" w:rsidP="00CA16D7">
          <w:pPr>
            <w:pStyle w:val="TOC2"/>
            <w:ind w:left="0" w:firstLine="240"/>
            <w:outlineLvl w:val="0"/>
            <w:rPr>
              <w:ins w:id="162" w:author="Michael Chambers" w:date="2015-11-16T23:51:00Z"/>
              <w:b w:val="0"/>
            </w:rPr>
            <w:pPrChange w:id="163" w:author="Michael Chambers" w:date="2015-11-16T23:51:00Z">
              <w:pPr>
                <w:pStyle w:val="TOC2"/>
                <w:ind w:left="0" w:firstLine="240"/>
                <w:outlineLvl w:val="0"/>
              </w:pPr>
            </w:pPrChange>
          </w:pPr>
          <w:ins w:id="164" w:author="Michael Chambers" w:date="2015-11-16T23:51:00Z">
            <w:r>
              <w:rPr>
                <w:b w:val="0"/>
              </w:rPr>
              <w:t>Figures</w:t>
            </w:r>
            <w:r w:rsidRPr="0018374D">
              <w:rPr>
                <w:b w:val="0"/>
              </w:rPr>
              <w:ptab w:relativeTo="margin" w:alignment="right" w:leader="dot"/>
            </w:r>
            <w:r w:rsidRPr="0018374D">
              <w:rPr>
                <w:b w:val="0"/>
              </w:rPr>
              <w:t>5</w:t>
            </w:r>
          </w:ins>
        </w:p>
        <w:p w14:paraId="1CE06F9D" w14:textId="77777777" w:rsidR="00CA16D7" w:rsidRDefault="00CA16D7" w:rsidP="00CA16D7">
          <w:pPr>
            <w:pStyle w:val="TOC3"/>
            <w:ind w:left="0" w:firstLine="240"/>
            <w:rPr>
              <w:ins w:id="165" w:author="Michael Chambers" w:date="2015-11-16T23:50:00Z"/>
            </w:rPr>
            <w:pPrChange w:id="166" w:author="Michael Chambers" w:date="2015-11-16T23:50:00Z">
              <w:pPr>
                <w:pStyle w:val="TOC3"/>
              </w:pPr>
            </w:pPrChange>
          </w:pPr>
          <w:ins w:id="167" w:author="Michael Chambers" w:date="2015-11-16T23:49:00Z">
            <w:r>
              <w:t>References</w:t>
            </w:r>
          </w:ins>
          <w:ins w:id="168" w:author="Michael Chambers" w:date="2015-11-16T23:47:00Z">
            <w:r w:rsidR="00E71358" w:rsidRPr="0035362F">
              <w:ptab w:relativeTo="margin" w:alignment="right" w:leader="dot"/>
            </w:r>
            <w:r w:rsidR="00E71358">
              <w:t>6</w:t>
            </w:r>
          </w:ins>
        </w:p>
        <w:p w14:paraId="550DBEDE" w14:textId="6DD63378" w:rsidR="00CA16D7" w:rsidRDefault="001B6069" w:rsidP="00CA16D7">
          <w:pPr>
            <w:pStyle w:val="TOC1"/>
            <w:rPr>
              <w:ins w:id="169" w:author="Michael Chambers" w:date="2015-11-16T23:59:00Z"/>
              <w:b w:val="0"/>
            </w:rPr>
          </w:pPr>
          <w:ins w:id="170" w:author="Michael Chambers" w:date="2015-11-16T23:51:00Z">
            <w:r>
              <w:rPr>
                <w:b w:val="0"/>
              </w:rPr>
              <w:t>Chapter 3</w:t>
            </w:r>
            <w:r w:rsidR="00CA16D7">
              <w:rPr>
                <w:b w:val="0"/>
              </w:rPr>
              <w:t xml:space="preserve">: </w:t>
            </w:r>
          </w:ins>
          <w:ins w:id="171" w:author="Michael Chambers" w:date="2015-11-16T23:58:00Z">
            <w:r w:rsidR="007D3A0F">
              <w:rPr>
                <w:b w:val="0"/>
              </w:rPr>
              <w:t xml:space="preserve">Investigating the </w:t>
            </w:r>
          </w:ins>
          <w:ins w:id="172" w:author="Michael Chambers" w:date="2015-11-16T23:59:00Z">
            <w:r w:rsidR="007D3A0F">
              <w:rPr>
                <w:b w:val="0"/>
              </w:rPr>
              <w:t>dynamics of the embryonic transcriptome</w:t>
            </w:r>
          </w:ins>
          <w:ins w:id="173" w:author="Michael Chambers" w:date="2015-11-16T23:51:00Z">
            <w:r w:rsidR="00CA16D7" w:rsidRPr="0018374D">
              <w:rPr>
                <w:b w:val="0"/>
              </w:rPr>
              <w:ptab w:relativeTo="margin" w:alignment="right" w:leader="dot"/>
            </w:r>
            <w:r w:rsidR="00CA16D7" w:rsidRPr="0018374D">
              <w:rPr>
                <w:b w:val="0"/>
              </w:rPr>
              <w:t>4</w:t>
            </w:r>
          </w:ins>
        </w:p>
        <w:p w14:paraId="69416221" w14:textId="03D86FDE" w:rsidR="007D3A0F" w:rsidRDefault="007D3A0F" w:rsidP="007D3A0F">
          <w:pPr>
            <w:pStyle w:val="TOC1"/>
            <w:rPr>
              <w:ins w:id="174" w:author="Michael Chambers" w:date="2015-11-16T23:59:00Z"/>
              <w:b w:val="0"/>
            </w:rPr>
          </w:pPr>
          <w:ins w:id="175" w:author="Michael Chambers" w:date="2015-11-16T23:59:00Z">
            <w:r>
              <w:rPr>
                <w:b w:val="0"/>
              </w:rPr>
              <w:t>Chapter 4</w:t>
            </w:r>
            <w:r>
              <w:rPr>
                <w:b w:val="0"/>
              </w:rPr>
              <w:t xml:space="preserve">: </w:t>
            </w:r>
          </w:ins>
          <w:ins w:id="176" w:author="Michael Chambers" w:date="2015-11-17T00:00:00Z">
            <w:r>
              <w:rPr>
                <w:b w:val="0"/>
              </w:rPr>
              <w:t xml:space="preserve">The central region of the </w:t>
            </w:r>
            <w:r>
              <w:rPr>
                <w:b w:val="0"/>
                <w:i/>
              </w:rPr>
              <w:t xml:space="preserve">Drosophila </w:t>
            </w:r>
            <w:r>
              <w:rPr>
                <w:b w:val="0"/>
              </w:rPr>
              <w:t>co-repressor Groucho as a regulatory hub</w:t>
            </w:r>
          </w:ins>
          <w:ins w:id="177" w:author="Michael Chambers" w:date="2015-11-16T23:59:00Z">
            <w:r w:rsidRPr="0018374D">
              <w:rPr>
                <w:b w:val="0"/>
              </w:rPr>
              <w:ptab w:relativeTo="margin" w:alignment="right" w:leader="dot"/>
            </w:r>
            <w:r w:rsidRPr="0018374D">
              <w:rPr>
                <w:b w:val="0"/>
              </w:rPr>
              <w:t>4</w:t>
            </w:r>
          </w:ins>
        </w:p>
        <w:p w14:paraId="58B76282" w14:textId="77777777" w:rsidR="007D3A0F" w:rsidRDefault="007D3A0F" w:rsidP="007D3A0F">
          <w:pPr>
            <w:pStyle w:val="TOC3"/>
            <w:ind w:left="0" w:firstLine="240"/>
            <w:rPr>
              <w:ins w:id="178" w:author="Michael Chambers" w:date="2015-11-17T00:00:00Z"/>
            </w:rPr>
          </w:pPr>
          <w:ins w:id="179" w:author="Michael Chambers" w:date="2015-11-17T00:00:00Z">
            <w:r>
              <w:t>References</w:t>
            </w:r>
            <w:r w:rsidRPr="0035362F">
              <w:ptab w:relativeTo="margin" w:alignment="right" w:leader="dot"/>
            </w:r>
            <w:r>
              <w:t>6</w:t>
            </w:r>
          </w:ins>
        </w:p>
        <w:p w14:paraId="5167D28C" w14:textId="77777777" w:rsidR="007D3A0F" w:rsidRPr="007D3A0F" w:rsidRDefault="007D3A0F" w:rsidP="007D3A0F">
          <w:pPr>
            <w:rPr>
              <w:ins w:id="180" w:author="Michael Chambers" w:date="2015-11-16T23:59:00Z"/>
              <w:rPrChange w:id="181" w:author="Michael Chambers" w:date="2015-11-16T23:59:00Z">
                <w:rPr>
                  <w:ins w:id="182" w:author="Michael Chambers" w:date="2015-11-16T23:59:00Z"/>
                  <w:b w:val="0"/>
                </w:rPr>
              </w:rPrChange>
            </w:rPr>
            <w:pPrChange w:id="183" w:author="Michael Chambers" w:date="2015-11-16T23:59:00Z">
              <w:pPr>
                <w:pStyle w:val="TOC1"/>
              </w:pPr>
            </w:pPrChange>
          </w:pPr>
        </w:p>
        <w:p w14:paraId="4F61D8AB" w14:textId="77777777" w:rsidR="007D3A0F" w:rsidRDefault="00E71358" w:rsidP="007D3A0F">
          <w:pPr>
            <w:pStyle w:val="TOC1"/>
          </w:pPr>
        </w:p>
        <w:customXmlInsRangeStart w:id="184" w:author="Michael Chambers" w:date="2015-11-16T23:47:00Z"/>
      </w:sdtContent>
    </w:sdt>
    <w:customXmlInsRangeEnd w:id="184"/>
    <w:p w14:paraId="3580F5EA" w14:textId="6926A376" w:rsidR="00E71358" w:rsidRPr="00CA16D7" w:rsidRDefault="00E71358" w:rsidP="00CA16D7">
      <w:pPr>
        <w:rPr>
          <w:ins w:id="185" w:author="Michael Chambers" w:date="2015-11-16T23:47:00Z"/>
          <w:rPrChange w:id="186" w:author="Michael Chambers" w:date="2015-11-16T23:50:00Z">
            <w:rPr>
              <w:ins w:id="187" w:author="Michael Chambers" w:date="2015-11-16T23:47:00Z"/>
            </w:rPr>
          </w:rPrChange>
        </w:rPr>
        <w:pPrChange w:id="188" w:author="Michael Chambers" w:date="2015-11-16T23:50:00Z">
          <w:pPr>
            <w:pStyle w:val="TOC3"/>
          </w:pPr>
        </w:pPrChange>
      </w:pPr>
    </w:p>
    <w:p w14:paraId="1E341810" w14:textId="77777777" w:rsidR="00E71358" w:rsidRPr="00E71358" w:rsidRDefault="00E71358" w:rsidP="00E71358">
      <w:pPr>
        <w:rPr>
          <w:ins w:id="189" w:author="Michael Chambers" w:date="2015-11-16T23:45:00Z"/>
          <w:rPrChange w:id="190" w:author="Michael Chambers" w:date="2015-11-16T23:45:00Z">
            <w:rPr>
              <w:ins w:id="191" w:author="Michael Chambers" w:date="2015-11-16T23:45:00Z"/>
              <w:i/>
            </w:rPr>
          </w:rPrChange>
        </w:rPr>
        <w:pPrChange w:id="192" w:author="Michael Chambers" w:date="2015-11-16T23:45:00Z">
          <w:pPr/>
        </w:pPrChange>
      </w:pPr>
    </w:p>
    <w:p w14:paraId="7FA8C90F" w14:textId="29909E01" w:rsidR="00E71358" w:rsidRDefault="00E71358">
      <w:pPr>
        <w:rPr>
          <w:ins w:id="193" w:author="Michael Chambers" w:date="2015-11-16T23:44:00Z"/>
        </w:rPr>
      </w:pPr>
      <w:ins w:id="194" w:author="Michael Chambers" w:date="2015-11-16T23:44:00Z">
        <w:r>
          <w:br w:type="page"/>
        </w:r>
      </w:ins>
    </w:p>
    <w:p w14:paraId="1D12C4E0" w14:textId="6D21F535" w:rsidR="00E71358" w:rsidRDefault="001B6069" w:rsidP="00E71358">
      <w:pPr>
        <w:jc w:val="center"/>
        <w:rPr>
          <w:ins w:id="195" w:author="Michael Chambers" w:date="2015-11-16T23:55:00Z"/>
          <w:b/>
        </w:rPr>
        <w:pPrChange w:id="196" w:author="Michael Chambers" w:date="2015-11-16T23:44:00Z">
          <w:pPr/>
        </w:pPrChange>
      </w:pPr>
      <w:ins w:id="197" w:author="Michael Chambers" w:date="2015-11-16T23:55:00Z">
        <w:r>
          <w:rPr>
            <w:b/>
          </w:rPr>
          <w:lastRenderedPageBreak/>
          <w:t>ABSTRACT OF THE DISSERTATION</w:t>
        </w:r>
      </w:ins>
    </w:p>
    <w:p w14:paraId="53C5FA58" w14:textId="77777777" w:rsidR="001B6069" w:rsidRDefault="001B6069" w:rsidP="00E71358">
      <w:pPr>
        <w:jc w:val="center"/>
        <w:rPr>
          <w:ins w:id="198" w:author="Michael Chambers" w:date="2015-11-16T23:55:00Z"/>
          <w:b/>
        </w:rPr>
        <w:pPrChange w:id="199" w:author="Michael Chambers" w:date="2015-11-16T23:44:00Z">
          <w:pPr/>
        </w:pPrChange>
      </w:pPr>
    </w:p>
    <w:p w14:paraId="1B896121" w14:textId="77777777" w:rsidR="001B6069" w:rsidRDefault="001B6069" w:rsidP="001B6069">
      <w:pPr>
        <w:jc w:val="center"/>
        <w:rPr>
          <w:ins w:id="200" w:author="Michael Chambers" w:date="2015-11-16T23:55:00Z"/>
        </w:rPr>
      </w:pPr>
      <w:ins w:id="201" w:author="Michael Chambers" w:date="2015-11-16T23:55:00Z">
        <w:r>
          <w:t xml:space="preserve">Regulatory Function of the Groucho Corepressor in </w:t>
        </w:r>
        <w:r>
          <w:rPr>
            <w:i/>
          </w:rPr>
          <w:t xml:space="preserve">Drosophila </w:t>
        </w:r>
        <w:r>
          <w:t>Development</w:t>
        </w:r>
      </w:ins>
    </w:p>
    <w:p w14:paraId="293E5341" w14:textId="3B3A1532" w:rsidR="001B6069" w:rsidRDefault="001B6069" w:rsidP="00E71358">
      <w:pPr>
        <w:jc w:val="center"/>
        <w:rPr>
          <w:ins w:id="202" w:author="Michael Chambers" w:date="2015-11-16T23:55:00Z"/>
        </w:rPr>
        <w:pPrChange w:id="203" w:author="Michael Chambers" w:date="2015-11-16T23:44:00Z">
          <w:pPr/>
        </w:pPrChange>
      </w:pPr>
      <w:ins w:id="204" w:author="Michael Chambers" w:date="2015-11-16T23:55:00Z">
        <w:r>
          <w:t>By</w:t>
        </w:r>
      </w:ins>
    </w:p>
    <w:p w14:paraId="005FFB32" w14:textId="77777777" w:rsidR="001B6069" w:rsidRDefault="001B6069" w:rsidP="00E71358">
      <w:pPr>
        <w:jc w:val="center"/>
        <w:rPr>
          <w:ins w:id="205" w:author="Michael Chambers" w:date="2015-11-16T23:55:00Z"/>
        </w:rPr>
        <w:pPrChange w:id="206" w:author="Michael Chambers" w:date="2015-11-16T23:44:00Z">
          <w:pPr/>
        </w:pPrChange>
      </w:pPr>
    </w:p>
    <w:p w14:paraId="3E4BFFF9" w14:textId="32A4437E" w:rsidR="001B6069" w:rsidRDefault="001B6069" w:rsidP="00E71358">
      <w:pPr>
        <w:jc w:val="center"/>
        <w:rPr>
          <w:ins w:id="207" w:author="Michael Chambers" w:date="2015-11-16T23:55:00Z"/>
        </w:rPr>
        <w:pPrChange w:id="208" w:author="Michael Chambers" w:date="2015-11-16T23:44:00Z">
          <w:pPr/>
        </w:pPrChange>
      </w:pPr>
      <w:ins w:id="209" w:author="Michael Chambers" w:date="2015-11-16T23:55:00Z">
        <w:r>
          <w:t>Michael Douglas Chambers</w:t>
        </w:r>
      </w:ins>
    </w:p>
    <w:p w14:paraId="04A7C103" w14:textId="77777777" w:rsidR="001B6069" w:rsidRDefault="001B6069" w:rsidP="00E71358">
      <w:pPr>
        <w:jc w:val="center"/>
        <w:rPr>
          <w:ins w:id="210" w:author="Michael Chambers" w:date="2015-11-16T23:55:00Z"/>
        </w:rPr>
        <w:pPrChange w:id="211" w:author="Michael Chambers" w:date="2015-11-16T23:44:00Z">
          <w:pPr/>
        </w:pPrChange>
      </w:pPr>
    </w:p>
    <w:p w14:paraId="62BE037A" w14:textId="2162853B" w:rsidR="001B6069" w:rsidRDefault="001B6069" w:rsidP="00E71358">
      <w:pPr>
        <w:jc w:val="center"/>
        <w:rPr>
          <w:ins w:id="212" w:author="Michael Chambers" w:date="2015-11-16T23:56:00Z"/>
        </w:rPr>
        <w:pPrChange w:id="213" w:author="Michael Chambers" w:date="2015-11-16T23:44:00Z">
          <w:pPr/>
        </w:pPrChange>
      </w:pPr>
      <w:ins w:id="214" w:author="Michael Chambers" w:date="2015-11-16T23:56:00Z">
        <w:r>
          <w:t>University of California, Los Angeles, CA 2009</w:t>
        </w:r>
      </w:ins>
    </w:p>
    <w:p w14:paraId="2E983CD5" w14:textId="68B3CA60" w:rsidR="001B6069" w:rsidRPr="001B6069" w:rsidRDefault="001B6069" w:rsidP="00E71358">
      <w:pPr>
        <w:jc w:val="center"/>
        <w:rPr>
          <w:ins w:id="215" w:author="Michael Chambers" w:date="2015-11-16T23:44:00Z"/>
          <w:rPrChange w:id="216" w:author="Michael Chambers" w:date="2015-11-16T23:55:00Z">
            <w:rPr>
              <w:ins w:id="217" w:author="Michael Chambers" w:date="2015-11-16T23:44:00Z"/>
            </w:rPr>
          </w:rPrChange>
        </w:rPr>
        <w:pPrChange w:id="218" w:author="Michael Chambers" w:date="2015-11-16T23:44:00Z">
          <w:pPr/>
        </w:pPrChange>
      </w:pPr>
      <w:ins w:id="219" w:author="Michael Chambers" w:date="2015-11-16T23:57:00Z">
        <w:r>
          <w:t xml:space="preserve">Professor Albert J. </w:t>
        </w:r>
        <w:proofErr w:type="spellStart"/>
        <w:r>
          <w:t>Courey</w:t>
        </w:r>
        <w:proofErr w:type="spellEnd"/>
        <w:r>
          <w:t>, Chair</w:t>
        </w:r>
      </w:ins>
    </w:p>
    <w:p w14:paraId="02B243E2" w14:textId="77777777" w:rsidR="00E71358" w:rsidRDefault="00E71358" w:rsidP="00E71358">
      <w:pPr>
        <w:jc w:val="center"/>
        <w:rPr>
          <w:ins w:id="220" w:author="Michael Chambers" w:date="2015-11-16T23:38:00Z"/>
        </w:rPr>
        <w:pPrChange w:id="221" w:author="Michael Chambers" w:date="2015-11-16T23:38:00Z">
          <w:pPr/>
        </w:pPrChange>
      </w:pPr>
    </w:p>
    <w:p w14:paraId="23BCEA1B" w14:textId="6B2866F1" w:rsidR="009D6291" w:rsidRDefault="002F735D" w:rsidP="001B6069">
      <w:pPr>
        <w:pStyle w:val="FirstParagraph"/>
        <w:spacing w:line="480" w:lineRule="auto"/>
        <w:ind w:firstLine="360"/>
        <w:pPrChange w:id="222" w:author="Michael Chambers" w:date="2015-11-16T23:57:00Z">
          <w:pPr>
            <w:pStyle w:val="FirstParagraph"/>
            <w:spacing w:line="480" w:lineRule="auto"/>
            <w:ind w:firstLine="360"/>
          </w:pPr>
        </w:pPrChange>
      </w:pPr>
      <w:r>
        <w:t>Anima</w:t>
      </w:r>
      <w:r w:rsidR="009D6291">
        <w:t>l developmental patterning is a</w:t>
      </w:r>
      <w:r>
        <w:t xml:space="preserve"> </w:t>
      </w:r>
      <w:del w:id="223" w:author="Albert Courey" w:date="2015-11-16T12:45:00Z">
        <w:r w:rsidDel="00F84C1F">
          <w:delText xml:space="preserve">vastly </w:delText>
        </w:r>
      </w:del>
      <w:r>
        <w:t xml:space="preserve">complex and intricate process, requiring the </w:t>
      </w:r>
      <w:r w:rsidR="00677603">
        <w:t>interpretation</w:t>
      </w:r>
      <w:r>
        <w:t xml:space="preserve"> of multiple temporally and spatially </w:t>
      </w:r>
      <w:del w:id="224" w:author="Albert Courey" w:date="2015-11-16T12:45:00Z">
        <w:r w:rsidDel="00F84C1F">
          <w:delText xml:space="preserve">variant </w:delText>
        </w:r>
      </w:del>
      <w:ins w:id="225" w:author="Albert Courey" w:date="2015-11-16T12:45:00Z">
        <w:r w:rsidR="00F84C1F">
          <w:t xml:space="preserve">regulated </w:t>
        </w:r>
      </w:ins>
      <w:r>
        <w:t>signals to define the tran</w:t>
      </w:r>
      <w:r w:rsidR="009D6291">
        <w:t>scription</w:t>
      </w:r>
      <w:ins w:id="226" w:author="Michael Chambers" w:date="2015-11-16T23:52:00Z">
        <w:r w:rsidR="001B6069">
          <w:t>al</w:t>
        </w:r>
      </w:ins>
      <w:r w:rsidR="009D6291">
        <w:t xml:space="preserve"> profile of each cell. In </w:t>
      </w:r>
      <w:r w:rsidR="009D6291">
        <w:rPr>
          <w:i/>
        </w:rPr>
        <w:t>Drosophila</w:t>
      </w:r>
      <w:r w:rsidR="009D6291">
        <w:t xml:space="preserve">, </w:t>
      </w:r>
      <w:r>
        <w:t>Groucho</w:t>
      </w:r>
      <w:r w:rsidR="009D6291">
        <w:t xml:space="preserve"> (Gro), a transcriptional corepressor, participates in these</w:t>
      </w:r>
      <w:r>
        <w:t xml:space="preserve"> process</w:t>
      </w:r>
      <w:r w:rsidR="009D6291">
        <w:t>es</w:t>
      </w:r>
      <w:r>
        <w:t xml:space="preserve"> </w:t>
      </w:r>
      <w:r w:rsidR="009D6291">
        <w:t>through long-range silencing of distant enhancers.</w:t>
      </w:r>
      <w:r>
        <w:t xml:space="preserve"> </w:t>
      </w:r>
      <w:r w:rsidR="009D6291">
        <w:t>Lacking any innate DNA-binding activity, Gro is targeted to these elements through interaction with multiple repressors.</w:t>
      </w:r>
    </w:p>
    <w:p w14:paraId="38C95FA3" w14:textId="518C6D1B" w:rsidR="009D6291" w:rsidRDefault="009D6291" w:rsidP="00A0285E">
      <w:pPr>
        <w:pStyle w:val="FirstParagraph"/>
        <w:spacing w:line="480" w:lineRule="auto"/>
        <w:ind w:firstLine="360"/>
      </w:pPr>
      <w:r>
        <w:t>Using a combination of ChIP-seq and RNA-</w:t>
      </w:r>
      <w:proofErr w:type="spellStart"/>
      <w:r>
        <w:t>seq</w:t>
      </w:r>
      <w:proofErr w:type="spellEnd"/>
      <w:r>
        <w:t xml:space="preserve"> techniques, </w:t>
      </w:r>
      <w:del w:id="227" w:author="Albert Courey" w:date="2015-11-16T13:10:00Z">
        <w:r w:rsidDel="002A2867">
          <w:delText xml:space="preserve">we </w:delText>
        </w:r>
      </w:del>
      <w:ins w:id="228" w:author="Albert Courey" w:date="2015-11-16T13:10:00Z">
        <w:r w:rsidR="002A2867">
          <w:t xml:space="preserve">I </w:t>
        </w:r>
      </w:ins>
      <w:r>
        <w:t xml:space="preserve">sought to characterize Groucho activity at multiple stages </w:t>
      </w:r>
      <w:r w:rsidR="00F87095">
        <w:t xml:space="preserve">spanning the initial nine hours </w:t>
      </w:r>
      <w:r>
        <w:t>of embryonic development</w:t>
      </w:r>
      <w:r w:rsidR="00DF6651">
        <w:t>,</w:t>
      </w:r>
      <w:r>
        <w:t xml:space="preserve"> and thereby gain insight into both the mechanisms and extent of Groucho-mediated repression. </w:t>
      </w:r>
      <w:r w:rsidR="00F87095">
        <w:t xml:space="preserve">Groucho is recruited to thousands of sites at each stage of development. </w:t>
      </w:r>
      <w:r w:rsidR="00DF6651">
        <w:t>Most</w:t>
      </w:r>
      <w:r w:rsidR="00F87095">
        <w:t xml:space="preserve"> Gro peaks are &lt; 1kb in width, consistent with recruitment of </w:t>
      </w:r>
      <w:r w:rsidR="00DF6651">
        <w:t xml:space="preserve">one or a </w:t>
      </w:r>
      <w:r w:rsidR="00F87095">
        <w:t>small number of Gro complexes</w:t>
      </w:r>
      <w:r w:rsidR="00DF6651">
        <w:t xml:space="preserve"> to a regulatory element</w:t>
      </w:r>
      <w:r w:rsidR="00F87095">
        <w:t xml:space="preserve">, indicating that spreading of Gro along stretches of chromatin is not a common feature of repression, as previously </w:t>
      </w:r>
      <w:r w:rsidR="007C7166">
        <w:t>thought</w:t>
      </w:r>
      <w:r w:rsidR="00F87095">
        <w:t xml:space="preserve">. Gro binding is frequently observed as </w:t>
      </w:r>
      <w:r w:rsidR="00F87095">
        <w:lastRenderedPageBreak/>
        <w:t>clusters of discrete peaks, which supports a model in which Gro self-association facilitates crosslinking of non-contiguous regions of chromatin.</w:t>
      </w:r>
      <w:r w:rsidR="007C7166">
        <w:t xml:space="preserve"> In some cases, Gro occupancy is observed at transcriptional start sites multiple </w:t>
      </w:r>
      <w:proofErr w:type="spellStart"/>
      <w:r w:rsidR="007C7166">
        <w:t>kilobases</w:t>
      </w:r>
      <w:proofErr w:type="spellEnd"/>
      <w:r w:rsidR="007C7166">
        <w:t xml:space="preserve"> from known Gro-binding silencing elements, suggesting that interactions with </w:t>
      </w:r>
      <w:r w:rsidR="00A57C13">
        <w:t>these</w:t>
      </w:r>
      <w:r w:rsidR="007C7166">
        <w:t xml:space="preserve"> sites via crosslinking and looping of chromatin </w:t>
      </w:r>
      <w:r w:rsidR="00A57C13">
        <w:t>is</w:t>
      </w:r>
      <w:r w:rsidR="007C7166">
        <w:t xml:space="preserve"> one method of Gro-mediated repression.</w:t>
      </w:r>
    </w:p>
    <w:p w14:paraId="4B56C32E" w14:textId="1BCABF80" w:rsidR="00687483" w:rsidRDefault="00A57C13">
      <w:pPr>
        <w:pStyle w:val="BodyText"/>
        <w:spacing w:line="480" w:lineRule="auto"/>
        <w:ind w:firstLine="360"/>
        <w:rPr>
          <w:ins w:id="229" w:author="Albert Courey" w:date="2015-11-16T12:51:00Z"/>
        </w:rPr>
        <w:pPrChange w:id="230" w:author="Albert Courey" w:date="2015-11-16T12:48:00Z">
          <w:pPr>
            <w:pStyle w:val="BodyText"/>
            <w:spacing w:line="480" w:lineRule="auto"/>
          </w:pPr>
        </w:pPrChange>
      </w:pPr>
      <w:del w:id="231" w:author="Albert Courey" w:date="2015-11-16T12:48:00Z">
        <w:r w:rsidDel="00F84C1F">
          <w:tab/>
        </w:r>
      </w:del>
      <w:r w:rsidR="00711BCB">
        <w:t xml:space="preserve">Both </w:t>
      </w:r>
      <w:r w:rsidR="00A0285E">
        <w:t>Gro gain- and loss-of-function embryos exhibit extensive perturbations in gene expression from the onset of zygotic transcriptio</w:t>
      </w:r>
      <w:r w:rsidR="00711BCB">
        <w:t>n. Integration of these differentially expressed genes</w:t>
      </w:r>
      <w:r w:rsidR="00A0285E">
        <w:t xml:space="preserve"> with ChIP-seq-derived Gro occupancy data </w:t>
      </w:r>
      <w:r w:rsidR="00711BCB">
        <w:t>facilitated</w:t>
      </w:r>
      <w:r w:rsidR="00A0285E">
        <w:t xml:space="preserve"> the identification of Gro targets w</w:t>
      </w:r>
      <w:r w:rsidR="00711BCB">
        <w:t>ithin each developmental stage, including known Gro-regulated genes and novel targets. Gro target genes are enriched for transcription factors</w:t>
      </w:r>
      <w:r w:rsidR="002D7770">
        <w:t xml:space="preserve"> involved in multiple developmental processes, as well as regulators of </w:t>
      </w:r>
      <w:del w:id="232" w:author="Albert Courey" w:date="2015-11-16T12:50:00Z">
        <w:r w:rsidR="002D7770" w:rsidDel="00F84C1F">
          <w:delText xml:space="preserve">these </w:delText>
        </w:r>
      </w:del>
      <w:ins w:id="233" w:author="Albert Courey" w:date="2015-11-16T12:50:00Z">
        <w:r w:rsidR="00F84C1F">
          <w:t xml:space="preserve">multiple </w:t>
        </w:r>
      </w:ins>
      <w:r w:rsidR="002D7770">
        <w:t xml:space="preserve">signaling pathways. The activity of Gro in regulating both the inputs and outputs of signaling pathways suggests that Gro is utilized </w:t>
      </w:r>
      <w:r w:rsidR="00677603">
        <w:t>to regulate the cellular response to signaling on multiple levels by facilitating crosstalk between pathways.</w:t>
      </w:r>
    </w:p>
    <w:p w14:paraId="4C214008" w14:textId="0F92C1BE" w:rsidR="00F84C1F" w:rsidRDefault="00F84C1F">
      <w:pPr>
        <w:pStyle w:val="BodyText"/>
        <w:spacing w:line="480" w:lineRule="auto"/>
        <w:ind w:firstLine="360"/>
        <w:pPrChange w:id="234" w:author="Albert Courey" w:date="2015-11-16T12:48:00Z">
          <w:pPr>
            <w:pStyle w:val="BodyText"/>
            <w:spacing w:line="480" w:lineRule="auto"/>
          </w:pPr>
        </w:pPrChange>
      </w:pPr>
      <w:ins w:id="235" w:author="Albert Courey" w:date="2015-11-16T12:51:00Z">
        <w:r>
          <w:t>Gro binds to many genes that it does not repress as exemplified by genes that are regulated by Dorsal</w:t>
        </w:r>
      </w:ins>
      <w:ins w:id="236" w:author="Albert Courey" w:date="2015-11-16T12:58:00Z">
        <w:r>
          <w:t>,</w:t>
        </w:r>
      </w:ins>
      <w:ins w:id="237" w:author="Albert Courey" w:date="2015-11-16T12:51:00Z">
        <w:r>
          <w:t xml:space="preserve"> a </w:t>
        </w:r>
        <w:proofErr w:type="spellStart"/>
        <w:r>
          <w:t>bifunctional</w:t>
        </w:r>
        <w:proofErr w:type="spellEnd"/>
        <w:r>
          <w:t xml:space="preserve"> transcription factor that activates some targets and represses others. Gro is essential for repression, but </w:t>
        </w:r>
      </w:ins>
      <w:ins w:id="238" w:author="Albert Courey" w:date="2015-11-16T12:55:00Z">
        <w:r>
          <w:t>dispensable</w:t>
        </w:r>
      </w:ins>
      <w:ins w:id="239" w:author="Albert Courey" w:date="2015-11-16T12:51:00Z">
        <w:r>
          <w:t xml:space="preserve"> for activation by Dorsal. However, data presented in this thesis </w:t>
        </w:r>
      </w:ins>
      <w:ins w:id="240" w:author="Albert Courey" w:date="2015-11-16T12:58:00Z">
        <w:r w:rsidR="000F29A6">
          <w:t>suggest</w:t>
        </w:r>
      </w:ins>
      <w:ins w:id="241" w:author="Albert Courey" w:date="2015-11-16T12:51:00Z">
        <w:r>
          <w:t xml:space="preserve"> that Dorsal recruits Gro to both the repressed and the activated targets. This </w:t>
        </w:r>
      </w:ins>
      <w:ins w:id="242" w:author="Albert Courey" w:date="2015-11-16T12:58:00Z">
        <w:r w:rsidR="000F29A6">
          <w:t>shows</w:t>
        </w:r>
      </w:ins>
      <w:ins w:id="243" w:author="Albert Courey" w:date="2015-11-16T12:51:00Z">
        <w:r>
          <w:t xml:space="preserve"> that Gro recruitment is not sufficient for repression. </w:t>
        </w:r>
      </w:ins>
    </w:p>
    <w:p w14:paraId="001A76DC" w14:textId="124E8548" w:rsidR="002A2867" w:rsidRDefault="00677603">
      <w:pPr>
        <w:pStyle w:val="BodyText"/>
        <w:spacing w:line="480" w:lineRule="auto"/>
        <w:ind w:firstLine="360"/>
        <w:rPr>
          <w:ins w:id="244" w:author="Albert Courey" w:date="2015-11-16T13:12:00Z"/>
        </w:rPr>
        <w:pPrChange w:id="245" w:author="Albert Courey" w:date="2015-11-16T13:12:00Z">
          <w:pPr>
            <w:pStyle w:val="BodyText"/>
            <w:spacing w:line="480" w:lineRule="auto"/>
          </w:pPr>
        </w:pPrChange>
      </w:pPr>
      <w:del w:id="246" w:author="Albert Courey" w:date="2015-11-16T13:11:00Z">
        <w:r w:rsidDel="002A2867">
          <w:lastRenderedPageBreak/>
          <w:tab/>
          <w:delText xml:space="preserve">We </w:delText>
        </w:r>
      </w:del>
      <w:ins w:id="247" w:author="Albert Courey" w:date="2015-11-16T13:11:00Z">
        <w:r w:rsidR="002A2867">
          <w:t xml:space="preserve">I </w:t>
        </w:r>
      </w:ins>
      <w:r>
        <w:t xml:space="preserve">used a technique to isolate and sequence the nascent transcripts of actively transcribed genes to obtain an accurate profile of the transcriptional activity of the </w:t>
      </w:r>
      <w:r>
        <w:rPr>
          <w:i/>
        </w:rPr>
        <w:t xml:space="preserve">Drosophila </w:t>
      </w:r>
      <w:r>
        <w:t xml:space="preserve">embryo at multiple stages of development. </w:t>
      </w:r>
      <w:del w:id="248" w:author="Albert Courey" w:date="2015-11-16T13:11:00Z">
        <w:r w:rsidR="0071212C" w:rsidDel="002A2867">
          <w:delText xml:space="preserve">We </w:delText>
        </w:r>
      </w:del>
      <w:ins w:id="249" w:author="Albert Courey" w:date="2015-11-16T13:11:00Z">
        <w:r w:rsidR="002A2867">
          <w:t xml:space="preserve">I </w:t>
        </w:r>
      </w:ins>
      <w:r w:rsidR="0071212C">
        <w:t xml:space="preserve">find that nascent transcripts of Gro target genes are significantly enriched for promoter-proximal read density, indicating that Gro targets are enriched for stalled PolII. Coupled with the observation that Gro often binds </w:t>
      </w:r>
      <w:r w:rsidR="003F1A88">
        <w:t>overlapping or shortly downstream of start sites, we propose that Gro may repress genes by favoring the stalling of PolII.</w:t>
      </w:r>
    </w:p>
    <w:p w14:paraId="695BC6D7" w14:textId="1DE18AD2" w:rsidR="002A2867" w:rsidRPr="00677603" w:rsidRDefault="002A2867">
      <w:pPr>
        <w:pStyle w:val="BodyText"/>
        <w:spacing w:line="480" w:lineRule="auto"/>
        <w:ind w:firstLine="360"/>
        <w:pPrChange w:id="250" w:author="Albert Courey" w:date="2015-11-16T13:12:00Z">
          <w:pPr>
            <w:pStyle w:val="BodyText"/>
            <w:spacing w:line="480" w:lineRule="auto"/>
          </w:pPr>
        </w:pPrChange>
      </w:pPr>
      <w:ins w:id="251" w:author="Albert Courey" w:date="2015-11-16T13:17:00Z">
        <w:r>
          <w:t xml:space="preserve">Finally, </w:t>
        </w:r>
      </w:ins>
      <w:ins w:id="252" w:author="Albert Courey" w:date="2015-11-16T13:12:00Z">
        <w:r>
          <w:t xml:space="preserve">I have contributed to a study characterizing the Gro </w:t>
        </w:r>
        <w:proofErr w:type="spellStart"/>
        <w:r>
          <w:t>interactome</w:t>
        </w:r>
      </w:ins>
      <w:proofErr w:type="spellEnd"/>
      <w:ins w:id="253" w:author="Albert Courey" w:date="2015-11-16T13:13:00Z">
        <w:r>
          <w:t xml:space="preserve">. This study showed that Gro interacts with U1 </w:t>
        </w:r>
        <w:proofErr w:type="spellStart"/>
        <w:r>
          <w:t>snRNP</w:t>
        </w:r>
        <w:proofErr w:type="spellEnd"/>
        <w:r>
          <w:t xml:space="preserve">. I compared the effect of knocking down a U1 </w:t>
        </w:r>
        <w:proofErr w:type="spellStart"/>
        <w:r>
          <w:t>snRNP</w:t>
        </w:r>
        <w:proofErr w:type="spellEnd"/>
        <w:r>
          <w:t xml:space="preserve"> subunit with that of knocking down Gro on the S2 cell transcription profile. The results suggest that Gro-mediated repression of some targets may require U1 </w:t>
        </w:r>
        <w:proofErr w:type="spellStart"/>
        <w:r>
          <w:t>snRNP</w:t>
        </w:r>
        <w:proofErr w:type="spellEnd"/>
        <w:r>
          <w:t>.</w:t>
        </w:r>
      </w:ins>
    </w:p>
    <w:sectPr w:rsidR="002A2867" w:rsidRPr="0067760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9074F1" w14:textId="77777777" w:rsidR="00462EC3" w:rsidRDefault="00462EC3">
      <w:pPr>
        <w:spacing w:after="0"/>
      </w:pPr>
      <w:r>
        <w:separator/>
      </w:r>
    </w:p>
  </w:endnote>
  <w:endnote w:type="continuationSeparator" w:id="0">
    <w:p w14:paraId="462F0493" w14:textId="77777777" w:rsidR="00462EC3" w:rsidRDefault="00462E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99A72E" w14:textId="77777777" w:rsidR="00462EC3" w:rsidRDefault="00462EC3">
      <w:r>
        <w:separator/>
      </w:r>
    </w:p>
  </w:footnote>
  <w:footnote w:type="continuationSeparator" w:id="0">
    <w:p w14:paraId="58C1EB4B" w14:textId="77777777" w:rsidR="00462EC3" w:rsidRDefault="00462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60F9C84"/>
    <w:multiLevelType w:val="multilevel"/>
    <w:tmpl w:val="A31A8D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F3895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923510A"/>
    <w:multiLevelType w:val="hybridMultilevel"/>
    <w:tmpl w:val="61C8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hael Chambers">
    <w15:presenceInfo w15:providerId="Windows Live" w15:userId="bdc6256791877d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D0410"/>
    <w:rsid w:val="000F29A6"/>
    <w:rsid w:val="001B6069"/>
    <w:rsid w:val="002A2867"/>
    <w:rsid w:val="002D7770"/>
    <w:rsid w:val="002F735D"/>
    <w:rsid w:val="003F1A88"/>
    <w:rsid w:val="00462EC3"/>
    <w:rsid w:val="004E29B3"/>
    <w:rsid w:val="00590D07"/>
    <w:rsid w:val="00677603"/>
    <w:rsid w:val="00687483"/>
    <w:rsid w:val="006D40B4"/>
    <w:rsid w:val="00711BCB"/>
    <w:rsid w:val="0071212C"/>
    <w:rsid w:val="00784D58"/>
    <w:rsid w:val="007C7166"/>
    <w:rsid w:val="007D3A0F"/>
    <w:rsid w:val="008D6863"/>
    <w:rsid w:val="009D6291"/>
    <w:rsid w:val="00A0285E"/>
    <w:rsid w:val="00A57C13"/>
    <w:rsid w:val="00B03130"/>
    <w:rsid w:val="00B86B75"/>
    <w:rsid w:val="00BC48D5"/>
    <w:rsid w:val="00C22C52"/>
    <w:rsid w:val="00C36279"/>
    <w:rsid w:val="00CA16D7"/>
    <w:rsid w:val="00DF6651"/>
    <w:rsid w:val="00E315A3"/>
    <w:rsid w:val="00E71358"/>
    <w:rsid w:val="00F84C1F"/>
    <w:rsid w:val="00F870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B9648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semiHidden/>
    <w:unhideWhenUsed/>
    <w:rsid w:val="00F84C1F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84C1F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E71358"/>
    <w:pPr>
      <w:spacing w:after="0"/>
      <w:ind w:left="240"/>
    </w:pPr>
    <w:rPr>
      <w:b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E71358"/>
    <w:pPr>
      <w:spacing w:before="120" w:after="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E71358"/>
    <w:pPr>
      <w:spacing w:after="0"/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semiHidden/>
    <w:unhideWhenUsed/>
    <w:rsid w:val="00E71358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71358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71358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71358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71358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71358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228"/>
    <w:rsid w:val="009A0228"/>
    <w:rsid w:val="00CF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50F2FE9390CF4B84448F454EE7E671">
    <w:name w:val="4D50F2FE9390CF4B84448F454EE7E671"/>
    <w:rsid w:val="009A0228"/>
  </w:style>
  <w:style w:type="paragraph" w:customStyle="1" w:styleId="54DD30D87F94124CA7F4A74614691EE7">
    <w:name w:val="54DD30D87F94124CA7F4A74614691EE7"/>
    <w:rsid w:val="009A0228"/>
  </w:style>
  <w:style w:type="paragraph" w:customStyle="1" w:styleId="E30E91C12252BD41B67AABC66E01D7DB">
    <w:name w:val="E30E91C12252BD41B67AABC66E01D7DB"/>
    <w:rsid w:val="009A0228"/>
  </w:style>
  <w:style w:type="paragraph" w:customStyle="1" w:styleId="231620B59764534BA44558494FE069BB">
    <w:name w:val="231620B59764534BA44558494FE069BB"/>
    <w:rsid w:val="009A0228"/>
  </w:style>
  <w:style w:type="paragraph" w:customStyle="1" w:styleId="4A6391E129877C4F94482BD1C4B5CD15">
    <w:name w:val="4A6391E129877C4F94482BD1C4B5CD15"/>
    <w:rsid w:val="009A0228"/>
  </w:style>
  <w:style w:type="paragraph" w:customStyle="1" w:styleId="E7DA05A8C8E15F49B9367284C60A7B20">
    <w:name w:val="E7DA05A8C8E15F49B9367284C60A7B20"/>
    <w:rsid w:val="009A02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D08F1CE-69FD-724A-AFD1-F6611EE1E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701</Words>
  <Characters>3997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</Company>
  <LinksUpToDate>false</LinksUpToDate>
  <CharactersWithSpaces>4689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Chambers</dc:creator>
  <cp:lastModifiedBy>Michael Chambers</cp:lastModifiedBy>
  <cp:revision>11</cp:revision>
  <dcterms:created xsi:type="dcterms:W3CDTF">2015-07-07T03:34:00Z</dcterms:created>
  <dcterms:modified xsi:type="dcterms:W3CDTF">2015-11-17T08:01:00Z</dcterms:modified>
</cp:coreProperties>
</file>