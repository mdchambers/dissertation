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w:t>
      </w:r>
      <w:ins w:id="1" w:author="Albert Courey" w:date="2015-11-12T12:24:00Z">
        <w:r w:rsidR="00A822D7">
          <w:t>s</w:t>
        </w:r>
      </w:ins>
      <w:r>
        <w:t xml:space="preserve">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w:t>
      </w:r>
      <w:del w:id="2" w:author="Michael Chambers" w:date="2015-11-15T20:45:00Z">
        <w:r w:rsidDel="00872023">
          <w:delText xml:space="preserve"> </w:delText>
        </w:r>
      </w:del>
      <w:r>
        <w:t xml:space="preserve">,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3"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4" w:author="Michael Chambers" w:date="2015-08-26T15:30:00Z">
        <w:r w:rsidR="004B64AB">
          <w:t xml:space="preserve"> </w:t>
        </w:r>
      </w:ins>
    </w:p>
    <w:p w14:paraId="54699498" w14:textId="287D6CC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w:t>
        </w:r>
      </w:ins>
      <w:ins w:id="19" w:author="Albert Courey" w:date="2015-11-12T12:28:00Z">
        <w:r w:rsidR="00A822D7">
          <w:t xml:space="preserve">analysis of </w:t>
        </w:r>
      </w:ins>
      <w:ins w:id="20" w:author="Michael Chambers" w:date="2015-08-27T15:19:00Z">
        <w:r w:rsidR="00D95401">
          <w:t>how this localization correlates with binding patterns of additional transcription factors, including those known to interact with Gro</w:t>
        </w:r>
      </w:ins>
      <w:ins w:id="21" w:author="Michael Chambers" w:date="2015-08-26T15:34:00Z">
        <w:r>
          <w:t xml:space="preserve">. </w:t>
        </w:r>
      </w:ins>
      <w:ins w:id="22"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3" w:author="Michael Chambers" w:date="2015-08-27T15:20:00Z">
        <w:r w:rsidR="00D95401">
          <w:t>analysis</w:t>
        </w:r>
      </w:ins>
      <w:ins w:id="24" w:author="Michael Chambers" w:date="2015-08-26T15:35:00Z">
        <w:r>
          <w:t xml:space="preserve">, to identify these targets and </w:t>
        </w:r>
      </w:ins>
      <w:ins w:id="25" w:author="Michael Chambers" w:date="2015-08-27T15:20:00Z">
        <w:r w:rsidR="00D95401">
          <w:t>G</w:t>
        </w:r>
        <w:r w:rsidR="007E7B0E">
          <w:t>ro</w:t>
        </w:r>
      </w:ins>
      <w:ins w:id="26" w:author="Michael Chambers" w:date="2015-11-04T16:26:00Z">
        <w:r w:rsidR="007E7B0E">
          <w:t>’s</w:t>
        </w:r>
      </w:ins>
      <w:ins w:id="27" w:author="Michael Chambers" w:date="2015-08-27T15:20:00Z">
        <w:r w:rsidR="00D95401">
          <w:t xml:space="preserve"> </w:t>
        </w:r>
      </w:ins>
      <w:ins w:id="28"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9" w:author="Michael Chambers" w:date="2015-11-04T16:27:00Z">
        <w:r w:rsidR="007E7B0E">
          <w:t xml:space="preserve"> {Turki-Judeh,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30"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1"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w:t>
      </w:r>
      <w:r>
        <w:lastRenderedPageBreak/>
        <w:t xml:space="preserve">chromatin presumably through its ability to self-associate </w:t>
      </w:r>
      <w:r w:rsidR="003069E4">
        <w:t>{Winkler, 2010 #2964}</w:t>
      </w:r>
      <w:ins w:id="32" w:author="Michael Chambers" w:date="2015-08-27T15:21:00Z">
        <w:r w:rsidR="00D95401">
          <w:t xml:space="preserve"> {Martinez, 2008 #2287}</w:t>
        </w:r>
      </w:ins>
      <w:r>
        <w:t xml:space="preserve">, </w:t>
      </w:r>
      <w:ins w:id="33" w:author="Albert Courey" w:date="2015-11-12T12:30:00Z">
        <w:r w:rsidR="00A822D7">
          <w:t>al</w:t>
        </w:r>
      </w:ins>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4" w:author="Michael Chambers" w:date="2015-11-04T16:55:00Z">
        <w:r w:rsidDel="00A9490B">
          <w:delText>me to</w:delText>
        </w:r>
      </w:del>
      <w:ins w:id="35" w:author="Michael Chambers" w:date="2015-11-04T16:55:00Z">
        <w:r w:rsidR="00A9490B">
          <w:t>us to</w:t>
        </w:r>
      </w:ins>
      <w:r>
        <w:t xml:space="preserve"> thoroughly investigate the requirement for spreading in Gro-mediated repression.</w:t>
      </w:r>
      <w:ins w:id="36" w:author="Albert Courey" w:date="2015-08-24T12:37:00Z">
        <w:r w:rsidR="00A45A2F">
          <w:t xml:space="preserve"> We find </w:t>
        </w:r>
        <w:commentRangeStart w:id="37"/>
        <w:r w:rsidR="00A45A2F">
          <w:t>tha</w:t>
        </w:r>
      </w:ins>
      <w:ins w:id="38" w:author="Michael Chambers" w:date="2015-08-27T15:37:00Z">
        <w:r w:rsidR="002E790E">
          <w:t>t</w:t>
        </w:r>
      </w:ins>
      <w:ins w:id="39"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40" w:author="Michael Chambers" w:date="2015-08-28T18:56:00Z">
        <w:r w:rsidR="00DD49C1">
          <w:t>occurring</w:t>
        </w:r>
      </w:ins>
      <w:ins w:id="41" w:author="Michael Chambers" w:date="2015-08-28T18:55:00Z">
        <w:r w:rsidR="00DD49C1">
          <w:t xml:space="preserve"> </w:t>
        </w:r>
      </w:ins>
      <w:ins w:id="42"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3" w:author="Michael Chambers" w:date="2015-10-13T15:13:00Z">
        <w:r w:rsidR="002E790E">
          <w:t xml:space="preserve">potentially </w:t>
        </w:r>
      </w:ins>
      <w:ins w:id="44" w:author="Michael Chambers" w:date="2015-08-28T18:56:00Z">
        <w:r w:rsidR="00DD49C1">
          <w:t>indicative</w:t>
        </w:r>
      </w:ins>
      <w:ins w:id="45" w:author="Michael Chambers" w:date="2015-10-13T15:13:00Z">
        <w:r w:rsidR="00CA652A">
          <w:t xml:space="preserve"> of looped interactions</w:t>
        </w:r>
      </w:ins>
      <w:ins w:id="46" w:author="Michael Chambers" w:date="2015-10-13T15:16:00Z">
        <w:r w:rsidR="00CA652A">
          <w:t xml:space="preserve">, </w:t>
        </w:r>
        <w:r w:rsidR="002E790E">
          <w:t xml:space="preserve">or </w:t>
        </w:r>
      </w:ins>
      <w:ins w:id="47" w:author="Michael Chambers" w:date="2015-11-04T16:56:00Z">
        <w:r w:rsidR="00CA652A">
          <w:t>a similar</w:t>
        </w:r>
      </w:ins>
      <w:ins w:id="48" w:author="Michael Chambers" w:date="2015-10-13T15:16:00Z">
        <w:r w:rsidR="00CA652A">
          <w:t xml:space="preserve"> topological rearrangement,</w:t>
        </w:r>
      </w:ins>
      <w:ins w:id="49" w:author="Michael Chambers" w:date="2015-10-13T15:13:00Z">
        <w:r w:rsidR="002E790E">
          <w:t xml:space="preserve"> between distant regions of chromatin.</w:t>
        </w:r>
      </w:ins>
      <w:ins w:id="50" w:author="Michael Chambers" w:date="2015-08-27T15:37:00Z">
        <w:r w:rsidR="00172568">
          <w:t xml:space="preserve"> </w:t>
        </w:r>
      </w:ins>
      <w:ins w:id="51" w:author="Albert Courey" w:date="2015-08-24T12:37:00Z">
        <w:del w:id="52" w:author="Michael Chambers" w:date="2015-08-27T15:37:00Z">
          <w:r w:rsidR="00A45A2F" w:rsidDel="00172568">
            <w:delText>t</w:delText>
          </w:r>
        </w:del>
      </w:ins>
      <w:commentRangeEnd w:id="37"/>
      <w:ins w:id="53" w:author="Albert Courey" w:date="2015-08-24T12:38:00Z">
        <w:del w:id="54" w:author="Michael Chambers" w:date="2015-08-27T15:37:00Z">
          <w:r w:rsidR="00A45A2F" w:rsidDel="00172568">
            <w:rPr>
              <w:rStyle w:val="CommentReference"/>
            </w:rPr>
            <w:commentReference w:id="37"/>
          </w:r>
        </w:del>
      </w:ins>
      <w:ins w:id="55" w:author="Albert Courey" w:date="2015-08-24T12:37:00Z">
        <w:del w:id="56"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7" w:author="Michael Chambers" w:date="2015-11-04T16:56:00Z">
        <w:r w:rsidR="00CA652A">
          <w:t>regulatory region, or even a</w:t>
        </w:r>
      </w:ins>
      <w:ins w:id="58" w:author="Michael Chambers" w:date="2015-11-04T16:57:00Z">
        <w:r w:rsidR="00CA652A">
          <w:t>n individual</w:t>
        </w:r>
      </w:ins>
      <w:ins w:id="59" w:author="Michael Chambers" w:date="2015-11-04T16:56:00Z">
        <w:r w:rsidR="00CA652A">
          <w:t xml:space="preserve"> </w:t>
        </w:r>
      </w:ins>
      <w:r>
        <w:t>binding region detected by ChIP-seq</w:t>
      </w:r>
      <w:ins w:id="60" w:author="Michael Chambers" w:date="2015-11-04T16:57:00Z">
        <w:r w:rsidR="00CA652A">
          <w:t>,</w:t>
        </w:r>
      </w:ins>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1" w:author="Michael Chambers" w:date="2015-11-04T16:57:00Z">
        <w:r w:rsidR="00CA652A">
          <w:t>the</w:t>
        </w:r>
      </w:ins>
      <w:del w:id="62" w:author="Michael Chambers" w:date="2015-11-04T16:57:00Z">
        <w:r w:rsidDel="00CA652A">
          <w:delText>me</w:delText>
        </w:r>
      </w:del>
      <w:r>
        <w:t xml:space="preserve"> </w:t>
      </w:r>
      <w:del w:id="63" w:author="Michael Chambers" w:date="2015-11-04T16:58:00Z">
        <w:r w:rsidDel="00CA652A">
          <w:delText>produc</w:delText>
        </w:r>
      </w:del>
      <w:ins w:id="64" w:author="Michael Chambers" w:date="2015-11-04T16:58:00Z">
        <w:r w:rsidR="00CA652A">
          <w:t xml:space="preserve">definition </w:t>
        </w:r>
      </w:ins>
      <w:ins w:id="65" w:author="Michael Chambers" w:date="2015-11-04T16:57:00Z">
        <w:r w:rsidR="00CA652A">
          <w:t>of</w:t>
        </w:r>
      </w:ins>
      <w:del w:id="66" w:author="Michael Chambers" w:date="2015-11-04T16:57:00Z">
        <w:r w:rsidDel="00CA652A">
          <w:delText>e</w:delText>
        </w:r>
      </w:del>
      <w:r>
        <w:t xml:space="preserve"> a high-confidence set of Gro target genes </w:t>
      </w:r>
      <w:ins w:id="67" w:author="Michael Chambers" w:date="2015-11-04T16:58:00Z">
        <w:r w:rsidR="00CA652A">
          <w:t>across developmental stages</w:t>
        </w:r>
      </w:ins>
      <w:del w:id="68" w:author="Michael Chambers" w:date="2015-11-04T16:58:00Z">
        <w:r w:rsidDel="00CA652A">
          <w:delText>at each</w:delText>
        </w:r>
      </w:del>
      <w:del w:id="69" w:author="Michael Chambers" w:date="2015-08-28T18:58:00Z">
        <w:r w:rsidDel="00DD49C1">
          <w:delText xml:space="preserve"> </w:delText>
        </w:r>
      </w:del>
      <w:del w:id="70" w:author="Michael Chambers" w:date="2015-11-04T16:58:00Z">
        <w:r w:rsidDel="00CA652A">
          <w:delText xml:space="preserve"> timepoint</w:delText>
        </w:r>
      </w:del>
      <w:r>
        <w:t xml:space="preserve">, thus enabling </w:t>
      </w:r>
      <w:del w:id="71" w:author="Michael Chambers" w:date="2015-11-04T16:58:00Z">
        <w:r w:rsidDel="00CA652A">
          <w:delText>me to</w:delText>
        </w:r>
      </w:del>
      <w:ins w:id="72" w:author="Michael Chambers" w:date="2015-11-04T16:58:00Z">
        <w:r w:rsidR="00CA652A">
          <w:t>a more</w:t>
        </w:r>
      </w:ins>
      <w:r>
        <w:t xml:space="preserve"> thorough</w:t>
      </w:r>
      <w:del w:id="73" w:author="Michael Chambers" w:date="2015-11-04T16:58:00Z">
        <w:r w:rsidDel="00CA652A">
          <w:delText>ly</w:delText>
        </w:r>
      </w:del>
      <w:r>
        <w:t xml:space="preserve"> characteriz</w:t>
      </w:r>
      <w:ins w:id="74" w:author="Michael Chambers" w:date="2015-11-04T16:58:00Z">
        <w:r w:rsidR="00CA652A">
          <w:t>ation of</w:t>
        </w:r>
      </w:ins>
      <w:del w:id="75" w:author="Michael Chambers" w:date="2015-11-04T16:58:00Z">
        <w:r w:rsidDel="00CA652A">
          <w:delText>e</w:delText>
        </w:r>
      </w:del>
      <w:r>
        <w:t xml:space="preserve"> the role of Gro during early </w:t>
      </w:r>
      <w:del w:id="76" w:author="Michael Chambers" w:date="2015-11-04T16:58:00Z">
        <w:r w:rsidDel="00CA652A">
          <w:delText>development through a broad investigation of its</w:delText>
        </w:r>
      </w:del>
      <w:ins w:id="77" w:author="Michael Chambers" w:date="2015-11-04T16:58:00Z">
        <w:r w:rsidR="00CA652A">
          <w:t>development and a significant refinement of the factor</w:t>
        </w:r>
      </w:ins>
      <w:ins w:id="78" w:author="Michael Chambers" w:date="2015-11-04T16:59:00Z">
        <w:r w:rsidR="00CA652A">
          <w:t>’s</w:t>
        </w:r>
      </w:ins>
      <w:r>
        <w:t xml:space="preserve"> influence on the developmentally-regulated gene network.</w:t>
      </w:r>
      <w:ins w:id="79" w:author="Albert Courey" w:date="2015-08-24T12:39:00Z">
        <w:r w:rsidR="009A457A">
          <w:t xml:space="preserve"> The analysis to be presented here shows that</w:t>
        </w:r>
      </w:ins>
      <w:ins w:id="80" w:author="Michael Chambers" w:date="2015-08-28T18:58:00Z">
        <w:r w:rsidR="00DD49C1">
          <w:t xml:space="preserve"> Groucho targets are enriched for </w:t>
        </w:r>
      </w:ins>
      <w:ins w:id="81" w:author="Michael Chambers" w:date="2015-11-04T16:59:00Z">
        <w:r w:rsidR="00CA652A">
          <w:t xml:space="preserve">numerous </w:t>
        </w:r>
      </w:ins>
      <w:ins w:id="82" w:author="Michael Chambers" w:date="2015-08-28T18:58:00Z">
        <w:r w:rsidR="00DD49C1">
          <w:t xml:space="preserve">transcription factors, confirming its role as a </w:t>
        </w:r>
        <w:del w:id="83" w:author="Albert Courey" w:date="2015-11-12T12:41:00Z">
          <w:r w:rsidR="00DD49C1" w:rsidDel="00667FCE">
            <w:delText xml:space="preserve">pioneering </w:delText>
          </w:r>
        </w:del>
        <w:r w:rsidR="00DD49C1">
          <w:t>factor</w:t>
        </w:r>
      </w:ins>
      <w:ins w:id="84" w:author="Albert Courey" w:date="2015-11-12T12:41:00Z">
        <w:r w:rsidR="00667FCE">
          <w:t xml:space="preserve"> near the top of the regulatory </w:t>
        </w:r>
        <w:commentRangeStart w:id="85"/>
        <w:r w:rsidR="00667FCE">
          <w:t>hierarchy</w:t>
        </w:r>
        <w:commentRangeEnd w:id="85"/>
        <w:r w:rsidR="00667FCE">
          <w:rPr>
            <w:rStyle w:val="CommentReference"/>
          </w:rPr>
          <w:commentReference w:id="85"/>
        </w:r>
      </w:ins>
      <w:ins w:id="86" w:author="Michael Chambers" w:date="2015-08-28T18:58:00Z">
        <w:r w:rsidR="00DD49C1">
          <w:t xml:space="preserve"> in the establishment of </w:t>
        </w:r>
      </w:ins>
      <w:ins w:id="87" w:author="Michael Chambers" w:date="2015-11-04T16:59:00Z">
        <w:r w:rsidR="00997ED9">
          <w:t>developmental</w:t>
        </w:r>
      </w:ins>
      <w:ins w:id="88" w:author="Michael Chambers" w:date="2015-08-28T18:58:00Z">
        <w:r w:rsidR="00DD49C1">
          <w:t xml:space="preserve"> fate.</w:t>
        </w:r>
      </w:ins>
      <w:ins w:id="89" w:author="Albert Courey" w:date="2015-08-24T12:39:00Z">
        <w:del w:id="90"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1" w:author="Michael Chambers" w:date="2015-11-13T21:39:00Z"/>
          <w:i/>
        </w:rPr>
      </w:pPr>
      <w:ins w:id="92" w:author="Michael Chambers" w:date="2015-11-11T22:57:00Z">
        <w:r>
          <w:rPr>
            <w:i/>
          </w:rPr>
          <w:t xml:space="preserve">Fly </w:t>
        </w:r>
      </w:ins>
      <w:ins w:id="93" w:author="Michael Chambers" w:date="2015-11-13T22:02:00Z">
        <w:r w:rsidR="006D5825">
          <w:rPr>
            <w:i/>
          </w:rPr>
          <w:t>strains</w:t>
        </w:r>
      </w:ins>
      <w:del w:id="94" w:author="Michael Chambers" w:date="2015-11-13T22:02:00Z">
        <w:r w:rsidR="00667FCE" w:rsidDel="006D5825">
          <w:rPr>
            <w:rStyle w:val="CommentReference"/>
          </w:rPr>
          <w:commentReference w:id="95"/>
        </w:r>
      </w:del>
    </w:p>
    <w:p w14:paraId="3A52942C" w14:textId="675F5009" w:rsidR="00034394" w:rsidRDefault="00141D2B">
      <w:pPr>
        <w:spacing w:line="480" w:lineRule="auto"/>
        <w:ind w:firstLine="360"/>
        <w:rPr>
          <w:ins w:id="96" w:author="Michael Chambers" w:date="2015-11-14T15:58:00Z"/>
        </w:rPr>
        <w:pPrChange w:id="97" w:author="Michael Chambers" w:date="2015-11-13T22:39:00Z">
          <w:pPr>
            <w:pStyle w:val="ListParagraph"/>
            <w:numPr>
              <w:numId w:val="3"/>
            </w:numPr>
            <w:spacing w:line="480" w:lineRule="auto"/>
            <w:ind w:left="360" w:hanging="360"/>
          </w:pPr>
        </w:pPrChange>
      </w:pPr>
      <w:ins w:id="98" w:author="Michael Chambers" w:date="2015-11-13T22:39:00Z">
        <w:r>
          <w:t xml:space="preserve">Flies were maintained on standard medium at 25˚C. </w:t>
        </w:r>
      </w:ins>
      <w:ins w:id="99" w:author="Michael Chambers" w:date="2015-11-13T22:03:00Z">
        <w:r w:rsidR="00ED673B">
          <w:t>UAS</w:t>
        </w:r>
      </w:ins>
      <w:ins w:id="100" w:author="Michael Chambers" w:date="2015-11-13T22:04:00Z">
        <w:r w:rsidR="00ED673B">
          <w:t>-</w:t>
        </w:r>
        <w:r w:rsidR="00ED673B" w:rsidRPr="00141D2B">
          <w:rPr>
            <w:i/>
            <w:rPrChange w:id="101" w:author="Michael Chambers" w:date="2015-11-13T22:39:00Z">
              <w:rPr/>
            </w:rPrChange>
          </w:rPr>
          <w:t>Gro</w:t>
        </w:r>
      </w:ins>
      <w:ins w:id="102" w:author="Michael Chambers" w:date="2015-11-13T22:05:00Z">
        <w:r w:rsidR="00ED673B">
          <w:t xml:space="preserve"> and UAS-</w:t>
        </w:r>
        <w:r w:rsidR="00ED673B" w:rsidRPr="00141D2B">
          <w:rPr>
            <w:i/>
            <w:rPrChange w:id="103" w:author="Michael Chambers" w:date="2015-11-13T22:39:00Z">
              <w:rPr/>
            </w:rPrChange>
          </w:rPr>
          <w:t>Gro</w:t>
        </w:r>
      </w:ins>
      <w:ins w:id="104" w:author="Michael Chambers" w:date="2015-11-13T22:06:00Z">
        <w:r w:rsidR="00ED673B" w:rsidRPr="00141D2B">
          <w:rPr>
            <w:i/>
            <w:rPrChange w:id="105" w:author="Michael Chambers" w:date="2015-11-13T22:39:00Z">
              <w:rPr/>
            </w:rPrChange>
          </w:rPr>
          <w:t>ΔGP</w:t>
        </w:r>
        <w:r w:rsidR="00ED673B">
          <w:t xml:space="preserve"> </w:t>
        </w:r>
      </w:ins>
      <w:ins w:id="106" w:author="Michael Chambers" w:date="2015-11-13T22:36:00Z">
        <w:r w:rsidR="00CB0087">
          <w:t>transgenic</w:t>
        </w:r>
      </w:ins>
      <w:ins w:id="107" w:author="Michael Chambers" w:date="2015-11-13T22:04:00Z">
        <w:r>
          <w:t xml:space="preserve"> </w:t>
        </w:r>
      </w:ins>
      <w:ins w:id="108" w:author="Michael Chambers" w:date="2015-11-13T22:42:00Z">
        <w:r>
          <w:t xml:space="preserve">flies </w:t>
        </w:r>
      </w:ins>
      <w:ins w:id="109" w:author="Michael Chambers" w:date="2015-11-13T22:04:00Z">
        <w:r>
          <w:t>were described previously</w:t>
        </w:r>
      </w:ins>
      <w:ins w:id="110" w:author="Michael Chambers" w:date="2015-11-13T22:36:00Z">
        <w:r>
          <w:t xml:space="preserve"> </w:t>
        </w:r>
      </w:ins>
      <w:ins w:id="111" w:author="Michael Chambers" w:date="2015-11-13T22:37:00Z">
        <w:r>
          <w:t>{Turki-Judeh, 2012 #2966}</w:t>
        </w:r>
      </w:ins>
      <w:ins w:id="112" w:author="Michael Chambers" w:date="2015-11-13T22:04:00Z">
        <w:r>
          <w:t>.</w:t>
        </w:r>
      </w:ins>
      <w:ins w:id="113" w:author="Michael Chambers" w:date="2015-11-13T22:37:00Z">
        <w:r>
          <w:t xml:space="preserve"> </w:t>
        </w:r>
      </w:ins>
      <w:ins w:id="114" w:author="Michael Chambers" w:date="2015-11-13T22:43:00Z">
        <w:r>
          <w:t xml:space="preserve">The </w:t>
        </w:r>
      </w:ins>
      <w:ins w:id="115" w:author="Michael Chambers" w:date="2015-11-13T22:45:00Z">
        <w:r>
          <w:t>UAS-</w:t>
        </w:r>
      </w:ins>
      <w:ins w:id="116" w:author="Michael Chambers" w:date="2015-11-13T22:43:00Z">
        <w:r>
          <w:t>Gro</w:t>
        </w:r>
        <w:r w:rsidRPr="00141D2B">
          <w:rPr>
            <w:rPrChange w:id="117" w:author="Michael Chambers" w:date="2015-11-13T22:43:00Z">
              <w:rPr>
                <w:i/>
              </w:rPr>
            </w:rPrChange>
          </w:rPr>
          <w:t>ΔGP</w:t>
        </w:r>
        <w:r>
          <w:t xml:space="preserve"> construct </w:t>
        </w:r>
      </w:ins>
      <w:ins w:id="118" w:author="Michael Chambers" w:date="2015-11-13T22:45:00Z">
        <w:r>
          <w:t>contains</w:t>
        </w:r>
      </w:ins>
      <w:ins w:id="119" w:author="Michael Chambers" w:date="2015-11-13T22:43:00Z">
        <w:r>
          <w:t xml:space="preserve"> a deletion of amino acids 134-194</w:t>
        </w:r>
      </w:ins>
      <w:ins w:id="120" w:author="Michael Chambers" w:date="2015-11-13T22:45:00Z">
        <w:r>
          <w:t>, encompassing the GP domain</w:t>
        </w:r>
      </w:ins>
      <w:ins w:id="121" w:author="Michael Chambers" w:date="2015-11-13T22:43:00Z">
        <w:r>
          <w:t xml:space="preserve">. </w:t>
        </w:r>
      </w:ins>
      <w:ins w:id="122" w:author="Michael Chambers" w:date="2015-11-13T22:40:00Z">
        <w:r>
          <w:t xml:space="preserve">Embryos for overexpression studies were obtained from staged embryos collected from </w:t>
        </w:r>
      </w:ins>
      <w:ins w:id="123" w:author="Michael Chambers" w:date="2015-11-13T22:45:00Z">
        <w:r>
          <w:t>crosses of</w:t>
        </w:r>
      </w:ins>
      <w:ins w:id="124" w:author="Michael Chambers" w:date="2015-11-13T22:40:00Z">
        <w:r>
          <w:t xml:space="preserve"> </w:t>
        </w:r>
      </w:ins>
      <w:ins w:id="125" w:author="Michael Chambers" w:date="2015-11-13T22:37:00Z">
        <w:r>
          <w:t>UAS-</w:t>
        </w:r>
        <w:r w:rsidRPr="00141D2B">
          <w:rPr>
            <w:i/>
          </w:rPr>
          <w:t xml:space="preserve">Gro </w:t>
        </w:r>
      </w:ins>
      <w:ins w:id="126" w:author="Michael Chambers" w:date="2015-11-13T22:41:00Z">
        <w:r>
          <w:t xml:space="preserve">with a maternal driver, </w:t>
        </w:r>
      </w:ins>
      <w:ins w:id="127" w:author="Michael Chambers" w:date="2015-11-13T22:37:00Z">
        <w:r w:rsidRPr="00141D2B">
          <w:rPr>
            <w:i/>
          </w:rPr>
          <w:t>Mat-Gal4</w:t>
        </w:r>
      </w:ins>
      <w:ins w:id="128" w:author="Michael Chambers" w:date="2015-11-13T22:54:00Z">
        <w:r w:rsidR="00F52206">
          <w:rPr>
            <w:i/>
          </w:rPr>
          <w:t xml:space="preserve"> </w:t>
        </w:r>
        <w:r w:rsidR="00F52206">
          <w:t>{Nie, 2009 #2369}</w:t>
        </w:r>
      </w:ins>
      <w:ins w:id="129" w:author="Michael Chambers" w:date="2015-11-13T22:41:00Z">
        <w:r>
          <w:rPr>
            <w:i/>
          </w:rPr>
          <w:t>.</w:t>
        </w:r>
      </w:ins>
      <w:ins w:id="130" w:author="Michael Chambers" w:date="2015-11-13T22:49:00Z">
        <w:r w:rsidR="008C2E38">
          <w:rPr>
            <w:i/>
          </w:rPr>
          <w:t xml:space="preserve"> </w:t>
        </w:r>
      </w:ins>
      <w:ins w:id="131" w:author="Michael Chambers" w:date="2015-11-13T22:51:00Z">
        <w:r w:rsidR="008C2E38">
          <w:t>Germ line clones of the</w:t>
        </w:r>
      </w:ins>
      <w:ins w:id="132" w:author="Michael Chambers" w:date="2015-11-13T22:49:00Z">
        <w:r w:rsidR="008C2E38">
          <w:t xml:space="preserve"> </w:t>
        </w:r>
        <w:r w:rsidR="008C2E38">
          <w:rPr>
            <w:i/>
          </w:rPr>
          <w:t xml:space="preserve">gro </w:t>
        </w:r>
        <w:r w:rsidR="008C2E38">
          <w:t xml:space="preserve">mutant fly </w:t>
        </w:r>
      </w:ins>
      <w:ins w:id="133" w:author="Michael Chambers" w:date="2015-11-13T22:51:00Z">
        <w:r w:rsidR="008C2E38">
          <w:t>allele</w:t>
        </w:r>
      </w:ins>
      <w:ins w:id="134" w:author="Michael Chambers" w:date="2015-11-13T22:49:00Z">
        <w:r w:rsidR="008C2E38">
          <w:t xml:space="preserve"> MB36 </w:t>
        </w:r>
      </w:ins>
      <w:ins w:id="135" w:author="Michael Chambers" w:date="2015-11-13T22:50:00Z">
        <w:r w:rsidR="008C2E38">
          <w:t xml:space="preserve">(a null allele) </w:t>
        </w:r>
      </w:ins>
      <w:ins w:id="136" w:author="Michael Chambers" w:date="2015-11-13T22:49:00Z">
        <w:r w:rsidR="008C2E38">
          <w:t>were used for Groucho loss-of-function studies</w:t>
        </w:r>
      </w:ins>
      <w:ins w:id="137" w:author="Michael Chambers" w:date="2015-11-13T22:45:00Z">
        <w:r>
          <w:t xml:space="preserve"> </w:t>
        </w:r>
      </w:ins>
      <w:ins w:id="138" w:author="Michael Chambers" w:date="2015-11-13T22:47:00Z">
        <w:r w:rsidR="008C2E38">
          <w:t>{Jennings, 2007 #2990}.</w:t>
        </w:r>
      </w:ins>
      <w:ins w:id="139" w:author="Michael Chambers" w:date="2015-11-13T22:51:00Z">
        <w:r w:rsidR="008C2E38">
          <w:t xml:space="preserve"> </w:t>
        </w:r>
      </w:ins>
      <w:ins w:id="140" w:author="Michael Chambers" w:date="2015-11-13T22:50:00Z">
        <w:r w:rsidR="008C2E38">
          <w:t xml:space="preserve"> </w:t>
        </w:r>
      </w:ins>
      <w:ins w:id="141" w:author="Michael Chambers" w:date="2015-11-13T22:51:00Z">
        <w:r w:rsidR="008C2E38">
          <w:t xml:space="preserve">These lines were generated using the standard </w:t>
        </w:r>
      </w:ins>
      <w:ins w:id="142" w:author="Michael Chambers" w:date="2015-11-13T22:52:00Z">
        <w:r w:rsidR="008C2E38">
          <w:t xml:space="preserve">dominant female sterile FLP/FRT protocol </w:t>
        </w:r>
      </w:ins>
      <w:ins w:id="143" w:author="Michael Chambers" w:date="2015-11-13T22:53:00Z">
        <w:r w:rsidR="008C2E38">
          <w:t>{Chou, 1996 #3178}</w:t>
        </w:r>
      </w:ins>
      <w:ins w:id="144" w:author="Michael Chambers" w:date="2015-11-13T22:52:00Z">
        <w:r w:rsidR="008C2E38">
          <w:t>.</w:t>
        </w:r>
      </w:ins>
    </w:p>
    <w:p w14:paraId="460BD640" w14:textId="77777777" w:rsidR="005B57AD" w:rsidRPr="00141D2B" w:rsidRDefault="005B57AD">
      <w:pPr>
        <w:spacing w:line="480" w:lineRule="auto"/>
        <w:ind w:firstLine="360"/>
        <w:rPr>
          <w:ins w:id="145" w:author="Michael Chambers" w:date="2015-11-11T22:57:00Z"/>
          <w:rPrChange w:id="146" w:author="Michael Chambers" w:date="2015-11-13T22:45:00Z">
            <w:rPr>
              <w:ins w:id="147" w:author="Michael Chambers" w:date="2015-11-11T22:57:00Z"/>
              <w:i/>
            </w:rPr>
          </w:rPrChange>
        </w:rPr>
        <w:pPrChange w:id="148"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49" w:author="Albert Courey" w:date="2015-11-12T12:44:00Z"/>
          <w:i/>
        </w:rPr>
      </w:pPr>
      <w:ins w:id="150" w:author="Michael Chambers" w:date="2015-08-26T15:49:00Z">
        <w:r>
          <w:rPr>
            <w:i/>
          </w:rPr>
          <w:lastRenderedPageBreak/>
          <w:t>Groucho chromatin immunoprecipation (ChIP) and sequencing</w:t>
        </w:r>
      </w:ins>
    </w:p>
    <w:p w14:paraId="4A378342" w14:textId="07915334" w:rsidR="00667FCE" w:rsidRPr="00667FCE" w:rsidRDefault="00667FCE">
      <w:pPr>
        <w:spacing w:line="480" w:lineRule="auto"/>
        <w:ind w:firstLine="360"/>
        <w:rPr>
          <w:ins w:id="151" w:author="Albert Courey" w:date="2015-11-12T12:44:00Z"/>
          <w:rPrChange w:id="152" w:author="Albert Courey" w:date="2015-11-12T12:44:00Z">
            <w:rPr>
              <w:ins w:id="153" w:author="Albert Courey" w:date="2015-11-12T12:44:00Z"/>
              <w:i/>
            </w:rPr>
          </w:rPrChange>
        </w:rPr>
        <w:pPrChange w:id="154" w:author="Michael Chambers" w:date="2015-11-14T15:58:00Z">
          <w:pPr>
            <w:spacing w:line="480" w:lineRule="auto"/>
          </w:pPr>
        </w:pPrChange>
      </w:pPr>
      <w:ins w:id="155" w:author="Albert Courey" w:date="2015-11-12T12:44:00Z">
        <w:r w:rsidRPr="00667FCE">
          <w:rPr>
            <w:rPrChange w:id="156" w:author="Albert Courey" w:date="2015-11-12T12:44:00Z">
              <w:rPr>
                <w:i/>
              </w:rPr>
            </w:rPrChange>
          </w:rPr>
          <w:t>ChIP was carried out as described previously</w:t>
        </w:r>
      </w:ins>
      <w:ins w:id="157" w:author="Michael Chambers" w:date="2015-11-14T15:57:00Z">
        <w:r w:rsidR="00472DFD">
          <w:t xml:space="preserve"> {Bonn, 2012 #3179}.</w:t>
        </w:r>
      </w:ins>
      <w:ins w:id="158" w:author="Albert Courey" w:date="2015-11-12T12:44:00Z">
        <w:r w:rsidRPr="00667FCE">
          <w:rPr>
            <w:rPrChange w:id="159" w:author="Albert Courey" w:date="2015-11-12T12:44:00Z">
              <w:rPr>
                <w:i/>
              </w:rPr>
            </w:rPrChange>
          </w:rPr>
          <w:t xml:space="preserve"> </w:t>
        </w:r>
        <w:del w:id="160" w:author="Michael Chambers" w:date="2015-11-14T15:57:00Z">
          <w:r w:rsidRPr="00667FCE" w:rsidDel="00472DFD">
            <w:rPr>
              <w:rPrChange w:id="161" w:author="Albert Courey" w:date="2015-11-12T12:44:00Z">
                <w:rPr>
                  <w:i/>
                </w:rPr>
              </w:rPrChange>
            </w:rPr>
            <w:delText>(</w:delText>
          </w:r>
          <w:r w:rsidRPr="00667FCE" w:rsidDel="00472DFD">
            <w:rPr>
              <w:rPrChange w:id="162" w:author="Albert Courey" w:date="2015-11-12T12:44:00Z">
                <w:rPr>
                  <w:i/>
                </w:rPr>
              </w:rPrChange>
            </w:rPr>
            <w:fldChar w:fldCharType="begin"/>
          </w:r>
          <w:r w:rsidRPr="00667FCE" w:rsidDel="00472DFD">
            <w:rPr>
              <w:rPrChange w:id="163" w:author="Albert Courey" w:date="2015-11-12T12:44:00Z">
                <w:rPr>
                  <w:i/>
                </w:rPr>
              </w:rPrChange>
            </w:rPr>
            <w:delInstrText xml:space="preserve"> HYPERLINK "http://www.ncbi.nlm.nih.gov/pubmed/22538849" </w:delInstrText>
          </w:r>
          <w:r w:rsidRPr="00667FCE" w:rsidDel="00472DFD">
            <w:rPr>
              <w:rPrChange w:id="164" w:author="Albert Courey" w:date="2015-11-12T12:44:00Z">
                <w:rPr>
                  <w:i/>
                </w:rPr>
              </w:rPrChange>
            </w:rPr>
            <w:fldChar w:fldCharType="separate"/>
          </w:r>
          <w:r w:rsidRPr="00667FCE" w:rsidDel="00472DFD">
            <w:rPr>
              <w:rStyle w:val="Hyperlink"/>
              <w:rPrChange w:id="165" w:author="Albert Courey" w:date="2015-11-12T12:44:00Z">
                <w:rPr>
                  <w:rStyle w:val="Hyperlink"/>
                  <w:i/>
                </w:rPr>
              </w:rPrChange>
            </w:rPr>
            <w:delText>http://www.ncbi.nlm.nih.gov/pubmed/22538849</w:delText>
          </w:r>
          <w:r w:rsidRPr="00667FCE" w:rsidDel="00472DFD">
            <w:rPr>
              <w:rPrChange w:id="166" w:author="Albert Courey" w:date="2015-11-12T12:44:00Z">
                <w:rPr>
                  <w:i/>
                </w:rPr>
              </w:rPrChange>
            </w:rPr>
            <w:fldChar w:fldCharType="end"/>
          </w:r>
          <w:r w:rsidRPr="00667FCE" w:rsidDel="00472DFD">
            <w:rPr>
              <w:rPrChange w:id="167" w:author="Albert Courey" w:date="2015-11-12T12:44:00Z">
                <w:rPr>
                  <w:i/>
                </w:rPr>
              </w:rPrChange>
            </w:rPr>
            <w:delText xml:space="preserve">). </w:delText>
          </w:r>
        </w:del>
        <w:r w:rsidRPr="00667FCE">
          <w:rPr>
            <w:rPrChange w:id="168" w:author="Albert Courey" w:date="2015-11-12T12:44:00Z">
              <w:rPr>
                <w:i/>
              </w:rPr>
            </w:rPrChange>
          </w:rPr>
          <w:t xml:space="preserve">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ins>
    </w:p>
    <w:p w14:paraId="5C5B4B7F" w14:textId="77777777" w:rsidR="00667FCE" w:rsidRPr="00667FCE" w:rsidRDefault="00667FCE">
      <w:pPr>
        <w:spacing w:line="480" w:lineRule="auto"/>
        <w:rPr>
          <w:ins w:id="169" w:author="Michael Chambers" w:date="2015-08-26T15:49:00Z"/>
          <w:i/>
          <w:rPrChange w:id="170" w:author="Albert Courey" w:date="2015-11-12T12:44:00Z">
            <w:rPr>
              <w:ins w:id="171" w:author="Michael Chambers" w:date="2015-08-26T15:49:00Z"/>
            </w:rPr>
          </w:rPrChange>
        </w:rPr>
        <w:pPrChange w:id="172"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73" w:author="Michael Chambers" w:date="2015-08-26T15:49:00Z"/>
          <w:i/>
        </w:rPr>
      </w:pPr>
      <w:ins w:id="174"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75" w:author="Michael Chambers" w:date="2015-11-14T15:58:00Z"/>
        </w:rPr>
        <w:pPrChange w:id="176" w:author="Albert Courey" w:date="2015-11-12T12:44:00Z">
          <w:pPr>
            <w:pStyle w:val="ListParagraph"/>
            <w:spacing w:line="480" w:lineRule="auto"/>
            <w:ind w:left="360" w:firstLine="360"/>
          </w:pPr>
        </w:pPrChange>
      </w:pPr>
      <w:ins w:id="177"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39E363E1" w14:textId="77777777" w:rsidR="005B57AD" w:rsidRPr="00C46D6E" w:rsidRDefault="005B57AD">
      <w:pPr>
        <w:pStyle w:val="ListParagraph"/>
        <w:spacing w:line="480" w:lineRule="auto"/>
        <w:ind w:left="0" w:firstLine="360"/>
        <w:rPr>
          <w:ins w:id="178" w:author="Michael Chambers" w:date="2015-08-26T15:49:00Z"/>
        </w:rPr>
        <w:pPrChange w:id="179"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80" w:author="Michael Chambers" w:date="2015-08-26T15:49:00Z"/>
          <w:i/>
        </w:rPr>
      </w:pPr>
      <w:ins w:id="181" w:author="Michael Chambers" w:date="2015-08-26T15:49:00Z">
        <w:r>
          <w:rPr>
            <w:i/>
          </w:rPr>
          <w:t>Embryonic RNA isolation and sequencing (RNA-seq)</w:t>
        </w:r>
      </w:ins>
    </w:p>
    <w:p w14:paraId="1B5B57CD" w14:textId="77777777" w:rsidR="003C0EDF" w:rsidRDefault="003C0EDF">
      <w:pPr>
        <w:pStyle w:val="ListParagraph"/>
        <w:spacing w:line="480" w:lineRule="auto"/>
        <w:ind w:left="0" w:firstLine="360"/>
        <w:rPr>
          <w:ins w:id="182" w:author="Michael Chambers" w:date="2015-11-14T15:58:00Z"/>
        </w:rPr>
        <w:pPrChange w:id="183" w:author="Albert Courey" w:date="2015-11-12T12:44:00Z">
          <w:pPr>
            <w:pStyle w:val="ListParagraph"/>
            <w:spacing w:line="480" w:lineRule="auto"/>
            <w:ind w:left="360" w:firstLine="360"/>
          </w:pPr>
        </w:pPrChange>
      </w:pPr>
      <w:ins w:id="184" w:author="Michael Chambers" w:date="2015-08-26T15:49:00Z">
        <w:r>
          <w:t xml:space="preserve">Staged embryos were manually homogenized in TRIzol reagent (Life Technologies) according to manufacturer protocols. Purified RNA quality was </w:t>
        </w:r>
        <w:r>
          <w:lastRenderedPageBreak/>
          <w:t>assessed via Bioanalyzer 2100 (Agilent Technologies). polyA-selected libraries were generated with TruSeq Stranded mRNA Library Prep Kit (Illumina) and sequenced on the Illumina HiSeq 2000 platform.</w:t>
        </w:r>
      </w:ins>
    </w:p>
    <w:p w14:paraId="6DEEEECC" w14:textId="77777777" w:rsidR="005B57AD" w:rsidRPr="008C0EBB" w:rsidRDefault="005B57AD">
      <w:pPr>
        <w:pStyle w:val="ListParagraph"/>
        <w:spacing w:line="480" w:lineRule="auto"/>
        <w:ind w:left="0" w:firstLine="360"/>
        <w:rPr>
          <w:ins w:id="185" w:author="Michael Chambers" w:date="2015-08-26T15:49:00Z"/>
        </w:rPr>
        <w:pPrChange w:id="186"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187" w:author="Michael Chambers" w:date="2015-08-26T15:49:00Z"/>
          <w:i/>
        </w:rPr>
      </w:pPr>
      <w:ins w:id="188" w:author="Michael Chambers" w:date="2015-11-14T16:19:00Z">
        <w:r>
          <w:rPr>
            <w:i/>
          </w:rPr>
          <w:t>Transcriptome (RNA-seq) data preparation and genomic alignment</w:t>
        </w:r>
      </w:ins>
    </w:p>
    <w:p w14:paraId="0E7F29FA" w14:textId="52047F61" w:rsidR="003A0BE9" w:rsidRDefault="003C0EDF">
      <w:pPr>
        <w:spacing w:line="480" w:lineRule="auto"/>
        <w:ind w:firstLine="360"/>
        <w:rPr>
          <w:ins w:id="189" w:author="Michael Chambers" w:date="2015-11-14T15:58:00Z"/>
        </w:rPr>
        <w:pPrChange w:id="190" w:author="Michael Chambers" w:date="2015-11-14T15:58:00Z">
          <w:pPr>
            <w:pStyle w:val="Heading2"/>
            <w:spacing w:line="480" w:lineRule="auto"/>
          </w:pPr>
        </w:pPrChange>
      </w:pPr>
      <w:ins w:id="191"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 xml:space="preserve">genome (iGenomes BDGP 5.25 assembly) with iGenomes gene models as a guide. Gene assignment was performed with HTSeq {IAnders, 2015 #3027}. </w:t>
        </w:r>
      </w:ins>
    </w:p>
    <w:p w14:paraId="4BFE582A" w14:textId="77777777" w:rsidR="003A0BE9" w:rsidRDefault="003A0BE9">
      <w:pPr>
        <w:spacing w:line="480" w:lineRule="auto"/>
        <w:rPr>
          <w:ins w:id="192" w:author="Michael Chambers" w:date="2015-11-14T15:58:00Z"/>
        </w:rPr>
        <w:pPrChange w:id="193" w:author="Michael Chambers" w:date="2015-11-14T15:58:00Z">
          <w:pPr>
            <w:pStyle w:val="Heading2"/>
            <w:spacing w:line="480" w:lineRule="auto"/>
          </w:pPr>
        </w:pPrChange>
      </w:pPr>
    </w:p>
    <w:p w14:paraId="77891EBE" w14:textId="0EC37B19" w:rsidR="003A0BE9" w:rsidRDefault="003A0BE9">
      <w:pPr>
        <w:pStyle w:val="ListParagraph"/>
        <w:numPr>
          <w:ilvl w:val="0"/>
          <w:numId w:val="3"/>
        </w:numPr>
        <w:spacing w:line="480" w:lineRule="auto"/>
        <w:ind w:left="360"/>
        <w:rPr>
          <w:ins w:id="194" w:author="Michael Chambers" w:date="2015-11-14T16:19:00Z"/>
          <w:i/>
        </w:rPr>
        <w:pPrChange w:id="195" w:author="Michael Chambers" w:date="2015-11-14T15:59:00Z">
          <w:pPr>
            <w:pStyle w:val="Heading2"/>
            <w:spacing w:line="480" w:lineRule="auto"/>
          </w:pPr>
        </w:pPrChange>
      </w:pPr>
      <w:ins w:id="196" w:author="Michael Chambers" w:date="2015-11-14T15:59:00Z">
        <w:r>
          <w:rPr>
            <w:i/>
          </w:rPr>
          <w:t>High-confidence Groucho targets</w:t>
        </w:r>
      </w:ins>
    </w:p>
    <w:p w14:paraId="1197985D" w14:textId="6C06D629" w:rsidR="00AF03D9" w:rsidRPr="00AF03D9" w:rsidRDefault="00AF03D9">
      <w:pPr>
        <w:spacing w:line="480" w:lineRule="auto"/>
        <w:ind w:firstLine="360"/>
        <w:rPr>
          <w:ins w:id="197" w:author="Michael Chambers" w:date="2015-08-28T19:00:00Z"/>
          <w:rPrChange w:id="198" w:author="Michael Chambers" w:date="2015-11-14T16:19:00Z">
            <w:rPr>
              <w:ins w:id="199" w:author="Michael Chambers" w:date="2015-08-28T19:00:00Z"/>
              <w:i/>
            </w:rPr>
          </w:rPrChange>
        </w:rPr>
        <w:pPrChange w:id="200" w:author="Michael Chambers" w:date="2015-11-14T16:19:00Z">
          <w:pPr>
            <w:pStyle w:val="Heading2"/>
            <w:spacing w:line="480" w:lineRule="auto"/>
          </w:pPr>
        </w:pPrChange>
      </w:pPr>
      <w:ins w:id="201" w:author="Michael Chambers" w:date="2015-11-14T16:19:00Z">
        <w:r>
          <w:t>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202" w:author="Michael Chambers" w:date="2015-08-26T15:49:00Z"/>
          <w:i/>
        </w:rPr>
      </w:pPr>
      <w:del w:id="20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04" w:author="Michael Chambers" w:date="2015-08-26T15:49:00Z"/>
          <w:i/>
        </w:rPr>
      </w:pPr>
      <w:del w:id="20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06" w:author="Michael Chambers" w:date="2015-08-26T15:49:00Z"/>
        </w:rPr>
      </w:pPr>
      <w:del w:id="20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08" w:author="Michael Chambers" w:date="2015-08-28T19:00:00Z">
        <w:r w:rsidR="003069E4" w:rsidDel="00A1068B">
          <w:delText>{Langmead, 2012 #3049}</w:delText>
        </w:r>
      </w:del>
      <w:del w:id="209" w:author="Michael Chambers" w:date="2015-08-26T15:49:00Z">
        <w:r w:rsidDel="003C0EDF">
          <w:delText xml:space="preserve">.  Peak calling was performed using MACS2  (v2.1.0) </w:delText>
        </w:r>
      </w:del>
      <w:del w:id="21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11" w:author="Michael Chambers" w:date="2015-08-26T15:49:00Z"/>
          <w:i/>
        </w:rPr>
      </w:pPr>
      <w:del w:id="21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13" w:author="Michael Chambers" w:date="2015-08-26T15:49:00Z"/>
          <w:i/>
        </w:rPr>
      </w:pPr>
      <w:del w:id="21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15" w:author="Michael Chambers" w:date="2015-08-28T19:00:00Z"/>
        </w:rPr>
      </w:pPr>
      <w:r>
        <w:t>Results</w:t>
      </w:r>
    </w:p>
    <w:p w14:paraId="1BC223F3" w14:textId="77777777" w:rsidR="00DF7C23" w:rsidRDefault="00DF7C23">
      <w:pPr>
        <w:pStyle w:val="Heading2"/>
        <w:spacing w:line="480" w:lineRule="auto"/>
        <w:pPrChange w:id="216" w:author="Michael Chambers" w:date="2015-08-28T19:00:00Z">
          <w:pPr>
            <w:spacing w:line="480" w:lineRule="auto"/>
          </w:pPr>
        </w:pPrChange>
      </w:pPr>
    </w:p>
    <w:p w14:paraId="1F932FF8" w14:textId="77777777" w:rsidR="00A1068B" w:rsidRDefault="00A1068B" w:rsidP="00DF7C23">
      <w:pPr>
        <w:spacing w:line="480" w:lineRule="auto"/>
        <w:rPr>
          <w:ins w:id="217"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18" w:author="Michael Chambers" w:date="2015-11-11T20:05:00Z">
        <w:r w:rsidR="00A25B2F" w:rsidDel="0091233D">
          <w:rPr>
            <w:i/>
          </w:rPr>
          <w:delText xml:space="preserve">recruited ubiquitously </w:delText>
        </w:r>
        <w:r w:rsidR="00AC2836" w:rsidDel="0091233D">
          <w:rPr>
            <w:i/>
          </w:rPr>
          <w:delText>and dynamically</w:delText>
        </w:r>
      </w:del>
      <w:ins w:id="219"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20" w:author="Michael Chambers" w:date="2015-11-11T20:05:00Z">
        <w:r w:rsidR="00A25B2F" w:rsidDel="0091233D">
          <w:rPr>
            <w:i/>
          </w:rPr>
          <w:delText>the genome</w:delText>
        </w:r>
      </w:del>
      <w:ins w:id="221"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22"/>
      <w:r>
        <w:t>The</w:t>
      </w:r>
      <w:commentRangeEnd w:id="222"/>
      <w:r w:rsidR="003763E7">
        <w:rPr>
          <w:rStyle w:val="CommentReference"/>
        </w:rPr>
        <w:commentReference w:id="222"/>
      </w:r>
      <w:r>
        <w:t xml:space="preserve"> </w:t>
      </w:r>
      <w:del w:id="223" w:author="Albert Courey" w:date="2015-08-24T12:29:00Z">
        <w:r w:rsidDel="00A45A2F">
          <w:delText xml:space="preserve">timepoints </w:delText>
        </w:r>
      </w:del>
      <w:ins w:id="224" w:author="Albert Courey" w:date="2015-08-24T12:29:00Z">
        <w:r w:rsidR="00A45A2F">
          <w:t xml:space="preserve">time windows </w:t>
        </w:r>
      </w:ins>
      <w:r>
        <w:t xml:space="preserve">used for the analysis were chosen to overlap significant events in embryonic development that have known Groucho interactions. The first </w:t>
      </w:r>
      <w:del w:id="225" w:author="Albert Courey" w:date="2015-08-24T12:29:00Z">
        <w:r w:rsidDel="00A45A2F">
          <w:delText xml:space="preserve">timepoint </w:delText>
        </w:r>
      </w:del>
      <w:ins w:id="226" w:author="Albert Courey" w:date="2015-08-24T12:29:00Z">
        <w:r w:rsidR="00A45A2F">
          <w:t xml:space="preserve">window </w:t>
        </w:r>
      </w:ins>
      <w:r>
        <w:t>(</w:t>
      </w:r>
      <w:ins w:id="227" w:author="Albert Courey" w:date="2015-08-24T12:29:00Z">
        <w:r w:rsidR="00A45A2F">
          <w:t xml:space="preserve">timepoint 1: </w:t>
        </w:r>
      </w:ins>
      <w:r>
        <w:t>1.5 – 4 hours post</w:t>
      </w:r>
      <w:ins w:id="228" w:author="Albert Courey" w:date="2015-08-24T12:30:00Z">
        <w:r w:rsidR="00A45A2F">
          <w:t>-</w:t>
        </w:r>
      </w:ins>
      <w:del w:id="229"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30" w:author="Albert Courey" w:date="2015-08-24T12:30:00Z">
        <w:r w:rsidDel="00A45A2F">
          <w:delText xml:space="preserve">timepoint </w:delText>
        </w:r>
      </w:del>
      <w:ins w:id="231" w:author="Albert Courey" w:date="2015-08-24T12:30:00Z">
        <w:r w:rsidR="00A45A2F">
          <w:t xml:space="preserve">window </w:t>
        </w:r>
      </w:ins>
      <w:r>
        <w:t>(</w:t>
      </w:r>
      <w:ins w:id="232" w:author="Albert Courey" w:date="2015-08-24T12:30:00Z">
        <w:r w:rsidR="00A45A2F">
          <w:t xml:space="preserve">timepoint 2: </w:t>
        </w:r>
      </w:ins>
      <w:r>
        <w:t>4 – 6.5 hours</w:t>
      </w:r>
      <w:ins w:id="233"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34" w:author="Albert Courey" w:date="2015-08-24T12:33:00Z">
        <w:r w:rsidR="00A45A2F">
          <w:t xml:space="preserve"> The third window</w:t>
        </w:r>
      </w:ins>
      <w:r>
        <w:t xml:space="preserve"> </w:t>
      </w:r>
      <w:ins w:id="235" w:author="Albert Courey" w:date="2015-08-24T12:33:00Z">
        <w:r w:rsidR="00A45A2F">
          <w:t>(t</w:t>
        </w:r>
      </w:ins>
      <w:del w:id="236" w:author="Albert Courey" w:date="2015-08-24T12:33:00Z">
        <w:r w:rsidDel="00A45A2F">
          <w:delText>T</w:delText>
        </w:r>
      </w:del>
      <w:r>
        <w:t>imepoint 3</w:t>
      </w:r>
      <w:ins w:id="237" w:author="Albert Courey" w:date="2015-08-24T12:33:00Z">
        <w:r w:rsidR="00A45A2F">
          <w:t xml:space="preserve">: </w:t>
        </w:r>
      </w:ins>
      <w:del w:id="238" w:author="Albert Courey" w:date="2015-08-24T12:33:00Z">
        <w:r w:rsidDel="00A45A2F">
          <w:delText xml:space="preserve"> (</w:delText>
        </w:r>
      </w:del>
      <w:r>
        <w:t>6.5 – 9 hours</w:t>
      </w:r>
      <w:ins w:id="239" w:author="Albert Courey" w:date="2015-08-24T12:33:00Z">
        <w:r w:rsidR="00A45A2F">
          <w:t xml:space="preserve"> post-</w:t>
        </w:r>
      </w:ins>
      <w:ins w:id="240"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41" w:author="Albert Courey" w:date="2015-08-24T12:48:00Z"/>
        </w:rPr>
      </w:pPr>
      <w:r>
        <w:t>ChIP-seq was performed in duplicate on fly embryos representing each time point</w:t>
      </w:r>
      <w:ins w:id="242" w:author="Albert Courey" w:date="2015-11-12T13:13:00Z">
        <w:r w:rsidR="00D17D1A">
          <w:t xml:space="preserve"> using an extensively validated</w:t>
        </w:r>
      </w:ins>
      <w:del w:id="243" w:author="Albert Courey" w:date="2015-11-12T13:13:00Z">
        <w:r w:rsidDel="00D17D1A">
          <w:delText>.</w:delText>
        </w:r>
      </w:del>
      <w:r>
        <w:t xml:space="preserve"> </w:t>
      </w:r>
      <w:del w:id="244" w:author="Albert Courey" w:date="2015-11-12T13:13:00Z">
        <w:r w:rsidDel="00D17D1A">
          <w:delText xml:space="preserve"> We used an </w:delText>
        </w:r>
      </w:del>
      <w:r>
        <w:t xml:space="preserve">affinity purified </w:t>
      </w:r>
      <w:ins w:id="245" w:author="Albert Courey" w:date="2015-08-24T12:34:00Z">
        <w:r w:rsidR="00A45A2F">
          <w:t xml:space="preserve">polyclonal </w:t>
        </w:r>
      </w:ins>
      <w:r>
        <w:t>antibody raised against the Gro GP domain</w:t>
      </w:r>
      <w:del w:id="246"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47" w:author="Albert Courey" w:date="2015-08-24T12:34:00Z">
        <w:r w:rsidR="00A45A2F">
          <w:t xml:space="preserve"> million</w:t>
        </w:r>
      </w:ins>
      <w:del w:id="248"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49" w:author="Albert Courey" w:date="2015-08-24T12:48:00Z">
        <w:r w:rsidR="009A457A">
          <w:t>s</w:t>
        </w:r>
      </w:ins>
      <w:r w:rsidR="00C91541">
        <w:t xml:space="preserve"> and </w:t>
      </w:r>
      <w:del w:id="250" w:author="Albert Courey" w:date="2015-08-24T12:48:00Z">
        <w:r w:rsidR="00C91541" w:rsidDel="009A457A">
          <w:delText xml:space="preserve">a </w:delText>
        </w:r>
      </w:del>
      <w:r w:rsidR="00C91541">
        <w:t>ChIP-chip</w:t>
      </w:r>
      <w:r>
        <w:t xml:space="preserve"> data set</w:t>
      </w:r>
      <w:ins w:id="251" w:author="Albert Courey" w:date="2015-08-24T12:48:00Z">
        <w:r w:rsidR="009A457A">
          <w:t>s</w:t>
        </w:r>
      </w:ins>
      <w:r>
        <w:t xml:space="preserve"> obtained from 0-12 hour embryos</w:t>
      </w:r>
      <w:ins w:id="252"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2-2</w:t>
      </w:r>
      <w:ins w:id="253" w:author="Michael Chambers" w:date="2015-11-06T23:41:00Z">
        <w:r w:rsidR="00D96C76">
          <w:t>A</w:t>
        </w:r>
      </w:ins>
      <w:r w:rsidR="002509E0">
        <w:t>)</w:t>
      </w:r>
      <w:r>
        <w:t>.</w:t>
      </w:r>
      <w:r w:rsidR="001E45E1">
        <w:t xml:space="preserve"> The modENCODE Groucho peaks were </w:t>
      </w:r>
      <w:r w:rsidR="00CD348D">
        <w:t>generated</w:t>
      </w:r>
      <w:r w:rsidR="001E45E1">
        <w:t xml:space="preserve"> from 0 – 12 </w:t>
      </w:r>
      <w:r w:rsidR="008428ED">
        <w:t xml:space="preserve">hour embryos and so </w:t>
      </w:r>
      <w:ins w:id="254" w:author="Albert Courey" w:date="2015-08-24T12:48:00Z">
        <w:r w:rsidR="009A457A">
          <w:t xml:space="preserve">should </w:t>
        </w:r>
      </w:ins>
      <w:r w:rsidR="008428ED">
        <w:t>represent</w:t>
      </w:r>
      <w:r w:rsidR="001E45E1">
        <w:t xml:space="preserve"> a time-averaged superset of our data. </w:t>
      </w:r>
      <w:ins w:id="255" w:author="Albert Courey" w:date="2015-08-24T12:49:00Z">
        <w:r w:rsidR="00E047A0">
          <w:t>Collectively the ChIP-seq peaks from our three data sets</w:t>
        </w:r>
        <w:del w:id="256" w:author="Michael Chambers" w:date="2015-11-04T17:41:00Z">
          <w:r w:rsidR="00E047A0" w:rsidDel="00895F30">
            <w:delText>,</w:delText>
          </w:r>
        </w:del>
        <w:r w:rsidR="00E047A0">
          <w:t xml:space="preserve"> </w:t>
        </w:r>
        <w:del w:id="257" w:author="Michael Chambers" w:date="2015-11-04T17:42:00Z">
          <w:r w:rsidR="00E047A0" w:rsidDel="00B73A2C">
            <w:delText>include xx%</w:delText>
          </w:r>
        </w:del>
      </w:ins>
      <w:ins w:id="258" w:author="Michael Chambers" w:date="2015-11-04T17:42:00Z">
        <w:r w:rsidR="00B73A2C">
          <w:t>identified 79%</w:t>
        </w:r>
      </w:ins>
      <w:ins w:id="259" w:author="Albert Courey" w:date="2015-08-24T12:49:00Z">
        <w:r w:rsidR="00E047A0">
          <w:t xml:space="preserve"> of the modE</w:t>
        </w:r>
      </w:ins>
      <w:ins w:id="260" w:author="Michael Chambers" w:date="2015-11-04T17:42:00Z">
        <w:r w:rsidR="00B73A2C">
          <w:t>NCODE</w:t>
        </w:r>
      </w:ins>
      <w:ins w:id="261" w:author="Albert Courey" w:date="2015-08-24T12:49:00Z">
        <w:del w:id="262" w:author="Michael Chambers" w:date="2015-11-04T17:42:00Z">
          <w:r w:rsidR="00E047A0" w:rsidDel="00B73A2C">
            <w:delText>ncode</w:delText>
          </w:r>
        </w:del>
        <w:r w:rsidR="00E047A0">
          <w:t xml:space="preserve"> ChIP-chip peaks. </w:t>
        </w:r>
      </w:ins>
      <w:ins w:id="263" w:author="Michael Chambers" w:date="2015-11-04T17:45:00Z">
        <w:r w:rsidR="00B73A2C">
          <w:t>An additional 81% of our identified Gro binding sites are novel</w:t>
        </w:r>
      </w:ins>
      <w:ins w:id="264" w:author="Michael Chambers" w:date="2015-11-04T17:46:00Z">
        <w:r w:rsidR="00B73A2C">
          <w:t xml:space="preserve"> and are not </w:t>
        </w:r>
        <w:r w:rsidR="00B73A2C">
          <w:lastRenderedPageBreak/>
          <w:t>represented in the data generated by the modENCODE consortium</w:t>
        </w:r>
      </w:ins>
      <w:ins w:id="265" w:author="Michael Chambers" w:date="2015-11-04T17:43:00Z">
        <w:r w:rsidR="00B73A2C">
          <w:t xml:space="preserve">. </w:t>
        </w:r>
      </w:ins>
      <w:del w:id="26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67" w:author="Albert Courey" w:date="2015-08-24T12:52:00Z">
        <w:r w:rsidR="00E81819" w:rsidDel="00E047A0">
          <w:delText>Additional c</w:delText>
        </w:r>
      </w:del>
      <w:ins w:id="268" w:author="Albert Courey" w:date="2015-08-24T12:52:00Z">
        <w:r w:rsidR="00E047A0">
          <w:t>C</w:t>
        </w:r>
      </w:ins>
      <w:r w:rsidR="00E81819">
        <w:t xml:space="preserve">omparison </w:t>
      </w:r>
      <w:del w:id="269" w:author="Albert Courey" w:date="2015-08-24T12:52:00Z">
        <w:r w:rsidR="00E81819" w:rsidDel="00E047A0">
          <w:delText xml:space="preserve">with </w:delText>
        </w:r>
      </w:del>
      <w:ins w:id="270" w:author="Albert Courey" w:date="2015-08-24T12:52:00Z">
        <w:r w:rsidR="00E047A0">
          <w:t xml:space="preserve">of our ChIP-seq data with </w:t>
        </w:r>
      </w:ins>
      <w:r w:rsidR="00E81819">
        <w:t>modENCODE Groucho ChIP-chip data generated from white pre-pupae</w:t>
      </w:r>
      <w:ins w:id="271" w:author="Michael Chambers" w:date="2015-11-04T17:46:00Z">
        <w:del w:id="272" w:author="Albert Courey" w:date="2015-11-12T13:15:00Z">
          <w:r w:rsidR="00726B5A" w:rsidDel="00D17D1A">
            <w:delText>, a later stage of de</w:delText>
          </w:r>
        </w:del>
      </w:ins>
      <w:ins w:id="273" w:author="Michael Chambers" w:date="2015-11-04T17:48:00Z">
        <w:del w:id="274" w:author="Albert Courey" w:date="2015-11-12T13:15:00Z">
          <w:r w:rsidR="00726B5A" w:rsidDel="00D17D1A">
            <w:delText xml:space="preserve">velopment approximately 120 hours post-fertilization </w:delText>
          </w:r>
        </w:del>
      </w:ins>
      <w:ins w:id="275" w:author="Michael Chambers" w:date="2015-11-04T17:49:00Z">
        <w:del w:id="276" w:author="Albert Courey" w:date="2015-11-12T13:15:00Z">
          <w:r w:rsidR="00726B5A" w:rsidDel="00D17D1A">
            <w:delText>encompassing</w:delText>
          </w:r>
        </w:del>
      </w:ins>
      <w:ins w:id="277" w:author="Michael Chambers" w:date="2015-11-04T17:48:00Z">
        <w:del w:id="278" w:author="Albert Courey" w:date="2015-11-12T13:15:00Z">
          <w:r w:rsidR="00726B5A" w:rsidDel="00D17D1A">
            <w:delText xml:space="preserve"> </w:delText>
          </w:r>
        </w:del>
      </w:ins>
      <w:ins w:id="279" w:author="Michael Chambers" w:date="2015-11-04T17:49:00Z">
        <w:del w:id="280" w:author="Albert Courey" w:date="2015-11-12T13:15:00Z">
          <w:r w:rsidR="00726B5A" w:rsidDel="00D17D1A">
            <w:delText>the early stages of pupal formation and metamorphosis,</w:delText>
          </w:r>
        </w:del>
      </w:ins>
      <w:ins w:id="281" w:author="Albert Courey" w:date="2015-11-12T13:15:00Z">
        <w:r w:rsidR="00D17D1A">
          <w:t xml:space="preserve"> </w:t>
        </w:r>
      </w:ins>
      <w:r w:rsidR="00E81819">
        <w:t xml:space="preserve"> </w:t>
      </w:r>
      <w:ins w:id="282" w:author="Albert Courey" w:date="2015-08-24T12:52:00Z">
        <w:r w:rsidR="00E047A0">
          <w:t xml:space="preserve">also shows a significant overlap </w:t>
        </w:r>
      </w:ins>
      <w:del w:id="283"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84" w:author="Michael Chambers" w:date="2015-11-06T23:41:00Z">
        <w:r w:rsidR="00D96C76">
          <w:t>2B</w:t>
        </w:r>
      </w:ins>
      <w:del w:id="285" w:author="Michael Chambers" w:date="2015-11-06T23:41:00Z">
        <w:r w:rsidR="00704DC2" w:rsidDel="00D96C76">
          <w:delText>3</w:delText>
        </w:r>
      </w:del>
      <w:r w:rsidR="00E81819">
        <w:t xml:space="preserve">). </w:t>
      </w:r>
      <w:del w:id="286" w:author="Michael Chambers" w:date="2015-11-11T20:06:00Z">
        <w:r w:rsidR="00CD348D" w:rsidDel="00AC5718">
          <w:delText>However,</w:delText>
        </w:r>
        <w:r w:rsidR="00E81819" w:rsidDel="00AC5718">
          <w:delText xml:space="preserve"> the utilization of a</w:delText>
        </w:r>
      </w:del>
      <w:ins w:id="287" w:author="Michael Chambers" w:date="2015-11-11T20:06:00Z">
        <w:r w:rsidR="00AC5718">
          <w:t>A</w:t>
        </w:r>
      </w:ins>
      <w:r w:rsidR="00E81819">
        <w:t xml:space="preserve"> large fraction of </w:t>
      </w:r>
      <w:del w:id="288" w:author="Albert Courey" w:date="2015-08-24T12:54:00Z">
        <w:r w:rsidR="00E81819" w:rsidDel="00E047A0">
          <w:delText xml:space="preserve">Groucho </w:delText>
        </w:r>
      </w:del>
      <w:ins w:id="289" w:author="Albert Courey" w:date="2015-08-24T12:54:00Z">
        <w:r w:rsidR="00E047A0">
          <w:t xml:space="preserve">embryonic and pre-pupal </w:t>
        </w:r>
      </w:ins>
      <w:r w:rsidR="00E81819">
        <w:t>binding sites</w:t>
      </w:r>
      <w:ins w:id="290" w:author="Albert Courey" w:date="2015-08-24T12:53:00Z">
        <w:r w:rsidR="00E047A0">
          <w:t xml:space="preserve"> </w:t>
        </w:r>
      </w:ins>
      <w:ins w:id="291" w:author="Albert Courey" w:date="2015-08-24T12:54:00Z">
        <w:r w:rsidR="00E047A0">
          <w:t xml:space="preserve">are </w:t>
        </w:r>
        <w:del w:id="292" w:author="Michael Chambers" w:date="2015-11-04T17:55:00Z">
          <w:r w:rsidR="00E047A0" w:rsidDel="00C566CB">
            <w:delText>distinct from one another</w:delText>
          </w:r>
        </w:del>
      </w:ins>
      <w:ins w:id="293" w:author="Michael Chambers" w:date="2015-11-04T17:55:00Z">
        <w:r w:rsidR="00C566CB">
          <w:t>unique to each stage</w:t>
        </w:r>
      </w:ins>
      <w:del w:id="294"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295" w:author="Michael Chambers" w:date="2015-11-11T20:10:00Z">
        <w:r w:rsidR="00CD348D" w:rsidDel="00AC5718">
          <w:delText>during early and late development</w:delText>
        </w:r>
      </w:del>
      <w:ins w:id="296" w:author="Michael Chambers" w:date="2015-11-11T20:10:00Z">
        <w:r w:rsidR="00AC5718">
          <w:t xml:space="preserve">during pupal </w:t>
        </w:r>
        <w:r w:rsidR="00CC7BBD">
          <w:t>development</w:t>
        </w:r>
        <w:del w:id="297" w:author="Albert Courey" w:date="2015-11-12T13:15:00Z">
          <w:r w:rsidR="00CC7BBD" w:rsidDel="00CC3933">
            <w:delText xml:space="preserve">, </w:delText>
          </w:r>
        </w:del>
      </w:ins>
      <w:ins w:id="298" w:author="Michael Chambers" w:date="2015-11-11T20:11:00Z">
        <w:del w:id="299" w:author="Albert Courey" w:date="2015-11-12T13:15:00Z">
          <w:r w:rsidR="00CC7BBD" w:rsidDel="00CC3933">
            <w:delText>when</w:delText>
          </w:r>
        </w:del>
      </w:ins>
      <w:ins w:id="300" w:author="Michael Chambers" w:date="2015-11-11T20:10:00Z">
        <w:del w:id="301"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02" w:author="Michael Chambers" w:date="2015-11-11T20:11:00Z">
        <w:r w:rsidR="00AC5718">
          <w:t>{de Celis, 1995 #3171}</w:t>
        </w:r>
      </w:ins>
      <w:r w:rsidR="00E81819">
        <w:t>.</w:t>
      </w:r>
      <w:ins w:id="303" w:author="Michael Chambers" w:date="2015-11-04T17:50:00Z">
        <w:r w:rsidR="004C2BF8">
          <w:t xml:space="preserve"> Approximately a third of embryonic peaks are retained </w:t>
        </w:r>
      </w:ins>
      <w:ins w:id="304" w:author="Michael Chambers" w:date="2015-11-04T17:56:00Z">
        <w:r w:rsidR="00E36425">
          <w:t>to some extent</w:t>
        </w:r>
      </w:ins>
      <w:ins w:id="305" w:author="Michael Chambers" w:date="2015-11-04T17:50:00Z">
        <w:r w:rsidR="004C2BF8">
          <w:t xml:space="preserve"> in this later stage, indicating Gro may be utilized in the </w:t>
        </w:r>
      </w:ins>
      <w:ins w:id="306" w:author="Michael Chambers" w:date="2015-11-04T17:51:00Z">
        <w:r w:rsidR="004C2BF8">
          <w:t>regulation</w:t>
        </w:r>
      </w:ins>
      <w:ins w:id="307" w:author="Michael Chambers" w:date="2015-11-04T17:50:00Z">
        <w:r w:rsidR="004C2BF8">
          <w:t xml:space="preserve"> </w:t>
        </w:r>
      </w:ins>
      <w:ins w:id="308"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09" w:author="Albert Courey" w:date="2015-08-24T13:10:00Z">
        <w:r w:rsidR="00CD348D" w:rsidDel="007A1216">
          <w:delText>more consistent</w:delText>
        </w:r>
      </w:del>
      <w:ins w:id="310" w:author="Albert Courey" w:date="2015-08-24T13:10:00Z">
        <w:r w:rsidR="007A1216">
          <w:t>higher confidence</w:t>
        </w:r>
      </w:ins>
      <w:r w:rsidR="00CD348D">
        <w:t xml:space="preserve"> subset of all identified peaks</w:t>
      </w:r>
      <w:r w:rsidR="00A002D8">
        <w:t xml:space="preserve"> </w:t>
      </w:r>
      <w:r w:rsidR="00704DC2">
        <w:t>(Fig. 2-</w:t>
      </w:r>
      <w:ins w:id="311" w:author="Michael Chambers" w:date="2015-11-06T23:42:00Z">
        <w:r w:rsidR="00CB135D">
          <w:t>3A</w:t>
        </w:r>
      </w:ins>
      <w:del w:id="312" w:author="Michael Chambers" w:date="2015-11-06T23:42:00Z">
        <w:r w:rsidR="00704DC2" w:rsidDel="00CB135D">
          <w:delText>4</w:delText>
        </w:r>
      </w:del>
      <w:r w:rsidR="00A002D8">
        <w:t>).</w:t>
      </w:r>
      <w:ins w:id="313" w:author="Michael Chambers" w:date="2015-09-01T17:25:00Z">
        <w:r w:rsidR="002639E8">
          <w:t xml:space="preserve"> Peaks overlapping input peaks were removed, as they are assu</w:t>
        </w:r>
        <w:r w:rsidR="0099674D">
          <w:t xml:space="preserve">med to arise from </w:t>
        </w:r>
      </w:ins>
      <w:ins w:id="314" w:author="Michael Chambers" w:date="2015-09-01T17:26:00Z">
        <w:r w:rsidR="0099674D">
          <w:t xml:space="preserve">erroneous </w:t>
        </w:r>
      </w:ins>
      <w:ins w:id="315" w:author="Michael Chambers" w:date="2015-09-01T17:25:00Z">
        <w:r w:rsidR="0099674D">
          <w:t>read alignment</w:t>
        </w:r>
      </w:ins>
      <w:ins w:id="316" w:author="Michael Chambers" w:date="2015-11-04T17:57:00Z">
        <w:r w:rsidR="00AB3BD0">
          <w:t xml:space="preserve"> due to abundant or repetitive sequences</w:t>
        </w:r>
      </w:ins>
      <w:ins w:id="317" w:author="Michael Chambers" w:date="2015-09-01T17:25:00Z">
        <w:r w:rsidR="0099674D">
          <w:t>.</w:t>
        </w:r>
      </w:ins>
      <w:r w:rsidR="00A002D8">
        <w:t xml:space="preserve"> Groucho recruitment sites </w:t>
      </w:r>
      <w:del w:id="318" w:author="Michael Chambers" w:date="2015-11-04T17:57:00Z">
        <w:r w:rsidR="00A002D8" w:rsidDel="00AB3BD0">
          <w:delText xml:space="preserve">appear </w:delText>
        </w:r>
      </w:del>
      <w:ins w:id="319"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20" w:author="Michael Chambers" w:date="2015-11-06T23:42:00Z">
        <w:r w:rsidR="00704DC2" w:rsidDel="00CB135D">
          <w:delText>5</w:delText>
        </w:r>
        <w:r w:rsidR="0089157F" w:rsidDel="00CB135D">
          <w:delText>)</w:delText>
        </w:r>
      </w:del>
      <w:ins w:id="321" w:author="Michael Chambers" w:date="2015-11-06T23:42:00Z">
        <w:r w:rsidR="00CB135D">
          <w:t>3B)</w:t>
        </w:r>
      </w:ins>
      <w:r w:rsidR="00D863C5">
        <w:t>.</w:t>
      </w:r>
    </w:p>
    <w:p w14:paraId="40C26B29" w14:textId="2D0C0A02" w:rsidR="009844A5" w:rsidRDefault="00DB11F5" w:rsidP="00DB11F5">
      <w:pPr>
        <w:spacing w:line="480" w:lineRule="auto"/>
        <w:rPr>
          <w:ins w:id="322"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23" w:author="Michael Chambers" w:date="2015-11-04T18:17:00Z">
        <w:r w:rsidR="00D35580">
          <w:t>75</w:t>
        </w:r>
      </w:ins>
      <w:del w:id="324" w:author="Michael Chambers" w:date="2015-11-04T18:17:00Z">
        <w:r w:rsidR="00F227AE" w:rsidDel="00D35580">
          <w:delText>50</w:delText>
        </w:r>
      </w:del>
      <w:r w:rsidR="00F227AE">
        <w:t>% of all Groucho binding sites are unique to a single timepoint. The majority of the sites established during time</w:t>
      </w:r>
      <w:ins w:id="325" w:author="Michael Chambers" w:date="2015-11-04T18:17:00Z">
        <w:r w:rsidR="00D35580">
          <w:t xml:space="preserve"> window</w:t>
        </w:r>
      </w:ins>
      <w:del w:id="326" w:author="Michael Chambers" w:date="2015-11-04T18:17:00Z">
        <w:r w:rsidR="00F227AE" w:rsidDel="00D35580">
          <w:delText>point</w:delText>
        </w:r>
      </w:del>
      <w:r w:rsidR="00F227AE">
        <w:t xml:space="preserve"> 1 </w:t>
      </w:r>
      <w:r w:rsidR="00CC067C">
        <w:t>that persist into time</w:t>
      </w:r>
      <w:ins w:id="327" w:author="Michael Chambers" w:date="2015-11-04T18:17:00Z">
        <w:r w:rsidR="00D35580">
          <w:t xml:space="preserve"> window</w:t>
        </w:r>
      </w:ins>
      <w:del w:id="328" w:author="Michael Chambers" w:date="2015-11-04T18:17:00Z">
        <w:r w:rsidR="00CC067C" w:rsidDel="00D35580">
          <w:delText>point</w:delText>
        </w:r>
      </w:del>
      <w:r w:rsidR="00CC067C">
        <w:t xml:space="preserve"> 2 continue to persist into timepoint 3, indicating that </w:t>
      </w:r>
      <w:r w:rsidR="005726D7">
        <w:t xml:space="preserve">some Groucho binding sites are utilized </w:t>
      </w:r>
      <w:r w:rsidR="005726D7">
        <w:lastRenderedPageBreak/>
        <w:t>throughout ear</w:t>
      </w:r>
      <w:r w:rsidR="003546C5">
        <w:t xml:space="preserve">ly development. Interestingly, </w:t>
      </w:r>
      <w:ins w:id="329"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30" w:author="Michael Chambers" w:date="2015-11-11T21:50:00Z"/>
        </w:rPr>
        <w:pPrChange w:id="331" w:author="Michael Chambers" w:date="2015-11-11T21:26:00Z">
          <w:pPr>
            <w:spacing w:line="480" w:lineRule="auto"/>
          </w:pPr>
        </w:pPrChange>
      </w:pPr>
      <w:ins w:id="332" w:author="Michael Chambers" w:date="2015-11-11T21:26:00Z">
        <w:r>
          <w:t xml:space="preserve">Genome-wide analyses of transcription factor binding in the </w:t>
        </w:r>
        <w:r>
          <w:rPr>
            <w:i/>
          </w:rPr>
          <w:t xml:space="preserve">Drosophila </w:t>
        </w:r>
        <w:r>
          <w:t xml:space="preserve">embryo has revealed thousands of </w:t>
        </w:r>
      </w:ins>
      <w:ins w:id="333" w:author="Michael Chambers" w:date="2015-11-11T21:27:00Z">
        <w:r>
          <w:t xml:space="preserve">HOT (Highly Occupied Target) </w:t>
        </w:r>
      </w:ins>
      <w:ins w:id="334" w:author="Michael Chambers" w:date="2015-11-11T21:26:00Z">
        <w:r>
          <w:t>regions to which large number</w:t>
        </w:r>
      </w:ins>
      <w:ins w:id="335" w:author="Michael Chambers" w:date="2015-11-11T21:27:00Z">
        <w:r>
          <w:t>s</w:t>
        </w:r>
      </w:ins>
      <w:ins w:id="336" w:author="Michael Chambers" w:date="2015-11-11T21:26:00Z">
        <w:r>
          <w:t xml:space="preserve"> of unrelated factors bind </w:t>
        </w:r>
      </w:ins>
      <w:ins w:id="337" w:author="Michael Chambers" w:date="2015-11-11T21:28:00Z">
        <w:r>
          <w:t xml:space="preserve">concurrently </w:t>
        </w:r>
      </w:ins>
      <w:ins w:id="338" w:author="Michael Chambers" w:date="2015-11-11T21:26:00Z">
        <w:r>
          <w:t>{Consortium, 2010 #759}. While the cause and regulatory ramifications of these highly-occupied regions remain to be fully explored, they appear to be widespread</w:t>
        </w:r>
      </w:ins>
      <w:ins w:id="339" w:author="Michael Chambers" w:date="2015-11-11T21:29:00Z">
        <w:r w:rsidR="00CC3BFB">
          <w:t xml:space="preserve"> in eukaryotes,</w:t>
        </w:r>
      </w:ins>
      <w:ins w:id="340" w:author="Michael Chambers" w:date="2015-11-11T21:26:00Z">
        <w:r>
          <w:t xml:space="preserve"> </w:t>
        </w:r>
      </w:ins>
      <w:ins w:id="341" w:author="Michael Chambers" w:date="2015-11-11T21:28:00Z">
        <w:r w:rsidR="00CC3BFB">
          <w:t>persistent between cell types</w:t>
        </w:r>
      </w:ins>
      <w:ins w:id="342" w:author="Michael Chambers" w:date="2015-11-11T21:29:00Z">
        <w:r w:rsidR="00CC3BFB">
          <w:t xml:space="preserve"> and developmental stages</w:t>
        </w:r>
      </w:ins>
      <w:ins w:id="343" w:author="Michael Chambers" w:date="2015-11-11T21:26:00Z">
        <w:r w:rsidR="00CC3BFB">
          <w:t xml:space="preserve">, and </w:t>
        </w:r>
        <w:r>
          <w:t xml:space="preserve">are often located in areas of active transcription {Moorman, 2006 #3119}. </w:t>
        </w:r>
      </w:ins>
      <w:ins w:id="344" w:author="Michael Chambers" w:date="2015-11-11T21:30:00Z">
        <w:r w:rsidR="00CC3BFB">
          <w:t xml:space="preserve">Some factors can be recruited to HOT regions independently from their ability to bind and recognize DNA sequence {Li, 2008 #2374}. </w:t>
        </w:r>
      </w:ins>
      <w:ins w:id="345" w:author="Michael Chambers" w:date="2015-11-11T21:26:00Z">
        <w:r>
          <w:t xml:space="preserve">Owing to </w:t>
        </w:r>
      </w:ins>
      <w:ins w:id="346" w:author="Michael Chambers" w:date="2015-11-11T21:33:00Z">
        <w:r w:rsidR="00CC3BFB">
          <w:t xml:space="preserve">this, and </w:t>
        </w:r>
      </w:ins>
      <w:ins w:id="347" w:author="Michael Chambers" w:date="2015-11-11T21:26:00Z">
        <w:r>
          <w:t xml:space="preserve">the </w:t>
        </w:r>
      </w:ins>
      <w:ins w:id="348" w:author="Michael Chambers" w:date="2015-11-11T21:31:00Z">
        <w:r w:rsidR="00CC3BFB">
          <w:t>the large number of Groucho-interacting proteins that either bind DNA directory or are otherwise recruited to chromatin</w:t>
        </w:r>
      </w:ins>
      <w:ins w:id="349"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ins>
      <w:ins w:id="350" w:author="Michael Chambers" w:date="2015-11-11T21:34:00Z">
        <w:r w:rsidR="00CC3BFB">
          <w:t>occupying</w:t>
        </w:r>
      </w:ins>
      <w:ins w:id="351" w:author="Michael Chambers" w:date="2015-11-11T21:26:00Z">
        <w:r>
          <w:t xml:space="preserve"> factors), while 6.5 – 9 hr Groucho</w:t>
        </w:r>
      </w:ins>
      <w:ins w:id="352" w:author="Michael Chambers" w:date="2015-11-11T21:33:00Z">
        <w:r w:rsidR="00F53E4E">
          <w:t xml:space="preserve"> binding</w:t>
        </w:r>
      </w:ins>
      <w:ins w:id="353" w:author="Michael Chambers" w:date="2015-11-11T21:26:00Z">
        <w:r>
          <w:t xml:space="preserve"> is enriched for overlap with lower HOTness regions.</w:t>
        </w:r>
      </w:ins>
      <w:ins w:id="354" w:author="Michael Chambers" w:date="2015-11-11T21:35:00Z">
        <w:r w:rsidR="00CC3BFB">
          <w:t xml:space="preserve"> </w:t>
        </w:r>
      </w:ins>
    </w:p>
    <w:p w14:paraId="3941EE92" w14:textId="23FF3ADF" w:rsidR="00024935" w:rsidRDefault="003C2CD9">
      <w:pPr>
        <w:spacing w:line="480" w:lineRule="auto"/>
        <w:ind w:firstLine="720"/>
        <w:rPr>
          <w:ins w:id="355" w:author="Michael Chambers" w:date="2015-11-11T21:26:00Z"/>
        </w:rPr>
        <w:pPrChange w:id="356" w:author="Michael Chambers" w:date="2015-11-11T21:26:00Z">
          <w:pPr>
            <w:spacing w:line="480" w:lineRule="auto"/>
          </w:pPr>
        </w:pPrChange>
      </w:pPr>
      <w:ins w:id="357" w:author="Michael Chambers" w:date="2015-11-11T22:17:00Z">
        <w:r>
          <w:t xml:space="preserve">The clearest </w:t>
        </w:r>
      </w:ins>
      <w:ins w:id="358" w:author="Michael Chambers" w:date="2015-11-11T21:50:00Z">
        <w:r w:rsidR="00024935">
          <w:t xml:space="preserve">theory on the function of the origin of these HOT regions, supported by </w:t>
        </w:r>
      </w:ins>
      <w:ins w:id="359" w:author="Michael Chambers" w:date="2015-11-11T21:52:00Z">
        <w:r w:rsidR="00024935">
          <w:rPr>
            <w:i/>
          </w:rPr>
          <w:t xml:space="preserve">in vivo </w:t>
        </w:r>
        <w:r w:rsidR="00024935">
          <w:t xml:space="preserve">and computational studies, is that many transcription factors are </w:t>
        </w:r>
      </w:ins>
      <w:ins w:id="360" w:author="Michael Chambers" w:date="2015-11-11T22:19:00Z">
        <w:r>
          <w:t>maintained</w:t>
        </w:r>
      </w:ins>
      <w:ins w:id="361" w:author="Michael Chambers" w:date="2015-11-11T21:52:00Z">
        <w:r w:rsidR="00024935">
          <w:t xml:space="preserve"> at sufficiently high </w:t>
        </w:r>
      </w:ins>
      <w:ins w:id="362" w:author="Michael Chambers" w:date="2015-11-11T22:19:00Z">
        <w:r>
          <w:t xml:space="preserve">nuclear </w:t>
        </w:r>
      </w:ins>
      <w:ins w:id="363" w:author="Michael Chambers" w:date="2015-11-11T21:52:00Z">
        <w:r w:rsidR="00024935">
          <w:t xml:space="preserve">concentrations </w:t>
        </w:r>
      </w:ins>
      <w:ins w:id="364" w:author="Michael Chambers" w:date="2015-11-11T22:19:00Z">
        <w:r>
          <w:t xml:space="preserve">such that these factors </w:t>
        </w:r>
        <w:r>
          <w:lastRenderedPageBreak/>
          <w:t xml:space="preserve">saturate high-affinity binding sites, and </w:t>
        </w:r>
      </w:ins>
      <w:ins w:id="365" w:author="Michael Chambers" w:date="2015-11-11T22:21:00Z">
        <w:r>
          <w:t>as a result also bind to low and intermediate affinity sites in areas of high DNA accessibility</w:t>
        </w:r>
      </w:ins>
      <w:ins w:id="366" w:author="Michael Chambers" w:date="2015-11-11T22:23:00Z">
        <w:r>
          <w:t xml:space="preserve"> {Li, 2008 #2374} {Kaplan, 2011 #3172} {Li, 2011 #3173}</w:t>
        </w:r>
      </w:ins>
      <w:ins w:id="367" w:author="Michael Chambers" w:date="2015-11-11T22:21:00Z">
        <w:r>
          <w:t xml:space="preserve">. </w:t>
        </w:r>
      </w:ins>
      <w:ins w:id="368" w:author="Michael Chambers" w:date="2015-11-11T23:49:00Z">
        <w:r w:rsidR="00BA5981">
          <w:t>DNA accessibility has been mapped across multiple developmental stages</w:t>
        </w:r>
      </w:ins>
      <w:ins w:id="369" w:author="Michael Chambers" w:date="2015-11-11T23:50:00Z">
        <w:r w:rsidR="00BA5981">
          <w:t xml:space="preserve"> {Li, 2011 #3173}, and Groucho binding is significantly enriched for these regions</w:t>
        </w:r>
      </w:ins>
      <w:ins w:id="370" w:author="Michael Chambers" w:date="2015-11-11T23:51:00Z">
        <w:r w:rsidR="00BA5981">
          <w:t xml:space="preserve"> (Fig. 2</w:t>
        </w:r>
      </w:ins>
      <w:ins w:id="371" w:author="Michael Chambers" w:date="2015-11-12T01:43:00Z">
        <w:r w:rsidR="00DC632E">
          <w:t>-5</w:t>
        </w:r>
      </w:ins>
      <w:ins w:id="372" w:author="Michael Chambers" w:date="2015-11-11T23:48:00Z">
        <w:r w:rsidR="003D633D">
          <w:t>).</w:t>
        </w:r>
        <w:r w:rsidR="00BA5981">
          <w:t xml:space="preserve"> </w:t>
        </w:r>
      </w:ins>
      <w:ins w:id="373" w:author="Michael Chambers" w:date="2015-11-11T22:24:00Z">
        <w:r w:rsidR="002769BD">
          <w:t xml:space="preserve">As Groucho is known to </w:t>
        </w:r>
      </w:ins>
      <w:ins w:id="374" w:author="Michael Chambers" w:date="2015-11-11T22:25:00Z">
        <w:r w:rsidR="002769BD">
          <w:t xml:space="preserve">increase nucleosome density and </w:t>
        </w:r>
      </w:ins>
      <w:ins w:id="375" w:author="Michael Chambers" w:date="2015-11-11T22:26:00Z">
        <w:r w:rsidR="002769BD">
          <w:t xml:space="preserve">reduce DNA accessibility </w:t>
        </w:r>
        <w:r w:rsidR="002769BD" w:rsidRPr="002769BD">
          <w:t>{Sekiya, 2007, r08904}</w:t>
        </w:r>
        <w:r w:rsidR="002769BD">
          <w:t xml:space="preserve"> </w:t>
        </w:r>
        <w:r w:rsidR="002769BD" w:rsidRPr="002769BD">
          <w:t>{Winkler, 2010, r07182}</w:t>
        </w:r>
        <w:r w:rsidR="002769BD">
          <w:t xml:space="preserve">, </w:t>
        </w:r>
      </w:ins>
      <w:ins w:id="376" w:author="Michael Chambers" w:date="2015-11-11T22:30:00Z">
        <w:r w:rsidR="000C00B7">
          <w:t xml:space="preserve">widespread recruitment to these sites </w:t>
        </w:r>
      </w:ins>
      <w:ins w:id="377" w:author="Michael Chambers" w:date="2015-11-11T23:51:00Z">
        <w:r w:rsidR="003D633D">
          <w:t>may indicate</w:t>
        </w:r>
      </w:ins>
      <w:ins w:id="378" w:author="Michael Chambers" w:date="2015-11-11T23:07:00Z">
        <w:r w:rsidR="00EE3D72">
          <w:t xml:space="preserve"> that additional</w:t>
        </w:r>
      </w:ins>
      <w:ins w:id="379" w:author="Michael Chambers" w:date="2015-11-11T23:10:00Z">
        <w:r w:rsidR="00EE3D72">
          <w:t xml:space="preserve"> undocumented</w:t>
        </w:r>
      </w:ins>
      <w:ins w:id="380" w:author="Michael Chambers" w:date="2015-11-11T23:07:00Z">
        <w:r w:rsidR="00EE3D72">
          <w:t xml:space="preserve"> </w:t>
        </w:r>
      </w:ins>
      <w:ins w:id="381" w:author="Michael Chambers" w:date="2015-11-11T23:09:00Z">
        <w:r w:rsidR="00EE3D72">
          <w:t>inputs are required to initiate Groucho-mediated chromatin condensation</w:t>
        </w:r>
      </w:ins>
      <w:ins w:id="382" w:author="Michael Chambers" w:date="2015-11-11T23:10:00Z">
        <w:r w:rsidR="00EE3D72">
          <w:t>.</w:t>
        </w:r>
      </w:ins>
    </w:p>
    <w:p w14:paraId="7E19F558" w14:textId="7D95D4D0" w:rsidR="00DB11F5" w:rsidDel="007D64CE" w:rsidRDefault="005726D7" w:rsidP="00DB11F5">
      <w:pPr>
        <w:spacing w:line="480" w:lineRule="auto"/>
        <w:rPr>
          <w:del w:id="383" w:author="Michael Chambers" w:date="2015-11-11T23:10:00Z"/>
        </w:rPr>
      </w:pPr>
      <w:r>
        <w:t xml:space="preserve"> </w:t>
      </w:r>
    </w:p>
    <w:p w14:paraId="4BF353FE" w14:textId="77777777" w:rsidR="00FD1860" w:rsidRDefault="00FD1860" w:rsidP="00DB11F5">
      <w:pPr>
        <w:spacing w:line="480" w:lineRule="auto"/>
        <w:rPr>
          <w:ins w:id="384" w:author="Michael Chambers" w:date="2015-11-11T20:02:00Z"/>
        </w:rPr>
      </w:pPr>
    </w:p>
    <w:p w14:paraId="7957D910" w14:textId="3C56D442" w:rsidR="00680C8F" w:rsidRPr="00DB11F5" w:rsidRDefault="00DB6BA7" w:rsidP="00680C8F">
      <w:pPr>
        <w:spacing w:line="480" w:lineRule="auto"/>
        <w:rPr>
          <w:ins w:id="385" w:author="Michael Chambers" w:date="2015-11-11T20:02:00Z"/>
          <w:i/>
        </w:rPr>
      </w:pPr>
      <w:ins w:id="386"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387" w:author="Michael Chambers" w:date="2015-11-11T21:23:00Z"/>
        </w:rPr>
      </w:pPr>
      <w:ins w:id="388"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389" w:author="Michael Chambers" w:date="2015-11-11T21:45:00Z">
        <w:r w:rsidR="00B87878">
          <w:t xml:space="preserve">discrete </w:t>
        </w:r>
      </w:ins>
      <w:ins w:id="390"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ins>
      <w:ins w:id="391" w:author="Michael Chambers" w:date="2015-11-12T01:44:00Z">
        <w:r w:rsidR="00DC632E">
          <w:t>7)</w:t>
        </w:r>
      </w:ins>
      <w:ins w:id="392" w:author="Michael Chambers" w:date="2015-11-11T20:02:00Z">
        <w:r>
          <w:t xml:space="preserve">. </w:t>
        </w:r>
      </w:ins>
      <w:ins w:id="393" w:author="Michael Chambers" w:date="2015-11-11T21:10:00Z">
        <w:r w:rsidR="002E266E">
          <w:t xml:space="preserve">Interesting, </w:t>
        </w:r>
        <w:r w:rsidR="002E266E">
          <w:rPr>
            <w:i/>
          </w:rPr>
          <w:t xml:space="preserve">in vitro </w:t>
        </w:r>
      </w:ins>
      <w:ins w:id="394" w:author="Michael Chambers" w:date="2015-11-11T21:11:00Z">
        <w:r w:rsidR="002E266E">
          <w:t xml:space="preserve">studies </w:t>
        </w:r>
      </w:ins>
      <w:ins w:id="395" w:author="Michael Chambers" w:date="2015-11-11T21:18:00Z">
        <w:r w:rsidR="00573445">
          <w:t xml:space="preserve">have shown that </w:t>
        </w:r>
        <w:r w:rsidR="00B87878">
          <w:t>Grg3/</w:t>
        </w:r>
        <w:r w:rsidR="00573445">
          <w:t xml:space="preserve">repressor </w:t>
        </w:r>
      </w:ins>
      <w:ins w:id="396" w:author="Michael Chambers" w:date="2015-11-11T21:46:00Z">
        <w:r w:rsidR="00B87878">
          <w:t xml:space="preserve">complexes </w:t>
        </w:r>
      </w:ins>
      <w:ins w:id="397" w:author="Michael Chambers" w:date="2015-11-11T21:18:00Z">
        <w:r w:rsidR="00573445">
          <w:t xml:space="preserve">bind to and </w:t>
        </w:r>
      </w:ins>
      <w:ins w:id="398" w:author="Michael Chambers" w:date="2015-11-11T21:19:00Z">
        <w:r w:rsidR="00573445">
          <w:t xml:space="preserve">protect DNA from nuclease </w:t>
        </w:r>
        <w:r w:rsidR="00573445">
          <w:lastRenderedPageBreak/>
          <w:t xml:space="preserve">activity over the span of 3 to 4 nucleosomes </w:t>
        </w:r>
      </w:ins>
      <w:ins w:id="399" w:author="Michael Chambers" w:date="2015-11-11T21:20:00Z">
        <w:r w:rsidR="00573445">
          <w:t>{Sekiya, 2007 #1658}</w:t>
        </w:r>
      </w:ins>
      <w:ins w:id="400" w:author="Michael Chambers" w:date="2015-11-11T21:23:00Z">
        <w:r w:rsidR="00573445">
          <w:t>, corresponding to 600 – 800 basepairs of protection</w:t>
        </w:r>
      </w:ins>
      <w:ins w:id="401" w:author="Michael Chambers" w:date="2015-11-11T21:46:00Z">
        <w:r w:rsidR="00B87878">
          <w:t>,</w:t>
        </w:r>
      </w:ins>
      <w:ins w:id="402" w:author="Michael Chambers" w:date="2015-11-11T21:23:00Z">
        <w:r w:rsidR="00573445">
          <w:t xml:space="preserve"> consistent with </w:t>
        </w:r>
      </w:ins>
      <w:ins w:id="403" w:author="Michael Chambers" w:date="2015-11-11T21:46:00Z">
        <w:r w:rsidR="00B87878">
          <w:t>our observed</w:t>
        </w:r>
      </w:ins>
      <w:ins w:id="404" w:author="Michael Chambers" w:date="2015-11-11T21:23:00Z">
        <w:r w:rsidR="00573445">
          <w:t xml:space="preserve"> mean peak width</w:t>
        </w:r>
      </w:ins>
      <w:ins w:id="405" w:author="Michael Chambers" w:date="2015-11-11T21:19:00Z">
        <w:r w:rsidR="00573445">
          <w:t>.</w:t>
        </w:r>
      </w:ins>
      <w:ins w:id="406" w:author="Michael Chambers" w:date="2015-11-11T21:18:00Z">
        <w:r w:rsidR="00573445">
          <w:t xml:space="preserve"> </w:t>
        </w:r>
      </w:ins>
      <w:ins w:id="407" w:author="Michael Chambers" w:date="2015-11-11T21:17:00Z">
        <w:r w:rsidR="00573445">
          <w:t xml:space="preserve"> </w:t>
        </w:r>
      </w:ins>
    </w:p>
    <w:p w14:paraId="3A2F3D43" w14:textId="3F322097" w:rsidR="00680C8F" w:rsidRDefault="00573445" w:rsidP="00680C8F">
      <w:pPr>
        <w:spacing w:line="480" w:lineRule="auto"/>
        <w:ind w:firstLine="720"/>
        <w:rPr>
          <w:ins w:id="408" w:author="Michael Chambers" w:date="2015-11-11T20:02:00Z"/>
        </w:rPr>
      </w:pPr>
      <w:ins w:id="409" w:author="Michael Chambers" w:date="2015-11-11T21:23:00Z">
        <w:r>
          <w:t>At</w:t>
        </w:r>
      </w:ins>
      <w:ins w:id="410"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11" w:author="Michael Chambers" w:date="2015-11-11T21:10:00Z"/>
        </w:rPr>
      </w:pPr>
      <w:ins w:id="412" w:author="Michael Chambers" w:date="2015-11-11T21:10:00Z">
        <w:r>
          <w:t>Groucho binding is enriched close to transcription start sites (Fig. 2-</w:t>
        </w:r>
        <w:r w:rsidR="00DC632E">
          <w:t>8</w:t>
        </w:r>
        <w:r>
          <w:t xml:space="preserve">A). </w:t>
        </w:r>
        <w:del w:id="413"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14" w:author="Albert Courey" w:date="2015-11-12T13:19:00Z">
        <w:r w:rsidR="00CC3933">
          <w:t>The preference for</w:t>
        </w:r>
      </w:ins>
      <w:ins w:id="415" w:author="Michael Chambers" w:date="2015-11-11T21:10:00Z">
        <w:r>
          <w:t xml:space="preserve"> start sites is somewhat unexpected given extensive evidence that Groucho is a long-range repressor</w:t>
        </w:r>
        <w:del w:id="416" w:author="Albert Courey" w:date="2015-11-12T13:21:00Z">
          <w:r w:rsidDel="00CC3933">
            <w:delText>, often bound tens of kilobases away of a regulatory target</w:delText>
          </w:r>
        </w:del>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17"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18" w:author="Michael Chambers" w:date="2015-11-11T21:10:00Z"/>
        </w:rPr>
      </w:pPr>
      <w:ins w:id="419"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 xml:space="preserve">{Bradnam, 2008 #3034}. </w:t>
        </w:r>
        <w:del w:id="420"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21" w:author="Michael Chambers" w:date="2015-11-11T21:10:00Z"/>
        </w:rPr>
      </w:pPr>
      <w:ins w:id="422" w:author="Michael Chambers" w:date="2015-11-11T21:10:00Z">
        <w:r>
          <w:t>Motif analysis of</w:t>
        </w:r>
        <w:r w:rsidR="002E266E">
          <w:t xml:space="preserve"> Groucho recruitment sites identifies a small number of transcription factor bi</w:t>
        </w:r>
      </w:ins>
      <w:ins w:id="423" w:author="Albert Courey" w:date="2015-11-12T13:25:00Z">
        <w:r w:rsidR="00CC3933">
          <w:t>n</w:t>
        </w:r>
      </w:ins>
      <w:ins w:id="424" w:author="Michael Chambers" w:date="2015-11-11T21:10:00Z">
        <w:r w:rsidR="002E266E">
          <w:t>ding motifs enriched at each timepoint, including several factors known to interact with Groucho, including Ventral nervous syndrome defective (vnd), Sloppy paired 1 (slp1), Hairy (h), Huckebein (hk</w:t>
        </w:r>
        <w:r w:rsidR="00373687">
          <w:t>b), and Brinker (brk) (Fig. 2-1</w:t>
        </w:r>
      </w:ins>
      <w:ins w:id="425" w:author="Michael Chambers" w:date="2015-11-12T01:48:00Z">
        <w:r w:rsidR="00373687">
          <w:t>0</w:t>
        </w:r>
      </w:ins>
      <w:ins w:id="426"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27" w:author="Albert Courey" w:date="2015-11-12T13:23:00Z">
        <w:r w:rsidR="00CC3933">
          <w:t>in</w:t>
        </w:r>
      </w:ins>
      <w:ins w:id="428"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29" w:author="Albert Courey" w:date="2015-11-12T14:26:00Z">
        <w:r w:rsidDel="00BF4C42">
          <w:rPr>
            <w:i/>
          </w:rPr>
          <w:delText xml:space="preserve">associates with </w:delText>
        </w:r>
        <w:r w:rsidR="00DB5779" w:rsidDel="00BF4C42">
          <w:rPr>
            <w:i/>
          </w:rPr>
          <w:delText xml:space="preserve">multiple ventrally-repressed genes in </w:delText>
        </w:r>
      </w:del>
      <w:del w:id="430" w:author="Albert Courey" w:date="2015-11-12T13:36:00Z">
        <w:r w:rsidR="00DB5779" w:rsidDel="00BE244D">
          <w:rPr>
            <w:i/>
          </w:rPr>
          <w:delText xml:space="preserve">patterns unique to </w:delText>
        </w:r>
      </w:del>
      <w:del w:id="431" w:author="Albert Courey" w:date="2015-11-12T14:26:00Z">
        <w:r w:rsidR="00DB5779" w:rsidDel="00BF4C42">
          <w:rPr>
            <w:i/>
          </w:rPr>
          <w:delText>early developmental stages</w:delText>
        </w:r>
      </w:del>
      <w:ins w:id="432"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33"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34" w:author="Albert Courey" w:date="2015-11-12T13:36:00Z">
        <w:r w:rsidR="00CD348D" w:rsidDel="00BE244D">
          <w:delText>dl</w:delText>
        </w:r>
      </w:del>
      <w:ins w:id="435" w:author="Albert Courey" w:date="2015-11-12T13:36:00Z">
        <w:r w:rsidR="00BE244D">
          <w:t>DL</w:t>
        </w:r>
      </w:ins>
      <w:r w:rsidR="00CD348D">
        <w:t>) along this</w:t>
      </w:r>
      <w:r w:rsidR="00C66AD0">
        <w:t xml:space="preserve"> axis </w:t>
      </w:r>
      <w:r w:rsidR="003069E4">
        <w:t>{Roth, 1989 #1112}</w:t>
      </w:r>
      <w:r w:rsidR="00C66AD0">
        <w:t xml:space="preserve">. In ventral and ventrolateral regions of the embryo, Dorsal facilitates the repression of </w:t>
      </w:r>
      <w:ins w:id="436" w:author="Michael Chambers" w:date="2015-09-02T16:19:00Z">
        <w:r w:rsidR="007F79B5">
          <w:t xml:space="preserve">numerous genes, including </w:t>
        </w:r>
        <w:r w:rsidR="007F79B5" w:rsidRPr="007F79B5">
          <w:rPr>
            <w:i/>
            <w:rPrChange w:id="437" w:author="Michael Chambers" w:date="2015-11-04T19:25:00Z">
              <w:rPr/>
            </w:rPrChange>
          </w:rPr>
          <w:t>z</w:t>
        </w:r>
        <w:r w:rsidR="001635D1" w:rsidRPr="007F79B5">
          <w:rPr>
            <w:i/>
            <w:rPrChange w:id="438" w:author="Michael Chambers" w:date="2015-11-04T19:25:00Z">
              <w:rPr/>
            </w:rPrChange>
          </w:rPr>
          <w:t>e</w:t>
        </w:r>
      </w:ins>
      <w:ins w:id="439" w:author="Michael Chambers" w:date="2015-11-04T19:30:00Z">
        <w:r w:rsidR="00623618">
          <w:rPr>
            <w:i/>
          </w:rPr>
          <w:t>rknullt</w:t>
        </w:r>
      </w:ins>
      <w:ins w:id="440" w:author="Michael Chambers" w:date="2015-09-02T16:19:00Z">
        <w:r w:rsidR="001635D1">
          <w:t xml:space="preserve"> (</w:t>
        </w:r>
      </w:ins>
      <w:r w:rsidR="00C66AD0">
        <w:rPr>
          <w:i/>
        </w:rPr>
        <w:t>zen</w:t>
      </w:r>
      <w:ins w:id="441" w:author="Michael Chambers" w:date="2015-09-02T16:19:00Z">
        <w:r w:rsidR="001635D1">
          <w:t>),</w:t>
        </w:r>
      </w:ins>
      <w:del w:id="442" w:author="Michael Chambers" w:date="2015-09-02T16:19:00Z">
        <w:r w:rsidR="00C66AD0" w:rsidDel="001635D1">
          <w:rPr>
            <w:i/>
          </w:rPr>
          <w:delText xml:space="preserve"> </w:delText>
        </w:r>
        <w:r w:rsidR="00C66AD0" w:rsidDel="001635D1">
          <w:delText>and</w:delText>
        </w:r>
      </w:del>
      <w:r w:rsidR="00C66AD0">
        <w:t xml:space="preserve"> </w:t>
      </w:r>
      <w:ins w:id="443" w:author="Michael Chambers" w:date="2015-09-02T16:19:00Z">
        <w:r w:rsidR="007F79B5" w:rsidRPr="007F79B5">
          <w:rPr>
            <w:i/>
            <w:rPrChange w:id="444" w:author="Michael Chambers" w:date="2015-11-04T19:25:00Z">
              <w:rPr/>
            </w:rPrChange>
          </w:rPr>
          <w:t>d</w:t>
        </w:r>
        <w:r w:rsidR="001635D1" w:rsidRPr="007F79B5">
          <w:rPr>
            <w:i/>
            <w:rPrChange w:id="445" w:author="Michael Chambers" w:date="2015-11-04T19:25:00Z">
              <w:rPr/>
            </w:rPrChange>
          </w:rPr>
          <w:t>ecapentaplegic</w:t>
        </w:r>
        <w:r w:rsidR="001635D1">
          <w:t xml:space="preserve"> (</w:t>
        </w:r>
      </w:ins>
      <w:r w:rsidR="00C66AD0">
        <w:rPr>
          <w:i/>
        </w:rPr>
        <w:t>dpp</w:t>
      </w:r>
      <w:ins w:id="446" w:author="Michael Chambers" w:date="2015-09-02T16:19:00Z">
        <w:r w:rsidR="007F79B5">
          <w:t xml:space="preserve">) and </w:t>
        </w:r>
        <w:r w:rsidR="007F79B5" w:rsidRPr="007F79B5">
          <w:rPr>
            <w:i/>
            <w:rPrChange w:id="447" w:author="Michael Chambers" w:date="2015-11-04T19:25:00Z">
              <w:rPr/>
            </w:rPrChange>
          </w:rPr>
          <w:t>t</w:t>
        </w:r>
        <w:r w:rsidR="001635D1" w:rsidRPr="007F79B5">
          <w:rPr>
            <w:i/>
            <w:rPrChange w:id="448" w:author="Michael Chambers" w:date="2015-11-04T19:25:00Z">
              <w:rPr/>
            </w:rPrChange>
          </w:rPr>
          <w:t>olloid</w:t>
        </w:r>
        <w:r w:rsidR="001635D1">
          <w:t xml:space="preserve">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r w:rsidR="003069E4">
        <w:t>{Dubnicoff, 1997 #2366}</w:t>
      </w:r>
      <w:ins w:id="449" w:author="Michael Chambers" w:date="2015-09-02T16:20:00Z">
        <w:r w:rsidR="001635D1">
          <w:t xml:space="preserve"> {Kirov, 1994 #3107}</w:t>
        </w:r>
      </w:ins>
      <w:r w:rsidR="00C66AD0">
        <w:t xml:space="preserve">. </w:t>
      </w:r>
      <w:ins w:id="450"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51"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52" w:author="Albert Courey" w:date="2015-11-12T13:38:00Z">
          <w:pPr>
            <w:spacing w:line="480" w:lineRule="auto"/>
          </w:pPr>
        </w:pPrChange>
      </w:pPr>
      <w:r>
        <w:t xml:space="preserve">Ventral repression of </w:t>
      </w:r>
      <w:r>
        <w:rPr>
          <w:i/>
        </w:rPr>
        <w:t>zen</w:t>
      </w:r>
      <w:r w:rsidR="00CD348D">
        <w:t xml:space="preserve"> is established through</w:t>
      </w:r>
      <w:r>
        <w:t xml:space="preserve"> Dorsal recruitment to a </w:t>
      </w:r>
      <w:del w:id="453" w:author="Michael Chambers" w:date="2015-11-04T19:26:00Z">
        <w:r w:rsidDel="00623618">
          <w:delText>so-called</w:delText>
        </w:r>
      </w:del>
      <w:ins w:id="454"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del w:id="455" w:author="Albert Courey" w:date="2015-11-12T14:28:00Z">
        <w:r w:rsidR="00BA7BC7" w:rsidDel="009E12A3">
          <w:delText xml:space="preserve">recruited </w:delText>
        </w:r>
      </w:del>
      <w:ins w:id="456" w:author="Albert Courey" w:date="2015-11-12T14:28:00Z">
        <w:r w:rsidR="009E12A3">
          <w:t xml:space="preserve">thought to be recruited </w:t>
        </w:r>
      </w:ins>
      <w:r w:rsidR="00BA7BC7">
        <w:t xml:space="preserve">to establish repression. ChIP-seq data confirms that Gro localizes </w:t>
      </w:r>
      <w:ins w:id="457" w:author="Michael Chambers" w:date="2015-11-04T19:26:00Z">
        <w:r w:rsidR="00623618">
          <w:t>to regions surrounding</w:t>
        </w:r>
      </w:ins>
      <w:ins w:id="458" w:author="Michael Chambers" w:date="2015-09-24T15:04:00Z">
        <w:r w:rsidR="00FF78A3">
          <w:t xml:space="preserve"> </w:t>
        </w:r>
      </w:ins>
      <w:del w:id="459" w:author="Albert Courey" w:date="2015-08-24T13:25:00Z">
        <w:r w:rsidR="00BA7BC7" w:rsidDel="003B1728">
          <w:delText xml:space="preserve">the </w:delText>
        </w:r>
      </w:del>
      <w:r w:rsidR="00BA7BC7">
        <w:t>the VRR</w:t>
      </w:r>
      <w:ins w:id="460" w:author="Albert Courey" w:date="2015-11-12T14:28:00Z">
        <w:r w:rsidR="009E12A3">
          <w:t>. Surprisingly</w:t>
        </w:r>
      </w:ins>
      <w:r w:rsidR="00BA7BC7">
        <w:t>, however Gro density is comparatively weak</w:t>
      </w:r>
      <w:r w:rsidR="00704DC2">
        <w:t xml:space="preserve"> within the VRR region</w:t>
      </w:r>
      <w:ins w:id="461" w:author="Michael Chambers" w:date="2015-11-04T19:27:00Z">
        <w:r w:rsidR="00623618">
          <w:t xml:space="preserve"> itself</w:t>
        </w:r>
      </w:ins>
      <w:r w:rsidR="00704DC2">
        <w:t xml:space="preserve"> </w:t>
      </w:r>
      <w:ins w:id="462" w:author="Albert Courey" w:date="2015-11-12T13:47:00Z">
        <w:r w:rsidR="009B3BB0">
          <w:t>and is instead primarily observed both upstream and downstream of the VRR</w:t>
        </w:r>
      </w:ins>
      <w:r w:rsidR="00704DC2">
        <w:t>(Fig. 2-</w:t>
      </w:r>
      <w:ins w:id="463" w:author="Michael Chambers" w:date="2015-11-06T23:43:00Z">
        <w:r w:rsidR="00373687">
          <w:t>11</w:t>
        </w:r>
      </w:ins>
      <w:del w:id="464" w:author="Michael Chambers" w:date="2015-11-06T23:43:00Z">
        <w:r w:rsidR="00704DC2" w:rsidDel="00CB135D">
          <w:delText>6</w:delText>
        </w:r>
      </w:del>
      <w:r w:rsidR="00391BC9">
        <w:t>A</w:t>
      </w:r>
      <w:r w:rsidR="00BA7BC7">
        <w:t>).</w:t>
      </w:r>
      <w:ins w:id="465" w:author="Albert Courey" w:date="2015-11-12T13:47:00Z">
        <w:r w:rsidR="009B3BB0">
          <w:t xml:space="preserve"> The downstream peak overlaps the TSS. </w:t>
        </w:r>
      </w:ins>
      <w:r w:rsidR="00BA7BC7">
        <w:t xml:space="preserve"> </w:t>
      </w:r>
      <w:ins w:id="466" w:author="Albert Courey" w:date="2015-11-12T13:46:00Z">
        <w:r w:rsidR="009B3BB0">
          <w:t xml:space="preserve">This hints at the possibility of limited spreading away from the site of Dorsal-mediated recruitment. </w:t>
        </w:r>
      </w:ins>
      <w:del w:id="467" w:author="Albert Courey" w:date="2015-11-12T13:48:00Z">
        <w:r w:rsidR="00BA7BC7" w:rsidDel="009B3BB0">
          <w:delText>Stronger Gro signal is seen both directly upstream</w:delText>
        </w:r>
      </w:del>
      <w:ins w:id="468" w:author="Michael Chambers" w:date="2015-11-04T19:27:00Z">
        <w:del w:id="469" w:author="Albert Courey" w:date="2015-11-12T13:48:00Z">
          <w:r w:rsidR="00623618" w:rsidDel="009B3BB0">
            <w:delText xml:space="preserve"> (relative to </w:delText>
          </w:r>
          <w:r w:rsidR="00623618" w:rsidDel="009B3BB0">
            <w:rPr>
              <w:i/>
            </w:rPr>
            <w:delText>zen</w:delText>
          </w:r>
          <w:r w:rsidR="00623618" w:rsidDel="009B3BB0">
            <w:delText>)</w:delText>
          </w:r>
        </w:del>
      </w:ins>
      <w:del w:id="470"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71" w:author="Albert Courey" w:date="2015-11-12T13:44:00Z">
        <w:r w:rsidR="00BE244D">
          <w:t xml:space="preserve">At later timepoints, binding to the regions surrounding the VRR is lost, although zen remains </w:t>
        </w:r>
      </w:ins>
      <w:ins w:id="472" w:author="Albert Courey" w:date="2015-11-12T13:45:00Z">
        <w:r w:rsidR="00BE244D">
          <w:t>transcriptionally</w:t>
        </w:r>
      </w:ins>
      <w:ins w:id="473" w:author="Albert Courey" w:date="2015-11-12T13:44:00Z">
        <w:r w:rsidR="00BE244D">
          <w:t xml:space="preserve"> </w:t>
        </w:r>
      </w:ins>
      <w:ins w:id="474" w:author="Albert Courey" w:date="2015-11-12T13:45:00Z">
        <w:r w:rsidR="00BE244D">
          <w:t>repressed throughout most of the embryo.</w:t>
        </w:r>
      </w:ins>
      <w:del w:id="475"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76" w:author="Albert Courey" w:date="2015-08-24T13:26:00Z">
        <w:r w:rsidR="0093515F" w:rsidDel="003B1728">
          <w:delText>timespan</w:delText>
        </w:r>
      </w:del>
      <w:ins w:id="477" w:author="Michael Chambers" w:date="2015-11-04T19:27:00Z">
        <w:del w:id="478" w:author="Albert Courey" w:date="2015-11-12T13:45:00Z">
          <w:r w:rsidR="00623618" w:rsidDel="00BE244D">
            <w:delText>stage</w:delText>
          </w:r>
        </w:del>
      </w:ins>
      <w:del w:id="479"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80" w:author="Albert Courey" w:date="2015-08-24T13:27:00Z">
        <w:r w:rsidR="00BA7BC7" w:rsidDel="003B1728">
          <w:delText xml:space="preserve">now </w:delText>
        </w:r>
      </w:del>
      <w:del w:id="481"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82" w:author="Michael Chambers" w:date="2015-09-24T15:05:00Z">
        <w:del w:id="483" w:author="Albert Courey" w:date="2015-11-12T13:45:00Z">
          <w:r w:rsidR="00FF78A3" w:rsidDel="00BE244D">
            <w:delText>, potentially indicating that Groucho occupancy at the TSS is initiated through spreading or looping from the recruitment site/VRR over adjacent regions</w:delText>
          </w:r>
        </w:del>
      </w:ins>
      <w:ins w:id="484" w:author="Michael Chambers" w:date="2015-11-04T19:29:00Z">
        <w:del w:id="485" w:author="Albert Courey" w:date="2015-11-12T13:45:00Z">
          <w:r w:rsidR="00896575" w:rsidDel="00BE244D">
            <w:delText xml:space="preserve">. While </w:delText>
          </w:r>
        </w:del>
      </w:ins>
      <w:ins w:id="486" w:author="Michael Chambers" w:date="2015-11-04T19:37:00Z">
        <w:del w:id="487"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488" w:author="Michael Chambers" w:date="2015-11-05T14:24:00Z">
        <w:del w:id="489" w:author="Albert Courey" w:date="2015-11-12T13:45:00Z">
          <w:r w:rsidR="00630F29" w:rsidDel="00BE244D">
            <w:delText xml:space="preserve">appear to </w:delText>
          </w:r>
        </w:del>
      </w:ins>
      <w:ins w:id="490" w:author="Michael Chambers" w:date="2015-11-04T19:37:00Z">
        <w:del w:id="491"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492" w:author="Michael Chambers" w:date="2015-11-04T19:38:00Z">
        <w:del w:id="493" w:author="Albert Courey" w:date="2015-11-12T13:45:00Z">
          <w:r w:rsidR="00896575" w:rsidDel="00BE244D">
            <w:delText>s regulatory obligation.</w:delText>
          </w:r>
        </w:del>
      </w:ins>
      <w:del w:id="494" w:author="Michael Chambers" w:date="2015-11-04T19:29:00Z">
        <w:r w:rsidR="00224435" w:rsidDel="00623618">
          <w:delText>.</w:delText>
        </w:r>
      </w:del>
    </w:p>
    <w:p w14:paraId="36F8C726" w14:textId="43962C85" w:rsidR="008F1F1C" w:rsidRDefault="00391BC9" w:rsidP="00391BC9">
      <w:pPr>
        <w:spacing w:line="480" w:lineRule="auto"/>
        <w:rPr>
          <w:ins w:id="495" w:author="Michael Chambers" w:date="2015-09-24T15:10:00Z"/>
        </w:rPr>
      </w:pPr>
      <w:r>
        <w:tab/>
      </w:r>
      <w:del w:id="496" w:author="Michael Chambers" w:date="2015-11-04T19:39:00Z">
        <w:r w:rsidR="00AF4F59" w:rsidDel="00896575">
          <w:delText xml:space="preserve">Additionally, </w:delText>
        </w:r>
      </w:del>
      <w:r>
        <w:t xml:space="preserve">Dorsal </w:t>
      </w:r>
      <w:r w:rsidR="00BE0C0F">
        <w:t xml:space="preserve">is </w:t>
      </w:r>
      <w:ins w:id="497" w:author="Michael Chambers" w:date="2015-11-04T19:39:00Z">
        <w:r w:rsidR="00896575">
          <w:t xml:space="preserve">additionally </w:t>
        </w:r>
      </w:ins>
      <w:r>
        <w:t>responsible for ventral repre</w:t>
      </w:r>
      <w:r w:rsidR="00AF4F59">
        <w:t>ssion of</w:t>
      </w:r>
      <w:r>
        <w:t xml:space="preserve"> </w:t>
      </w:r>
      <w:r w:rsidRPr="00896575">
        <w:rPr>
          <w:i/>
          <w:rPrChange w:id="498" w:author="Michael Chambers" w:date="2015-11-04T19:39:00Z">
            <w:rPr/>
          </w:rPrChange>
        </w:rPr>
        <w:t>decapentaplegic</w:t>
      </w:r>
      <w:r>
        <w:t xml:space="preserve"> (</w:t>
      </w:r>
      <w:r w:rsidRPr="00896575">
        <w:rPr>
          <w:i/>
          <w:rPrChange w:id="499" w:author="Michael Chambers" w:date="2015-11-04T19:39:00Z">
            <w:rPr/>
          </w:rPrChange>
        </w:rPr>
        <w:t>dpp</w:t>
      </w:r>
      <w:r>
        <w:t>) i</w:t>
      </w:r>
      <w:r w:rsidR="00BE0C0F">
        <w:t>n early embryos</w:t>
      </w:r>
      <w:r w:rsidR="00AF4F59">
        <w:t xml:space="preserve"> (1.5 – 2 hours post fertilization) through the recruitment of Gro</w:t>
      </w:r>
      <w:ins w:id="500" w:author="Michael Chambers" w:date="2015-11-04T19:40:00Z">
        <w:r w:rsidR="00896575">
          <w:t xml:space="preserve">, and </w:t>
        </w:r>
      </w:ins>
      <w:del w:id="501" w:author="Michael Chambers" w:date="2015-11-04T19:40:00Z">
        <w:r w:rsidR="00AF4F59" w:rsidDel="00896575">
          <w:delText xml:space="preserve">. </w:delText>
        </w:r>
      </w:del>
      <w:ins w:id="502" w:author="Michael Chambers" w:date="2015-11-04T19:40:00Z">
        <w:r w:rsidR="00896575">
          <w:t>l</w:t>
        </w:r>
      </w:ins>
      <w:del w:id="503" w:author="Michael Chambers" w:date="2015-11-04T19:40:00Z">
        <w:r w:rsidR="00AF4F59" w:rsidDel="00896575">
          <w:delText>L</w:delText>
        </w:r>
      </w:del>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del w:id="504" w:author="Albert Courey" w:date="2015-11-12T14:14:00Z">
        <w:r w:rsidR="00224435" w:rsidDel="0005356E">
          <w:delText>have been</w:delText>
        </w:r>
        <w:r w:rsidR="00C4678B" w:rsidDel="0005356E">
          <w:delText xml:space="preserve"> mapped</w:delText>
        </w:r>
      </w:del>
      <w:ins w:id="505" w:author="Albert Courey" w:date="2015-11-12T14:14:00Z">
        <w:r w:rsidR="0005356E">
          <w:t>map</w:t>
        </w:r>
      </w:ins>
      <w:r w:rsidR="00C4678B">
        <w:t xml:space="preserve"> to </w:t>
      </w:r>
      <w:del w:id="506" w:author="Albert Courey" w:date="2015-11-12T13:51:00Z">
        <w:r w:rsidR="00C4678B" w:rsidDel="009B3BB0">
          <w:delText xml:space="preserve">the </w:delText>
        </w:r>
      </w:del>
      <w:ins w:id="507" w:author="Albert Courey" w:date="2015-11-12T13:51:00Z">
        <w:r w:rsidR="009B3BB0">
          <w:t xml:space="preserve">a VRR in the </w:t>
        </w:r>
      </w:ins>
      <w:ins w:id="508"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09" w:author="Michael Chambers" w:date="2015-11-06T23:43:00Z">
        <w:r w:rsidR="00373687">
          <w:t>11</w:t>
        </w:r>
      </w:ins>
      <w:del w:id="510" w:author="Michael Chambers" w:date="2015-11-06T23:43:00Z">
        <w:r w:rsidR="00704DC2" w:rsidDel="00CB135D">
          <w:delText>6</w:delText>
        </w:r>
      </w:del>
      <w:r w:rsidR="00C4678B">
        <w:t>B)</w:t>
      </w:r>
      <w:ins w:id="511" w:author="Albert Courey" w:date="2015-11-12T13:49:00Z">
        <w:r w:rsidR="009B3BB0">
          <w:t xml:space="preserve"> in the early embryo. </w:t>
        </w:r>
        <w:r w:rsidR="009B3BB0">
          <w:lastRenderedPageBreak/>
          <w:t>Similarly to what is observed with zen, Gro</w:t>
        </w:r>
      </w:ins>
      <w:del w:id="512" w:author="Albert Courey" w:date="2015-11-12T13:49:00Z">
        <w:r w:rsidR="00C4678B" w:rsidDel="009B3BB0">
          <w:delText xml:space="preserve">, </w:delText>
        </w:r>
      </w:del>
      <w:ins w:id="513" w:author="Michael Chambers" w:date="2015-11-04T19:40:00Z">
        <w:del w:id="514" w:author="Albert Courey" w:date="2015-11-12T13:49:00Z">
          <w:r w:rsidR="00FD4DD9" w:rsidDel="009B3BB0">
            <w:delText xml:space="preserve">also </w:delText>
          </w:r>
        </w:del>
      </w:ins>
      <w:del w:id="515" w:author="Albert Courey" w:date="2015-11-12T13:49:00Z">
        <w:r w:rsidR="00C4678B" w:rsidDel="009B3BB0">
          <w:delText xml:space="preserve">indicating </w:delText>
        </w:r>
      </w:del>
      <w:del w:id="516" w:author="Michael Chambers" w:date="2015-11-04T19:40:00Z">
        <w:r w:rsidR="00C4678B" w:rsidDel="00FD4DD9">
          <w:delText xml:space="preserve">also </w:delText>
        </w:r>
      </w:del>
      <w:del w:id="517" w:author="Albert Courey" w:date="2015-11-12T13:49:00Z">
        <w:r w:rsidR="00C4678B" w:rsidDel="009B3BB0">
          <w:delText>that Groucho is</w:delText>
        </w:r>
      </w:del>
      <w:del w:id="518" w:author="Albert Courey" w:date="2015-11-12T13:50:00Z">
        <w:r w:rsidR="00C4678B" w:rsidDel="009B3BB0">
          <w:delText xml:space="preserve"> lo</w:delText>
        </w:r>
      </w:del>
      <w:ins w:id="519" w:author="Albert Courey" w:date="2015-11-12T13:50:00Z">
        <w:r w:rsidR="009B3BB0">
          <w:t xml:space="preserve"> </w:t>
        </w:r>
      </w:ins>
      <w:del w:id="520" w:author="Albert Courey" w:date="2015-11-12T13:50:00Z">
        <w:r w:rsidR="00C4678B" w:rsidDel="009B3BB0">
          <w:delText>st from this locus</w:delText>
        </w:r>
      </w:del>
      <w:ins w:id="521" w:author="Albert Courey" w:date="2015-11-12T13:50:00Z">
        <w:r w:rsidR="009B3BB0">
          <w:t>disappears from the VRR</w:t>
        </w:r>
      </w:ins>
      <w:r w:rsidR="00C4678B">
        <w:t xml:space="preserve"> at later timepoints</w:t>
      </w:r>
      <w:del w:id="522"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23" w:author="Albert Courey" w:date="2015-11-12T13:50:00Z">
        <w:r w:rsidR="00C4678B" w:rsidDel="009B3BB0">
          <w:delText xml:space="preserve">into </w:delText>
        </w:r>
      </w:del>
      <w:del w:id="524"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25" w:author="Albert Courey" w:date="2015-11-12T14:29:00Z">
        <w:r w:rsidR="009E12A3">
          <w:t>.</w:t>
        </w:r>
      </w:ins>
      <w:r w:rsidR="00C4678B">
        <w:t xml:space="preserve"> </w:t>
      </w:r>
      <w:del w:id="526"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27" w:author="Michael Chambers" w:date="2015-11-05T14:44:00Z">
        <w:del w:id="528" w:author="Albert Courey" w:date="2015-11-12T13:50:00Z">
          <w:r w:rsidR="00104643" w:rsidDel="009B3BB0">
            <w:delText xml:space="preserve">originating </w:delText>
          </w:r>
        </w:del>
      </w:ins>
      <w:del w:id="529" w:author="Albert Courey" w:date="2015-11-12T13:50:00Z">
        <w:r w:rsidR="00C4678B" w:rsidDel="009B3BB0">
          <w:delText xml:space="preserve">from these elements. </w:delText>
        </w:r>
      </w:del>
      <w:del w:id="530"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31" w:author="Albert Courey" w:date="2015-11-12T13:50:00Z">
        <w:r w:rsidR="003069E4" w:rsidDel="009B3BB0">
          <w:delText>{Spencer, 1982 #3039}</w:delText>
        </w:r>
      </w:del>
      <w:ins w:id="532" w:author="Michael Chambers" w:date="2015-09-02T16:21:00Z">
        <w:del w:id="533" w:author="Albert Courey" w:date="2015-11-12T13:50:00Z">
          <w:r w:rsidR="001635D1" w:rsidDel="009B3BB0">
            <w:delText xml:space="preserve"> </w:delText>
          </w:r>
        </w:del>
      </w:ins>
      <w:del w:id="53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35" w:author="Albert Courey" w:date="2015-11-12T13:50:00Z">
        <w:r w:rsidR="003069E4" w:rsidDel="009B3BB0">
          <w:delText>{Blackman, 1991 #3040;Theisen, 2007 #3041}</w:delText>
        </w:r>
      </w:del>
      <w:ins w:id="536" w:author="Michael Chambers" w:date="2015-09-02T16:21:00Z">
        <w:del w:id="537" w:author="Albert Courey" w:date="2015-11-12T13:50:00Z">
          <w:r w:rsidR="001635D1" w:rsidDel="009B3BB0">
            <w:delText>.</w:delText>
          </w:r>
        </w:del>
      </w:ins>
    </w:p>
    <w:p w14:paraId="1421C8AC" w14:textId="36BEFACE" w:rsidR="000F2CB7" w:rsidRDefault="00FF78A3" w:rsidP="00391BC9">
      <w:pPr>
        <w:spacing w:line="480" w:lineRule="auto"/>
        <w:rPr>
          <w:ins w:id="538" w:author="Michael Chambers" w:date="2015-11-05T16:52:00Z"/>
        </w:rPr>
      </w:pPr>
      <w:ins w:id="539" w:author="Michael Chambers" w:date="2015-09-24T15:10:00Z">
        <w:r>
          <w:tab/>
          <w:t xml:space="preserve">Three Dorsal binding sites </w:t>
        </w:r>
      </w:ins>
      <w:ins w:id="540" w:author="Michael Chambers" w:date="2015-09-24T15:17:00Z">
        <w:r w:rsidR="00881752">
          <w:t xml:space="preserve">identified upstream of the </w:t>
        </w:r>
        <w:r w:rsidR="00881752">
          <w:rPr>
            <w:i/>
          </w:rPr>
          <w:t xml:space="preserve">tolloid </w:t>
        </w:r>
        <w:r w:rsidR="007F1E21">
          <w:t>gene</w:t>
        </w:r>
      </w:ins>
      <w:ins w:id="541" w:author="Michael Chambers" w:date="2015-09-24T16:45:00Z">
        <w:r w:rsidR="007F1E21">
          <w:t xml:space="preserve"> </w:t>
        </w:r>
        <w:del w:id="542" w:author="Albert Courey" w:date="2015-11-12T14:13:00Z">
          <w:r w:rsidR="007F1E21" w:rsidDel="0005356E">
            <w:delText>have been shown to</w:delText>
          </w:r>
        </w:del>
      </w:ins>
      <w:ins w:id="543" w:author="Albert Courey" w:date="2015-11-12T14:13:00Z">
        <w:r w:rsidR="0005356E">
          <w:t>are</w:t>
        </w:r>
      </w:ins>
      <w:ins w:id="544" w:author="Michael Chambers" w:date="2015-09-24T16:45:00Z">
        <w:r w:rsidR="007F1E21">
          <w:t xml:space="preserve"> be responsible for the Dorsal-mediated repression of </w:t>
        </w:r>
        <w:r w:rsidR="007F1E21">
          <w:rPr>
            <w:i/>
          </w:rPr>
          <w:t xml:space="preserve">tolloid </w:t>
        </w:r>
        <w:r w:rsidR="007F1E21">
          <w:t xml:space="preserve">in ventral regions of </w:t>
        </w:r>
      </w:ins>
      <w:ins w:id="545" w:author="Michael Chambers" w:date="2015-09-24T16:46:00Z">
        <w:r w:rsidR="00C104F5">
          <w:t>the early embryo</w:t>
        </w:r>
        <w:del w:id="546" w:author="Albert Courey" w:date="2015-11-12T14:29:00Z">
          <w:r w:rsidR="00C104F5" w:rsidDel="009E12A3">
            <w:delText xml:space="preserve">, before and during cellularization </w:delText>
          </w:r>
        </w:del>
      </w:ins>
      <w:ins w:id="547" w:author="Michael Chambers" w:date="2015-11-05T15:06:00Z">
        <w:del w:id="548" w:author="Albert Courey" w:date="2015-11-12T14:29:00Z">
          <w:r w:rsidR="0013500C" w:rsidDel="009E12A3">
            <w:delText xml:space="preserve">and </w:delText>
          </w:r>
        </w:del>
      </w:ins>
      <w:ins w:id="549" w:author="Michael Chambers" w:date="2015-09-24T16:46:00Z">
        <w:del w:id="550" w:author="Albert Courey" w:date="2015-11-12T14:29:00Z">
          <w:r w:rsidR="00C104F5" w:rsidDel="009E12A3">
            <w:delText xml:space="preserve">up to </w:delText>
          </w:r>
        </w:del>
      </w:ins>
      <w:ins w:id="551" w:author="Michael Chambers" w:date="2015-09-24T16:47:00Z">
        <w:del w:id="552" w:author="Albert Courey" w:date="2015-11-12T14:29:00Z">
          <w:r w:rsidR="00C104F5" w:rsidDel="009E12A3">
            <w:delText>early stages of gastrulation</w:delText>
          </w:r>
        </w:del>
      </w:ins>
      <w:ins w:id="553" w:author="Michael Chambers" w:date="2015-11-05T15:06:00Z">
        <w:del w:id="554" w:author="Albert Courey" w:date="2015-11-12T14:29:00Z">
          <w:r w:rsidR="0013500C" w:rsidDel="009E12A3">
            <w:delText xml:space="preserve"> (</w:delText>
          </w:r>
          <w:r w:rsidR="00580FC4" w:rsidDel="009E12A3">
            <w:delText>3 hours post-fertilization)</w:delText>
          </w:r>
        </w:del>
      </w:ins>
      <w:ins w:id="555" w:author="Michael Chambers" w:date="2015-09-24T16:50:00Z">
        <w:r w:rsidR="0043389C">
          <w:t>.</w:t>
        </w:r>
      </w:ins>
      <w:ins w:id="556" w:author="Michael Chambers" w:date="2015-09-24T16:48:00Z">
        <w:r w:rsidR="00EA15C0">
          <w:t xml:space="preserve"> </w:t>
        </w:r>
      </w:ins>
      <w:ins w:id="557" w:author="Albert Courey" w:date="2015-11-12T14:30:00Z">
        <w:r w:rsidR="009E12A3">
          <w:t xml:space="preserve">A region containing </w:t>
        </w:r>
      </w:ins>
      <w:ins w:id="558" w:author="Michael Chambers" w:date="2015-09-24T15:17:00Z">
        <w:del w:id="559" w:author="Albert Courey" w:date="2015-11-12T14:30:00Z">
          <w:r w:rsidR="00881752" w:rsidDel="009E12A3">
            <w:delText>T</w:delText>
          </w:r>
        </w:del>
      </w:ins>
      <w:ins w:id="560" w:author="Albert Courey" w:date="2015-11-12T14:30:00Z">
        <w:r w:rsidR="009E12A3">
          <w:t>t</w:t>
        </w:r>
      </w:ins>
      <w:ins w:id="561" w:author="Michael Chambers" w:date="2015-09-24T15:17:00Z">
        <w:r w:rsidR="00881752">
          <w:t xml:space="preserve">wo of these sites </w:t>
        </w:r>
      </w:ins>
      <w:ins w:id="562" w:author="Michael Chambers" w:date="2015-09-24T16:48:00Z">
        <w:del w:id="563" w:author="Albert Courey" w:date="2015-11-12T14:13:00Z">
          <w:r w:rsidR="0043389C" w:rsidDel="0005356E">
            <w:delText>were</w:delText>
          </w:r>
        </w:del>
      </w:ins>
      <w:ins w:id="564" w:author="Michael Chambers" w:date="2015-09-24T15:17:00Z">
        <w:del w:id="565" w:author="Albert Courey" w:date="2015-11-12T14:13:00Z">
          <w:r w:rsidR="00881752" w:rsidDel="0005356E">
            <w:delText xml:space="preserve"> shown to </w:delText>
          </w:r>
        </w:del>
      </w:ins>
      <w:ins w:id="566" w:author="Michael Chambers" w:date="2015-09-24T16:49:00Z">
        <w:r w:rsidR="0043389C">
          <w:t>function</w:t>
        </w:r>
      </w:ins>
      <w:ins w:id="567" w:author="Albert Courey" w:date="2015-11-12T14:30:00Z">
        <w:r w:rsidR="009E12A3">
          <w:t>s</w:t>
        </w:r>
      </w:ins>
      <w:ins w:id="568" w:author="Michael Chambers" w:date="2015-09-24T16:49:00Z">
        <w:r w:rsidR="0043389C">
          <w:t xml:space="preserve"> as a </w:t>
        </w:r>
        <w:del w:id="569" w:author="Albert Courey" w:date="2015-11-12T14:30:00Z">
          <w:r w:rsidR="0043389C" w:rsidDel="009E12A3">
            <w:delText>long-range repressive element</w:delText>
          </w:r>
        </w:del>
      </w:ins>
      <w:ins w:id="570" w:author="Albert Courey" w:date="2015-11-12T14:30:00Z">
        <w:r w:rsidR="009E12A3">
          <w:t xml:space="preserve">VRR </w:t>
        </w:r>
      </w:ins>
      <w:ins w:id="571" w:author="Michael Chambers" w:date="2015-09-24T16:49:00Z">
        <w:del w:id="572" w:author="Albert Courey" w:date="2015-11-12T14:30:00Z">
          <w:r w:rsidR="0043389C" w:rsidDel="009E12A3">
            <w:delText>, as they silence repression of a reporter gene when fused to an adjacent promoter</w:delText>
          </w:r>
        </w:del>
      </w:ins>
      <w:ins w:id="573" w:author="Michael Chambers" w:date="2015-09-24T16:50:00Z">
        <w:del w:id="574" w:author="Albert Courey" w:date="2015-11-12T14:30:00Z">
          <w:r w:rsidR="0043389C" w:rsidDel="009E12A3">
            <w:delText xml:space="preserve"> </w:delText>
          </w:r>
        </w:del>
        <w:r w:rsidR="0043389C">
          <w:t>{Kirov, 1994 #3107}.</w:t>
        </w:r>
      </w:ins>
      <w:ins w:id="575" w:author="Michael Chambers" w:date="2015-09-24T16:51:00Z">
        <w:r w:rsidR="00980F9A">
          <w:t xml:space="preserve"> </w:t>
        </w:r>
        <w:del w:id="576" w:author="Albert Courey" w:date="2015-11-12T14:14:00Z">
          <w:r w:rsidR="00980F9A" w:rsidDel="0005356E">
            <w:delText xml:space="preserve">While two of these Dorsal binding sites have been shown to be necessary and sufficient for </w:delText>
          </w:r>
        </w:del>
      </w:ins>
      <w:ins w:id="577" w:author="Michael Chambers" w:date="2015-09-24T16:52:00Z">
        <w:del w:id="578"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79" w:author="Michael Chambers" w:date="2015-11-05T16:48:00Z">
        <w:del w:id="580" w:author="Albert Courey" w:date="2015-11-12T14:14:00Z">
          <w:r w:rsidR="00515FCA" w:rsidDel="0005356E">
            <w:delText xml:space="preserve">thoroughly </w:delText>
          </w:r>
        </w:del>
      </w:ins>
      <w:ins w:id="581" w:author="Michael Chambers" w:date="2015-09-24T16:52:00Z">
        <w:del w:id="582"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del w:id="583" w:author="Albert Courey" w:date="2015-11-12T14:31:00Z">
          <w:r w:rsidR="00CB135D" w:rsidDel="009E12A3">
            <w:delText>locus</w:delText>
          </w:r>
        </w:del>
      </w:ins>
      <w:ins w:id="584" w:author="Albert Courey" w:date="2015-11-12T14:31:00Z">
        <w:r w:rsidR="009E12A3">
          <w:t>TSS</w:t>
        </w:r>
      </w:ins>
      <w:ins w:id="585" w:author="Michael Chambers" w:date="2015-09-24T16:52:00Z">
        <w:r w:rsidR="00CB135D">
          <w:t xml:space="preserve"> (Fig</w:t>
        </w:r>
        <w:r w:rsidR="00373687">
          <w:t>. 2-11</w:t>
        </w:r>
        <w:r w:rsidR="00980F9A">
          <w:t>C). While the peak</w:t>
        </w:r>
      </w:ins>
      <w:ins w:id="586" w:author="Michael Chambers" w:date="2015-09-24T18:13:00Z">
        <w:r w:rsidR="005A16B2">
          <w:t xml:space="preserve"> persists through all three time windows, it</w:t>
        </w:r>
        <w:del w:id="587" w:author="Albert Courey" w:date="2015-11-12T14:23:00Z">
          <w:r w:rsidR="005A16B2" w:rsidDel="00BF4C42">
            <w:delText>’</w:delText>
          </w:r>
        </w:del>
        <w:r w:rsidR="00B226A0">
          <w:t>s intensity continuously decreases</w:t>
        </w:r>
        <w:del w:id="588" w:author="Albert Courey" w:date="2015-11-12T14:23:00Z">
          <w:r w:rsidR="00B226A0" w:rsidDel="00BF4C42">
            <w:delText>, with a total decrease of 2.25-fold when comparing the final to initial time window</w:delText>
          </w:r>
        </w:del>
      </w:ins>
      <w:ins w:id="589" w:author="Albert Courey" w:date="2015-11-12T14:23:00Z">
        <w:r w:rsidR="00BF4C42">
          <w:t xml:space="preserve"> with time</w:t>
        </w:r>
      </w:ins>
      <w:ins w:id="590" w:author="Michael Chambers" w:date="2015-09-24T18:13:00Z">
        <w:r w:rsidR="00B226A0">
          <w:t>.</w:t>
        </w:r>
      </w:ins>
      <w:ins w:id="591" w:author="Michael Chambers" w:date="2015-11-05T16:49:00Z">
        <w:r w:rsidR="000F2CB7">
          <w:t xml:space="preserve"> </w:t>
        </w:r>
      </w:ins>
      <w:ins w:id="592" w:author="Michael Chambers" w:date="2015-11-05T16:50:00Z">
        <w:del w:id="593" w:author="Albert Courey" w:date="2015-11-12T13:56:00Z">
          <w:r w:rsidR="000F2CB7" w:rsidDel="00C32724">
            <w:delText xml:space="preserve">While Groucho occupancy decreases as development progresses, </w:delText>
          </w:r>
        </w:del>
      </w:ins>
      <w:ins w:id="594" w:author="Michael Chambers" w:date="2015-11-05T16:51:00Z">
        <w:del w:id="595" w:author="Albert Courey" w:date="2015-11-12T13:56:00Z">
          <w:r w:rsidR="000F2CB7" w:rsidDel="00C32724">
            <w:rPr>
              <w:i/>
            </w:rPr>
            <w:delText xml:space="preserve">tolloid </w:delText>
          </w:r>
          <w:r w:rsidR="000F2CB7" w:rsidDel="00C32724">
            <w:delText>expression decreases as well</w:delText>
          </w:r>
        </w:del>
      </w:ins>
      <w:ins w:id="596" w:author="Michael Chambers" w:date="2015-11-05T16:50:00Z">
        <w:del w:id="597" w:author="Albert Courey" w:date="2015-11-12T13:56:00Z">
          <w:r w:rsidR="000F2CB7" w:rsidDel="00C32724">
            <w:delText>, falling off sharply after 2-4 hours of development</w:delText>
          </w:r>
        </w:del>
      </w:ins>
      <w:ins w:id="598" w:author="Michael Chambers" w:date="2015-11-05T16:52:00Z">
        <w:del w:id="599" w:author="Albert Courey" w:date="2015-11-12T13:56:00Z">
          <w:r w:rsidR="000F2CB7" w:rsidDel="00C32724">
            <w:delText>, and decreasing to negligible levels by 12 hours post-fertilization</w:delText>
          </w:r>
        </w:del>
      </w:ins>
      <w:ins w:id="600" w:author="Michael Chambers" w:date="2015-11-05T16:50:00Z">
        <w:del w:id="601" w:author="Albert Courey" w:date="2015-11-12T13:56:00Z">
          <w:r w:rsidR="000F2CB7" w:rsidDel="00C32724">
            <w:delText>.</w:delText>
          </w:r>
        </w:del>
      </w:ins>
    </w:p>
    <w:p w14:paraId="75776973" w14:textId="57A880A2" w:rsidR="00FF78A3" w:rsidRDefault="000F2CB7" w:rsidP="00391BC9">
      <w:pPr>
        <w:spacing w:line="480" w:lineRule="auto"/>
        <w:rPr>
          <w:ins w:id="602" w:author="Michael Chambers" w:date="2015-11-05T18:07:00Z"/>
        </w:rPr>
      </w:pPr>
      <w:ins w:id="603" w:author="Michael Chambers" w:date="2015-11-05T16:52:00Z">
        <w:r>
          <w:tab/>
        </w:r>
        <w:del w:id="604" w:author="Albert Courey" w:date="2015-11-12T14:23:00Z">
          <w:r w:rsidDel="00BF4C42">
            <w:delText xml:space="preserve">The three </w:delText>
          </w:r>
        </w:del>
      </w:ins>
      <w:ins w:id="605" w:author="Michael Chambers" w:date="2015-11-05T18:08:00Z">
        <w:del w:id="606" w:author="Albert Courey" w:date="2015-11-12T14:23:00Z">
          <w:r w:rsidR="00E965E7" w:rsidDel="00BF4C42">
            <w:delText>genes</w:delText>
          </w:r>
        </w:del>
      </w:ins>
      <w:ins w:id="607" w:author="Michael Chambers" w:date="2015-11-05T16:52:00Z">
        <w:del w:id="608" w:author="Albert Courey" w:date="2015-11-12T14:23:00Z">
          <w:r w:rsidDel="00BF4C42">
            <w:delText xml:space="preserve"> discussed </w:delText>
          </w:r>
        </w:del>
      </w:ins>
      <w:ins w:id="609" w:author="Michael Chambers" w:date="2015-11-05T18:08:00Z">
        <w:del w:id="610" w:author="Albert Courey" w:date="2015-11-12T14:23:00Z">
          <w:r w:rsidR="00E965E7" w:rsidDel="00BF4C42">
            <w:delText>above</w:delText>
          </w:r>
        </w:del>
      </w:ins>
      <w:ins w:id="611" w:author="Michael Chambers" w:date="2015-11-05T16:52:00Z">
        <w:del w:id="612" w:author="Albert Courey" w:date="2015-11-12T14:23:00Z">
          <w:r w:rsidDel="00BF4C42">
            <w:delText xml:space="preserve"> are </w:delText>
          </w:r>
        </w:del>
        <w:del w:id="613" w:author="Albert Courey" w:date="2015-11-12T14:15:00Z">
          <w:r w:rsidDel="0005356E">
            <w:delText>well-characterized</w:delText>
          </w:r>
        </w:del>
      </w:ins>
      <w:ins w:id="614" w:author="Michael Chambers" w:date="2015-11-05T17:15:00Z">
        <w:del w:id="615" w:author="Albert Courey" w:date="2015-11-12T14:15:00Z">
          <w:r w:rsidR="00DA597E" w:rsidDel="0005356E">
            <w:delText xml:space="preserve"> targets of </w:delText>
          </w:r>
        </w:del>
      </w:ins>
      <w:ins w:id="616" w:author="Michael Chambers" w:date="2015-11-05T17:16:00Z">
        <w:del w:id="617" w:author="Albert Courey" w:date="2015-11-12T14:15:00Z">
          <w:r w:rsidR="008A735A" w:rsidDel="0005356E">
            <w:delText>Dorsal and Groucho</w:delText>
          </w:r>
        </w:del>
      </w:ins>
      <w:ins w:id="618" w:author="Michael Chambers" w:date="2015-11-05T17:15:00Z">
        <w:del w:id="619" w:author="Albert Courey" w:date="2015-11-12T14:15:00Z">
          <w:r w:rsidR="008A735A" w:rsidDel="0005356E">
            <w:delText xml:space="preserve">. </w:delText>
          </w:r>
        </w:del>
      </w:ins>
      <w:ins w:id="620" w:author="Michael Chambers" w:date="2015-11-05T17:16:00Z">
        <w:del w:id="621" w:author="Albert Courey" w:date="2015-11-12T14:15:00Z">
          <w:r w:rsidR="008A735A" w:rsidDel="0005356E">
            <w:delText>All three targets are</w:delText>
          </w:r>
        </w:del>
        <w:del w:id="622" w:author="Albert Courey" w:date="2015-11-12T14:23:00Z">
          <w:r w:rsidR="008A735A" w:rsidDel="00BF4C42">
            <w:delText xml:space="preserve"> repressed in </w:delText>
          </w:r>
        </w:del>
      </w:ins>
      <w:ins w:id="623" w:author="Michael Chambers" w:date="2015-11-05T17:17:00Z">
        <w:del w:id="624" w:author="Albert Courey" w:date="2015-11-12T14:23:00Z">
          <w:r w:rsidR="008A735A" w:rsidDel="00BF4C42">
            <w:delText xml:space="preserve">ventral </w:delText>
          </w:r>
        </w:del>
      </w:ins>
      <w:ins w:id="625" w:author="Michael Chambers" w:date="2015-11-05T17:16:00Z">
        <w:del w:id="626" w:author="Albert Courey" w:date="2015-11-12T14:23:00Z">
          <w:r w:rsidR="008A735A" w:rsidDel="00BF4C42">
            <w:delText>portions of the embryo by Groucho through its interaction with Dorsal</w:delText>
          </w:r>
        </w:del>
      </w:ins>
      <w:ins w:id="627" w:author="Michael Chambers" w:date="2015-11-05T17:18:00Z">
        <w:del w:id="628" w:author="Albert Courey" w:date="2015-11-12T14:23:00Z">
          <w:r w:rsidR="008A735A" w:rsidDel="00BF4C42">
            <w:delText xml:space="preserve">, </w:delText>
          </w:r>
        </w:del>
        <w:del w:id="629" w:author="Albert Courey" w:date="2015-11-12T14:15:00Z">
          <w:r w:rsidR="008A735A" w:rsidDel="0005356E">
            <w:delText xml:space="preserve">all </w:delText>
          </w:r>
        </w:del>
        <w:del w:id="630" w:author="Albert Courey" w:date="2015-11-12T14:23:00Z">
          <w:r w:rsidR="008A735A" w:rsidDel="00BF4C42">
            <w:delText>at roughly the same developmental stage</w:delText>
          </w:r>
        </w:del>
      </w:ins>
      <w:ins w:id="631" w:author="Michael Chambers" w:date="2015-11-05T17:16:00Z">
        <w:del w:id="632" w:author="Albert Courey" w:date="2015-11-12T14:23:00Z">
          <w:r w:rsidR="008A735A" w:rsidDel="00BF4C42">
            <w:delText xml:space="preserve">. </w:delText>
          </w:r>
        </w:del>
        <w:del w:id="633" w:author="Albert Courey" w:date="2015-11-12T14:22:00Z">
          <w:r w:rsidR="008A735A" w:rsidDel="00BF4C42">
            <w:delText xml:space="preserve">And yet, </w:delText>
          </w:r>
        </w:del>
      </w:ins>
      <w:ins w:id="634" w:author="Michael Chambers" w:date="2015-11-05T18:09:00Z">
        <w:del w:id="635" w:author="Albert Courey" w:date="2015-11-12T14:22:00Z">
          <w:r w:rsidR="00E965E7" w:rsidDel="00BF4C42">
            <w:delText xml:space="preserve">temporally-discrete </w:delText>
          </w:r>
        </w:del>
      </w:ins>
      <w:ins w:id="636" w:author="Michael Chambers" w:date="2015-11-05T17:18:00Z">
        <w:del w:id="637" w:author="Albert Courey" w:date="2015-11-12T14:22:00Z">
          <w:r w:rsidR="008A735A" w:rsidDel="00BF4C42">
            <w:delText xml:space="preserve">ChIP-seq analysis of these genes reveals strikingly different patterns of Groucho recruitment and retention. </w:delText>
          </w:r>
        </w:del>
        <w:del w:id="638" w:author="Albert Courey" w:date="2015-11-12T14:23:00Z">
          <w:r w:rsidR="008A735A" w:rsidDel="00BF4C42">
            <w:delText>Groucho</w:delText>
          </w:r>
        </w:del>
      </w:ins>
      <w:ins w:id="639" w:author="Albert Courey" w:date="2015-11-12T14:23:00Z">
        <w:r w:rsidR="00BF4C42">
          <w:t>Thus</w:t>
        </w:r>
      </w:ins>
      <w:ins w:id="640" w:author="Albert Courey" w:date="2015-11-12T14:31:00Z">
        <w:r w:rsidR="009E12A3">
          <w:t>, while the details vary,</w:t>
        </w:r>
      </w:ins>
      <w:ins w:id="641" w:author="Albert Courey" w:date="2015-11-12T14:23:00Z">
        <w:r w:rsidR="00BF4C42">
          <w:t xml:space="preserve"> Groucho associates with the VRRs in</w:t>
        </w:r>
      </w:ins>
      <w:ins w:id="642" w:author="Michael Chambers" w:date="2015-11-05T17:18:00Z">
        <w:del w:id="643" w:author="Albert Courey" w:date="2015-11-12T14:23:00Z">
          <w:r w:rsidR="008A735A" w:rsidDel="00BF4C42">
            <w:delText xml:space="preserve"> associates with</w:delText>
          </w:r>
        </w:del>
        <w:r w:rsidR="008A735A">
          <w:t xml:space="preserve"> all three genes during </w:t>
        </w:r>
      </w:ins>
      <w:ins w:id="644" w:author="Michael Chambers" w:date="2015-11-05T18:09:00Z">
        <w:r w:rsidR="00E965E7">
          <w:t>the developmental</w:t>
        </w:r>
      </w:ins>
      <w:ins w:id="645" w:author="Michael Chambers" w:date="2015-11-05T17:18:00Z">
        <w:r w:rsidR="00E965E7">
          <w:t xml:space="preserve"> </w:t>
        </w:r>
      </w:ins>
      <w:ins w:id="646" w:author="Michael Chambers" w:date="2015-11-05T18:09:00Z">
        <w:r w:rsidR="00E965E7">
          <w:t>time frame</w:t>
        </w:r>
      </w:ins>
      <w:ins w:id="647" w:author="Michael Chambers" w:date="2015-11-05T17:18:00Z">
        <w:r w:rsidR="008A735A">
          <w:t xml:space="preserve"> when the gene is being actively </w:t>
        </w:r>
        <w:del w:id="648" w:author="Albert Courey" w:date="2015-11-12T14:16:00Z">
          <w:r w:rsidR="008A735A" w:rsidDel="0005356E">
            <w:delText xml:space="preserve">expressed in some portion of the embryo, and, for </w:delText>
          </w:r>
        </w:del>
      </w:ins>
      <w:ins w:id="649" w:author="Michael Chambers" w:date="2015-11-05T17:21:00Z">
        <w:del w:id="650"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51" w:author="Albert Courey" w:date="2015-11-12T14:16:00Z">
        <w:r w:rsidR="0005356E">
          <w:t>repressed</w:t>
        </w:r>
      </w:ins>
      <w:ins w:id="652" w:author="Michael Chambers" w:date="2015-11-05T17:21:00Z">
        <w:del w:id="653" w:author="Albert Courey" w:date="2015-11-12T13:56:00Z">
          <w:r w:rsidR="008A735A" w:rsidDel="00C32724">
            <w:rPr>
              <w:i/>
            </w:rPr>
            <w:delText>l</w:delText>
          </w:r>
        </w:del>
      </w:ins>
      <w:ins w:id="654" w:author="Albert Courey" w:date="2015-11-12T14:23:00Z">
        <w:r w:rsidR="00BF4C42">
          <w:t>,</w:t>
        </w:r>
      </w:ins>
      <w:ins w:id="655" w:author="Michael Chambers" w:date="2015-11-05T17:21:00Z">
        <w:del w:id="656" w:author="Albert Courey" w:date="2015-11-12T14:23:00Z">
          <w:r w:rsidR="008A735A" w:rsidDel="00BF4C42">
            <w:delText>,</w:delText>
          </w:r>
        </w:del>
        <w:r w:rsidR="008A735A">
          <w:t xml:space="preserve"> </w:t>
        </w:r>
        <w:del w:id="657"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58" w:author="Michael Chambers" w:date="2015-11-05T17:23:00Z">
        <w:del w:id="659"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60" w:author="Michael Chambers" w:date="2015-11-05T18:10:00Z">
        <w:del w:id="661" w:author="Albert Courey" w:date="2015-11-12T13:58:00Z">
          <w:r w:rsidR="00E965E7" w:rsidDel="00C32724">
            <w:delText xml:space="preserve"> in some regions of the embryo</w:delText>
          </w:r>
        </w:del>
      </w:ins>
      <w:ins w:id="662" w:author="Michael Chambers" w:date="2015-11-05T17:23:00Z">
        <w:del w:id="663" w:author="Albert Courey" w:date="2015-11-12T13:58:00Z">
          <w:r w:rsidR="008A735A" w:rsidDel="00C32724">
            <w:delText xml:space="preserve">. </w:delText>
          </w:r>
        </w:del>
      </w:ins>
      <w:ins w:id="664" w:author="Albert Courey" w:date="2015-11-12T14:24:00Z">
        <w:r w:rsidR="00BF4C42">
          <w:t xml:space="preserve">supporting </w:t>
        </w:r>
      </w:ins>
      <w:ins w:id="665" w:author="Michael Chambers" w:date="2015-11-05T17:23:00Z">
        <w:del w:id="666" w:author="Albert Courey" w:date="2015-11-12T13:58:00Z">
          <w:r w:rsidR="008A735A" w:rsidDel="00C32724">
            <w:delText>T</w:delText>
          </w:r>
        </w:del>
        <w:del w:id="667" w:author="Albert Courey" w:date="2015-11-12T14:24:00Z">
          <w:r w:rsidR="008A735A" w:rsidDel="00BF4C42">
            <w:delText xml:space="preserve">ogether, </w:delText>
          </w:r>
        </w:del>
        <w:del w:id="668" w:author="Albert Courey" w:date="2015-11-12T13:59:00Z">
          <w:r w:rsidR="008A735A" w:rsidDel="00C32724">
            <w:delText>this</w:delText>
          </w:r>
        </w:del>
        <w:del w:id="669" w:author="Albert Courey" w:date="2015-11-12T14:24:00Z">
          <w:r w:rsidR="008A735A" w:rsidDel="00BF4C42">
            <w:delText xml:space="preserve"> support</w:delText>
          </w:r>
        </w:del>
        <w:del w:id="670" w:author="Albert Courey" w:date="2015-11-12T13:59:00Z">
          <w:r w:rsidR="008A735A" w:rsidDel="00C32724">
            <w:delText>s</w:delText>
          </w:r>
        </w:del>
        <w:r w:rsidR="008A735A">
          <w:t xml:space="preserve"> a model </w:t>
        </w:r>
        <w:del w:id="671" w:author="Albert Courey" w:date="2015-11-12T14:24:00Z">
          <w:r w:rsidR="008A735A" w:rsidDel="00BF4C42">
            <w:delText xml:space="preserve">of Groucho activity </w:delText>
          </w:r>
        </w:del>
        <w:r w:rsidR="008A735A">
          <w:t>where</w:t>
        </w:r>
      </w:ins>
      <w:ins w:id="672" w:author="Michael Chambers" w:date="2015-11-05T18:10:00Z">
        <w:r w:rsidR="00E965E7">
          <w:t>by</w:t>
        </w:r>
      </w:ins>
      <w:ins w:id="673" w:author="Michael Chambers" w:date="2015-11-05T17:23:00Z">
        <w:r w:rsidR="008A735A">
          <w:t xml:space="preserve"> Groucho is recruited specifically to genes </w:t>
        </w:r>
      </w:ins>
      <w:ins w:id="674" w:author="Albert Courey" w:date="2015-11-12T14:24:00Z">
        <w:r w:rsidR="00BF4C42">
          <w:t xml:space="preserve">by Dorsal </w:t>
        </w:r>
      </w:ins>
      <w:ins w:id="675" w:author="Michael Chambers" w:date="2015-11-05T17:24:00Z">
        <w:r w:rsidR="00A71DD0">
          <w:t>t</w:t>
        </w:r>
        <w:r w:rsidR="00A9156C">
          <w:t>o spatially restrict expression</w:t>
        </w:r>
        <w:del w:id="676" w:author="Albert Courey" w:date="2015-11-12T13:59:00Z">
          <w:r w:rsidR="00E965E7" w:rsidDel="00C32724">
            <w:delText>,</w:delText>
          </w:r>
          <w:r w:rsidR="00A71DD0" w:rsidDel="00C32724">
            <w:delText xml:space="preserve"> but </w:delText>
          </w:r>
        </w:del>
      </w:ins>
      <w:ins w:id="677" w:author="Michael Chambers" w:date="2015-11-05T18:07:00Z">
        <w:del w:id="678" w:author="Albert Courey" w:date="2015-11-12T13:59:00Z">
          <w:r w:rsidR="00A9156C" w:rsidDel="00C32724">
            <w:delText xml:space="preserve">continued presence is not necessary </w:delText>
          </w:r>
          <w:r w:rsidR="00E965E7" w:rsidDel="00C32724">
            <w:delText>to maintain repression of universally silenced genes</w:delText>
          </w:r>
        </w:del>
      </w:ins>
      <w:ins w:id="679" w:author="Michael Chambers" w:date="2015-11-05T17:25:00Z">
        <w:del w:id="680" w:author="Albert Courey" w:date="2015-11-12T13:59:00Z">
          <w:r w:rsidR="009B3146" w:rsidDel="00C32724">
            <w:delText>.</w:delText>
          </w:r>
        </w:del>
      </w:ins>
      <w:ins w:id="681" w:author="Albert Courey" w:date="2015-11-12T13:59:00Z">
        <w:r w:rsidR="00C32724">
          <w:t>.</w:t>
        </w:r>
      </w:ins>
      <w:ins w:id="682" w:author="Michael Chambers" w:date="2015-11-05T17:25:00Z">
        <w:r w:rsidR="009B3146">
          <w:t xml:space="preserve"> </w:t>
        </w:r>
      </w:ins>
      <w:ins w:id="683" w:author="Albert Courey" w:date="2015-11-12T14:17:00Z">
        <w:r w:rsidR="00BF4C42">
          <w:t xml:space="preserve">These findings are not, however, consistent with a model involving extensive Gro spreading. This is especially apparent in the case of dpp, where I observe binding of Gro in a relatively discrete peak over the intronic VRR. A weaker Gro peak is also observed over the transcriptional start site, perhaps indicative of looping, but there is </w:t>
        </w:r>
      </w:ins>
      <w:ins w:id="684" w:author="Albert Courey" w:date="2015-11-12T14:25:00Z">
        <w:r w:rsidR="00BF4C42">
          <w:t>no</w:t>
        </w:r>
      </w:ins>
      <w:ins w:id="685" w:author="Albert Courey" w:date="2015-11-12T14:17:00Z">
        <w:r w:rsidR="00BF4C42">
          <w:t xml:space="preserve"> continuous Gro </w:t>
        </w:r>
      </w:ins>
      <w:ins w:id="686" w:author="Albert Courey" w:date="2015-11-12T14:25:00Z">
        <w:r w:rsidR="00BF4C42">
          <w:t>spreading</w:t>
        </w:r>
      </w:ins>
      <w:ins w:id="687" w:author="Albert Courey" w:date="2015-11-12T14:17:00Z">
        <w:r w:rsidR="00BF4C42">
          <w:t xml:space="preserve"> between the </w:t>
        </w:r>
      </w:ins>
      <w:ins w:id="688" w:author="Albert Courey" w:date="2015-11-12T14:25:00Z">
        <w:r w:rsidR="00BF4C42">
          <w:t>VRR</w:t>
        </w:r>
      </w:ins>
      <w:ins w:id="689"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690" w:author="Michael Chambers" w:date="2015-09-02T16:21:00Z"/>
          <w:del w:id="691" w:author="Albert Courey" w:date="2015-11-12T14:20:00Z"/>
        </w:rPr>
      </w:pPr>
      <w:ins w:id="692" w:author="Michael Chambers" w:date="2015-11-05T18:07:00Z">
        <w:del w:id="693" w:author="Albert Courey" w:date="2015-11-12T14:20:00Z">
          <w:r w:rsidDel="00BF4C42">
            <w:tab/>
          </w:r>
        </w:del>
      </w:ins>
      <w:ins w:id="694" w:author="Michael Chambers" w:date="2015-11-05T18:11:00Z">
        <w:del w:id="695" w:author="Albert Courey" w:date="2015-11-12T14:20:00Z">
          <w:r w:rsidDel="00BF4C42">
            <w:delText>At each gene, Gro appears to be specifically recruited to the known Dorsal binding sites</w:delText>
          </w:r>
        </w:del>
      </w:ins>
      <w:ins w:id="696" w:author="Michael Chambers" w:date="2015-11-05T18:12:00Z">
        <w:del w:id="697" w:author="Albert Courey" w:date="2015-11-12T14:20:00Z">
          <w:r w:rsidDel="00BF4C42">
            <w:delText xml:space="preserve">, and in each case significant Groucho occupancy is observed overlapping the target’s promoter and transcriptional start site. In the case of </w:delText>
          </w:r>
        </w:del>
      </w:ins>
      <w:ins w:id="698" w:author="Michael Chambers" w:date="2015-11-05T18:13:00Z">
        <w:del w:id="699" w:author="Albert Courey" w:date="2015-11-12T14:20:00Z">
          <w:r w:rsidDel="00BF4C42">
            <w:rPr>
              <w:i/>
            </w:rPr>
            <w:delText>tl</w:delText>
          </w:r>
        </w:del>
        <w:del w:id="700" w:author="Albert Courey" w:date="2015-11-12T14:16:00Z">
          <w:r w:rsidDel="00BF4C42">
            <w:rPr>
              <w:i/>
            </w:rPr>
            <w:delText>l</w:delText>
          </w:r>
        </w:del>
        <w:del w:id="701" w:author="Albert Courey" w:date="2015-11-12T14:20:00Z">
          <w:r w:rsidDel="00BF4C42">
            <w:delText xml:space="preserve">, Gro is recruited in a wide peak which overlaps both the Dorsal binding site and the TSS. In the case of </w:delText>
          </w:r>
        </w:del>
      </w:ins>
      <w:ins w:id="702" w:author="Michael Chambers" w:date="2015-11-05T18:14:00Z">
        <w:del w:id="703"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04" w:author="Michael Chambers" w:date="2015-11-05T18:33:00Z">
        <w:del w:id="705" w:author="Albert Courey" w:date="2015-11-12T14:20:00Z">
          <w:r w:rsidR="00EC3FA8" w:rsidDel="00BF4C42">
            <w:delText xml:space="preserve">These discrete peaks </w:delText>
          </w:r>
        </w:del>
      </w:ins>
      <w:ins w:id="706" w:author="Michael Chambers" w:date="2015-11-05T18:36:00Z">
        <w:del w:id="707" w:author="Albert Courey" w:date="2015-11-12T14:20:00Z">
          <w:r w:rsidR="00EC3FA8" w:rsidDel="00BF4C42">
            <w:delText>are potentially indicative of</w:delText>
          </w:r>
        </w:del>
      </w:ins>
      <w:ins w:id="708" w:author="Michael Chambers" w:date="2015-11-05T18:33:00Z">
        <w:del w:id="709" w:author="Albert Courey" w:date="2015-11-12T14:20:00Z">
          <w:r w:rsidR="00EC3FA8" w:rsidDel="00BF4C42">
            <w:delText xml:space="preserve"> looping by Groucho from the recruitment site</w:delText>
          </w:r>
        </w:del>
      </w:ins>
      <w:ins w:id="710" w:author="Michael Chambers" w:date="2015-11-05T18:34:00Z">
        <w:del w:id="711" w:author="Albert Courey" w:date="2015-11-12T14:20:00Z">
          <w:r w:rsidR="00EC3FA8" w:rsidDel="00BF4C42">
            <w:delText xml:space="preserve"> </w:delText>
          </w:r>
        </w:del>
      </w:ins>
      <w:ins w:id="712" w:author="Michael Chambers" w:date="2015-11-05T18:37:00Z">
        <w:del w:id="713" w:author="Albert Courey" w:date="2015-11-12T14:20:00Z">
          <w:r w:rsidR="00EC3FA8" w:rsidDel="00BF4C42">
            <w:delText xml:space="preserve">into the promoter region </w:delText>
          </w:r>
        </w:del>
      </w:ins>
      <w:ins w:id="714" w:author="Michael Chambers" w:date="2015-11-05T18:34:00Z">
        <w:del w:id="715" w:author="Albert Courey" w:date="2015-11-12T14:20:00Z">
          <w:r w:rsidR="00EC3FA8" w:rsidDel="00BF4C42">
            <w:delText xml:space="preserve">and provide additional evidence against </w:delText>
          </w:r>
        </w:del>
      </w:ins>
      <w:ins w:id="716" w:author="Michael Chambers" w:date="2015-11-05T18:35:00Z">
        <w:del w:id="717" w:author="Albert Courey" w:date="2015-11-12T14:20:00Z">
          <w:r w:rsidR="00EC3FA8" w:rsidDel="00BF4C42">
            <w:delText>t</w:delText>
          </w:r>
        </w:del>
      </w:ins>
      <w:ins w:id="718" w:author="Michael Chambers" w:date="2015-11-05T18:34:00Z">
        <w:del w:id="719" w:author="Albert Courey" w:date="2015-11-12T14:20:00Z">
          <w:r w:rsidR="00EC3FA8" w:rsidDel="00BF4C42">
            <w:delText>he hypothesis that Gro spreads across large regions of chromatin.</w:delText>
          </w:r>
        </w:del>
      </w:ins>
      <w:ins w:id="720" w:author="Michael Chambers" w:date="2015-11-05T18:37:00Z">
        <w:del w:id="721" w:author="Albert Courey" w:date="2015-11-12T14:20:00Z">
          <w:r w:rsidR="00EC3FA8" w:rsidDel="00BF4C42">
            <w:delText xml:space="preserve"> </w:delText>
          </w:r>
        </w:del>
      </w:ins>
      <w:ins w:id="722" w:author="Michael Chambers" w:date="2015-11-05T18:44:00Z">
        <w:del w:id="723" w:author="Albert Courey" w:date="2015-11-12T14:20:00Z">
          <w:r w:rsidR="00872ABA" w:rsidDel="00BF4C42">
            <w:delText>Groucho</w:delText>
          </w:r>
        </w:del>
      </w:ins>
      <w:ins w:id="724" w:author="Michael Chambers" w:date="2015-11-05T18:43:00Z">
        <w:del w:id="725" w:author="Albert Courey" w:date="2015-11-12T14:20:00Z">
          <w:r w:rsidR="00EC3FA8" w:rsidDel="00BF4C42">
            <w:delText xml:space="preserve"> association with promoter regions </w:delText>
          </w:r>
        </w:del>
      </w:ins>
      <w:ins w:id="726" w:author="Michael Chambers" w:date="2015-11-05T18:39:00Z">
        <w:del w:id="727" w:author="Albert Courey" w:date="2015-11-12T14:20:00Z">
          <w:r w:rsidR="00872ABA" w:rsidDel="00BF4C42">
            <w:delText>has potential implications for the mechanism</w:delText>
          </w:r>
        </w:del>
      </w:ins>
      <w:ins w:id="728" w:author="Michael Chambers" w:date="2015-11-05T18:44:00Z">
        <w:del w:id="729" w:author="Albert Courey" w:date="2015-11-12T14:20:00Z">
          <w:r w:rsidR="00872ABA" w:rsidDel="00BF4C42">
            <w:delText xml:space="preserve"> </w:delText>
          </w:r>
        </w:del>
      </w:ins>
      <w:ins w:id="730" w:author="Michael Chambers" w:date="2015-11-05T18:39:00Z">
        <w:del w:id="731" w:author="Albert Courey" w:date="2015-11-12T14:20:00Z">
          <w:r w:rsidR="00872ABA" w:rsidDel="00BF4C42">
            <w:delText>of Grouch-mediated repression</w:delText>
          </w:r>
        </w:del>
      </w:ins>
      <w:ins w:id="732" w:author="Michael Chambers" w:date="2015-11-05T18:44:00Z">
        <w:del w:id="733"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34" w:author="Michael Chambers" w:date="2015-11-05T18:46:00Z">
        <w:del w:id="735" w:author="Albert Courey" w:date="2015-11-12T14:20:00Z">
          <w:r w:rsidR="00872ABA" w:rsidDel="00BF4C42">
            <w:delText xml:space="preserve">genome-wide </w:delText>
          </w:r>
        </w:del>
      </w:ins>
      <w:ins w:id="736" w:author="Michael Chambers" w:date="2015-11-05T18:44:00Z">
        <w:del w:id="737" w:author="Albert Courey" w:date="2015-11-12T14:20:00Z">
          <w:r w:rsidR="00872ABA" w:rsidDel="00BF4C42">
            <w:delText xml:space="preserve">prevalence of these patterns </w:delText>
          </w:r>
        </w:del>
      </w:ins>
      <w:ins w:id="738" w:author="Michael Chambers" w:date="2015-11-05T18:46:00Z">
        <w:del w:id="739" w:author="Albert Courey" w:date="2015-11-12T14:20:00Z">
          <w:r w:rsidR="00872ABA" w:rsidDel="00BF4C42">
            <w:delText>is</w:delText>
          </w:r>
        </w:del>
      </w:ins>
      <w:ins w:id="740" w:author="Michael Chambers" w:date="2015-11-05T18:44:00Z">
        <w:del w:id="741" w:author="Albert Courey" w:date="2015-11-12T14:20:00Z">
          <w:r w:rsidR="00872ABA" w:rsidDel="00BF4C42">
            <w:delText xml:space="preserve"> analyzed</w:delText>
          </w:r>
        </w:del>
      </w:ins>
      <w:ins w:id="742" w:author="Michael Chambers" w:date="2015-11-05T18:46:00Z">
        <w:del w:id="743" w:author="Albert Courey" w:date="2015-11-12T14:20:00Z">
          <w:r w:rsidR="00450A5B" w:rsidDel="00BF4C42">
            <w:delText xml:space="preserve"> further</w:delText>
          </w:r>
        </w:del>
      </w:ins>
      <w:ins w:id="744" w:author="Michael Chambers" w:date="2015-11-05T18:44:00Z">
        <w:del w:id="745"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46" w:author="Michael Chambers" w:date="2015-09-02T16:21:00Z"/>
        </w:rPr>
      </w:pPr>
    </w:p>
    <w:p w14:paraId="7F040060" w14:textId="51D6DC40" w:rsidR="000D67F3" w:rsidRPr="001B0992" w:rsidRDefault="00CF4393" w:rsidP="00391BC9">
      <w:pPr>
        <w:spacing w:line="480" w:lineRule="auto"/>
        <w:rPr>
          <w:ins w:id="747" w:author="Michael Chambers" w:date="2015-09-24T20:01:00Z"/>
          <w:rPrChange w:id="748" w:author="Michael Chambers" w:date="2015-09-24T20:25:00Z">
            <w:rPr>
              <w:ins w:id="749" w:author="Michael Chambers" w:date="2015-09-24T20:01:00Z"/>
              <w:i/>
            </w:rPr>
          </w:rPrChange>
        </w:rPr>
      </w:pPr>
      <w:ins w:id="750" w:author="Michael Chambers" w:date="2015-09-24T20:01:00Z">
        <w:r>
          <w:rPr>
            <w:i/>
          </w:rPr>
          <w:t xml:space="preserve">Groucho </w:t>
        </w:r>
      </w:ins>
      <w:ins w:id="751" w:author="Michael Chambers" w:date="2015-09-24T20:24:00Z">
        <w:r w:rsidR="001B0992">
          <w:rPr>
            <w:i/>
          </w:rPr>
          <w:t xml:space="preserve">localizes </w:t>
        </w:r>
      </w:ins>
      <w:ins w:id="752" w:author="Michael Chambers" w:date="2015-11-06T15:38:00Z">
        <w:r w:rsidR="00D9114E">
          <w:rPr>
            <w:i/>
          </w:rPr>
          <w:t xml:space="preserve">extensively </w:t>
        </w:r>
      </w:ins>
      <w:ins w:id="753" w:author="Michael Chambers" w:date="2015-09-24T20:24:00Z">
        <w:r w:rsidR="001B0992">
          <w:rPr>
            <w:i/>
          </w:rPr>
          <w:t xml:space="preserve">to the Dorsal-binding sites of </w:t>
        </w:r>
      </w:ins>
      <w:ins w:id="754" w:author="Michael Chambers" w:date="2015-11-06T15:38:00Z">
        <w:r w:rsidR="00D9114E">
          <w:rPr>
            <w:i/>
          </w:rPr>
          <w:t>both</w:t>
        </w:r>
      </w:ins>
      <w:ins w:id="755" w:author="Michael Chambers" w:date="2015-09-24T20:24:00Z">
        <w:r w:rsidR="001B0992">
          <w:rPr>
            <w:i/>
          </w:rPr>
          <w:t xml:space="preserve"> Dorsal-activated </w:t>
        </w:r>
      </w:ins>
      <w:ins w:id="756" w:author="Michael Chambers" w:date="2015-11-06T15:38:00Z">
        <w:r w:rsidR="00D9114E">
          <w:rPr>
            <w:i/>
          </w:rPr>
          <w:t xml:space="preserve">and –repressed </w:t>
        </w:r>
      </w:ins>
      <w:ins w:id="757" w:author="Michael Chambers" w:date="2015-09-24T20:24:00Z">
        <w:r w:rsidR="001B0992">
          <w:rPr>
            <w:i/>
          </w:rPr>
          <w:t>genes</w:t>
        </w:r>
      </w:ins>
    </w:p>
    <w:p w14:paraId="22EDB0FF" w14:textId="633D629D" w:rsidR="004308F9" w:rsidRDefault="004308F9" w:rsidP="00B71A99">
      <w:pPr>
        <w:spacing w:line="480" w:lineRule="auto"/>
        <w:rPr>
          <w:ins w:id="758" w:author="Michael Chambers" w:date="2015-09-24T20:42:00Z"/>
        </w:rPr>
      </w:pPr>
      <w:ins w:id="759" w:author="Michael Chambers" w:date="2015-09-24T20:25:00Z">
        <w:r>
          <w:tab/>
        </w:r>
      </w:ins>
      <w:ins w:id="760" w:author="Michael Chambers" w:date="2015-11-05T18:47:00Z">
        <w:r w:rsidR="00450A5B">
          <w:t xml:space="preserve">In addition to repressing multiple genes in the ventral portion of the embryo, Dorsal can activate genes in both ventral and ventrolateral regions of the </w:t>
        </w:r>
      </w:ins>
      <w:ins w:id="761" w:author="Michael Chambers" w:date="2015-11-05T18:48:00Z">
        <w:r w:rsidR="00450A5B">
          <w:t>embryo</w:t>
        </w:r>
      </w:ins>
      <w:ins w:id="762" w:author="Michael Chambers" w:date="2015-11-05T18:47:00Z">
        <w:r w:rsidR="00450A5B">
          <w:t xml:space="preserve"> </w:t>
        </w:r>
      </w:ins>
      <w:ins w:id="763" w:author="Michael Chambers" w:date="2015-11-05T18:48:00Z">
        <w:r w:rsidR="00450A5B">
          <w:t xml:space="preserve">in </w:t>
        </w:r>
        <w:r w:rsidR="00450A5B">
          <w:lastRenderedPageBreak/>
          <w:t>a context-dependent manner.</w:t>
        </w:r>
      </w:ins>
      <w:ins w:id="764" w:author="Michael Chambers" w:date="2015-11-05T18:47:00Z">
        <w:r w:rsidR="00450A5B">
          <w:t xml:space="preserve"> </w:t>
        </w:r>
      </w:ins>
      <w:ins w:id="765" w:author="Michael Chambers" w:date="2015-09-24T20:26:00Z">
        <w:r>
          <w:t xml:space="preserve">The </w:t>
        </w:r>
      </w:ins>
      <w:ins w:id="766" w:author="Michael Chambers" w:date="2015-11-05T18:48:00Z">
        <w:r w:rsidR="00450A5B">
          <w:t>transition</w:t>
        </w:r>
      </w:ins>
      <w:ins w:id="767" w:author="Michael Chambers" w:date="2015-09-24T20:26:00Z">
        <w:r>
          <w:t xml:space="preserve"> of </w:t>
        </w:r>
      </w:ins>
      <w:ins w:id="768" w:author="Michael Chambers" w:date="2015-09-24T20:27:00Z">
        <w:r w:rsidR="00450A5B">
          <w:t xml:space="preserve">Dorsal from an activator to a repressor </w:t>
        </w:r>
        <w:del w:id="769" w:author="Albert Courey" w:date="2015-11-12T14:32:00Z">
          <w:r w:rsidDel="009E12A3">
            <w:delText xml:space="preserve">is </w:delText>
          </w:r>
        </w:del>
      </w:ins>
      <w:ins w:id="770" w:author="Michael Chambers" w:date="2015-09-24T20:37:00Z">
        <w:del w:id="771" w:author="Albert Courey" w:date="2015-11-12T14:32:00Z">
          <w:r w:rsidR="00527EF6" w:rsidDel="009E12A3">
            <w:delText>thought</w:delText>
          </w:r>
        </w:del>
      </w:ins>
      <w:ins w:id="772" w:author="Michael Chambers" w:date="2015-09-24T20:27:00Z">
        <w:del w:id="773" w:author="Albert Courey" w:date="2015-11-12T14:32:00Z">
          <w:r w:rsidDel="009E12A3">
            <w:delText xml:space="preserve"> primarily </w:delText>
          </w:r>
        </w:del>
      </w:ins>
      <w:ins w:id="774" w:author="Michael Chambers" w:date="2015-09-24T20:37:00Z">
        <w:del w:id="775" w:author="Albert Courey" w:date="2015-11-12T14:32:00Z">
          <w:r w:rsidR="00527EF6" w:rsidDel="009E12A3">
            <w:delText xml:space="preserve">to be </w:delText>
          </w:r>
        </w:del>
      </w:ins>
      <w:ins w:id="776" w:author="Michael Chambers" w:date="2015-09-24T20:27:00Z">
        <w:del w:id="777" w:author="Albert Courey" w:date="2015-11-12T14:32:00Z">
          <w:r w:rsidDel="009E12A3">
            <w:delText>determined by</w:delText>
          </w:r>
        </w:del>
      </w:ins>
      <w:ins w:id="778" w:author="Albert Courey" w:date="2015-11-12T14:32:00Z">
        <w:r w:rsidR="009E12A3">
          <w:t>has been ascribed to</w:t>
        </w:r>
      </w:ins>
      <w:ins w:id="779" w:author="Michael Chambers" w:date="2015-09-24T20:27:00Z">
        <w:r>
          <w:t xml:space="preserve"> the presence of adjacent binding sites for additional factors, such as Deadringer and Cut, that </w:t>
        </w:r>
      </w:ins>
      <w:ins w:id="780" w:author="Albert Courey" w:date="2015-11-12T14:32:00Z">
        <w:r w:rsidR="009E12A3">
          <w:t xml:space="preserve">could </w:t>
        </w:r>
      </w:ins>
      <w:ins w:id="781" w:author="Michael Chambers" w:date="2015-09-24T20:27:00Z">
        <w:r>
          <w:t>facilitate the association of Groucho with Dorsal, resulting in Groucho-mediated long-range repression</w:t>
        </w:r>
      </w:ins>
      <w:ins w:id="782" w:author="Michael Chambers" w:date="2015-09-24T20:38:00Z">
        <w:r w:rsidR="00527EF6">
          <w:t xml:space="preserve"> {Valentine, 1998 #3036}</w:t>
        </w:r>
      </w:ins>
      <w:ins w:id="783" w:author="Michael Chambers" w:date="2015-09-24T20:27:00Z">
        <w:r>
          <w:t xml:space="preserve">. The </w:t>
        </w:r>
      </w:ins>
      <w:ins w:id="784" w:author="Michael Chambers" w:date="2015-09-24T20:30:00Z">
        <w:r>
          <w:t xml:space="preserve">necessity of these factors </w:t>
        </w:r>
      </w:ins>
      <w:ins w:id="785" w:author="Michael Chambers" w:date="2015-09-24T20:38:00Z">
        <w:r w:rsidR="006208EA">
          <w:t>in generating a stable Dorsal/Groucho interaction</w:t>
        </w:r>
      </w:ins>
      <w:ins w:id="786" w:author="Michael Chambers" w:date="2015-09-24T20:30:00Z">
        <w:r>
          <w:t xml:space="preserve"> is thought to arise from </w:t>
        </w:r>
      </w:ins>
      <w:ins w:id="787" w:author="Michael Chambers" w:date="2015-09-24T20:39:00Z">
        <w:r w:rsidR="006208EA">
          <w:t xml:space="preserve">the </w:t>
        </w:r>
      </w:ins>
      <w:ins w:id="788" w:author="Michael Chambers" w:date="2015-09-24T20:30:00Z">
        <w:r>
          <w:t xml:space="preserve">relatively low </w:t>
        </w:r>
      </w:ins>
      <w:ins w:id="789" w:author="Michael Chambers" w:date="2015-09-24T20:39:00Z">
        <w:r w:rsidR="006208EA">
          <w:t xml:space="preserve">binding </w:t>
        </w:r>
      </w:ins>
      <w:ins w:id="790" w:author="Michael Chambers" w:date="2015-09-24T20:30:00Z">
        <w:r>
          <w:t xml:space="preserve">affinity of Groucho </w:t>
        </w:r>
      </w:ins>
      <w:ins w:id="791" w:author="Michael Chambers" w:date="2015-11-05T18:49:00Z">
        <w:r w:rsidR="00450A5B">
          <w:t>for Dorsal</w:t>
        </w:r>
      </w:ins>
      <w:ins w:id="792" w:author="Michael Chambers" w:date="2015-09-24T20:30:00Z">
        <w:r>
          <w:t>, when compared to factors to which Groucho binds without</w:t>
        </w:r>
      </w:ins>
      <w:ins w:id="793" w:author="Michael Chambers" w:date="2015-11-05T18:49:00Z">
        <w:r w:rsidR="00450A5B">
          <w:t xml:space="preserve"> requiring </w:t>
        </w:r>
      </w:ins>
      <w:ins w:id="794" w:author="Michael Chambers" w:date="2015-09-24T20:30:00Z">
        <w:r>
          <w:t xml:space="preserve">assistance, such as </w:t>
        </w:r>
      </w:ins>
      <w:ins w:id="795" w:author="Michael Chambers" w:date="2015-09-24T20:33:00Z">
        <w:r w:rsidR="00AA3A3E">
          <w:t>Engrailed or Brinker</w:t>
        </w:r>
      </w:ins>
      <w:ins w:id="796" w:author="Michael Chambers" w:date="2015-09-24T20:35:00Z">
        <w:r w:rsidR="00A76013">
          <w:t xml:space="preserve"> {Ratnaparkhi, 2006 #3108}</w:t>
        </w:r>
      </w:ins>
      <w:ins w:id="797" w:author="Michael Chambers" w:date="2015-09-24T20:33:00Z">
        <w:r w:rsidR="00AA3A3E">
          <w:t>.</w:t>
        </w:r>
      </w:ins>
      <w:ins w:id="798" w:author="Michael Chambers" w:date="2015-09-24T20:42:00Z">
        <w:r w:rsidR="00DE06A4">
          <w:t xml:space="preserve"> </w:t>
        </w:r>
      </w:ins>
      <w:ins w:id="799" w:author="Michael Chambers" w:date="2015-09-24T20:40:00Z">
        <w:r w:rsidR="00DE06A4">
          <w:t xml:space="preserve">Due to the inherent weakness of the Dorsal/Groucho interaction, it is not suspected that Groucho would </w:t>
        </w:r>
      </w:ins>
      <w:ins w:id="800" w:author="Michael Chambers" w:date="2015-10-01T18:38:00Z">
        <w:r w:rsidR="00607702">
          <w:t>ubiquitously</w:t>
        </w:r>
      </w:ins>
      <w:ins w:id="801" w:author="Michael Chambers" w:date="2015-09-24T20:40:00Z">
        <w:r w:rsidR="00DE06A4">
          <w:t xml:space="preserve"> colocalize with Dorsal, and would instead only associate at those loci at which Do</w:t>
        </w:r>
        <w:r w:rsidR="00450A5B">
          <w:t>rsal functions as a repressor. Our Groucho</w:t>
        </w:r>
        <w:r w:rsidR="00DE06A4">
          <w:t xml:space="preserve"> ChIP-seq data, however, </w:t>
        </w:r>
      </w:ins>
      <w:ins w:id="802" w:author="Michael Chambers" w:date="2015-11-05T18:49:00Z">
        <w:r w:rsidR="00450A5B">
          <w:t>shows</w:t>
        </w:r>
      </w:ins>
      <w:ins w:id="803" w:author="Michael Chambers" w:date="2015-09-24T20:40:00Z">
        <w:r w:rsidR="00DE06A4">
          <w:t xml:space="preserve"> that that is not strictly the case.</w:t>
        </w:r>
      </w:ins>
      <w:ins w:id="804" w:author="Michael Chambers" w:date="2015-09-24T20:39:00Z">
        <w:r w:rsidR="006208EA">
          <w:t xml:space="preserve"> </w:t>
        </w:r>
      </w:ins>
    </w:p>
    <w:p w14:paraId="7CD23AC0" w14:textId="4F166A64" w:rsidR="00EC1F28" w:rsidDel="00E81D7E" w:rsidRDefault="00DE06A4" w:rsidP="00391BC9">
      <w:pPr>
        <w:spacing w:line="480" w:lineRule="auto"/>
        <w:rPr>
          <w:ins w:id="805" w:author="Michael Chambers" w:date="2015-10-09T11:19:00Z"/>
          <w:del w:id="806" w:author="Albert Courey" w:date="2015-11-12T14:55:00Z"/>
        </w:rPr>
      </w:pPr>
      <w:ins w:id="807" w:author="Michael Chambers" w:date="2015-09-24T20:42:00Z">
        <w:r>
          <w:tab/>
          <w:t xml:space="preserve">In ventral regions of the embryo, Dorsal serves to activate several genes, the two most well-studied being </w:t>
        </w:r>
      </w:ins>
      <w:ins w:id="808" w:author="Michael Chambers" w:date="2015-09-24T20:43:00Z">
        <w:r>
          <w:rPr>
            <w:i/>
          </w:rPr>
          <w:t xml:space="preserve">twist </w:t>
        </w:r>
        <w:r>
          <w:t xml:space="preserve">and </w:t>
        </w:r>
        <w:r>
          <w:rPr>
            <w:i/>
          </w:rPr>
          <w:t xml:space="preserve">snail, </w:t>
        </w:r>
        <w:r>
          <w:t xml:space="preserve">two transcription factors essential to the </w:t>
        </w:r>
      </w:ins>
      <w:ins w:id="809" w:author="Michael Chambers" w:date="2015-09-25T18:38:00Z">
        <w:r w:rsidR="00AE6873">
          <w:t>specification</w:t>
        </w:r>
      </w:ins>
      <w:ins w:id="810" w:author="Michael Chambers" w:date="2015-09-24T20:43:00Z">
        <w:r>
          <w:t xml:space="preserve"> </w:t>
        </w:r>
      </w:ins>
      <w:ins w:id="811" w:author="Michael Chambers" w:date="2015-11-05T18:50:00Z">
        <w:r w:rsidR="00DE54FE">
          <w:t xml:space="preserve">of </w:t>
        </w:r>
      </w:ins>
      <w:ins w:id="812" w:author="Michael Chambers" w:date="2015-09-25T18:38:00Z">
        <w:r w:rsidR="00AE6873">
          <w:t xml:space="preserve">the presumptive mesoderm and later coordinate </w:t>
        </w:r>
        <w:r w:rsidR="00DE54FE">
          <w:t xml:space="preserve">invagination of this region </w:t>
        </w:r>
        <w:r w:rsidR="00F66D67">
          <w:t>to form the mesoderm</w:t>
        </w:r>
      </w:ins>
      <w:ins w:id="813" w:author="Michael Chambers" w:date="2015-10-01T18:41:00Z">
        <w:r w:rsidR="00607702">
          <w:t>al germ layer</w:t>
        </w:r>
      </w:ins>
      <w:ins w:id="814" w:author="Michael Chambers" w:date="2015-10-01T18:40:00Z">
        <w:r w:rsidR="00607702">
          <w:t xml:space="preserve"> {Thisse, 1987 #3109}</w:t>
        </w:r>
      </w:ins>
      <w:ins w:id="815" w:author="Michael Chambers" w:date="2015-10-01T18:41:00Z">
        <w:r w:rsidR="00607702">
          <w:t xml:space="preserve"> {Ip, 1992 #3110}</w:t>
        </w:r>
      </w:ins>
      <w:ins w:id="816" w:author="Michael Chambers" w:date="2015-09-25T18:38:00Z">
        <w:r w:rsidR="00F66D67">
          <w:t>.</w:t>
        </w:r>
      </w:ins>
      <w:ins w:id="817" w:author="Michael Chambers" w:date="2015-10-01T20:29:00Z">
        <w:r w:rsidR="00502DE8">
          <w:t xml:space="preserve"> Dorsal activates </w:t>
        </w:r>
      </w:ins>
      <w:ins w:id="818" w:author="Albert Courey" w:date="2015-11-12T14:46:00Z">
        <w:r w:rsidR="00FC3A27">
          <w:t xml:space="preserve">both </w:t>
        </w:r>
      </w:ins>
      <w:ins w:id="819" w:author="Michael Chambers" w:date="2015-10-01T20:29:00Z">
        <w:r w:rsidR="00502DE8">
          <w:rPr>
            <w:i/>
          </w:rPr>
          <w:t>twist</w:t>
        </w:r>
        <w:r w:rsidR="00502DE8">
          <w:t xml:space="preserve"> </w:t>
        </w:r>
      </w:ins>
      <w:ins w:id="820" w:author="Albert Courey" w:date="2015-11-12T14:46:00Z">
        <w:r w:rsidR="00FC3A27">
          <w:t xml:space="preserve">and </w:t>
        </w:r>
        <w:r w:rsidR="00FC3A27" w:rsidRPr="00FC3A27">
          <w:rPr>
            <w:i/>
            <w:rPrChange w:id="821" w:author="Albert Courey" w:date="2015-11-12T14:46:00Z">
              <w:rPr/>
            </w:rPrChange>
          </w:rPr>
          <w:t>snail</w:t>
        </w:r>
        <w:r w:rsidR="00FC3A27">
          <w:t xml:space="preserve"> </w:t>
        </w:r>
      </w:ins>
      <w:ins w:id="822" w:author="Michael Chambers" w:date="2015-10-01T20:29:00Z">
        <w:del w:id="823" w:author="Albert Courey" w:date="2015-11-12T14:46:00Z">
          <w:r w:rsidR="00502DE8" w:rsidDel="00FC3A27">
            <w:delText>through binding to a</w:delText>
          </w:r>
        </w:del>
      </w:ins>
      <w:ins w:id="824" w:author="Albert Courey" w:date="2015-11-12T14:46:00Z">
        <w:r w:rsidR="00FC3A27">
          <w:t>by binding to</w:t>
        </w:r>
      </w:ins>
      <w:ins w:id="825" w:author="Michael Chambers" w:date="2015-10-01T20:29:00Z">
        <w:r w:rsidR="00502DE8">
          <w:t xml:space="preserve"> Ventral </w:t>
        </w:r>
      </w:ins>
      <w:ins w:id="826" w:author="Michael Chambers" w:date="2015-10-01T20:30:00Z">
        <w:r w:rsidR="00502DE8">
          <w:t>Activation Region</w:t>
        </w:r>
      </w:ins>
      <w:ins w:id="827" w:author="Albert Courey" w:date="2015-11-12T14:46:00Z">
        <w:r w:rsidR="00E81D7E">
          <w:t>s</w:t>
        </w:r>
      </w:ins>
      <w:ins w:id="828" w:author="Albert Courey" w:date="2015-11-12T14:47:00Z">
        <w:r w:rsidR="00E81D7E">
          <w:t xml:space="preserve"> (VARs)</w:t>
        </w:r>
      </w:ins>
      <w:ins w:id="829" w:author="Albert Courey" w:date="2015-11-12T14:46:00Z">
        <w:r w:rsidR="00E81D7E">
          <w:t xml:space="preserve"> in the 5’ flanking regions of these </w:t>
        </w:r>
      </w:ins>
      <w:ins w:id="830" w:author="Albert Courey" w:date="2015-11-12T14:47:00Z">
        <w:r w:rsidR="00E81D7E">
          <w:t>genes</w:t>
        </w:r>
      </w:ins>
      <w:ins w:id="831" w:author="Michael Chambers" w:date="2015-10-01T20:30:00Z">
        <w:del w:id="832" w:author="Albert Courey" w:date="2015-11-12T14:47:00Z">
          <w:r w:rsidR="00502DE8" w:rsidDel="00E81D7E">
            <w:delText xml:space="preserve"> (VAR) {Pan, 1991 #3111},</w:delText>
          </w:r>
        </w:del>
      </w:ins>
      <w:ins w:id="833" w:author="Michael Chambers" w:date="2015-10-01T18:42:00Z">
        <w:del w:id="834" w:author="Albert Courey" w:date="2015-11-12T14:47:00Z">
          <w:r w:rsidR="00502DE8" w:rsidDel="00E81D7E">
            <w:delText xml:space="preserve"> </w:delText>
          </w:r>
        </w:del>
      </w:ins>
      <w:ins w:id="835" w:author="Michael Chambers" w:date="2015-10-01T20:31:00Z">
        <w:del w:id="836" w:author="Albert Courey" w:date="2015-11-12T14:47:00Z">
          <w:r w:rsidR="00502DE8" w:rsidDel="00E81D7E">
            <w:delText>and recruitment of the co-activator dCBP</w:delText>
          </w:r>
        </w:del>
      </w:ins>
      <w:ins w:id="837" w:author="Michael Chambers" w:date="2015-10-01T20:32:00Z">
        <w:del w:id="838" w:author="Albert Courey" w:date="2015-11-12T14:47:00Z">
          <w:r w:rsidR="00502DE8" w:rsidDel="00E81D7E">
            <w:delText xml:space="preserve"> {Akimaru, 1997 #3112}. Twist then serves as a</w:delText>
          </w:r>
        </w:del>
        <w:del w:id="839" w:author="Albert Courey" w:date="2015-11-12T14:45:00Z">
          <w:r w:rsidR="00502DE8" w:rsidDel="00FC3A27">
            <w:delText xml:space="preserve"> co-</w:delText>
          </w:r>
        </w:del>
        <w:del w:id="840" w:author="Albert Courey" w:date="2015-11-12T14:47:00Z">
          <w:r w:rsidR="00502DE8" w:rsidDel="00E81D7E">
            <w:delText xml:space="preserve">activator to </w:delText>
          </w:r>
        </w:del>
        <w:del w:id="841" w:author="Albert Courey" w:date="2015-11-12T14:45:00Z">
          <w:r w:rsidR="00502DE8" w:rsidDel="00FC3A27">
            <w:delText>initiate</w:delText>
          </w:r>
        </w:del>
        <w:del w:id="842" w:author="Albert Courey" w:date="2015-11-12T14:47:00Z">
          <w:r w:rsidR="00502DE8" w:rsidDel="00E81D7E">
            <w:delText xml:space="preserve"> expression of </w:delText>
          </w:r>
        </w:del>
      </w:ins>
      <w:ins w:id="843" w:author="Michael Chambers" w:date="2015-10-01T20:33:00Z">
        <w:del w:id="844"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45" w:author="Michael Chambers" w:date="2015-10-01T20:43:00Z">
        <w:r w:rsidR="00EC1F28">
          <w:t>{Ip, 1992 #3110}</w:t>
        </w:r>
      </w:ins>
      <w:ins w:id="846" w:author="Michael Chambers" w:date="2015-10-01T20:33:00Z">
        <w:r w:rsidR="00502DE8">
          <w:t>.</w:t>
        </w:r>
      </w:ins>
      <w:ins w:id="847" w:author="Michael Chambers" w:date="2015-10-01T20:44:00Z">
        <w:r w:rsidR="00EC1F28">
          <w:t xml:space="preserve"> No role for Groucho has been </w:t>
        </w:r>
      </w:ins>
      <w:ins w:id="848" w:author="Michael Chambers" w:date="2015-10-09T11:19:00Z">
        <w:r w:rsidR="000315C8">
          <w:t>identified in the regulation of either gene.</w:t>
        </w:r>
      </w:ins>
      <w:ins w:id="849" w:author="Albert Courey" w:date="2015-11-12T14:47:00Z">
        <w:r w:rsidR="00E81D7E">
          <w:t xml:space="preserve"> Surprisingly, however Gro binds </w:t>
        </w:r>
      </w:ins>
      <w:ins w:id="850" w:author="Albert Courey" w:date="2015-11-12T14:52:00Z">
        <w:r w:rsidR="00E81D7E">
          <w:t xml:space="preserve">the VARs in </w:t>
        </w:r>
      </w:ins>
      <w:ins w:id="851" w:author="Albert Courey" w:date="2015-11-12T14:47:00Z">
        <w:r w:rsidR="00E81D7E">
          <w:t xml:space="preserve"> in both genes</w:t>
        </w:r>
      </w:ins>
      <w:ins w:id="852" w:author="Albert Courey" w:date="2015-11-12T14:54:00Z">
        <w:r w:rsidR="00E81D7E">
          <w:t xml:space="preserve"> in early embryos</w:t>
        </w:r>
      </w:ins>
      <w:ins w:id="853" w:author="Albert Courey" w:date="2015-11-12T14:53:00Z">
        <w:r w:rsidR="00E81D7E">
          <w:t xml:space="preserve">. We observe extensive Gro binding to both the primary and “shadow” VARs in </w:t>
        </w:r>
        <w:r w:rsidR="00E81D7E" w:rsidRPr="00E81D7E">
          <w:rPr>
            <w:i/>
            <w:rPrChange w:id="854" w:author="Albert Courey" w:date="2015-11-12T14:54:00Z">
              <w:rPr/>
            </w:rPrChange>
          </w:rPr>
          <w:t>snail</w:t>
        </w:r>
        <w:r w:rsidR="00E81D7E">
          <w:t xml:space="preserve"> (Figure 2-12A), and weaker binding to a VAR in the 5’ flanking region of </w:t>
        </w:r>
      </w:ins>
      <w:ins w:id="855" w:author="Albert Courey" w:date="2015-11-12T14:54:00Z">
        <w:r w:rsidR="00E81D7E" w:rsidRPr="00E81D7E">
          <w:rPr>
            <w:i/>
            <w:rPrChange w:id="856" w:author="Albert Courey" w:date="2015-11-12T14:55:00Z">
              <w:rPr/>
            </w:rPrChange>
          </w:rPr>
          <w:t>twist</w:t>
        </w:r>
        <w:r w:rsidR="00E81D7E">
          <w:t xml:space="preserve"> (Figure 2-</w:t>
        </w:r>
        <w:commentRangeStart w:id="857"/>
        <w:r w:rsidR="00E81D7E">
          <w:t>12B</w:t>
        </w:r>
      </w:ins>
      <w:commentRangeEnd w:id="857"/>
      <w:ins w:id="858" w:author="Albert Courey" w:date="2015-11-12T14:58:00Z">
        <w:r w:rsidR="00812CA0">
          <w:rPr>
            <w:rStyle w:val="CommentReference"/>
          </w:rPr>
          <w:commentReference w:id="857"/>
        </w:r>
      </w:ins>
      <w:ins w:id="859" w:author="Albert Courey" w:date="2015-11-12T14:54:00Z">
        <w:r w:rsidR="00E81D7E">
          <w:t>)</w:t>
        </w:r>
      </w:ins>
      <w:ins w:id="860" w:author="Albert Courey" w:date="2015-11-12T14:47:00Z">
        <w:r w:rsidR="00E81D7E">
          <w:t xml:space="preserve">. </w:t>
        </w:r>
      </w:ins>
      <w:ins w:id="861"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62" w:author="Michael Chambers" w:date="2015-11-12T00:51:00Z"/>
        </w:rPr>
      </w:pPr>
      <w:ins w:id="863" w:author="Michael Chambers" w:date="2015-10-09T11:19:00Z">
        <w:del w:id="864" w:author="Albert Courey" w:date="2015-11-12T14:55:00Z">
          <w:r w:rsidDel="00E81D7E">
            <w:tab/>
          </w:r>
        </w:del>
      </w:ins>
      <w:ins w:id="865" w:author="Michael Chambers" w:date="2015-10-09T11:36:00Z">
        <w:del w:id="866" w:author="Albert Courey" w:date="2015-11-12T14:55:00Z">
          <w:r w:rsidDel="00E81D7E">
            <w:delText xml:space="preserve">Temporally-discrete profiling of Groucho occupancy reveals that Groucho may play </w:delText>
          </w:r>
        </w:del>
      </w:ins>
      <w:ins w:id="867" w:author="Michael Chambers" w:date="2015-11-05T18:50:00Z">
        <w:del w:id="868" w:author="Albert Courey" w:date="2015-11-12T14:55:00Z">
          <w:r w:rsidR="002506B6" w:rsidDel="00E81D7E">
            <w:delText>an</w:delText>
          </w:r>
        </w:del>
      </w:ins>
      <w:ins w:id="869" w:author="Michael Chambers" w:date="2015-10-09T11:36:00Z">
        <w:del w:id="870" w:author="Albert Courey" w:date="2015-11-12T14:55:00Z">
          <w:r w:rsidDel="00E81D7E">
            <w:delText xml:space="preserve"> unexplored role in regulation of these two genes.</w:delText>
          </w:r>
        </w:del>
      </w:ins>
      <w:ins w:id="871" w:author="Michael Chambers" w:date="2015-10-09T11:37:00Z">
        <w:del w:id="872"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73" w:author="Michael Chambers" w:date="2015-11-05T19:06:00Z">
        <w:del w:id="874" w:author="Albert Courey" w:date="2015-11-12T14:55:00Z">
          <w:r w:rsidR="008C1A36" w:rsidDel="00E81D7E">
            <w:delText xml:space="preserve"> </w:delText>
          </w:r>
        </w:del>
      </w:ins>
      <w:ins w:id="875" w:author="Michael Chambers" w:date="2015-11-05T19:07:00Z">
        <w:del w:id="876" w:author="Albert Courey" w:date="2015-11-12T14:55:00Z">
          <w:r w:rsidR="008C1A36" w:rsidDel="00E81D7E">
            <w:delText>{Ip, 1992 #3110}</w:delText>
          </w:r>
        </w:del>
      </w:ins>
      <w:ins w:id="877" w:author="Michael Chambers" w:date="2015-10-09T11:37:00Z">
        <w:del w:id="878"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79" w:author="Michael Chambers" w:date="2015-11-05T19:05:00Z">
        <w:del w:id="880" w:author="Albert Courey" w:date="2015-11-12T14:55:00Z">
          <w:r w:rsidR="0022133B" w:rsidDel="00E81D7E">
            <w:delText xml:space="preserve"> {Perry, 2010 #385}</w:delText>
          </w:r>
        </w:del>
      </w:ins>
      <w:ins w:id="881" w:author="Michael Chambers" w:date="2015-10-09T11:37:00Z">
        <w:del w:id="882" w:author="Albert Courey" w:date="2015-11-12T14:55:00Z">
          <w:r w:rsidDel="00E81D7E">
            <w:delText xml:space="preserve">. </w:delText>
          </w:r>
        </w:del>
      </w:ins>
      <w:ins w:id="883" w:author="Michael Chambers" w:date="2015-11-05T19:08:00Z">
        <w:del w:id="884" w:author="Albert Courey" w:date="2015-11-12T14:55:00Z">
          <w:r w:rsidR="008C1A36" w:rsidDel="00E81D7E">
            <w:delText xml:space="preserve">Both Dorsal and Twist were found to bind extensively in both enhancer regions in </w:delText>
          </w:r>
        </w:del>
      </w:ins>
      <w:ins w:id="885" w:author="Michael Chambers" w:date="2015-11-05T19:09:00Z">
        <w:del w:id="886" w:author="Albert Courey" w:date="2015-11-12T14:55:00Z">
          <w:r w:rsidR="008C1A36" w:rsidDel="00E81D7E">
            <w:delText xml:space="preserve">2-4 hr embryos {Zeitlinger, 2007 #3025}. </w:delText>
          </w:r>
        </w:del>
      </w:ins>
      <w:ins w:id="887" w:author="Michael Chambers" w:date="2015-10-09T11:37:00Z">
        <w:del w:id="888" w:author="Albert Courey" w:date="2015-11-12T14:55:00Z">
          <w:r w:rsidR="008C1A36" w:rsidDel="00E81D7E">
            <w:delText xml:space="preserve">Unexpectedly, </w:delText>
          </w:r>
          <w:r w:rsidDel="00E81D7E">
            <w:delText>Groucho</w:delText>
          </w:r>
        </w:del>
      </w:ins>
      <w:ins w:id="889" w:author="Michael Chambers" w:date="2015-11-05T19:10:00Z">
        <w:del w:id="890" w:author="Albert Courey" w:date="2015-11-12T14:55:00Z">
          <w:r w:rsidR="008C1A36" w:rsidDel="00E81D7E">
            <w:delText xml:space="preserve"> </w:delText>
          </w:r>
        </w:del>
      </w:ins>
      <w:ins w:id="891" w:author="Michael Chambers" w:date="2015-11-05T19:14:00Z">
        <w:del w:id="892" w:author="Albert Courey" w:date="2015-11-12T14:55:00Z">
          <w:r w:rsidR="008C1A36" w:rsidDel="00E81D7E">
            <w:delText>also occupies</w:delText>
          </w:r>
        </w:del>
      </w:ins>
      <w:ins w:id="893" w:author="Michael Chambers" w:date="2015-11-05T19:10:00Z">
        <w:del w:id="894" w:author="Albert Courey" w:date="2015-11-12T14:55:00Z">
          <w:r w:rsidR="008C1A36" w:rsidDel="00E81D7E">
            <w:delText xml:space="preserve"> both regions</w:delText>
          </w:r>
        </w:del>
      </w:ins>
      <w:ins w:id="895" w:author="Michael Chambers" w:date="2015-11-05T19:14:00Z">
        <w:del w:id="896" w:author="Albert Courey" w:date="2015-11-12T14:55:00Z">
          <w:r w:rsidR="008C1A36" w:rsidDel="00E81D7E">
            <w:delText xml:space="preserve"> in 1.5 – 4 hr embryos</w:delText>
          </w:r>
        </w:del>
      </w:ins>
      <w:ins w:id="897" w:author="Michael Chambers" w:date="2015-11-05T19:10:00Z">
        <w:del w:id="898" w:author="Albert Courey" w:date="2015-11-12T14:55:00Z">
          <w:r w:rsidR="008C1A36" w:rsidDel="00E81D7E">
            <w:delText>,</w:delText>
          </w:r>
        </w:del>
      </w:ins>
      <w:ins w:id="899" w:author="Michael Chambers" w:date="2015-11-05T19:11:00Z">
        <w:del w:id="900" w:author="Albert Courey" w:date="2015-11-12T14:55:00Z">
          <w:r w:rsidR="008C1A36" w:rsidDel="00E81D7E">
            <w:delText xml:space="preserve"> as well as</w:delText>
          </w:r>
        </w:del>
      </w:ins>
      <w:ins w:id="901" w:author="Michael Chambers" w:date="2015-11-05T19:14:00Z">
        <w:del w:id="902" w:author="Albert Courey" w:date="2015-11-12T14:55:00Z">
          <w:r w:rsidR="008C1A36" w:rsidDel="00E81D7E">
            <w:delText xml:space="preserve"> multiple additional sites</w:delText>
          </w:r>
        </w:del>
      </w:ins>
      <w:ins w:id="903" w:author="Michael Chambers" w:date="2015-11-05T19:11:00Z">
        <w:del w:id="904" w:author="Albert Courey" w:date="2015-11-12T14:55:00Z">
          <w:r w:rsidR="008C1A36" w:rsidDel="00E81D7E">
            <w:delText xml:space="preserve"> within </w:delText>
          </w:r>
        </w:del>
      </w:ins>
      <w:ins w:id="905" w:author="Michael Chambers" w:date="2015-11-05T19:14:00Z">
        <w:del w:id="906" w:author="Albert Courey" w:date="2015-11-12T14:55:00Z">
          <w:r w:rsidR="008C1A36" w:rsidDel="00E81D7E">
            <w:delText xml:space="preserve">the </w:delText>
          </w:r>
        </w:del>
      </w:ins>
      <w:ins w:id="907" w:author="Michael Chambers" w:date="2015-11-05T19:12:00Z">
        <w:del w:id="908" w:author="Albert Courey" w:date="2015-11-12T14:55:00Z">
          <w:r w:rsidR="008C1A36" w:rsidDel="00E81D7E">
            <w:delText xml:space="preserve">5kb </w:delText>
          </w:r>
        </w:del>
      </w:ins>
      <w:ins w:id="909" w:author="Michael Chambers" w:date="2015-11-05T19:14:00Z">
        <w:del w:id="910" w:author="Albert Courey" w:date="2015-11-12T14:55:00Z">
          <w:r w:rsidR="008C1A36" w:rsidDel="00E81D7E">
            <w:delText>span between enhancers</w:delText>
          </w:r>
        </w:del>
      </w:ins>
      <w:ins w:id="911" w:author="Michael Chambers" w:date="2015-11-05T19:12:00Z">
        <w:del w:id="912" w:author="Albert Courey" w:date="2015-11-12T14:55:00Z">
          <w:r w:rsidR="008C1A36" w:rsidDel="00E81D7E">
            <w:delText xml:space="preserve"> </w:delText>
          </w:r>
        </w:del>
      </w:ins>
      <w:ins w:id="913" w:author="Michael Chambers" w:date="2015-11-05T19:13:00Z">
        <w:del w:id="914" w:author="Albert Courey" w:date="2015-11-12T14:55:00Z">
          <w:r w:rsidR="00CA4F52" w:rsidDel="00E81D7E">
            <w:delText>(Fig. 2-12</w:delText>
          </w:r>
          <w:r w:rsidR="00CB135D" w:rsidDel="00E81D7E">
            <w:delText>A</w:delText>
          </w:r>
          <w:r w:rsidR="008C1A36" w:rsidDel="00E81D7E">
            <w:delText xml:space="preserve">). </w:delText>
          </w:r>
        </w:del>
      </w:ins>
      <w:ins w:id="915" w:author="Michael Chambers" w:date="2015-11-05T19:21:00Z">
        <w:del w:id="916"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17" w:author="Michael Chambers" w:date="2015-11-05T19:22:00Z">
        <w:del w:id="918" w:author="Albert Courey" w:date="2015-11-12T14:55:00Z">
          <w:r w:rsidR="0039040C" w:rsidDel="00E81D7E">
            <w:delText>they differ in the</w:delText>
          </w:r>
        </w:del>
      </w:ins>
      <w:ins w:id="919" w:author="Michael Chambers" w:date="2015-11-05T19:25:00Z">
        <w:del w:id="920" w:author="Albert Courey" w:date="2015-11-12T14:55:00Z">
          <w:r w:rsidR="0039040C" w:rsidDel="00E81D7E">
            <w:delText>ir</w:delText>
          </w:r>
        </w:del>
      </w:ins>
      <w:ins w:id="921" w:author="Michael Chambers" w:date="2015-11-05T19:22:00Z">
        <w:del w:id="922" w:author="Albert Courey" w:date="2015-11-12T14:55:00Z">
          <w:r w:rsidR="0039040C" w:rsidDel="00E81D7E">
            <w:delText xml:space="preserve"> ability to </w:delText>
          </w:r>
        </w:del>
      </w:ins>
      <w:ins w:id="923" w:author="Michael Chambers" w:date="2015-11-05T19:25:00Z">
        <w:del w:id="924" w:author="Albert Courey" w:date="2015-11-12T14:55:00Z">
          <w:r w:rsidR="0039040C" w:rsidDel="00E81D7E">
            <w:delText>recruit</w:delText>
          </w:r>
        </w:del>
      </w:ins>
      <w:ins w:id="925" w:author="Michael Chambers" w:date="2015-11-05T19:22:00Z">
        <w:del w:id="926" w:author="Albert Courey" w:date="2015-11-12T14:55:00Z">
          <w:r w:rsidR="0039040C" w:rsidDel="00E81D7E">
            <w:delText xml:space="preserve"> Groucho.</w:delText>
          </w:r>
        </w:del>
      </w:ins>
      <w:ins w:id="927" w:author="Michael Chambers" w:date="2015-11-05T19:23:00Z">
        <w:del w:id="928" w:author="Albert Courey" w:date="2015-11-12T14:55:00Z">
          <w:r w:rsidR="0039040C" w:rsidDel="00E81D7E">
            <w:delText xml:space="preserve"> Both sites exhibit a strong Groucho peak, which is lost in the primary enhancer by the 4</w:delText>
          </w:r>
        </w:del>
      </w:ins>
      <w:ins w:id="929" w:author="Michael Chambers" w:date="2015-11-05T19:25:00Z">
        <w:del w:id="930" w:author="Albert Courey" w:date="2015-11-12T14:55:00Z">
          <w:r w:rsidR="0039040C" w:rsidDel="00E81D7E">
            <w:delText xml:space="preserve"> </w:delText>
          </w:r>
        </w:del>
      </w:ins>
      <w:ins w:id="931" w:author="Michael Chambers" w:date="2015-11-05T19:23:00Z">
        <w:del w:id="932" w:author="Albert Courey" w:date="2015-11-12T14:55:00Z">
          <w:r w:rsidR="0039040C" w:rsidDel="00E81D7E">
            <w:delText>-</w:delText>
          </w:r>
        </w:del>
      </w:ins>
      <w:ins w:id="933" w:author="Michael Chambers" w:date="2015-11-05T19:25:00Z">
        <w:del w:id="934" w:author="Albert Courey" w:date="2015-11-12T14:55:00Z">
          <w:r w:rsidR="0039040C" w:rsidDel="00E81D7E">
            <w:delText xml:space="preserve"> </w:delText>
          </w:r>
        </w:del>
      </w:ins>
      <w:ins w:id="935" w:author="Michael Chambers" w:date="2015-11-05T19:23:00Z">
        <w:del w:id="936" w:author="Albert Courey" w:date="2015-11-12T14:55:00Z">
          <w:r w:rsidR="00186882" w:rsidDel="00E81D7E">
            <w:delText>6.5 hr stage but</w:delText>
          </w:r>
          <w:r w:rsidR="0039040C" w:rsidDel="00E81D7E">
            <w:delText xml:space="preserve"> retained by the shadow enhancer.</w:delText>
          </w:r>
        </w:del>
      </w:ins>
      <w:ins w:id="937" w:author="Michael Chambers" w:date="2015-11-05T19:22:00Z">
        <w:del w:id="938" w:author="Albert Courey" w:date="2015-11-12T14:55:00Z">
          <w:r w:rsidR="0039040C" w:rsidDel="00E81D7E">
            <w:delText xml:space="preserve"> </w:delText>
          </w:r>
        </w:del>
      </w:ins>
      <w:ins w:id="939" w:author="Michael Chambers" w:date="2015-11-05T19:26:00Z">
        <w:del w:id="940" w:author="Albert Courey" w:date="2015-11-12T14:55:00Z">
          <w:r w:rsidR="00186882" w:rsidDel="00E81D7E">
            <w:delText xml:space="preserve">These peaks may represent </w:delText>
          </w:r>
        </w:del>
      </w:ins>
      <w:ins w:id="941" w:author="Michael Chambers" w:date="2015-11-05T19:27:00Z">
        <w:del w:id="942"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43" w:author="Michael Chambers" w:date="2015-11-05T20:34:00Z">
        <w:del w:id="944" w:author="Albert Courey" w:date="2015-11-12T14:55:00Z">
          <w:r w:rsidR="00346B3F" w:rsidDel="00E81D7E">
            <w:delText xml:space="preserve">and lateral </w:delText>
          </w:r>
        </w:del>
      </w:ins>
      <w:ins w:id="945" w:author="Michael Chambers" w:date="2015-11-05T19:27:00Z">
        <w:del w:id="946" w:author="Albert Courey" w:date="2015-11-12T14:55:00Z">
          <w:r w:rsidR="00186882" w:rsidDel="00E81D7E">
            <w:delText>regions of the embryo</w:delText>
          </w:r>
        </w:del>
      </w:ins>
      <w:ins w:id="947" w:author="Michael Chambers" w:date="2015-11-05T20:22:00Z">
        <w:del w:id="948" w:author="Albert Courey" w:date="2015-11-12T14:55:00Z">
          <w:r w:rsidR="002B58C1" w:rsidDel="00E81D7E">
            <w:delText>, potentially through</w:delText>
          </w:r>
        </w:del>
      </w:ins>
      <w:ins w:id="949" w:author="Michael Chambers" w:date="2015-11-05T20:34:00Z">
        <w:del w:id="950" w:author="Albert Courey" w:date="2015-11-12T14:55:00Z">
          <w:r w:rsidR="00346B3F" w:rsidDel="00E81D7E">
            <w:delText xml:space="preserve"> an</w:delText>
          </w:r>
        </w:del>
      </w:ins>
      <w:ins w:id="951" w:author="Michael Chambers" w:date="2015-11-05T20:22:00Z">
        <w:del w:id="952" w:author="Albert Courey" w:date="2015-11-12T14:55:00Z">
          <w:r w:rsidR="002B58C1" w:rsidDel="00E81D7E">
            <w:delText xml:space="preserve"> interaction with Brinker, </w:delText>
          </w:r>
        </w:del>
      </w:ins>
      <w:ins w:id="953" w:author="Michael Chambers" w:date="2015-11-05T20:23:00Z">
        <w:del w:id="954" w:author="Albert Courey" w:date="2015-11-12T14:55:00Z">
          <w:r w:rsidR="002B58C1" w:rsidDel="00E81D7E">
            <w:delText>a Groucho-interacting repressor involved in Dpp-signaling</w:delText>
          </w:r>
        </w:del>
      </w:ins>
      <w:ins w:id="955" w:author="Michael Chambers" w:date="2015-11-05T20:32:00Z">
        <w:del w:id="956" w:author="Albert Courey" w:date="2015-11-12T14:55:00Z">
          <w:r w:rsidR="00A90335" w:rsidDel="00E81D7E">
            <w:delText xml:space="preserve"> and active in </w:delText>
          </w:r>
        </w:del>
      </w:ins>
      <w:ins w:id="957" w:author="Michael Chambers" w:date="2015-11-05T20:36:00Z">
        <w:del w:id="958" w:author="Albert Courey" w:date="2015-11-12T14:55:00Z">
          <w:r w:rsidR="005F24D4" w:rsidDel="00E81D7E">
            <w:delText xml:space="preserve">dorsolateral and </w:delText>
          </w:r>
        </w:del>
      </w:ins>
      <w:ins w:id="959" w:author="Michael Chambers" w:date="2015-11-05T20:34:00Z">
        <w:del w:id="960" w:author="Albert Courey" w:date="2015-11-12T14:55:00Z">
          <w:r w:rsidR="00346B3F" w:rsidDel="00E81D7E">
            <w:delText xml:space="preserve">lateral </w:delText>
          </w:r>
        </w:del>
      </w:ins>
      <w:ins w:id="961" w:author="Michael Chambers" w:date="2015-11-05T20:36:00Z">
        <w:del w:id="962" w:author="Albert Courey" w:date="2015-11-12T14:55:00Z">
          <w:r w:rsidR="005F24D4" w:rsidDel="00E81D7E">
            <w:delText>portions</w:delText>
          </w:r>
        </w:del>
      </w:ins>
      <w:ins w:id="963" w:author="Michael Chambers" w:date="2015-11-05T20:34:00Z">
        <w:del w:id="964" w:author="Albert Courey" w:date="2015-11-12T14:55:00Z">
          <w:r w:rsidR="00346B3F" w:rsidDel="00E81D7E">
            <w:delText xml:space="preserve"> of the embryo</w:delText>
          </w:r>
        </w:del>
      </w:ins>
      <w:ins w:id="965" w:author="Michael Chambers" w:date="2015-11-05T20:40:00Z">
        <w:del w:id="966" w:author="Albert Courey" w:date="2015-11-12T14:55:00Z">
          <w:r w:rsidR="005F24D4" w:rsidDel="00E81D7E">
            <w:delText xml:space="preserve"> {Zhang, 2001 #3099}</w:delText>
          </w:r>
        </w:del>
      </w:ins>
      <w:ins w:id="967" w:author="Michael Chambers" w:date="2015-11-05T20:23:00Z">
        <w:del w:id="968" w:author="Albert Courey" w:date="2015-11-12T14:55:00Z">
          <w:r w:rsidR="002B58C1" w:rsidDel="00E81D7E">
            <w:delText>.</w:delText>
          </w:r>
        </w:del>
      </w:ins>
      <w:ins w:id="969" w:author="Michael Chambers" w:date="2015-11-05T20:38:00Z">
        <w:del w:id="970" w:author="Albert Courey" w:date="2015-11-12T14:55:00Z">
          <w:r w:rsidR="005F24D4" w:rsidDel="00E81D7E">
            <w:delText xml:space="preserve"> This is indicative of a role for Groucho in </w:delText>
          </w:r>
        </w:del>
      </w:ins>
      <w:ins w:id="971" w:author="Michael Chambers" w:date="2015-11-05T20:39:00Z">
        <w:del w:id="972"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73" w:author="Michael Chambers" w:date="2015-11-12T00:38:00Z"/>
          <w:del w:id="974" w:author="Albert Courey" w:date="2015-11-12T14:57:00Z"/>
        </w:rPr>
      </w:pPr>
      <w:ins w:id="975" w:author="Michael Chambers" w:date="2015-11-12T00:51:00Z">
        <w:del w:id="976" w:author="Albert Courey" w:date="2015-11-12T14:57:00Z">
          <w:r w:rsidDel="00812CA0">
            <w:tab/>
          </w:r>
        </w:del>
        <w:del w:id="977" w:author="Albert Courey" w:date="2015-11-12T14:55:00Z">
          <w:r w:rsidDel="00E81D7E">
            <w:delText xml:space="preserve">In contrast, we </w:delText>
          </w:r>
        </w:del>
      </w:ins>
      <w:ins w:id="978" w:author="Michael Chambers" w:date="2015-11-12T00:55:00Z">
        <w:del w:id="979" w:author="Albert Courey" w:date="2015-11-12T14:55:00Z">
          <w:r w:rsidR="009432F1" w:rsidDel="00E81D7E">
            <w:delText>observe</w:delText>
          </w:r>
        </w:del>
      </w:ins>
      <w:ins w:id="980" w:author="Michael Chambers" w:date="2015-11-12T00:51:00Z">
        <w:del w:id="981" w:author="Albert Courey" w:date="2015-11-12T14:55:00Z">
          <w:r w:rsidDel="00E81D7E">
            <w:delText xml:space="preserve"> very little Groucho recruited </w:delText>
          </w:r>
        </w:del>
      </w:ins>
      <w:ins w:id="982" w:author="Michael Chambers" w:date="2015-11-12T00:55:00Z">
        <w:del w:id="983" w:author="Albert Courey" w:date="2015-11-12T14:55:00Z">
          <w:r w:rsidR="009432F1" w:rsidDel="00E81D7E">
            <w:delText>to</w:delText>
          </w:r>
        </w:del>
      </w:ins>
      <w:ins w:id="984" w:author="Michael Chambers" w:date="2015-11-12T00:51:00Z">
        <w:del w:id="985"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86" w:author="Michael Chambers" w:date="2015-11-12T00:52:00Z">
        <w:del w:id="987" w:author="Albert Courey" w:date="2015-11-12T14:55:00Z">
          <w:r w:rsidR="00CA4F52" w:rsidDel="00E81D7E">
            <w:delText>2-12</w:delText>
          </w:r>
          <w:r w:rsidDel="00E81D7E">
            <w:delText xml:space="preserve">B). </w:delText>
          </w:r>
        </w:del>
      </w:ins>
      <w:ins w:id="988" w:author="Michael Chambers" w:date="2015-11-12T01:00:00Z">
        <w:del w:id="989" w:author="Albert Courey" w:date="2015-11-12T14:56:00Z">
          <w:r w:rsidR="003E6ECF" w:rsidDel="00E81D7E">
            <w:delText>Mor</w:delText>
          </w:r>
        </w:del>
        <w:del w:id="990" w:author="Albert Courey" w:date="2015-11-12T14:57:00Z">
          <w:r w:rsidR="003E6ECF" w:rsidDel="00812CA0">
            <w:delText xml:space="preserve">e significant Groucho peaks are observed </w:delText>
          </w:r>
        </w:del>
      </w:ins>
      <w:ins w:id="991" w:author="Michael Chambers" w:date="2015-11-12T01:02:00Z">
        <w:del w:id="992" w:author="Albert Courey" w:date="2015-11-12T14:57:00Z">
          <w:r w:rsidR="00213717" w:rsidDel="00812CA0">
            <w:delText>with</w:delText>
          </w:r>
        </w:del>
      </w:ins>
      <w:ins w:id="993" w:author="Michael Chambers" w:date="2015-11-12T01:01:00Z">
        <w:del w:id="994" w:author="Albert Courey" w:date="2015-11-12T14:57:00Z">
          <w:r w:rsidR="003E6ECF" w:rsidDel="00812CA0">
            <w:delText xml:space="preserve">in introns </w:delText>
          </w:r>
        </w:del>
      </w:ins>
      <w:ins w:id="995" w:author="Michael Chambers" w:date="2015-11-12T01:03:00Z">
        <w:del w:id="996" w:author="Albert Courey" w:date="2015-11-12T14:57:00Z">
          <w:r w:rsidR="00213717" w:rsidDel="00812CA0">
            <w:delText>or</w:delText>
          </w:r>
        </w:del>
      </w:ins>
      <w:ins w:id="997" w:author="Michael Chambers" w:date="2015-11-12T01:01:00Z">
        <w:del w:id="998" w:author="Albert Courey" w:date="2015-11-12T14:57:00Z">
          <w:r w:rsidR="003E6ECF" w:rsidDel="00812CA0">
            <w:delText xml:space="preserve"> cis-regulatory regions of three genes activated by Dorsal in </w:delText>
          </w:r>
        </w:del>
      </w:ins>
      <w:ins w:id="999" w:author="Michael Chambers" w:date="2015-11-12T01:02:00Z">
        <w:del w:id="1000"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01" w:author="Michael Chambers" w:date="2015-11-12T01:04:00Z">
        <w:del w:id="1002" w:author="Albert Courey" w:date="2015-11-12T14:57:00Z">
          <w:r w:rsidR="00936161" w:rsidDel="00812CA0">
            <w:delText>Interestingly, two of these genes posses</w:delText>
          </w:r>
        </w:del>
      </w:ins>
      <w:ins w:id="1003" w:author="Michael Chambers" w:date="2015-11-12T01:05:00Z">
        <w:del w:id="1004" w:author="Albert Courey" w:date="2015-11-12T14:57:00Z">
          <w:r w:rsidR="00936161" w:rsidDel="00812CA0">
            <w:delText xml:space="preserve">s long </w:delText>
          </w:r>
        </w:del>
      </w:ins>
      <w:ins w:id="1005" w:author="Michael Chambers" w:date="2015-11-12T01:10:00Z">
        <w:del w:id="1006" w:author="Albert Courey" w:date="2015-11-12T14:57:00Z">
          <w:r w:rsidR="00936161" w:rsidDel="00812CA0">
            <w:delText>intronic sequences to which Groucho binds extensively</w:delText>
          </w:r>
        </w:del>
      </w:ins>
      <w:ins w:id="1007" w:author="Michael Chambers" w:date="2015-11-12T01:11:00Z">
        <w:del w:id="1008" w:author="Albert Courey" w:date="2015-11-12T14:57:00Z">
          <w:r w:rsidR="00550AD8" w:rsidDel="00812CA0">
            <w:delText>, including overlap with 3</w:delText>
          </w:r>
          <w:r w:rsidR="00936161" w:rsidDel="00812CA0">
            <w:delText>’ splice sites</w:delText>
          </w:r>
        </w:del>
      </w:ins>
      <w:ins w:id="1009" w:author="Michael Chambers" w:date="2015-11-12T01:15:00Z">
        <w:del w:id="1010" w:author="Albert Courey" w:date="2015-11-12T14:57:00Z">
          <w:r w:rsidR="00550AD8" w:rsidDel="00812CA0">
            <w:delText xml:space="preserve"> in both genes</w:delText>
          </w:r>
        </w:del>
      </w:ins>
      <w:ins w:id="1011" w:author="Michael Chambers" w:date="2015-11-12T01:11:00Z">
        <w:del w:id="1012" w:author="Albert Courey" w:date="2015-11-12T14:57:00Z">
          <w:r w:rsidR="00936161" w:rsidDel="00812CA0">
            <w:delText xml:space="preserve">, and little to no </w:delText>
          </w:r>
        </w:del>
      </w:ins>
      <w:ins w:id="1013" w:author="Michael Chambers" w:date="2015-11-12T01:16:00Z">
        <w:del w:id="1014" w:author="Albert Courey" w:date="2015-11-12T14:57:00Z">
          <w:r w:rsidR="00550AD8" w:rsidDel="00812CA0">
            <w:delText xml:space="preserve">detectable </w:delText>
          </w:r>
        </w:del>
      </w:ins>
      <w:ins w:id="1015" w:author="Michael Chambers" w:date="2015-11-12T01:11:00Z">
        <w:del w:id="1016" w:author="Albert Courey" w:date="2015-11-12T14:57:00Z">
          <w:r w:rsidR="00936161" w:rsidDel="00812CA0">
            <w:delText xml:space="preserve">Groucho occupancy at their </w:delText>
          </w:r>
        </w:del>
      </w:ins>
      <w:ins w:id="1017" w:author="Michael Chambers" w:date="2015-11-12T01:12:00Z">
        <w:del w:id="1018" w:author="Albert Courey" w:date="2015-11-12T14:57:00Z">
          <w:r w:rsidR="00936161" w:rsidDel="00812CA0">
            <w:delText>transcription</w:delText>
          </w:r>
        </w:del>
      </w:ins>
      <w:ins w:id="1019" w:author="Michael Chambers" w:date="2015-11-12T01:11:00Z">
        <w:del w:id="1020" w:author="Albert Courey" w:date="2015-11-12T14:57:00Z">
          <w:r w:rsidR="00936161" w:rsidDel="00812CA0">
            <w:delText xml:space="preserve"> </w:delText>
          </w:r>
        </w:del>
      </w:ins>
      <w:ins w:id="1021" w:author="Michael Chambers" w:date="2015-11-12T01:12:00Z">
        <w:del w:id="1022"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23" w:author="Michael Chambers" w:date="2015-11-12T01:15:00Z">
        <w:del w:id="1024" w:author="Albert Courey" w:date="2015-11-12T14:57:00Z">
          <w:r w:rsidR="00550AD8" w:rsidDel="00812CA0">
            <w:delText xml:space="preserve">exhibits </w:delText>
          </w:r>
        </w:del>
      </w:ins>
      <w:ins w:id="1025" w:author="Michael Chambers" w:date="2015-11-12T01:12:00Z">
        <w:del w:id="1026" w:author="Albert Courey" w:date="2015-11-12T14:57:00Z">
          <w:r w:rsidR="00936161" w:rsidDel="00812CA0">
            <w:delText xml:space="preserve">Groucho binding at upstream regulatory elements and overlapping the start site. </w:delText>
          </w:r>
        </w:del>
      </w:ins>
      <w:ins w:id="1027" w:author="Michael Chambers" w:date="2015-11-12T01:04:00Z">
        <w:del w:id="1028"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29" w:author="Albert Courey" w:date="2015-11-12T15:01:00Z"/>
          <w:i/>
          <w:rPrChange w:id="1030" w:author="Michael Chambers" w:date="2015-09-24T20:01:00Z">
            <w:rPr>
              <w:del w:id="1031" w:author="Albert Courey" w:date="2015-11-12T15:01:00Z"/>
            </w:rPr>
          </w:rPrChange>
        </w:rPr>
      </w:pPr>
      <w:ins w:id="1032" w:author="Michael Chambers" w:date="2015-11-12T00:38:00Z">
        <w:r>
          <w:tab/>
        </w:r>
      </w:ins>
      <w:ins w:id="1033" w:author="Albert Courey" w:date="2015-11-12T15:00:00Z">
        <w:r w:rsidR="00812CA0">
          <w:t xml:space="preserve">To explore this question further, we looked more broadly at localization of Gro to Dorsal binding sites. </w:t>
        </w:r>
      </w:ins>
      <w:ins w:id="1034" w:author="Michael Chambers" w:date="2015-11-12T01:16:00Z">
        <w:del w:id="1035" w:author="Albert Courey" w:date="2015-11-12T15:01:00Z">
          <w:r w:rsidR="00320851" w:rsidDel="00812CA0">
            <w:delText>D</w:delText>
          </w:r>
        </w:del>
      </w:ins>
      <w:del w:id="1036" w:author="Albert Courey" w:date="2015-11-12T15:01:00Z">
        <w:r w:rsidR="00F6363E" w:rsidRPr="00CF4393" w:rsidDel="00812CA0">
          <w:rPr>
            <w:i/>
            <w:rPrChange w:id="1037" w:author="Michael Chambers" w:date="2015-09-24T20:01:00Z">
              <w:rPr/>
            </w:rPrChange>
          </w:rPr>
          <w:delText xml:space="preserve">. </w:delText>
        </w:r>
        <w:r w:rsidR="007B0590" w:rsidRPr="00CF4393" w:rsidDel="00812CA0">
          <w:rPr>
            <w:i/>
            <w:rPrChange w:id="1038" w:author="Michael Chambers" w:date="2015-09-24T20:01:00Z">
              <w:rPr/>
            </w:rPrChange>
          </w:rPr>
          <w:delText xml:space="preserve"> While this enhancer region is not known to </w:delText>
        </w:r>
        <w:r w:rsidR="00224435" w:rsidRPr="00CF4393" w:rsidDel="00812CA0">
          <w:rPr>
            <w:i/>
            <w:rPrChange w:id="1039" w:author="Michael Chambers" w:date="2015-09-24T20:01:00Z">
              <w:rPr/>
            </w:rPrChange>
          </w:rPr>
          <w:delText xml:space="preserve">participate </w:delText>
        </w:r>
        <w:r w:rsidR="007B0590" w:rsidRPr="00CF4393" w:rsidDel="00812CA0">
          <w:rPr>
            <w:i/>
            <w:rPrChange w:id="1040" w:author="Michael Chambers" w:date="2015-09-24T20:01:00Z">
              <w:rPr/>
            </w:rPrChange>
          </w:rPr>
          <w:delText xml:space="preserve">in dpp expression during embryogenesis, Groucho does bind both immediately downstream of dpp and </w:delText>
        </w:r>
        <w:r w:rsidR="00224435" w:rsidRPr="00CF4393" w:rsidDel="00812CA0">
          <w:rPr>
            <w:i/>
            <w:rPrChange w:id="1041" w:author="Michael Chambers" w:date="2015-09-24T20:01:00Z">
              <w:rPr/>
            </w:rPrChange>
          </w:rPr>
          <w:delText>overlapping</w:delText>
        </w:r>
        <w:r w:rsidR="007B0590" w:rsidRPr="00CF4393" w:rsidDel="00812CA0">
          <w:rPr>
            <w:i/>
            <w:rPrChange w:id="1042" w:author="Michael Chambers" w:date="2015-09-24T20:01:00Z">
              <w:rPr/>
            </w:rPrChange>
          </w:rPr>
          <w:delText xml:space="preserve"> the second of three </w:delText>
        </w:r>
        <w:r w:rsidR="00224435" w:rsidRPr="00CF4393" w:rsidDel="00812CA0">
          <w:rPr>
            <w:i/>
            <w:rPrChange w:id="1043" w:author="Michael Chambers" w:date="2015-09-24T20:01:00Z">
              <w:rPr/>
            </w:rPrChange>
          </w:rPr>
          <w:delText xml:space="preserve">spaced </w:delText>
        </w:r>
        <w:r w:rsidR="007B0590" w:rsidRPr="00CF4393" w:rsidDel="00812CA0">
          <w:rPr>
            <w:i/>
            <w:rPrChange w:id="1044" w:author="Michael Chambers" w:date="2015-09-24T20:01:00Z">
              <w:rPr/>
            </w:rPrChange>
          </w:rPr>
          <w:delText>Pangolin binding sites between 4 to 9 hours of development</w:delText>
        </w:r>
        <w:r w:rsidR="00AD14A9" w:rsidRPr="00CF4393" w:rsidDel="00812CA0">
          <w:rPr>
            <w:i/>
            <w:rPrChange w:id="1045" w:author="Michael Chambers" w:date="2015-09-24T20:01:00Z">
              <w:rPr/>
            </w:rPrChange>
          </w:rPr>
          <w:delText>, indicating that these sites may potentially play a role earlier in development than previously hypothesized</w:delText>
        </w:r>
        <w:r w:rsidR="007B0590" w:rsidRPr="00CF4393" w:rsidDel="00812CA0">
          <w:rPr>
            <w:i/>
            <w:rPrChange w:id="1046" w:author="Michael Chambers" w:date="2015-09-24T20:01:00Z">
              <w:rPr/>
            </w:rPrChange>
          </w:rPr>
          <w:delText>.</w:delText>
        </w:r>
      </w:del>
    </w:p>
    <w:p w14:paraId="54656F6A" w14:textId="3F1CB837" w:rsidR="00391BC9" w:rsidDel="00812CA0" w:rsidRDefault="00810B6C">
      <w:pPr>
        <w:spacing w:line="480" w:lineRule="auto"/>
        <w:rPr>
          <w:del w:id="1047" w:author="Albert Courey" w:date="2015-11-12T15:01:00Z"/>
        </w:rPr>
      </w:pPr>
      <w:del w:id="1048"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49" w:author="Michael Chambers" w:date="2015-11-11T19:05:00Z">
              <w:rPr/>
            </w:rPrChange>
          </w:rPr>
          <w:delText>rhomboid</w:delText>
        </w:r>
        <w:r w:rsidR="0061663A" w:rsidDel="00812CA0">
          <w:delText xml:space="preserve"> (</w:delText>
        </w:r>
        <w:r w:rsidR="0061663A" w:rsidRPr="00F71C09" w:rsidDel="00812CA0">
          <w:rPr>
            <w:i/>
            <w:rPrChange w:id="1050" w:author="Michael Chambers" w:date="2015-11-11T19:05:00Z">
              <w:rPr/>
            </w:rPrChange>
          </w:rPr>
          <w:delText>rho</w:delText>
        </w:r>
        <w:r w:rsidR="0061663A" w:rsidDel="00812CA0">
          <w:delText xml:space="preserve">), </w:delText>
        </w:r>
        <w:r w:rsidR="0061663A" w:rsidRPr="00F71C09" w:rsidDel="00812CA0">
          <w:rPr>
            <w:i/>
            <w:rPrChange w:id="1051" w:author="Michael Chambers" w:date="2015-11-11T19:05:00Z">
              <w:rPr/>
            </w:rPrChange>
          </w:rPr>
          <w:delText>single-minded</w:delText>
        </w:r>
        <w:r w:rsidR="0061663A" w:rsidDel="00812CA0">
          <w:delText xml:space="preserve"> (</w:delText>
        </w:r>
        <w:r w:rsidR="0061663A" w:rsidRPr="00F71C09" w:rsidDel="00812CA0">
          <w:rPr>
            <w:i/>
            <w:rPrChange w:id="1052" w:author="Michael Chambers" w:date="2015-11-11T19:05:00Z">
              <w:rPr/>
            </w:rPrChange>
          </w:rPr>
          <w:delText>sim</w:delText>
        </w:r>
        <w:r w:rsidR="0061663A" w:rsidDel="00812CA0">
          <w:delText xml:space="preserve">), and </w:delText>
        </w:r>
        <w:r w:rsidR="0061663A" w:rsidRPr="00F71C09" w:rsidDel="00812CA0">
          <w:rPr>
            <w:i/>
            <w:rPrChange w:id="1053" w:author="Michael Chambers" w:date="2015-11-11T19:05:00Z">
              <w:rPr/>
            </w:rPrChange>
          </w:rPr>
          <w:delText>short gastrulation</w:delText>
        </w:r>
        <w:r w:rsidR="0061663A" w:rsidDel="00812CA0">
          <w:delText xml:space="preserve"> (</w:delText>
        </w:r>
        <w:r w:rsidR="0061663A" w:rsidRPr="00F71C09" w:rsidDel="00812CA0">
          <w:rPr>
            <w:i/>
            <w:rPrChange w:id="1054"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55" w:author="Michael Chambers" w:date="2015-11-06T14:24:00Z"/>
        </w:rPr>
      </w:pPr>
      <w:del w:id="1056"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57" w:author="Michael Chambers" w:date="2015-10-09T11:47:00Z">
        <w:del w:id="1058" w:author="Albert Courey" w:date="2015-11-12T15:01:00Z">
          <w:r w:rsidR="00814814" w:rsidDel="00812CA0">
            <w:delText>orsal binding</w:delText>
          </w:r>
        </w:del>
      </w:ins>
      <w:ins w:id="1059" w:author="Albert Courey" w:date="2015-11-12T15:01:00Z">
        <w:r w:rsidR="00812CA0">
          <w:t>These</w:t>
        </w:r>
      </w:ins>
      <w:ins w:id="1060" w:author="Michael Chambers" w:date="2015-10-09T11:47:00Z">
        <w:r w:rsidR="00814814">
          <w:t xml:space="preserve"> sites can be subdivided into </w:t>
        </w:r>
      </w:ins>
      <w:ins w:id="1061" w:author="Michael Chambers" w:date="2015-11-06T11:47:00Z">
        <w:r w:rsidR="00761DFB">
          <w:t>three</w:t>
        </w:r>
      </w:ins>
      <w:ins w:id="1062" w:author="Michael Chambers" w:date="2015-10-09T11:47:00Z">
        <w:r w:rsidR="00814814">
          <w:t xml:space="preserve"> classes dependent on </w:t>
        </w:r>
        <w:r w:rsidR="00761DFB">
          <w:t xml:space="preserve">the resulting expression pattern of the regulated gene </w:t>
        </w:r>
      </w:ins>
      <w:ins w:id="1063" w:author="Michael Chambers" w:date="2015-11-06T11:46:00Z">
        <w:r w:rsidR="00761DFB">
          <w:t>{Biemar, 2006 #5}</w:t>
        </w:r>
      </w:ins>
      <w:ins w:id="1064" w:author="Michael Chambers" w:date="2015-11-05T20:51:00Z">
        <w:r w:rsidR="001C49D0">
          <w:t xml:space="preserve"> {Zeitlinger, 2007 #3025}</w:t>
        </w:r>
      </w:ins>
      <w:ins w:id="1065" w:author="Michael Chambers" w:date="2015-10-09T11:47:00Z">
        <w:r w:rsidR="00814814">
          <w:t xml:space="preserve">. </w:t>
        </w:r>
        <w:del w:id="1066" w:author="Albert Courey" w:date="2015-11-12T15:01:00Z">
          <w:r w:rsidR="00814814" w:rsidDel="00812CA0">
            <w:delText xml:space="preserve">This variance </w:delText>
          </w:r>
        </w:del>
      </w:ins>
      <w:ins w:id="1067" w:author="Michael Chambers" w:date="2015-11-06T11:47:00Z">
        <w:del w:id="1068" w:author="Albert Courey" w:date="2015-11-12T15:01:00Z">
          <w:r w:rsidR="00C13C51" w:rsidDel="00812CA0">
            <w:delText xml:space="preserve">is established via the </w:delText>
          </w:r>
        </w:del>
      </w:ins>
      <w:ins w:id="1069" w:author="Michael Chambers" w:date="2015-11-06T11:49:00Z">
        <w:del w:id="1070"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71" w:author="Michael Chambers" w:date="2015-10-09T11:47:00Z">
        <w:del w:id="1072" w:author="Albert Courey" w:date="2015-11-12T15:01:00Z">
          <w:r w:rsidR="00814814" w:rsidDel="00812CA0">
            <w:delText xml:space="preserve"> is critical to the correct </w:delText>
          </w:r>
        </w:del>
      </w:ins>
      <w:ins w:id="1073" w:author="Michael Chambers" w:date="2015-10-09T11:48:00Z">
        <w:del w:id="1074" w:author="Albert Courey" w:date="2015-11-12T15:01:00Z">
          <w:r w:rsidR="00814814" w:rsidDel="00812CA0">
            <w:delText>interpretation</w:delText>
          </w:r>
        </w:del>
      </w:ins>
      <w:ins w:id="1075" w:author="Michael Chambers" w:date="2015-10-09T11:47:00Z">
        <w:del w:id="1076" w:author="Albert Courey" w:date="2015-11-12T15:01:00Z">
          <w:r w:rsidR="00814814" w:rsidDel="00812CA0">
            <w:delText xml:space="preserve"> </w:delText>
          </w:r>
        </w:del>
      </w:ins>
      <w:ins w:id="1077" w:author="Michael Chambers" w:date="2015-10-09T11:48:00Z">
        <w:del w:id="1078" w:author="Albert Courey" w:date="2015-11-12T15:01:00Z">
          <w:r w:rsidR="00814814" w:rsidDel="00812CA0">
            <w:delText>of the Dorsal gradient present along the dorsoventral axis of the early embryo.</w:delText>
          </w:r>
        </w:del>
      </w:ins>
      <w:ins w:id="1079" w:author="Michael Chambers" w:date="2015-11-06T11:51:00Z">
        <w:del w:id="1080" w:author="Albert Courey" w:date="2015-11-12T15:01:00Z">
          <w:r w:rsidR="00C13C51" w:rsidDel="00812CA0">
            <w:delText xml:space="preserve"> </w:delText>
          </w:r>
        </w:del>
        <w:r w:rsidR="00C13C51">
          <w:t xml:space="preserve">Class I </w:t>
        </w:r>
        <w:del w:id="1081" w:author="Albert Courey" w:date="2015-11-12T15:01:00Z">
          <w:r w:rsidR="00C13C51" w:rsidDel="00812CA0">
            <w:delText>regulatory regions</w:delText>
          </w:r>
        </w:del>
      </w:ins>
      <w:ins w:id="1082" w:author="Albert Courey" w:date="2015-11-12T15:01:00Z">
        <w:r w:rsidR="00812CA0">
          <w:t>sites</w:t>
        </w:r>
      </w:ins>
      <w:ins w:id="1083" w:author="Albert Courey" w:date="2015-11-12T15:02:00Z">
        <w:r w:rsidR="00812CA0">
          <w:t>, which are low affinity sites,</w:t>
        </w:r>
      </w:ins>
      <w:ins w:id="1084" w:author="Michael Chambers" w:date="2015-11-06T11:51:00Z">
        <w:r w:rsidR="00C13C51">
          <w:t xml:space="preserve"> result in gene expression in the most ventral regions of the embryo (presumptive mesoderm), </w:t>
        </w:r>
        <w:del w:id="1085" w:author="Albert Courey" w:date="2015-11-12T15:02:00Z">
          <w:r w:rsidR="00C13C51" w:rsidDel="00812CA0">
            <w:delText>indicative of Dorsal mediated activation</w:delText>
          </w:r>
        </w:del>
      </w:ins>
      <w:ins w:id="1086" w:author="Albert Courey" w:date="2015-11-12T15:02:00Z">
        <w:r w:rsidR="00812CA0">
          <w:t>where Dorsal concentrations are highest</w:t>
        </w:r>
      </w:ins>
      <w:ins w:id="1087" w:author="Michael Chambers" w:date="2015-11-06T11:51:00Z">
        <w:r w:rsidR="00C13C51">
          <w:t xml:space="preserve">. Class II </w:t>
        </w:r>
        <w:del w:id="1088" w:author="Albert Courey" w:date="2015-11-12T15:02:00Z">
          <w:r w:rsidR="00C13C51" w:rsidDel="00812CA0">
            <w:delText>regions</w:delText>
          </w:r>
        </w:del>
      </w:ins>
      <w:ins w:id="1089" w:author="Albert Courey" w:date="2015-11-12T15:02:00Z">
        <w:r w:rsidR="00812CA0">
          <w:t>sites</w:t>
        </w:r>
      </w:ins>
      <w:ins w:id="1090" w:author="Albert Courey" w:date="2015-11-12T15:04:00Z">
        <w:r w:rsidR="00812CA0">
          <w:t xml:space="preserve"> are generally of</w:t>
        </w:r>
      </w:ins>
      <w:ins w:id="1091" w:author="Albert Courey" w:date="2015-11-12T15:02:00Z">
        <w:r w:rsidR="00812CA0">
          <w:t xml:space="preserve"> higher affinity </w:t>
        </w:r>
      </w:ins>
      <w:ins w:id="1092" w:author="Albert Courey" w:date="2015-11-12T15:05:00Z">
        <w:r w:rsidR="00812CA0">
          <w:t xml:space="preserve">than class I </w:t>
        </w:r>
      </w:ins>
      <w:ins w:id="1093" w:author="Albert Courey" w:date="2015-11-12T15:02:00Z">
        <w:r w:rsidR="00812CA0">
          <w:t>sites</w:t>
        </w:r>
      </w:ins>
      <w:ins w:id="1094" w:author="Albert Courey" w:date="2015-11-12T15:05:00Z">
        <w:r w:rsidR="00812CA0">
          <w:t xml:space="preserve"> and are </w:t>
        </w:r>
      </w:ins>
      <w:ins w:id="1095" w:author="Albert Courey" w:date="2015-11-12T15:07:00Z">
        <w:r w:rsidR="005D1A03">
          <w:t>frequently found</w:t>
        </w:r>
      </w:ins>
      <w:ins w:id="1096" w:author="Albert Courey" w:date="2015-11-12T15:05:00Z">
        <w:r w:rsidR="00812CA0">
          <w:t xml:space="preserve"> adjacent to binding sites for other factors (such as bHLH factors) that enable Dorsal to activate transcription at lower concentrations. As a result, these sites are active in</w:t>
        </w:r>
      </w:ins>
      <w:ins w:id="1097" w:author="Michael Chambers" w:date="2015-11-06T11:51:00Z">
        <w:del w:id="1098" w:author="Albert Courey" w:date="2015-11-12T15:06:00Z">
          <w:r w:rsidR="00C13C51" w:rsidDel="00812CA0">
            <w:delText xml:space="preserve"> generate </w:delText>
          </w:r>
        </w:del>
      </w:ins>
      <w:ins w:id="1099" w:author="Michael Chambers" w:date="2015-11-06T11:52:00Z">
        <w:del w:id="1100" w:author="Albert Courey" w:date="2015-11-12T15:06:00Z">
          <w:r w:rsidR="00C13C51" w:rsidDel="00812CA0">
            <w:delText>expression</w:delText>
          </w:r>
        </w:del>
      </w:ins>
      <w:ins w:id="1101" w:author="Michael Chambers" w:date="2015-11-06T11:51:00Z">
        <w:r w:rsidR="00C13C51">
          <w:t xml:space="preserve"> </w:t>
        </w:r>
      </w:ins>
      <w:ins w:id="1102" w:author="Michael Chambers" w:date="2015-11-06T11:52:00Z">
        <w:r w:rsidR="0082183C">
          <w:t>in ventrolat</w:t>
        </w:r>
        <w:r w:rsidR="00C13C51">
          <w:t>eral regions (</w:t>
        </w:r>
        <w:del w:id="1103" w:author="Albert Courey" w:date="2015-11-12T15:02:00Z">
          <w:r w:rsidR="00C13C51" w:rsidDel="00812CA0">
            <w:delText xml:space="preserve">dorsal </w:delText>
          </w:r>
        </w:del>
        <w:r w:rsidR="00C13C51">
          <w:t xml:space="preserve">neuroectoderm), an area with intermediate levels of nuclear Dorsal. Class III </w:t>
        </w:r>
        <w:del w:id="1104" w:author="Albert Courey" w:date="2015-11-12T15:03:00Z">
          <w:r w:rsidR="00C13C51" w:rsidDel="00812CA0">
            <w:delText>regions</w:delText>
          </w:r>
        </w:del>
      </w:ins>
      <w:ins w:id="1105" w:author="Albert Courey" w:date="2015-11-12T15:03:00Z">
        <w:r w:rsidR="00812CA0">
          <w:t>sites</w:t>
        </w:r>
      </w:ins>
      <w:ins w:id="1106" w:author="Michael Chambers" w:date="2015-11-06T11:52:00Z">
        <w:r w:rsidR="00C13C51">
          <w:t xml:space="preserve"> </w:t>
        </w:r>
        <w:del w:id="1107" w:author="Albert Courey" w:date="2015-11-12T15:08:00Z">
          <w:r w:rsidR="00C13C51" w:rsidDel="005D1A03">
            <w:delText>result</w:delText>
          </w:r>
        </w:del>
      </w:ins>
      <w:ins w:id="1108" w:author="Albert Courey" w:date="2015-11-12T15:08:00Z">
        <w:r w:rsidR="005D1A03">
          <w:t>are associated with genes that are repressed by Dorsal and whose expression is thereby restricted to the dorsal ectoderm.</w:t>
        </w:r>
      </w:ins>
      <w:ins w:id="1109" w:author="Michael Chambers" w:date="2015-11-06T11:52:00Z">
        <w:r w:rsidR="00C13C51">
          <w:t xml:space="preserve"> </w:t>
        </w:r>
        <w:del w:id="1110" w:author="Albert Courey" w:date="2015-11-12T15:08:00Z">
          <w:r w:rsidR="00C13C51" w:rsidDel="005D1A03">
            <w:delText xml:space="preserve">in expression in the dorsal ectoderm, which has the lowest Dorsal concentrations. Class III activation </w:delText>
          </w:r>
        </w:del>
      </w:ins>
      <w:ins w:id="1111" w:author="Michael Chambers" w:date="2015-11-06T11:53:00Z">
        <w:del w:id="1112" w:author="Albert Courey" w:date="2015-11-12T15:08:00Z">
          <w:r w:rsidR="00C13C51" w:rsidDel="005D1A03">
            <w:delText>is thought to arise from Dorsal-mediated repression in ventral and ventrolateral regions</w:delText>
          </w:r>
        </w:del>
      </w:ins>
      <w:ins w:id="1113" w:author="Michael Chambers" w:date="2015-10-09T11:48:00Z">
        <w:del w:id="1114" w:author="Albert Courey" w:date="2015-11-12T15:08:00Z">
          <w:r w:rsidR="00C13C51" w:rsidDel="005D1A03">
            <w:delText xml:space="preserve">. </w:delText>
          </w:r>
        </w:del>
      </w:ins>
      <w:ins w:id="1115" w:author="Albert Courey" w:date="2015-11-12T15:08:00Z">
        <w:r w:rsidR="005D1A03">
          <w:t xml:space="preserve"> </w:t>
        </w:r>
      </w:ins>
      <w:ins w:id="1116" w:author="Albert Courey" w:date="2015-11-12T15:09:00Z">
        <w:r w:rsidR="005D1A03">
          <w:t>In accord with what we observed form observation of the snail and twist VARs, Groucho is not restricted to the class III sites, but is</w:t>
        </w:r>
      </w:ins>
      <w:ins w:id="1117" w:author="Albert Courey" w:date="2015-11-12T15:08:00Z">
        <w:r w:rsidR="005D1A03">
          <w:t xml:space="preserve"> </w:t>
        </w:r>
      </w:ins>
      <w:ins w:id="1118" w:author="Michael Chambers" w:date="2015-10-09T13:39:00Z">
        <w:del w:id="1119" w:author="Albert Courey" w:date="2015-11-12T15:10:00Z">
          <w:r w:rsidR="00814814" w:rsidDel="005D1A03">
            <w:delText>Groucho is found to bind to</w:delText>
          </w:r>
        </w:del>
      </w:ins>
      <w:ins w:id="1120" w:author="Albert Courey" w:date="2015-11-12T15:10:00Z">
        <w:r w:rsidR="005D1A03">
          <w:t>found at</w:t>
        </w:r>
      </w:ins>
      <w:ins w:id="1121" w:author="Michael Chambers" w:date="2015-10-09T13:39:00Z">
        <w:r w:rsidR="00814814">
          <w:t xml:space="preserve"> all three types of sites</w:t>
        </w:r>
        <w:del w:id="1122" w:author="Albert Courey" w:date="2015-11-12T15:10:00Z">
          <w:r w:rsidR="00246EC8" w:rsidDel="005D1A03">
            <w:delText xml:space="preserve">, with overlap strongest during the second time window, 4 </w:delText>
          </w:r>
        </w:del>
      </w:ins>
      <w:ins w:id="1123" w:author="Michael Chambers" w:date="2015-10-09T13:41:00Z">
        <w:del w:id="1124" w:author="Albert Courey" w:date="2015-11-12T15:10:00Z">
          <w:r w:rsidR="00246EC8" w:rsidDel="005D1A03">
            <w:delText>–</w:delText>
          </w:r>
        </w:del>
      </w:ins>
      <w:ins w:id="1125" w:author="Michael Chambers" w:date="2015-10-09T13:39:00Z">
        <w:del w:id="1126" w:author="Albert Courey" w:date="2015-11-12T15:10:00Z">
          <w:r w:rsidR="00246EC8" w:rsidDel="005D1A03">
            <w:delText xml:space="preserve"> 6.</w:delText>
          </w:r>
        </w:del>
      </w:ins>
      <w:ins w:id="1127" w:author="Michael Chambers" w:date="2015-10-09T13:41:00Z">
        <w:del w:id="1128" w:author="Albert Courey" w:date="2015-11-12T15:10:00Z">
          <w:r w:rsidR="00CA4F52" w:rsidDel="005D1A03">
            <w:delText>5 hours</w:delText>
          </w:r>
        </w:del>
        <w:r w:rsidR="00CA4F52">
          <w:t xml:space="preserve"> (Fig. 2-14</w:t>
        </w:r>
      </w:ins>
      <w:ins w:id="1129" w:author="Michael Chambers" w:date="2015-11-06T11:35:00Z">
        <w:r w:rsidR="00CC5CC6">
          <w:t>A</w:t>
        </w:r>
      </w:ins>
      <w:ins w:id="1130" w:author="Michael Chambers" w:date="2015-10-09T13:41:00Z">
        <w:r w:rsidR="00246EC8">
          <w:t>).</w:t>
        </w:r>
      </w:ins>
      <w:ins w:id="1131" w:author="Michael Chambers" w:date="2015-11-06T13:59:00Z">
        <w:r w:rsidR="00CA10C2">
          <w:t xml:space="preserve"> </w:t>
        </w:r>
        <w:del w:id="1132" w:author="Albert Courey" w:date="2015-11-12T15:10:00Z">
          <w:r w:rsidR="00CA10C2" w:rsidDel="005D1A03">
            <w:delText xml:space="preserve">Association with Class I sites is the lowest by timepoint. </w:delText>
          </w:r>
        </w:del>
      </w:ins>
      <w:ins w:id="1133" w:author="Michael Chambers" w:date="2015-11-06T14:01:00Z">
        <w:r w:rsidR="00CA10C2">
          <w:t>No single class of Dorsal site is significantly</w:t>
        </w:r>
      </w:ins>
      <w:ins w:id="1134" w:author="Michael Chambers" w:date="2015-11-11T21:05:00Z">
        <w:r w:rsidR="00AF354F">
          <w:t xml:space="preserve"> enriched</w:t>
        </w:r>
      </w:ins>
      <w:ins w:id="1135" w:author="Michael Chambers" w:date="2015-11-06T14:01:00Z">
        <w:r w:rsidR="00CA10C2">
          <w:t xml:space="preserve"> over the others, indicating that Groucho binds to Dorsal more frequently than previously surmised, even </w:t>
        </w:r>
        <w:del w:id="1136" w:author="Albert Courey" w:date="2015-11-12T15:10:00Z">
          <w:r w:rsidR="00CA10C2" w:rsidDel="005D1A03">
            <w:delText>in situations (such as Class I sites)</w:delText>
          </w:r>
        </w:del>
      </w:ins>
      <w:ins w:id="1137" w:author="Albert Courey" w:date="2015-11-12T15:10:00Z">
        <w:r w:rsidR="005D1A03">
          <w:t>at sites</w:t>
        </w:r>
      </w:ins>
      <w:ins w:id="1138" w:author="Michael Chambers" w:date="2015-11-06T14:01:00Z">
        <w:r w:rsidR="00CA10C2">
          <w:t xml:space="preserve"> where Dorsal is activating </w:t>
        </w:r>
        <w:commentRangeStart w:id="1139"/>
        <w:r w:rsidR="00CA10C2">
          <w:t>transcription</w:t>
        </w:r>
      </w:ins>
      <w:commentRangeEnd w:id="1139"/>
      <w:r w:rsidR="003763E7">
        <w:rPr>
          <w:rStyle w:val="CommentReference"/>
        </w:rPr>
        <w:commentReference w:id="1139"/>
      </w:r>
      <w:ins w:id="1140" w:author="Michael Chambers" w:date="2015-11-06T14:01:00Z">
        <w:r w:rsidR="00CA10C2">
          <w:t>.</w:t>
        </w:r>
      </w:ins>
    </w:p>
    <w:p w14:paraId="790E2324" w14:textId="4C3A2C4F" w:rsidR="00790606" w:rsidDel="003763E7" w:rsidRDefault="002F72B7" w:rsidP="00391BC9">
      <w:pPr>
        <w:spacing w:line="480" w:lineRule="auto"/>
        <w:rPr>
          <w:ins w:id="1141" w:author="Michael Chambers" w:date="2015-11-12T00:07:00Z"/>
          <w:del w:id="1142" w:author="Albert Courey" w:date="2015-11-12T15:17:00Z"/>
        </w:rPr>
      </w:pPr>
      <w:ins w:id="1143" w:author="Michael Chambers" w:date="2015-11-06T14:24:00Z">
        <w:del w:id="1144" w:author="Albert Courey" w:date="2015-11-12T15:17:00Z">
          <w:r w:rsidDel="003763E7">
            <w:tab/>
          </w:r>
        </w:del>
      </w:ins>
      <w:ins w:id="1145" w:author="Michael Chambers" w:date="2015-11-06T13:59:00Z">
        <w:del w:id="1146" w:author="Albert Courey" w:date="2015-11-12T15:17:00Z">
          <w:r w:rsidR="00CA10C2" w:rsidDel="003763E7">
            <w:delText xml:space="preserve"> </w:delText>
          </w:r>
        </w:del>
      </w:ins>
      <w:ins w:id="1147" w:author="Michael Chambers" w:date="2015-11-06T14:24:00Z">
        <w:del w:id="1148"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49" w:author="Michael Chambers" w:date="2015-11-06T14:31:00Z">
        <w:del w:id="1150" w:author="Albert Courey" w:date="2015-11-12T15:17:00Z">
          <w:r w:rsidDel="003763E7">
            <w:delText xml:space="preserve"> and homeotic genes involved in limb specification.</w:delText>
          </w:r>
        </w:del>
      </w:ins>
      <w:ins w:id="1151" w:author="Michael Chambers" w:date="2015-11-06T14:32:00Z">
        <w:del w:id="1152" w:author="Albert Courey" w:date="2015-11-12T15:17:00Z">
          <w:r w:rsidDel="003763E7">
            <w:delText xml:space="preserve"> The nature</w:delText>
          </w:r>
          <w:r w:rsidR="0039294E" w:rsidDel="003763E7">
            <w:delText xml:space="preserve"> of Dorsal</w:delText>
          </w:r>
        </w:del>
      </w:ins>
      <w:ins w:id="1153" w:author="Michael Chambers" w:date="2015-11-06T14:43:00Z">
        <w:del w:id="1154" w:author="Albert Courey" w:date="2015-11-12T15:17:00Z">
          <w:r w:rsidR="0039294E" w:rsidDel="003763E7">
            <w:delText>’s role</w:delText>
          </w:r>
        </w:del>
      </w:ins>
      <w:ins w:id="1155" w:author="Michael Chambers" w:date="2015-11-06T14:32:00Z">
        <w:del w:id="1156" w:author="Albert Courey" w:date="2015-11-12T15:17:00Z">
          <w:r w:rsidR="0039294E" w:rsidDel="003763E7">
            <w:delText xml:space="preserve"> i</w:delText>
          </w:r>
          <w:r w:rsidDel="003763E7">
            <w:delText xml:space="preserve">n these processes remains </w:delText>
          </w:r>
        </w:del>
      </w:ins>
      <w:ins w:id="1157" w:author="Michael Chambers" w:date="2015-11-06T14:43:00Z">
        <w:del w:id="1158" w:author="Albert Courey" w:date="2015-11-12T15:17:00Z">
          <w:r w:rsidR="0039294E" w:rsidDel="003763E7">
            <w:delText xml:space="preserve">largely </w:delText>
          </w:r>
        </w:del>
      </w:ins>
      <w:ins w:id="1159" w:author="Michael Chambers" w:date="2015-11-06T14:32:00Z">
        <w:del w:id="1160" w:author="Albert Courey" w:date="2015-11-12T15:17:00Z">
          <w:r w:rsidDel="003763E7">
            <w:delText>uninvestigated</w:delText>
          </w:r>
        </w:del>
      </w:ins>
      <w:ins w:id="1161" w:author="Michael Chambers" w:date="2015-11-06T14:31:00Z">
        <w:del w:id="1162" w:author="Albert Courey" w:date="2015-11-12T15:17:00Z">
          <w:r w:rsidR="0039294E" w:rsidDel="003763E7">
            <w:delText xml:space="preserve">. </w:delText>
          </w:r>
        </w:del>
      </w:ins>
      <w:ins w:id="1163" w:author="Michael Chambers" w:date="2015-11-06T14:44:00Z">
        <w:del w:id="1164" w:author="Albert Courey" w:date="2015-11-12T15:17:00Z">
          <w:r w:rsidR="000F11DA" w:rsidDel="003763E7">
            <w:delText xml:space="preserve">A significant number of these sites appear to also recruit Groucho </w:delText>
          </w:r>
        </w:del>
      </w:ins>
      <w:ins w:id="1165" w:author="Michael Chambers" w:date="2015-11-06T14:45:00Z">
        <w:del w:id="1166" w:author="Albert Courey" w:date="2015-11-12T15:17:00Z">
          <w:r w:rsidR="000F11DA" w:rsidDel="003763E7">
            <w:delText>in</w:delText>
          </w:r>
        </w:del>
      </w:ins>
      <w:ins w:id="1167" w:author="Michael Chambers" w:date="2015-11-06T14:44:00Z">
        <w:del w:id="1168" w:author="Albert Courey" w:date="2015-11-12T15:17:00Z">
          <w:r w:rsidR="000F11DA" w:rsidDel="003763E7">
            <w:delText xml:space="preserve"> 1.5 </w:delText>
          </w:r>
        </w:del>
      </w:ins>
      <w:ins w:id="1169" w:author="Michael Chambers" w:date="2015-11-06T14:45:00Z">
        <w:del w:id="1170" w:author="Albert Courey" w:date="2015-11-12T15:17:00Z">
          <w:r w:rsidR="000F11DA" w:rsidDel="003763E7">
            <w:delText>–</w:delText>
          </w:r>
        </w:del>
      </w:ins>
      <w:ins w:id="1171" w:author="Michael Chambers" w:date="2015-11-06T14:44:00Z">
        <w:del w:id="1172" w:author="Albert Courey" w:date="2015-11-12T15:17:00Z">
          <w:r w:rsidR="000F11DA" w:rsidDel="003763E7">
            <w:delText xml:space="preserve"> </w:delText>
          </w:r>
        </w:del>
      </w:ins>
      <w:ins w:id="1173" w:author="Michael Chambers" w:date="2015-11-06T14:45:00Z">
        <w:del w:id="1174" w:author="Albert Courey" w:date="2015-11-12T15:17:00Z">
          <w:r w:rsidR="000F11DA" w:rsidDel="003763E7">
            <w:delText>6.5 hr embryos</w:delText>
          </w:r>
        </w:del>
      </w:ins>
      <w:ins w:id="1175" w:author="Michael Chambers" w:date="2015-11-06T14:43:00Z">
        <w:del w:id="1176" w:author="Albert Courey" w:date="2015-11-12T15:17:00Z">
          <w:r w:rsidR="00CA4F52" w:rsidDel="003763E7">
            <w:delText xml:space="preserve"> (Fig. 2-14</w:delText>
          </w:r>
          <w:r w:rsidR="000F11DA" w:rsidDel="003763E7">
            <w:delText>B)</w:delText>
          </w:r>
        </w:del>
      </w:ins>
      <w:ins w:id="1177" w:author="Michael Chambers" w:date="2015-11-06T14:58:00Z">
        <w:del w:id="1178" w:author="Albert Courey" w:date="2015-11-12T15:17:00Z">
          <w:r w:rsidR="006F1E14" w:rsidDel="003763E7">
            <w:delText xml:space="preserve">, lending credence to </w:delText>
          </w:r>
        </w:del>
      </w:ins>
      <w:ins w:id="1179" w:author="Michael Chambers" w:date="2015-11-06T15:30:00Z">
        <w:del w:id="1180" w:author="Albert Courey" w:date="2015-11-12T15:17:00Z">
          <w:r w:rsidR="00793F64" w:rsidDel="003763E7">
            <w:delText>Dorsal potentially participating in t</w:delText>
          </w:r>
          <w:r w:rsidR="0087141F" w:rsidDel="003763E7">
            <w:delText>he regulation of these genes</w:delText>
          </w:r>
        </w:del>
      </w:ins>
      <w:ins w:id="1181" w:author="Michael Chambers" w:date="2015-11-11T21:08:00Z">
        <w:del w:id="1182" w:author="Albert Courey" w:date="2015-11-12T15:17:00Z">
          <w:r w:rsidR="002E266E" w:rsidDel="003763E7">
            <w:delText xml:space="preserve"> via interaction with Groucho</w:delText>
          </w:r>
        </w:del>
      </w:ins>
      <w:ins w:id="1183" w:author="Michael Chambers" w:date="2015-11-06T14:43:00Z">
        <w:del w:id="1184" w:author="Albert Courey" w:date="2015-11-12T15:17:00Z">
          <w:r w:rsidR="000F11DA" w:rsidDel="003763E7">
            <w:delText>.</w:delText>
          </w:r>
        </w:del>
      </w:ins>
      <w:ins w:id="1185" w:author="Michael Chambers" w:date="2015-11-06T15:30:00Z">
        <w:del w:id="1186" w:author="Albert Courey" w:date="2015-11-12T15:17:00Z">
          <w:r w:rsidR="0087141F" w:rsidDel="003763E7">
            <w:delText xml:space="preserve"> That Groucho</w:delText>
          </w:r>
          <w:r w:rsidR="002E266E" w:rsidDel="003763E7">
            <w:delText xml:space="preserve"> would be involved is in </w:delText>
          </w:r>
        </w:del>
      </w:ins>
      <w:ins w:id="1187" w:author="Michael Chambers" w:date="2015-11-11T21:08:00Z">
        <w:del w:id="1188" w:author="Albert Courey" w:date="2015-11-12T15:17:00Z">
          <w:r w:rsidR="002E266E" w:rsidDel="003763E7">
            <w:delText>anterioposterior patterning is</w:delText>
          </w:r>
        </w:del>
      </w:ins>
      <w:ins w:id="1189" w:author="Michael Chambers" w:date="2015-11-06T15:30:00Z">
        <w:del w:id="1190" w:author="Albert Courey" w:date="2015-11-12T15:17:00Z">
          <w:r w:rsidR="0087141F" w:rsidDel="003763E7">
            <w:delText xml:space="preserve"> not surprising, as numerous examples of Groucho</w:delText>
          </w:r>
        </w:del>
      </w:ins>
      <w:ins w:id="1191" w:author="Michael Chambers" w:date="2015-11-06T15:31:00Z">
        <w:del w:id="1192" w:author="Albert Courey" w:date="2015-11-12T15:17:00Z">
          <w:r w:rsidR="0087141F" w:rsidDel="003763E7">
            <w:delText xml:space="preserve">’s roles in segmentation definition </w:delText>
          </w:r>
        </w:del>
      </w:ins>
      <w:ins w:id="1193" w:author="Michael Chambers" w:date="2015-11-06T15:37:00Z">
        <w:del w:id="1194" w:author="Albert Courey" w:date="2015-11-12T15:17:00Z">
          <w:r w:rsidR="0087141F" w:rsidDel="003763E7">
            <w:delText xml:space="preserve">via interaction with Engrailed and Hairy family proteins </w:delText>
          </w:r>
        </w:del>
      </w:ins>
      <w:ins w:id="1195" w:author="Michael Chambers" w:date="2015-11-06T15:31:00Z">
        <w:del w:id="1196" w:author="Albert Courey" w:date="2015-11-12T15:17:00Z">
          <w:r w:rsidR="0087141F" w:rsidDel="003763E7">
            <w:delText>have been described previously</w:delText>
          </w:r>
        </w:del>
      </w:ins>
      <w:ins w:id="1197" w:author="Michael Chambers" w:date="2015-11-06T15:37:00Z">
        <w:del w:id="1198" w:author="Albert Courey" w:date="2015-11-12T15:17:00Z">
          <w:r w:rsidR="0087141F" w:rsidDel="003763E7">
            <w:delText xml:space="preserve"> </w:delText>
          </w:r>
        </w:del>
      </w:ins>
      <w:ins w:id="1199" w:author="Michael Chambers" w:date="2015-11-06T15:38:00Z">
        <w:del w:id="1200" w:author="Albert Courey" w:date="2015-11-12T15:17:00Z">
          <w:r w:rsidR="0087141F" w:rsidDel="003763E7">
            <w:delText>{Jiménez, 1997 #264}</w:delText>
          </w:r>
        </w:del>
      </w:ins>
      <w:ins w:id="1201" w:author="Michael Chambers" w:date="2015-11-06T15:31:00Z">
        <w:del w:id="1202" w:author="Albert Courey" w:date="2015-11-12T15:17:00Z">
          <w:r w:rsidR="002E266E" w:rsidDel="003763E7">
            <w:delText>.</w:delText>
          </w:r>
        </w:del>
      </w:ins>
      <w:ins w:id="1203" w:author="Michael Chambers" w:date="2015-11-06T14:43:00Z">
        <w:del w:id="1204"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05" w:author="Michael Chambers" w:date="2015-11-12T00:07:00Z"/>
        </w:rPr>
        <w:pPrChange w:id="1206" w:author="Michael Chambers" w:date="2015-11-12T00:07:00Z">
          <w:pPr>
            <w:spacing w:line="480" w:lineRule="auto"/>
          </w:pPr>
        </w:pPrChange>
      </w:pPr>
      <w:ins w:id="1207" w:author="Michael Chambers" w:date="2015-11-12T00:08:00Z">
        <w:r>
          <w:t>As Groucho requires additional factors to facilitate interaction with Dorsal</w:t>
        </w:r>
      </w:ins>
      <w:ins w:id="1208" w:author="Michael Chambers" w:date="2015-11-12T00:07:00Z">
        <w:r w:rsidR="00975FD7">
          <w:t xml:space="preserve">, we calculated the combinatorial overlap of each Groucho binding segment with the binding patterns of 25 transcription factors derived from 2 – 4 hr embryos {MacArthur, 2009 #6}. A factor heatmap of the hierarchically clustered Groucho </w:t>
        </w:r>
        <w:r w:rsidR="00975FD7">
          <w:lastRenderedPageBreak/>
          <w:t>binding regions reveals two major classes of Groucho binding site</w:t>
        </w:r>
      </w:ins>
      <w:ins w:id="1209" w:author="Michael Chambers" w:date="2015-11-12T00:08:00Z">
        <w:r>
          <w:t>s</w:t>
        </w:r>
      </w:ins>
      <w:ins w:id="1210" w:author="Michael Chambers" w:date="2015-11-12T00:07:00Z">
        <w:r w:rsidR="00975FD7">
          <w:t xml:space="preserve">. The first class is characterized by extensive, </w:t>
        </w:r>
        <w:del w:id="1211" w:author="Albert Courey" w:date="2015-11-12T15:19:00Z">
          <w:r w:rsidR="00975FD7" w:rsidDel="003763E7">
            <w:delText xml:space="preserve">nearly uniform, </w:delText>
          </w:r>
        </w:del>
        <w:r w:rsidR="00975FD7">
          <w:t>overlap with six factors: Dorsal, Dichaete, Medea, Twist, 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ins>
      <w:ins w:id="1212" w:author="Michael Chambers" w:date="2015-11-12T00:09:00Z">
        <w:r>
          <w:t xml:space="preserve">This </w:t>
        </w:r>
      </w:ins>
      <w:ins w:id="1213" w:author="Michael Chambers" w:date="2015-11-12T00:10:00Z">
        <w:r>
          <w:t xml:space="preserve">apparent </w:t>
        </w:r>
      </w:ins>
      <w:ins w:id="1214" w:author="Michael Chambers" w:date="2015-11-12T00:09:00Z">
        <w:r>
          <w:t>high-level segregation of Groucho recruitment sites has multiple interpretations</w:t>
        </w:r>
      </w:ins>
      <w:ins w:id="1215"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16" w:author="Michael Chambers" w:date="2015-11-12T00:11:00Z">
        <w:r>
          <w:t xml:space="preserve"> or assayed in the early embryo</w:t>
        </w:r>
      </w:ins>
      <w:ins w:id="1217" w:author="Michael Chambers" w:date="2015-11-12T00:07:00Z">
        <w:r w:rsidR="00975FD7">
          <w:t xml:space="preserve">. </w:t>
        </w:r>
      </w:ins>
      <w:ins w:id="1218" w:author="Michael Chambers" w:date="2015-11-12T00:11:00Z">
        <w:r>
          <w:t>It’s also possible that</w:t>
        </w:r>
      </w:ins>
      <w:ins w:id="1219" w:author="Michael Chambers" w:date="2015-11-12T00:07:00Z">
        <w:r w:rsidR="00975FD7">
          <w:t xml:space="preserve"> some of these sites represent recruitment of Groucho to chromatin in a manner not dependent on additional factors, for example through interaction with histones</w:t>
        </w:r>
      </w:ins>
      <w:ins w:id="1220" w:author="Michael Chambers" w:date="2015-11-12T00:12:00Z">
        <w:r>
          <w:t xml:space="preserve">, </w:t>
        </w:r>
        <w:del w:id="1221" w:author="Albert Courey" w:date="2015-11-12T15:21:00Z">
          <w:r w:rsidDel="003763E7">
            <w:delText xml:space="preserve">as is hypothesized by </w:delText>
          </w:r>
        </w:del>
      </w:ins>
      <w:ins w:id="1222" w:author="Michael Chambers" w:date="2015-11-12T00:13:00Z">
        <w:del w:id="1223" w:author="Albert Courey" w:date="2015-11-12T15:21:00Z">
          <w:r w:rsidDel="003763E7">
            <w:delText xml:space="preserve">a </w:delText>
          </w:r>
        </w:del>
      </w:ins>
      <w:ins w:id="1224" w:author="Michael Chambers" w:date="2015-11-12T00:12:00Z">
        <w:del w:id="1225" w:author="Albert Courey" w:date="2015-11-12T15:21:00Z">
          <w:r w:rsidDel="003763E7">
            <w:delText>looping model of Groucho long-range repression</w:delText>
          </w:r>
        </w:del>
      </w:ins>
      <w:ins w:id="1226" w:author="Albert Courey" w:date="2015-11-12T15:21:00Z">
        <w:r w:rsidR="003763E7">
          <w:t>perhaps after delivery to a site by DNA looping</w:t>
        </w:r>
      </w:ins>
      <w:ins w:id="1227" w:author="Michael Chambers" w:date="2015-11-12T00:07:00Z">
        <w:r w:rsidR="00975FD7">
          <w:t>.</w:t>
        </w:r>
      </w:ins>
    </w:p>
    <w:p w14:paraId="1DF73F0A" w14:textId="77777777" w:rsidR="00975FD7" w:rsidRPr="00125DEA" w:rsidDel="00C26DA5" w:rsidRDefault="00975FD7" w:rsidP="00391BC9">
      <w:pPr>
        <w:spacing w:line="480" w:lineRule="auto"/>
        <w:rPr>
          <w:del w:id="1228"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29" w:author="Michael Chambers" w:date="2015-11-12T00:12:00Z"/>
        </w:rPr>
      </w:pPr>
    </w:p>
    <w:p w14:paraId="7CF3D4BE" w14:textId="31F3ACF1" w:rsidR="00275CDA" w:rsidRPr="00DB11F5" w:rsidDel="00680C8F" w:rsidRDefault="00DB11F5" w:rsidP="00DB11F5">
      <w:pPr>
        <w:spacing w:line="480" w:lineRule="auto"/>
        <w:rPr>
          <w:del w:id="1230" w:author="Michael Chambers" w:date="2015-11-11T20:02:00Z"/>
          <w:i/>
        </w:rPr>
      </w:pPr>
      <w:del w:id="1231"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32" w:author="Michael Chambers" w:date="2015-11-11T20:02:00Z"/>
        </w:rPr>
      </w:pPr>
      <w:del w:id="1233"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34"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35" w:author="Albert Courey" w:date="2015-08-24T16:06:00Z">
        <w:del w:id="1236" w:author="Michael Chambers" w:date="2015-11-11T20:02:00Z">
          <w:r w:rsidR="00C106E2" w:rsidDel="00680C8F">
            <w:delText>2-</w:delText>
          </w:r>
        </w:del>
      </w:ins>
      <w:del w:id="1237"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38" w:author="Michael Chambers" w:date="2015-11-06T16:25:00Z">
        <w:r w:rsidR="005368F2" w:rsidDel="00836E90">
          <w:delText xml:space="preserve"> of Groucho binding</w:delText>
        </w:r>
      </w:del>
      <w:del w:id="1239" w:author="Michael Chambers" w:date="2015-11-11T20:02:00Z">
        <w:r w:rsidR="005368F2" w:rsidDel="00680C8F">
          <w:delText>,</w:delText>
        </w:r>
      </w:del>
      <w:del w:id="1240" w:author="Michael Chambers" w:date="2015-11-06T16:25:00Z">
        <w:r w:rsidR="005368F2" w:rsidDel="00836E90">
          <w:delText xml:space="preserve"> it</w:delText>
        </w:r>
      </w:del>
      <w:del w:id="1241" w:author="Michael Chambers" w:date="2015-11-11T20:02:00Z">
        <w:r w:rsidR="005368F2" w:rsidDel="00680C8F">
          <w:delText xml:space="preserve"> may be capable of spreading over relatively large regions of the genome</w:delText>
        </w:r>
      </w:del>
      <w:del w:id="1242" w:author="Michael Chambers" w:date="2015-11-06T16:25:00Z">
        <w:r w:rsidR="005368F2" w:rsidDel="00836E90">
          <w:delText xml:space="preserve">, but </w:delText>
        </w:r>
      </w:del>
      <w:del w:id="1243" w:author="Michael Chambers" w:date="2015-11-11T20:02:00Z">
        <w:r w:rsidR="005368F2" w:rsidDel="00680C8F">
          <w:delText xml:space="preserve">this does not appear to be a </w:delText>
        </w:r>
      </w:del>
      <w:del w:id="1244" w:author="Michael Chambers" w:date="2015-11-06T16:25:00Z">
        <w:r w:rsidR="005368F2" w:rsidDel="00836E90">
          <w:delText xml:space="preserve">common </w:delText>
        </w:r>
      </w:del>
      <w:del w:id="1245"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46" w:author="Michael Chambers" w:date="2015-11-06T16:46:00Z">
        <w:r w:rsidR="00E04A56" w:rsidDel="002A41C7">
          <w:delText>slightly increase</w:delText>
        </w:r>
      </w:del>
      <w:del w:id="1247" w:author="Michael Chambers" w:date="2015-11-11T20:02:00Z">
        <w:r w:rsidR="00E04A56" w:rsidDel="00680C8F">
          <w:delText xml:space="preserve"> at later timepoints, though whether this is indicative of a time-dependent change in the way Groucho interacts with chromatin</w:delText>
        </w:r>
      </w:del>
      <w:del w:id="1248" w:author="Michael Chambers" w:date="2015-11-06T16:47:00Z">
        <w:r w:rsidR="00E04A56" w:rsidDel="002A41C7">
          <w:delText>,</w:delText>
        </w:r>
      </w:del>
      <w:del w:id="1249" w:author="Michael Chambers" w:date="2015-11-11T20:02:00Z">
        <w:r w:rsidR="00E04A56" w:rsidDel="00680C8F">
          <w:delText xml:space="preserve"> or slight differences in library composition</w:delText>
        </w:r>
      </w:del>
      <w:del w:id="1250" w:author="Michael Chambers" w:date="2015-11-06T16:47:00Z">
        <w:r w:rsidR="00E04A56" w:rsidDel="002A41C7">
          <w:delText>,</w:delText>
        </w:r>
      </w:del>
      <w:del w:id="1251"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52" w:author="Michael Chambers" w:date="2015-11-12T00:12:00Z"/>
        </w:rPr>
      </w:pPr>
    </w:p>
    <w:p w14:paraId="29B5CFF6" w14:textId="5A5C4234" w:rsidR="00211D7E" w:rsidRPr="00211D7E" w:rsidDel="002E266E" w:rsidRDefault="00211D7E" w:rsidP="00211D7E">
      <w:pPr>
        <w:spacing w:line="480" w:lineRule="auto"/>
        <w:rPr>
          <w:del w:id="1253" w:author="Michael Chambers" w:date="2015-11-11T21:10:00Z"/>
          <w:i/>
        </w:rPr>
      </w:pPr>
      <w:del w:id="1254"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55" w:author="Michael Chambers" w:date="2015-11-11T21:10:00Z"/>
        </w:rPr>
      </w:pPr>
      <w:del w:id="1256" w:author="Michael Chambers" w:date="2015-11-11T21:10:00Z">
        <w:r w:rsidDel="002E266E">
          <w:delText xml:space="preserve">Groucho binding is enriched in </w:delText>
        </w:r>
        <w:r w:rsidR="008E3112" w:rsidDel="002E266E">
          <w:delText>promoter regions within 500bp of</w:delText>
        </w:r>
      </w:del>
      <w:ins w:id="1257" w:author="Albert Courey" w:date="2015-08-25T15:27:00Z">
        <w:del w:id="1258" w:author="Michael Chambers" w:date="2015-11-11T21:10:00Z">
          <w:r w:rsidR="00CB3FB0" w:rsidDel="002E266E">
            <w:delText>close to</w:delText>
          </w:r>
        </w:del>
      </w:ins>
      <w:del w:id="1259"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60" w:author="Albert Courey" w:date="2015-08-25T15:28:00Z">
        <w:del w:id="1261" w:author="Michael Chambers" w:date="2015-11-11T21:10:00Z">
          <w:r w:rsidR="00CB3FB0" w:rsidDel="002E266E">
            <w:delText xml:space="preserve">also </w:delText>
          </w:r>
        </w:del>
      </w:ins>
      <w:del w:id="1262" w:author="Michael Chambers" w:date="2015-11-11T21:10:00Z">
        <w:r w:rsidR="008E3112" w:rsidDel="002E266E">
          <w:delText xml:space="preserve">enriched. </w:delText>
        </w:r>
      </w:del>
      <w:del w:id="1263" w:author="Michael Chambers" w:date="2015-11-06T17:54:00Z">
        <w:r w:rsidR="008E3112" w:rsidDel="00780AF9">
          <w:delText>This pattern of occupancy is at odds with the</w:delText>
        </w:r>
      </w:del>
      <w:ins w:id="1264" w:author="Albert Courey" w:date="2015-08-25T15:28:00Z">
        <w:del w:id="1265" w:author="Michael Chambers" w:date="2015-11-06T17:54:00Z">
          <w:r w:rsidR="00CB3FB0" w:rsidDel="00780AF9">
            <w:delText>somewhat surprising given the</w:delText>
          </w:r>
        </w:del>
      </w:ins>
      <w:del w:id="1266" w:author="Michael Chambers" w:date="2015-11-06T17:54:00Z">
        <w:r w:rsidR="008E3112" w:rsidDel="00780AF9">
          <w:delText xml:space="preserve"> traditional view that Groucho is pri</w:delText>
        </w:r>
        <w:r w:rsidR="00873A87" w:rsidDel="00780AF9">
          <w:delText>marily a long-range corepressor</w:delText>
        </w:r>
      </w:del>
      <w:del w:id="1267"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68" w:author="Michael Chambers" w:date="2015-11-06T17:59:00Z">
        <w:r w:rsidR="0016503B" w:rsidDel="00583FDA">
          <w:delText xml:space="preserve">, </w:delText>
        </w:r>
      </w:del>
      <w:del w:id="1269" w:author="Michael Chambers" w:date="2015-11-06T17:56:00Z">
        <w:r w:rsidR="0016503B" w:rsidDel="00B86687">
          <w:delText xml:space="preserve">capable of repressing genes several kilobases away from its recruitment site, </w:delText>
        </w:r>
      </w:del>
      <w:del w:id="1270"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71"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72"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73"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74" w:author="Michael Chambers" w:date="2015-11-06T17:59:00Z">
        <w:r w:rsidR="00170024" w:rsidDel="00583FDA">
          <w:delText xml:space="preserve">even </w:delText>
        </w:r>
      </w:del>
      <w:del w:id="1275"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76" w:author="Michael Chambers" w:date="2015-11-11T21:10:00Z"/>
        </w:rPr>
      </w:pPr>
      <w:del w:id="1277"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78" w:author="Michael Chambers" w:date="2015-11-06T23:51:00Z">
        <w:r w:rsidR="00E04A56" w:rsidDel="00CB135D">
          <w:delText>A</w:delText>
        </w:r>
      </w:del>
      <w:del w:id="1279"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80" w:author="Michael Chambers" w:date="2015-11-11T19:43:00Z"/>
        </w:rPr>
      </w:pPr>
      <w:moveFromRangeStart w:id="1281" w:author="Michael Chambers" w:date="2015-11-06T18:26:00Z" w:name="move434597717"/>
      <w:moveFrom w:id="1282" w:author="Michael Chambers" w:date="2015-11-06T18:26:00Z">
        <w:del w:id="1283"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81"/>
    <w:p w14:paraId="4BCBE345" w14:textId="1B9244CB" w:rsidR="002C7D32" w:rsidDel="00FB770A" w:rsidRDefault="002031D7">
      <w:pPr>
        <w:spacing w:line="480" w:lineRule="auto"/>
        <w:ind w:firstLine="720"/>
        <w:rPr>
          <w:del w:id="1284" w:author="Michael Chambers" w:date="2015-11-06T19:06:00Z"/>
        </w:rPr>
      </w:pPr>
      <w:del w:id="1285" w:author="Michael Chambers" w:date="2015-11-11T21:10:00Z">
        <w:r w:rsidDel="002E266E">
          <w:delText xml:space="preserve">Motif analysis of </w:delText>
        </w:r>
      </w:del>
      <w:del w:id="1286" w:author="Michael Chambers" w:date="2015-11-06T18:03:00Z">
        <w:r w:rsidDel="008C17FD">
          <w:delText xml:space="preserve">the </w:delText>
        </w:r>
      </w:del>
      <w:del w:id="1287" w:author="Michael Chambers" w:date="2015-11-06T18:54:00Z">
        <w:r w:rsidDel="00E7226E">
          <w:delText>intronic</w:delText>
        </w:r>
      </w:del>
      <w:del w:id="1288"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289" w:author="Michael Chambers" w:date="2015-11-06T18:04:00Z">
        <w:r w:rsidR="000F37B2" w:rsidDel="008C17FD">
          <w:delText xml:space="preserve">some </w:delText>
        </w:r>
      </w:del>
      <w:del w:id="1290" w:author="Michael Chambers" w:date="2015-11-11T21:10:00Z">
        <w:r w:rsidR="007B05E7" w:rsidDel="002E266E">
          <w:delText xml:space="preserve">factors known to </w:delText>
        </w:r>
      </w:del>
      <w:del w:id="1291" w:author="Michael Chambers" w:date="2015-11-06T18:04:00Z">
        <w:r w:rsidR="007B05E7" w:rsidDel="008C17FD">
          <w:delText xml:space="preserve">colocalize </w:delText>
        </w:r>
      </w:del>
      <w:del w:id="1292" w:author="Michael Chambers" w:date="2015-11-11T21:10:00Z">
        <w:r w:rsidR="007B05E7" w:rsidDel="002E266E">
          <w:delText>with Groucho</w:delText>
        </w:r>
        <w:r w:rsidR="000F37B2" w:rsidDel="002E266E">
          <w:delText xml:space="preserve">, including </w:delText>
        </w:r>
      </w:del>
      <w:del w:id="1293"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294"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295"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296" w:author="Michael Chambers" w:date="2015-11-06T18:06:00Z">
        <w:r w:rsidR="007B05E7" w:rsidDel="00C013DB">
          <w:delText xml:space="preserve">are </w:delText>
        </w:r>
      </w:del>
      <w:del w:id="1297" w:author="Michael Chambers" w:date="2015-11-06T18:55:00Z">
        <w:r w:rsidR="007B05E7" w:rsidDel="00AA0126">
          <w:delText>dependent on timepoint, exhibiting significant change over time.</w:delText>
        </w:r>
      </w:del>
      <w:moveToRangeStart w:id="1298" w:author="Michael Chambers" w:date="2015-11-06T18:26:00Z" w:name="move434597717"/>
      <w:moveTo w:id="1299" w:author="Michael Chambers" w:date="2015-11-06T18:26:00Z">
        <w:del w:id="1300" w:author="Michael Chambers" w:date="2015-11-06T19:05:00Z">
          <w:r w:rsidR="002C7D32" w:rsidDel="00FB770A">
            <w:delText>However, it</w:delText>
          </w:r>
        </w:del>
        <w:del w:id="1301"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02" w:author="Michael Chambers" w:date="2015-11-06T18:27:00Z">
          <w:r w:rsidR="002C7D32" w:rsidDel="002C7D32">
            <w:delText xml:space="preserve">The median width of intronic sites is identical to intergenic sites (403 vs 402 bp, respectively). </w:delText>
          </w:r>
        </w:del>
        <w:del w:id="1303"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298"/>
    <w:p w14:paraId="32C6AA8E" w14:textId="5565CE20" w:rsidR="00062ABD" w:rsidRPr="00062ABD" w:rsidDel="002E266E" w:rsidRDefault="007B05E7">
      <w:pPr>
        <w:spacing w:line="480" w:lineRule="auto"/>
        <w:ind w:firstLine="720"/>
        <w:rPr>
          <w:del w:id="1304" w:author="Michael Chambers" w:date="2015-11-11T21:10:00Z"/>
        </w:rPr>
      </w:pPr>
      <w:del w:id="1305"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06" w:author="Michael Chambers" w:date="2015-11-06T21:54:00Z"/>
        </w:rPr>
        <w:pPrChange w:id="1307" w:author="Michael Chambers" w:date="2015-11-06T21:54:00Z">
          <w:pPr>
            <w:spacing w:line="480" w:lineRule="auto"/>
            <w:ind w:firstLine="720"/>
          </w:pPr>
        </w:pPrChange>
      </w:pPr>
    </w:p>
    <w:p w14:paraId="4CA2FF4F" w14:textId="5C905D16" w:rsidR="00BD4A9E" w:rsidRDefault="00BD4A9E">
      <w:pPr>
        <w:spacing w:line="480" w:lineRule="auto"/>
        <w:pPrChange w:id="1308"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09" w:author="Albert Courey" w:date="2015-11-12T15:25:00Z">
        <w:r w:rsidDel="003763E7">
          <w:delText>In order to</w:delText>
        </w:r>
      </w:del>
      <w:ins w:id="1310"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w:t>
      </w:r>
      <w:r w:rsidR="009D5C49">
        <w:lastRenderedPageBreak/>
        <w:t xml:space="preserve">line </w:t>
      </w:r>
      <w:r w:rsidR="00A30785">
        <w:t>overexpressing a Groucho deletion mutant lacking the central SP domain</w:t>
      </w:r>
      <w:r w:rsidR="009D5C49">
        <w:t xml:space="preserve"> (Gro∆SP)</w:t>
      </w:r>
      <w:r w:rsidR="00A30785">
        <w:t xml:space="preserve">. </w:t>
      </w:r>
      <w:ins w:id="1311" w:author="Michael Chambers" w:date="2015-11-06T19:18:00Z">
        <w:r w:rsidR="0057687B">
          <w:t xml:space="preserve">Overexpression of a </w:t>
        </w:r>
      </w:ins>
      <w:ins w:id="1312" w:author="Michael Chambers" w:date="2015-11-06T19:16:00Z">
        <w:r w:rsidR="0057687B">
          <w:t xml:space="preserve">deletion </w:t>
        </w:r>
      </w:ins>
      <w:ins w:id="1313" w:author="Michael Chambers" w:date="2015-11-06T19:18:00Z">
        <w:r w:rsidR="0057687B">
          <w:t>variant of Groucho lacking the SP</w:t>
        </w:r>
      </w:ins>
      <w:ins w:id="1314" w:author="Michael Chambers" w:date="2015-11-06T19:16:00Z">
        <w:r w:rsidR="0057687B">
          <w:t xml:space="preserve"> domain was found to result in faulty targeting and </w:t>
        </w:r>
      </w:ins>
      <w:ins w:id="1315" w:author="Michael Chambers" w:date="2015-11-06T19:17:00Z">
        <w:r w:rsidR="0057687B">
          <w:t xml:space="preserve">ectopic repression of multiple non-Groucho target genes {Turki-Judeh,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16" w:author="Albert Courey" w:date="2015-11-12T16:11:00Z">
        <w:r w:rsidR="00071D1D" w:rsidDel="00523B36">
          <w:delText xml:space="preserve">female </w:delText>
        </w:r>
      </w:del>
      <w:ins w:id="1317" w:author="Michael Chambers" w:date="2015-11-06T19:58:00Z">
        <w:del w:id="1318" w:author="Albert Courey" w:date="2015-11-12T16:11:00Z">
          <w:r w:rsidR="00D87B1E" w:rsidDel="00523B36">
            <w:delText>chimeric</w:delText>
          </w:r>
        </w:del>
      </w:ins>
      <w:ins w:id="1319" w:author="Albert Courey" w:date="2015-11-12T16:11:00Z">
        <w:r w:rsidR="00523B36">
          <w:t>maternal</w:t>
        </w:r>
      </w:ins>
      <w:ins w:id="1320" w:author="Michael Chambers" w:date="2015-11-06T19:58:00Z">
        <w:r w:rsidR="00D87B1E">
          <w:t xml:space="preserve"> </w:t>
        </w:r>
      </w:ins>
      <w:r w:rsidR="00071D1D">
        <w:t xml:space="preserve">germline clones </w:t>
      </w:r>
      <w:ins w:id="1321"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22" w:author="Michael Chambers" w:date="2015-11-06T19:58:00Z">
        <w:r w:rsidR="00071D1D" w:rsidDel="00D87B1E">
          <w:delText xml:space="preserve">of a Gro </w:delText>
        </w:r>
      </w:del>
      <w:r w:rsidR="00071D1D">
        <w:t xml:space="preserve">allele that </w:t>
      </w:r>
      <w:ins w:id="1323" w:author="Michael Chambers" w:date="2015-11-06T19:58:00Z">
        <w:r w:rsidR="00D87B1E">
          <w:t>introduces an ectopic splice site near the 5</w:t>
        </w:r>
      </w:ins>
      <w:ins w:id="1324" w:author="Michael Chambers" w:date="2015-11-06T19:59:00Z">
        <w:r w:rsidR="00D87B1E">
          <w:t>’</w:t>
        </w:r>
        <w:r w:rsidR="008545FD">
          <w:t xml:space="preserve"> end of </w:t>
        </w:r>
        <w:r w:rsidR="008545FD" w:rsidRPr="00B71A99">
          <w:rPr>
            <w:i/>
          </w:rPr>
          <w:t>gro</w:t>
        </w:r>
      </w:ins>
      <w:ins w:id="1325" w:author="Michael Chambers" w:date="2015-11-06T20:00:00Z">
        <w:r w:rsidR="008545FD">
          <w:t xml:space="preserve"> {Jennings, 2007 #2990}</w:t>
        </w:r>
      </w:ins>
      <w:ins w:id="1326" w:author="Michael Chambers" w:date="2015-11-06T19:59:00Z">
        <w:r w:rsidR="008545FD">
          <w:t xml:space="preserve">. The resulting transcript codes the initial 12 amino acids of </w:t>
        </w:r>
      </w:ins>
      <w:ins w:id="1327" w:author="Michael Chambers" w:date="2015-11-06T20:00:00Z">
        <w:r w:rsidR="008545FD">
          <w:t xml:space="preserve">Groucho followed by </w:t>
        </w:r>
      </w:ins>
      <w:ins w:id="1328" w:author="Michael Chambers" w:date="2015-11-06T20:01:00Z">
        <w:r w:rsidR="008545FD">
          <w:t xml:space="preserve">~100 </w:t>
        </w:r>
      </w:ins>
      <w:ins w:id="1329" w:author="Michael Chambers" w:date="2015-11-06T20:02:00Z">
        <w:r w:rsidR="008545FD">
          <w:t xml:space="preserve">amino acids derived from frameshifted sequence. The allele produces no detectable Groucho protein, and severely decreased levels of transcript, presumably due to nonsense-mediated </w:t>
        </w:r>
      </w:ins>
      <w:ins w:id="1330" w:author="Michael Chambers" w:date="2015-11-06T20:03:00Z">
        <w:r w:rsidR="008545FD">
          <w:t>mRNA decay.</w:t>
        </w:r>
      </w:ins>
      <w:del w:id="1331" w:author="Michael Chambers" w:date="2015-11-06T19:59:00Z">
        <w:r w:rsidR="00071D1D" w:rsidRPr="00B71A99" w:rsidDel="008545FD">
          <w:delText>g</w:delText>
        </w:r>
        <w:r w:rsidR="00071D1D" w:rsidRPr="008545FD" w:rsidDel="008545FD">
          <w:delText>ive</w:delText>
        </w:r>
      </w:del>
      <w:r w:rsidR="00071D1D">
        <w:t xml:space="preserve"> </w:t>
      </w:r>
      <w:del w:id="1332"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33" w:author="Michael Chambers" w:date="2015-11-06T23:52:00Z">
        <w:r w:rsidR="00CA4F52">
          <w:t>7</w:t>
        </w:r>
      </w:ins>
      <w:del w:id="1334" w:author="Michael Chambers" w:date="2015-11-06T23:52:00Z">
        <w:r w:rsidR="00DC538D" w:rsidDel="00BA4869">
          <w:delText>3</w:delText>
        </w:r>
      </w:del>
      <w:r w:rsidR="00306543">
        <w:t>A</w:t>
      </w:r>
      <w:r w:rsidR="00A15868">
        <w:t>)</w:t>
      </w:r>
      <w:ins w:id="1335" w:author="Michael Chambers" w:date="2015-11-06T20:03:00Z">
        <w:r w:rsidR="008545FD">
          <w:t xml:space="preserve">. </w:t>
        </w:r>
      </w:ins>
      <w:del w:id="1336" w:author="Michael Chambers" w:date="2015-11-06T20:03:00Z">
        <w:r w:rsidR="00A15868" w:rsidDel="008545FD">
          <w:delText>;</w:delText>
        </w:r>
      </w:del>
      <w:r w:rsidR="00306543">
        <w:t xml:space="preserve"> </w:t>
      </w:r>
      <w:ins w:id="1337"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38"/>
      <w:r w:rsidR="00306543">
        <w:t>timepoints</w:t>
      </w:r>
      <w:commentRangeEnd w:id="1338"/>
      <w:r w:rsidR="00264E0A">
        <w:rPr>
          <w:rStyle w:val="CommentReference"/>
        </w:rPr>
        <w:commentReference w:id="1338"/>
      </w:r>
      <w:r w:rsidR="00306543">
        <w:t xml:space="preserve">. </w:t>
      </w:r>
      <w:commentRangeStart w:id="1339"/>
      <w:r w:rsidR="00306543">
        <w:t>Wild</w:t>
      </w:r>
      <w:commentRangeEnd w:id="1339"/>
      <w:r w:rsidR="00264E0A">
        <w:rPr>
          <w:rStyle w:val="CommentReference"/>
        </w:rPr>
        <w:commentReference w:id="1339"/>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40" w:author="Michael Chambers" w:date="2015-11-06T23:52:00Z">
        <w:r w:rsidR="00CA4F52">
          <w:t>7</w:t>
        </w:r>
      </w:ins>
      <w:del w:id="1341"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 xml:space="preserve">Clustering of RNA-seq </w:t>
      </w:r>
      <w:r w:rsidR="00A15868">
        <w:t>profiles</w:t>
      </w:r>
      <w:r>
        <w:t xml:space="preserve"> </w:t>
      </w:r>
      <w:ins w:id="1342" w:author="Michael Chambers" w:date="2015-11-06T20:11:00Z">
        <w:r w:rsidR="00E531E1">
          <w:t xml:space="preserve">by </w:t>
        </w:r>
      </w:ins>
      <w:ins w:id="1343"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44" w:author="Michael Chambers" w:date="2015-11-06T23:54:00Z">
        <w:r w:rsidR="00CA4F52">
          <w:t>8</w:t>
        </w:r>
      </w:ins>
      <w:del w:id="1345" w:author="Michael Chambers" w:date="2015-11-06T23:54:00Z">
        <w:r w:rsidR="00DC538D" w:rsidDel="00BA4869">
          <w:delText>4</w:delText>
        </w:r>
      </w:del>
      <w:r w:rsidR="00F034D8">
        <w:t>)</w:t>
      </w:r>
      <w:r>
        <w:t>.</w:t>
      </w:r>
      <w:r w:rsidR="00F034D8">
        <w:t xml:space="preserve"> Groucho loss-of-function samples segregate well from wild-type and overexpression samples, while </w:t>
      </w:r>
      <w:r w:rsidR="00F034D8">
        <w:lastRenderedPageBreak/>
        <w:t xml:space="preserve">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46" w:author="Michael Chambers" w:date="2015-11-06T20:13:00Z">
        <w:r w:rsidR="00A15868" w:rsidDel="00E531E1">
          <w:delText xml:space="preserve">indicating </w:delText>
        </w:r>
      </w:del>
      <w:ins w:id="1347" w:author="Michael Chambers" w:date="2015-11-06T20:13:00Z">
        <w:r w:rsidR="00E531E1">
          <w:t xml:space="preserve">indicative that </w:t>
        </w:r>
      </w:ins>
      <w:del w:id="1348"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49" w:author="Michael Chambers" w:date="2015-11-06T20:13:00Z">
        <w:r w:rsidR="00E531E1">
          <w:t>ed</w:t>
        </w:r>
      </w:ins>
      <w:del w:id="1350" w:author="Michael Chambers" w:date="2015-11-06T20:13:00Z">
        <w:r w:rsidR="00F034D8" w:rsidDel="00E531E1">
          <w:delText>ion of</w:delText>
        </w:r>
      </w:del>
      <w:r w:rsidR="00F034D8">
        <w:t xml:space="preserve"> differences in gene </w:t>
      </w:r>
      <w:del w:id="1351" w:author="Michael Chambers" w:date="2015-11-06T20:14:00Z">
        <w:r w:rsidR="00F034D8" w:rsidDel="00E531E1">
          <w:delText xml:space="preserve">regulation </w:delText>
        </w:r>
      </w:del>
      <w:ins w:id="1352" w:author="Michael Chambers" w:date="2015-11-06T20:14:00Z">
        <w:r w:rsidR="00E531E1">
          <w:t xml:space="preserve">expression </w:t>
        </w:r>
      </w:ins>
      <w:r w:rsidR="00F034D8">
        <w:t>ha</w:t>
      </w:r>
      <w:ins w:id="1353" w:author="Michael Chambers" w:date="2015-11-06T20:14:00Z">
        <w:r w:rsidR="00E531E1">
          <w:t>ve</w:t>
        </w:r>
      </w:ins>
      <w:del w:id="1354"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55" w:author="Michael Chambers" w:date="2015-11-06T23:54:00Z">
        <w:r w:rsidR="00CA4F52">
          <w:t>8</w:t>
        </w:r>
      </w:ins>
      <w:del w:id="1356"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57" w:author="Michael Chambers" w:date="2015-11-06T23:54:00Z">
        <w:r w:rsidR="00CA4F52">
          <w:t>9</w:t>
        </w:r>
      </w:ins>
      <w:del w:id="1358"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lastRenderedPageBreak/>
        <w:t>Perturbation of Groucho levels results in the misregulation of a significant proportion of the Drosophila genome over each timespan (</w:t>
      </w:r>
      <w:r w:rsidR="000B41DA" w:rsidRPr="00DF7C23">
        <w:t>Fig</w:t>
      </w:r>
      <w:r w:rsidR="00DC538D">
        <w:t xml:space="preserve"> 2-</w:t>
      </w:r>
      <w:ins w:id="1359" w:author="Michael Chambers" w:date="2015-11-12T01:53:00Z">
        <w:r w:rsidR="00CA4F52">
          <w:t>20</w:t>
        </w:r>
      </w:ins>
      <w:del w:id="1360" w:author="Michael Chambers" w:date="2015-11-12T01:53:00Z">
        <w:r w:rsidR="00DC538D" w:rsidDel="00CA4F52">
          <w:delText>1</w:delText>
        </w:r>
      </w:del>
      <w:del w:id="1361"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62" w:author="Michael Chambers" w:date="2015-11-06T20:15:00Z">
        <w:r w:rsidR="004643B0" w:rsidDel="00E531E1">
          <w:delText xml:space="preserve">genes </w:delText>
        </w:r>
      </w:del>
      <w:ins w:id="1363" w:author="Michael Chambers" w:date="2015-11-06T20:15:00Z">
        <w:r w:rsidR="00E531E1">
          <w:t xml:space="preserve">expressed genes </w:t>
        </w:r>
      </w:ins>
      <w:r w:rsidR="004643B0">
        <w:t xml:space="preserve">exhibiting </w:t>
      </w:r>
      <w:ins w:id="1364" w:author="Michael Chambers" w:date="2015-11-06T20:15:00Z">
        <w:r w:rsidR="00E531E1">
          <w:t xml:space="preserve">significant </w:t>
        </w:r>
      </w:ins>
      <w:r w:rsidR="004643B0">
        <w:t>changes in expression level</w:t>
      </w:r>
      <w:r w:rsidR="00E67908">
        <w:t xml:space="preserve"> at each </w:t>
      </w:r>
      <w:commentRangeStart w:id="1365"/>
      <w:r w:rsidR="00E67908">
        <w:t>timepoint</w:t>
      </w:r>
      <w:commentRangeEnd w:id="1365"/>
      <w:r w:rsidR="00071D1D">
        <w:rPr>
          <w:rStyle w:val="CommentReference"/>
        </w:rPr>
        <w:commentReference w:id="1365"/>
      </w:r>
      <w:r w:rsidR="007263B7">
        <w:t xml:space="preserve">, with the greatest effect seen in the second, 4 </w:t>
      </w:r>
      <w:r w:rsidR="00551DEF">
        <w:t>to</w:t>
      </w:r>
      <w:r w:rsidR="00DC538D">
        <w:t xml:space="preserve"> 6.5 hour stage (Fig. 2-</w:t>
      </w:r>
      <w:ins w:id="1366" w:author="Michael Chambers" w:date="2015-11-12T01:53:00Z">
        <w:r w:rsidR="00CA4F52">
          <w:t>20</w:t>
        </w:r>
      </w:ins>
      <w:del w:id="1367" w:author="Michael Chambers" w:date="2015-11-12T01:53:00Z">
        <w:r w:rsidR="00DC538D" w:rsidDel="00CA4F52">
          <w:delText>1</w:delText>
        </w:r>
      </w:del>
      <w:del w:id="1368" w:author="Michael Chambers" w:date="2015-11-06T23:54:00Z">
        <w:r w:rsidR="00DC538D" w:rsidDel="00BA4869">
          <w:delText>6</w:delText>
        </w:r>
      </w:del>
      <w:ins w:id="1369" w:author="Michael Chambers" w:date="2015-11-06T20:18:00Z">
        <w:r w:rsidR="00E531E1">
          <w:t>B</w:t>
        </w:r>
      </w:ins>
      <w:del w:id="1370" w:author="Michael Chambers" w:date="2015-11-06T20:18:00Z">
        <w:r w:rsidR="007263B7" w:rsidDel="00E531E1">
          <w:delText>B</w:delText>
        </w:r>
      </w:del>
      <w:r w:rsidR="007263B7">
        <w:t>). Overexpression samples exhibit a smaller yet still significant proportion of differentially expressed genes</w:t>
      </w:r>
      <w:ins w:id="1371"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72" w:author="Michael Chambers" w:date="2015-11-06T23:54:00Z">
        <w:r w:rsidR="00CA4F52">
          <w:t>21</w:t>
        </w:r>
      </w:ins>
      <w:del w:id="1373" w:author="Michael Chambers" w:date="2015-11-06T23:54:00Z">
        <w:r w:rsidR="00DC538D" w:rsidDel="00BA4869">
          <w:delText>17</w:delText>
        </w:r>
      </w:del>
      <w:r w:rsidR="00A15868">
        <w:t>).</w:t>
      </w:r>
    </w:p>
    <w:p w14:paraId="30EF12DD" w14:textId="77777777" w:rsidR="00063ECE" w:rsidRDefault="004643B0" w:rsidP="00BA12A8">
      <w:pPr>
        <w:spacing w:line="480" w:lineRule="auto"/>
        <w:ind w:firstLine="720"/>
        <w:rPr>
          <w:ins w:id="1374" w:author="Michael Chambers" w:date="2015-11-15T18:40:00Z"/>
        </w:rPr>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del w:id="1375" w:author="Michael Chambers" w:date="2015-11-15T18:37:00Z">
        <w:r w:rsidR="00FD7F1A" w:rsidDel="001A28B8">
          <w:delText>in two ways</w:delText>
        </w:r>
      </w:del>
      <w:ins w:id="1376" w:author="Michael Chambers" w:date="2015-11-15T18:37:00Z">
        <w:r w:rsidR="001A28B8">
          <w:t>using two methodologies</w:t>
        </w:r>
      </w:ins>
      <w:r w:rsidR="00FD7F1A">
        <w:t xml:space="preserve">. </w:t>
      </w:r>
    </w:p>
    <w:p w14:paraId="206C37C0" w14:textId="27C794F9" w:rsidR="009D5C49" w:rsidRPr="00742D23" w:rsidRDefault="001A28B8" w:rsidP="00BA12A8">
      <w:pPr>
        <w:spacing w:line="480" w:lineRule="auto"/>
        <w:ind w:firstLine="720"/>
      </w:pPr>
      <w:ins w:id="1377" w:author="Michael Chambers" w:date="2015-11-15T18:38:00Z">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w:t>
        </w:r>
      </w:ins>
      <w:ins w:id="1378" w:author="Michael Chambers" w:date="2015-11-15T18:39:00Z">
        <w:r w:rsidR="00037E5A">
          <w:t xml:space="preserve">are noisy by nature, as secondary effects could account for the dosage response and Groucho can regulate genes </w:t>
        </w:r>
      </w:ins>
      <w:ins w:id="1379" w:author="Michael Chambers" w:date="2015-11-15T18:40:00Z">
        <w:r w:rsidR="00037E5A">
          <w:t xml:space="preserve">from regulatory regions </w:t>
        </w:r>
      </w:ins>
      <w:ins w:id="1380" w:author="Michael Chambers" w:date="2015-11-15T18:39:00Z">
        <w:r w:rsidR="00037E5A">
          <w:t xml:space="preserve">many </w:t>
        </w:r>
        <w:r w:rsidR="00037E5A">
          <w:lastRenderedPageBreak/>
          <w:t>kilobases away.</w:t>
        </w:r>
      </w:ins>
      <w:ins w:id="1381" w:author="Michael Chambers" w:date="2015-11-15T18:38:00Z">
        <w:r w:rsidR="00037E5A">
          <w:t xml:space="preserve">  </w:t>
        </w:r>
      </w:ins>
      <w:r w:rsidR="00FD7F1A">
        <w:t>First, we focus</w:t>
      </w:r>
      <w:r w:rsidR="00A15868">
        <w:t>ed</w:t>
      </w:r>
      <w:r w:rsidR="00FD7F1A">
        <w:t xml:space="preserve"> on genes that exhibit a response of an opposite </w:t>
      </w:r>
      <w:del w:id="1382" w:author="Albert Courey" w:date="2015-11-12T17:27:00Z">
        <w:r w:rsidR="00FD7F1A" w:rsidDel="0078595F">
          <w:delText xml:space="preserve">magnitude </w:delText>
        </w:r>
      </w:del>
      <w:ins w:id="1383" w:author="Albert Courey" w:date="2015-11-12T17:27:00Z">
        <w:r w:rsidR="0078595F">
          <w:t xml:space="preserve">sign </w:t>
        </w:r>
      </w:ins>
      <w:r w:rsidR="00FD7F1A">
        <w:t xml:space="preserve">in the loss-of-function and one </w:t>
      </w:r>
      <w:del w:id="1384" w:author="Michael Chambers" w:date="2015-11-14T20:03:00Z">
        <w:r w:rsidR="00FD7F1A" w:rsidDel="001B6D64">
          <w:delText xml:space="preserve">and more </w:delText>
        </w:r>
      </w:del>
      <w:ins w:id="1385" w:author="Michael Chambers" w:date="2015-11-14T20:03:00Z">
        <w:r w:rsidR="001B6D64">
          <w:t xml:space="preserve">or both Gro </w:t>
        </w:r>
      </w:ins>
      <w:r w:rsidR="00FD7F1A">
        <w:t>overexpression lines (i.e. up-regulated under conditions of lowered Gro dosage</w:t>
      </w:r>
      <w:bookmarkStart w:id="1386" w:name="_GoBack"/>
      <w:bookmarkEnd w:id="1386"/>
      <w:r w:rsidR="00FD7F1A">
        <w:t xml:space="preserve"> and down-regulated under increased dosage, or vice-versa). This results in a significant restriction of the effected gene l</w:t>
      </w:r>
      <w:r w:rsidR="00DC53DC">
        <w:t>ist at each timepoint</w:t>
      </w:r>
      <w:r w:rsidR="00DC538D">
        <w:t xml:space="preserve"> (Fig. 2-</w:t>
      </w:r>
      <w:ins w:id="1387" w:author="Michael Chambers" w:date="2015-11-06T23:54:00Z">
        <w:r w:rsidR="00CA4F52">
          <w:t>22</w:t>
        </w:r>
      </w:ins>
      <w:del w:id="1388"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89" w:author="Michael Chambers" w:date="2015-11-06T20:19:00Z">
        <w:r w:rsidR="003E4050" w:rsidDel="002121BA">
          <w:delText>2x and 4x</w:delText>
        </w:r>
      </w:del>
      <w:ins w:id="1390" w:author="Michael Chambers" w:date="2015-11-06T20:19:00Z">
        <w:r w:rsidR="002121BA">
          <w:t>two full-length</w:t>
        </w:r>
      </w:ins>
      <w:r w:rsidR="003E4050">
        <w:t xml:space="preserve"> G</w:t>
      </w:r>
      <w:r w:rsidR="00DC53DC">
        <w:t>r</w:t>
      </w:r>
      <w:r w:rsidR="00DC538D">
        <w:t>o overexpression lines</w:t>
      </w:r>
      <w:ins w:id="1391" w:author="Michael Chambers" w:date="2015-11-15T18:41:00Z">
        <w:r w:rsidR="00063ECE">
          <w:t xml:space="preserve"> when compared to the loss-of-function line</w:t>
        </w:r>
      </w:ins>
      <w:r w:rsidR="00DC538D">
        <w:t xml:space="preserve"> (Fig 2-</w:t>
      </w:r>
      <w:ins w:id="1392" w:author="Michael Chambers" w:date="2015-11-06T23:55:00Z">
        <w:r w:rsidR="00CA4F52">
          <w:t>23</w:t>
        </w:r>
      </w:ins>
      <w:del w:id="1393" w:author="Michael Chambers" w:date="2015-11-06T23:55:00Z">
        <w:r w:rsidR="00DC538D" w:rsidDel="00BA4869">
          <w:delText>19</w:delText>
        </w:r>
      </w:del>
      <w:r w:rsidR="003E4050">
        <w:t xml:space="preserve"> &amp; Supplemental Table 1). </w:t>
      </w:r>
    </w:p>
    <w:p w14:paraId="59BD70D4" w14:textId="25321D93" w:rsidR="0054527D" w:rsidRDefault="00063ECE">
      <w:pPr>
        <w:spacing w:line="480" w:lineRule="auto"/>
        <w:ind w:firstLine="720"/>
        <w:rPr>
          <w:ins w:id="1394" w:author="Michael Chambers" w:date="2015-11-06T20:55:00Z"/>
        </w:rPr>
      </w:pPr>
      <w:ins w:id="1395" w:author="Michael Chambers" w:date="2015-11-15T18:41:00Z">
        <w:r>
          <w:t xml:space="preserve">The requirement that genes </w:t>
        </w:r>
      </w:ins>
      <w:ins w:id="1396" w:author="Michael Chambers" w:date="2015-11-15T18:42:00Z">
        <w:r>
          <w:t xml:space="preserve">exhibit differential expression under multiple Groucho dosages may be an overly stringent criterion, as </w:t>
        </w:r>
      </w:ins>
      <w:ins w:id="1397" w:author="Michael Chambers" w:date="2015-11-15T18:43:00Z">
        <w:r>
          <w:t xml:space="preserve">it would only capture the set of genes </w:t>
        </w:r>
      </w:ins>
      <w:ins w:id="1398" w:author="Michael Chambers" w:date="2015-11-15T18:42:00Z">
        <w:r>
          <w:t xml:space="preserve">expressed at nominal levels in wild-type embryos and therefore capable of being both up- and down-regulated. Therefore, we </w:t>
        </w:r>
      </w:ins>
      <w:ins w:id="1399" w:author="Michael Chambers" w:date="2015-11-15T18:44:00Z">
        <w:r>
          <w:t>utilized an additional method</w:t>
        </w:r>
      </w:ins>
      <w:ins w:id="1400" w:author="Michael Chambers" w:date="2015-11-15T18:42:00Z">
        <w:r>
          <w:t xml:space="preserve"> to </w:t>
        </w:r>
      </w:ins>
      <w:ins w:id="1401" w:author="Michael Chambers" w:date="2015-11-06T20:49:00Z">
        <w:r w:rsidR="00B71A99">
          <w:t>explore the relationship of Groucho occup</w:t>
        </w:r>
        <w:r>
          <w:t>ancy and regulation</w:t>
        </w:r>
      </w:ins>
      <w:ins w:id="1402" w:author="Michael Chambers" w:date="2015-11-15T18:45:00Z">
        <w:r>
          <w:t>. This method involves the use of a</w:t>
        </w:r>
      </w:ins>
      <w:ins w:id="1403" w:author="Michael Chambers" w:date="2015-11-06T20:49:00Z">
        <w:r w:rsidR="00B71A99">
          <w:t xml:space="preserve"> scoring algorithm to quantify the predictive </w:t>
        </w:r>
      </w:ins>
      <w:ins w:id="1404" w:author="Michael Chambers" w:date="2015-11-06T20:59:00Z">
        <w:r w:rsidR="00B71A99">
          <w:t xml:space="preserve">power of </w:t>
        </w:r>
      </w:ins>
      <w:ins w:id="1405" w:author="Michael Chambers" w:date="2015-11-06T20:49:00Z">
        <w:r>
          <w:t>Groucho binding on</w:t>
        </w:r>
        <w:r w:rsidR="00B71A99">
          <w:t xml:space="preserve"> changes in expression. </w:t>
        </w:r>
      </w:ins>
      <w:ins w:id="1406" w:author="Michael Chambers" w:date="2015-11-15T18:46:00Z">
        <w:r>
          <w:t>A similar</w:t>
        </w:r>
      </w:ins>
      <w:ins w:id="1407" w:author="Michael Chambers" w:date="2015-11-06T20:49:00Z">
        <w:r>
          <w:t xml:space="preserve"> </w:t>
        </w:r>
        <w:r w:rsidR="00B71A99">
          <w:t xml:space="preserve">procedure </w:t>
        </w:r>
      </w:ins>
      <w:ins w:id="1408" w:author="Michael Chambers" w:date="2015-11-15T18:46:00Z">
        <w:r>
          <w:t xml:space="preserve">has been </w:t>
        </w:r>
      </w:ins>
      <w:ins w:id="1409" w:author="Michael Chambers" w:date="2015-11-06T20:49:00Z">
        <w:r w:rsidR="00B71A99">
          <w:t xml:space="preserve">successfully utilized to predict the targets of CBP, a coactivator </w:t>
        </w:r>
      </w:ins>
      <w:ins w:id="1410" w:author="Michael Chambers" w:date="2015-11-06T20:52:00Z">
        <w:r w:rsidR="00B71A99">
          <w:t>that cooperates with Dorsal to activate gene expression in the early embryo</w:t>
        </w:r>
      </w:ins>
      <w:ins w:id="1411" w:author="Michael Chambers" w:date="2015-11-06T20:53:00Z">
        <w:r w:rsidR="00B71A99">
          <w:t xml:space="preserve">, </w:t>
        </w:r>
      </w:ins>
      <w:ins w:id="1412" w:author="Michael Chambers" w:date="2015-11-15T18:46:00Z">
        <w:r>
          <w:t>incorporating</w:t>
        </w:r>
      </w:ins>
      <w:ins w:id="1413" w:author="Michael Chambers" w:date="2015-11-06T20:53:00Z">
        <w:r w:rsidR="00B71A99">
          <w:t xml:space="preserve"> CBP ChIP-seq data and </w:t>
        </w:r>
      </w:ins>
      <w:ins w:id="1414" w:author="Michael Chambers" w:date="2015-11-15T18:46:00Z">
        <w:r>
          <w:t xml:space="preserve">a </w:t>
        </w:r>
      </w:ins>
      <w:ins w:id="1415" w:author="Michael Chambers" w:date="2015-11-06T20:54:00Z">
        <w:r w:rsidR="00B71A99">
          <w:t xml:space="preserve">measurement of </w:t>
        </w:r>
      </w:ins>
      <w:ins w:id="1416" w:author="Michael Chambers" w:date="2015-11-06T20:53:00Z">
        <w:r w:rsidR="00B71A99">
          <w:t xml:space="preserve">a </w:t>
        </w:r>
      </w:ins>
      <w:ins w:id="1417" w:author="Michael Chambers" w:date="2015-11-06T20:54:00Z">
        <w:r w:rsidR="00B71A99">
          <w:t>mutant</w:t>
        </w:r>
      </w:ins>
      <w:ins w:id="1418" w:author="Michael Chambers" w:date="2015-11-06T20:53:00Z">
        <w:r w:rsidR="00B71A99">
          <w:t xml:space="preserve"> </w:t>
        </w:r>
      </w:ins>
      <w:ins w:id="1419" w:author="Michael Chambers" w:date="2015-11-06T20:54:00Z">
        <w:r w:rsidR="00B71A99">
          <w:t>CBP transcriptome</w:t>
        </w:r>
      </w:ins>
      <w:ins w:id="1420" w:author="Michael Chambers" w:date="2015-11-06T20:53:00Z">
        <w:r w:rsidR="00B71A99">
          <w:t xml:space="preserve"> {Holmqvist, 2012 #3115}</w:t>
        </w:r>
      </w:ins>
      <w:ins w:id="1421" w:author="Michael Chambers" w:date="2015-11-06T20:52:00Z">
        <w:r w:rsidR="00B71A99">
          <w:t>.</w:t>
        </w:r>
      </w:ins>
      <w:ins w:id="1422" w:author="Michael Chambers" w:date="2015-11-06T20:53:00Z">
        <w:r w:rsidR="00B71A99">
          <w:t xml:space="preserve"> </w:t>
        </w:r>
      </w:ins>
      <w:ins w:id="1423" w:author="Michael Chambers" w:date="2015-11-15T18:47:00Z">
        <w:r>
          <w:t>Similar methodologies have been utilized to integrate</w:t>
        </w:r>
      </w:ins>
      <w:ins w:id="1424" w:author="Michael Chambers" w:date="2015-11-15T18:48:00Z">
        <w:r>
          <w:t xml:space="preserve"> </w:t>
        </w:r>
        <w:r w:rsidR="00DD5A36">
          <w:t xml:space="preserve">transcription factor binding and expression data in other contexts {Wang, 2013 #2256}. </w:t>
        </w:r>
      </w:ins>
      <w:ins w:id="1425" w:author="Michael Chambers" w:date="2015-11-15T18:47:00Z">
        <w:r>
          <w:t xml:space="preserve"> </w:t>
        </w:r>
      </w:ins>
      <w:ins w:id="1426" w:author="Michael Chambers" w:date="2015-11-15T18:46:00Z">
        <w:r>
          <w:t xml:space="preserve">We modified this method to allow for greater contribution </w:t>
        </w:r>
      </w:ins>
      <w:ins w:id="1427" w:author="Michael Chambers" w:date="2015-11-15T18:47:00Z">
        <w:r>
          <w:t>of</w:t>
        </w:r>
      </w:ins>
      <w:ins w:id="1428" w:author="Michael Chambers" w:date="2015-11-15T18:46:00Z">
        <w:r>
          <w:t xml:space="preserve"> more distant binding</w:t>
        </w:r>
      </w:ins>
      <w:ins w:id="1429" w:author="Michael Chambers" w:date="2015-11-15T18:47:00Z">
        <w:r>
          <w:t xml:space="preserve"> to a gene’s score.</w:t>
        </w:r>
      </w:ins>
      <w:ins w:id="1430" w:author="Michael Chambers" w:date="2015-11-15T18:46:00Z">
        <w:r>
          <w:t xml:space="preserve"> </w:t>
        </w:r>
      </w:ins>
      <w:ins w:id="1431" w:author="Michael Chambers" w:date="2015-11-06T20:53:00Z">
        <w:r w:rsidR="00B71A99">
          <w:t>On a per-</w:t>
        </w:r>
        <w:r w:rsidR="00B71A99">
          <w:lastRenderedPageBreak/>
          <w:t>gene basis, a “Groucho occupancy score” was calculated taking into account the number, size, and positioning of any Groucho</w:t>
        </w:r>
      </w:ins>
      <w:ins w:id="1432" w:author="Michael Chambers" w:date="2015-11-06T20:54:00Z">
        <w:r w:rsidR="00B71A99">
          <w:t xml:space="preserve"> peaks. </w:t>
        </w:r>
      </w:ins>
      <w:ins w:id="1433" w:author="Michael Chambers" w:date="2015-11-06T20:55:00Z">
        <w:r w:rsidR="00B71A99">
          <w:t>Operating under a progressively relaxing score cutoff, the number of genes captured with scores above said cutoff that are up- or down-regulated upon Groucho level pertur</w:t>
        </w:r>
        <w:r w:rsidR="00BA4869">
          <w:t>bation were counted (Fig. 2-24</w:t>
        </w:r>
        <w:r w:rsidR="004A61A7">
          <w:t>).</w:t>
        </w:r>
      </w:ins>
      <w:ins w:id="1434" w:author="Michael Chambers" w:date="2015-11-06T21:00:00Z">
        <w:r w:rsidR="004A61A7">
          <w:t xml:space="preserve"> The inflection point of the resulting </w:t>
        </w:r>
      </w:ins>
      <w:ins w:id="1435" w:author="Michael Chambers" w:date="2015-11-06T21:01:00Z">
        <w:r w:rsidR="004A61A7">
          <w:t>response</w:t>
        </w:r>
      </w:ins>
      <w:ins w:id="1436" w:author="Michael Chambers" w:date="2015-11-06T21:00:00Z">
        <w:r w:rsidR="004A61A7">
          <w:t xml:space="preserve"> </w:t>
        </w:r>
      </w:ins>
      <w:ins w:id="1437" w:author="Michael Chambers" w:date="2015-11-06T21:01:00Z">
        <w:r w:rsidR="004A61A7">
          <w:t>curves can than be used as an empirically-derived threshold for classifying Groucho target genes.</w:t>
        </w:r>
      </w:ins>
    </w:p>
    <w:p w14:paraId="6500D420" w14:textId="08F1159C" w:rsidR="00884C6E" w:rsidRPr="008D2DAD" w:rsidRDefault="004A61A7">
      <w:pPr>
        <w:spacing w:line="480" w:lineRule="auto"/>
        <w:ind w:firstLine="720"/>
        <w:rPr>
          <w:ins w:id="1438" w:author="Michael Chambers" w:date="2015-11-14T20:21:00Z"/>
        </w:rPr>
      </w:pPr>
      <w:ins w:id="1439" w:author="Michael Chambers" w:date="2015-11-06T21:00:00Z">
        <w:r>
          <w:t xml:space="preserve">We find that the changes in gene expression resulting from Groucho overexpression </w:t>
        </w:r>
      </w:ins>
      <w:ins w:id="1440" w:author="Michael Chambers" w:date="2015-11-06T21:01:00Z">
        <w:r>
          <w:t xml:space="preserve">are significantly more predictive of regulation than changes resulting from loss of </w:t>
        </w:r>
      </w:ins>
      <w:ins w:id="1441" w:author="Michael Chambers" w:date="2015-11-06T21:02:00Z">
        <w:r>
          <w:t>Groucho activity</w:t>
        </w:r>
      </w:ins>
      <w:ins w:id="1442" w:author="Michael Chambers" w:date="2015-11-06T21:03:00Z">
        <w:r>
          <w:t xml:space="preserve"> (</w:t>
        </w:r>
        <w:r w:rsidR="00BA4869">
          <w:t>Fig. 2-24B/</w:t>
        </w:r>
        <w:r>
          <w:t>C)</w:t>
        </w:r>
      </w:ins>
      <w:ins w:id="1443" w:author="Michael Chambers" w:date="2015-11-06T21:01:00Z">
        <w:r>
          <w:t>.</w:t>
        </w:r>
      </w:ins>
      <w:ins w:id="1444" w:author="Michael Chambers" w:date="2015-11-06T21:22:00Z">
        <w:r w:rsidR="00FB48A7">
          <w:t xml:space="preserve"> Very few up-regulated genes are captured by the response curve</w:t>
        </w:r>
      </w:ins>
      <w:ins w:id="1445" w:author="Michael Chambers" w:date="2015-11-06T21:24:00Z">
        <w:r w:rsidR="00083D33">
          <w:t xml:space="preserve"> in overexpressing lines</w:t>
        </w:r>
      </w:ins>
      <w:ins w:id="1446" w:author="Michael Chambers" w:date="2015-11-06T21:22:00Z">
        <w:r w:rsidR="00FB48A7">
          <w:t>, espec</w:t>
        </w:r>
        <w:r w:rsidR="00083D33">
          <w:t xml:space="preserve">ially at early timepoints. In </w:t>
        </w:r>
      </w:ins>
      <w:ins w:id="1447" w:author="Michael Chambers" w:date="2015-11-06T21:24:00Z">
        <w:r w:rsidR="00083D33">
          <w:rPr>
            <w:i/>
          </w:rPr>
          <w:t>gro</w:t>
        </w:r>
        <w:r w:rsidR="00083D33">
          <w:rPr>
            <w:i/>
            <w:vertAlign w:val="superscript"/>
          </w:rPr>
          <w:t>MB36</w:t>
        </w:r>
      </w:ins>
      <w:ins w:id="1448" w:author="Michael Chambers" w:date="2015-11-06T21:25:00Z">
        <w:r w:rsidR="00083D33">
          <w:rPr>
            <w:i/>
          </w:rPr>
          <w:t xml:space="preserve"> </w:t>
        </w:r>
        <w:r w:rsidR="00083D33">
          <w:t xml:space="preserve">embryos, </w:t>
        </w:r>
      </w:ins>
      <w:ins w:id="1449" w:author="Michael Chambers" w:date="2015-11-06T21:31:00Z">
        <w:r w:rsidR="00714AE1">
          <w:t>a slight enrichment of derepressed genes is evident during the first two time spans with clear inflection points</w:t>
        </w:r>
      </w:ins>
      <w:ins w:id="1450" w:author="Michael Chambers" w:date="2015-11-06T21:32:00Z">
        <w:r w:rsidR="00BA4869">
          <w:t xml:space="preserve"> (Fig. 2-24</w:t>
        </w:r>
        <w:r w:rsidR="004E5444">
          <w:t>A)</w:t>
        </w:r>
      </w:ins>
      <w:ins w:id="1451" w:author="Michael Chambers" w:date="2015-11-06T21:31:00Z">
        <w:r w:rsidR="00714AE1">
          <w:t xml:space="preserve">. </w:t>
        </w:r>
      </w:ins>
    </w:p>
    <w:p w14:paraId="03CB6574" w14:textId="6DEA7F99" w:rsidR="009D5C49" w:rsidDel="00512087" w:rsidRDefault="009D5C49" w:rsidP="00BA12A8">
      <w:pPr>
        <w:spacing w:line="480" w:lineRule="auto"/>
        <w:ind w:firstLine="720"/>
        <w:rPr>
          <w:ins w:id="1452" w:author="Michael Chambers" w:date="2015-11-12T00:19:00Z"/>
          <w:del w:id="1453" w:author="Albert Courey" w:date="2015-11-12T18:00:00Z"/>
        </w:rPr>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ins w:id="1454" w:author="Albert Courey" w:date="2015-11-12T18:00:00Z">
        <w:r w:rsidR="00512087">
          <w:t xml:space="preserve"> However, </w:t>
        </w:r>
      </w:ins>
    </w:p>
    <w:p w14:paraId="0F7A9F0E" w14:textId="2F99B6A5" w:rsidR="0034281D" w:rsidRDefault="00224376" w:rsidP="00512087">
      <w:pPr>
        <w:spacing w:line="480" w:lineRule="auto"/>
        <w:ind w:firstLine="720"/>
        <w:rPr>
          <w:ins w:id="1455" w:author="Michael Chambers" w:date="2015-11-15T19:07:00Z"/>
        </w:rPr>
      </w:pPr>
      <w:ins w:id="1456" w:author="Michael Chambers" w:date="2015-11-12T00:34:00Z">
        <w:del w:id="1457" w:author="Albert Courey" w:date="2015-11-12T18:00:00Z">
          <w:r w:rsidDel="00512087">
            <w:delText>T</w:delText>
          </w:r>
        </w:del>
      </w:ins>
      <w:ins w:id="1458" w:author="Albert Courey" w:date="2015-11-12T18:00:00Z">
        <w:r w:rsidR="00512087">
          <w:t>t</w:t>
        </w:r>
      </w:ins>
      <w:ins w:id="1459" w:author="Michael Chambers" w:date="2015-11-12T00:34:00Z">
        <w:r>
          <w:t xml:space="preserve">he </w:t>
        </w:r>
      </w:ins>
      <w:ins w:id="1460" w:author="Michael Chambers" w:date="2015-11-12T00:36:00Z">
        <w:r w:rsidR="001529E2">
          <w:t xml:space="preserve">observed </w:t>
        </w:r>
      </w:ins>
      <w:ins w:id="1461" w:author="Michael Chambers" w:date="2015-11-12T00:34:00Z">
        <w:r>
          <w:t xml:space="preserve">asymmetry in the distribution of up- and down-regulated genes </w:t>
        </w:r>
      </w:ins>
      <w:ins w:id="1462" w:author="Michael Chambers" w:date="2015-11-12T00:36:00Z">
        <w:r w:rsidR="001529E2">
          <w:t>between</w:t>
        </w:r>
      </w:ins>
      <w:ins w:id="1463" w:author="Michael Chambers" w:date="2015-11-12T00:34:00Z">
        <w:r>
          <w:t xml:space="preserve"> the </w:t>
        </w:r>
        <w:r w:rsidR="001529E2">
          <w:t>loss-of-function and overexpression lines can be taken as evidence against G</w:t>
        </w:r>
        <w:r w:rsidR="00B0003E">
          <w:t xml:space="preserve">roucho behaving as an activator. Very few </w:t>
        </w:r>
      </w:ins>
      <w:ins w:id="1464" w:author="Michael Chambers" w:date="2015-11-15T19:05:00Z">
        <w:r w:rsidR="00B0003E">
          <w:t>high-scoring genes were activated in either overexpression line</w:t>
        </w:r>
      </w:ins>
      <w:ins w:id="1465" w:author="Michael Chambers" w:date="2015-11-15T19:06:00Z">
        <w:r w:rsidR="00B0003E">
          <w:t xml:space="preserve"> compared to repressed genes</w:t>
        </w:r>
      </w:ins>
      <w:ins w:id="1466" w:author="Michael Chambers" w:date="2015-11-15T19:05:00Z">
        <w:r w:rsidR="00B0003E">
          <w:t xml:space="preserve">. This difference is most evident in the first two time windows, </w:t>
        </w:r>
        <w:r w:rsidR="00B0003E">
          <w:lastRenderedPageBreak/>
          <w:t>where Groucho transcript levels are the highest.</w:t>
        </w:r>
      </w:ins>
      <w:ins w:id="1467" w:author="Michael Chambers" w:date="2015-11-12T00:34:00Z">
        <w:r w:rsidR="001529E2">
          <w:t xml:space="preserve"> </w:t>
        </w:r>
      </w:ins>
      <w:ins w:id="1468" w:author="Michael Chambers" w:date="2015-11-15T19:08:00Z">
        <w:r w:rsidR="00B0003E">
          <w:t>Additionally, no clear inflection point is present in these up-regulated gene response curves</w:t>
        </w:r>
      </w:ins>
      <w:ins w:id="1469" w:author="Michael Chambers" w:date="2015-11-15T19:09:00Z">
        <w:r w:rsidR="00B0003E">
          <w:t xml:space="preserve">, indicating that </w:t>
        </w:r>
        <w:r w:rsidR="004E4311">
          <w:t>high Groucho occupancy is only loosely predictive of gene activation</w:t>
        </w:r>
      </w:ins>
      <w:ins w:id="1470" w:author="Michael Chambers" w:date="2015-11-15T19:08:00Z">
        <w:r w:rsidR="00B0003E">
          <w:t xml:space="preserve">.  </w:t>
        </w:r>
      </w:ins>
      <w:ins w:id="1471" w:author="Michael Chambers" w:date="2015-11-12T00:34:00Z">
        <w:r w:rsidR="004E4311">
          <w:t>T</w:t>
        </w:r>
        <w:r w:rsidR="001529E2">
          <w:t xml:space="preserve">hough we cannot rule out the possibility that Groucho can serve as an activator under limited </w:t>
        </w:r>
      </w:ins>
      <w:ins w:id="1472" w:author="Michael Chambers" w:date="2015-11-12T00:36:00Z">
        <w:r w:rsidR="001529E2">
          <w:t xml:space="preserve">and thus far undetected </w:t>
        </w:r>
      </w:ins>
      <w:ins w:id="1473" w:author="Michael Chambers" w:date="2015-11-12T00:34:00Z">
        <w:r w:rsidR="001529E2">
          <w:t>circumstances</w:t>
        </w:r>
      </w:ins>
      <w:ins w:id="1474" w:author="Michael Chambers" w:date="2015-11-15T19:09:00Z">
        <w:r w:rsidR="004E4311">
          <w:t>, we take these two observations as evidence against a widespread role of Groucho in gene activation</w:t>
        </w:r>
      </w:ins>
      <w:ins w:id="1475" w:author="Michael Chambers" w:date="2015-11-12T00:34:00Z">
        <w:r w:rsidR="001529E2">
          <w:t>.</w:t>
        </w:r>
      </w:ins>
      <w:ins w:id="1476" w:author="Michael Chambers" w:date="2015-11-15T19:08:00Z">
        <w:r w:rsidR="00B0003E">
          <w:t xml:space="preserve"> </w:t>
        </w:r>
      </w:ins>
    </w:p>
    <w:p w14:paraId="23D6B0F4" w14:textId="7E4F4BB7" w:rsidR="00B0003E" w:rsidRDefault="00B0003E" w:rsidP="00512087">
      <w:pPr>
        <w:spacing w:line="480" w:lineRule="auto"/>
        <w:ind w:firstLine="720"/>
        <w:rPr>
          <w:ins w:id="1477" w:author="Michael Chambers" w:date="2015-11-14T20:20:00Z"/>
        </w:rPr>
      </w:pPr>
      <w:ins w:id="1478" w:author="Michael Chambers" w:date="2015-11-15T19:07:00Z">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ins>
    </w:p>
    <w:p w14:paraId="774F7CB3" w14:textId="2F4C353B" w:rsidR="00480308" w:rsidDel="00884C6E" w:rsidRDefault="00884C6E">
      <w:pPr>
        <w:spacing w:line="480" w:lineRule="auto"/>
        <w:rPr>
          <w:del w:id="1479" w:author="Michael Chambers" w:date="2015-11-14T20:21:00Z"/>
        </w:rPr>
        <w:pPrChange w:id="1480" w:author="Michael Chambers" w:date="2015-11-14T20:21:00Z">
          <w:pPr>
            <w:spacing w:line="480" w:lineRule="auto"/>
            <w:ind w:firstLine="720"/>
          </w:pPr>
        </w:pPrChange>
      </w:pPr>
      <w:ins w:id="1481" w:author="Michael Chambers" w:date="2015-11-14T20:21:00Z">
        <w:r>
          <w:tab/>
        </w:r>
      </w:ins>
      <w:ins w:id="1482" w:author="Michael Chambers" w:date="2015-11-15T19:11:00Z">
        <w:r w:rsidR="004E4311">
          <w:t xml:space="preserve">Genes in both sets are enriched for transcription factors and factors involved in fly development (Fig. 2-26). </w:t>
        </w:r>
      </w:ins>
      <w:ins w:id="1483" w:author="Michael Chambers" w:date="2015-11-15T19:12:00Z">
        <w:r w:rsidR="004E4311">
          <w:t xml:space="preserve">In both sets, transcription factors are the most heavily enriched </w:t>
        </w:r>
      </w:ins>
      <w:ins w:id="1484" w:author="Michael Chambers" w:date="2015-11-15T19:13:00Z">
        <w:r w:rsidR="004E4311">
          <w:t>ontology</w:t>
        </w:r>
      </w:ins>
      <w:ins w:id="1485" w:author="Michael Chambers" w:date="2015-11-15T19:14:00Z">
        <w:r w:rsidR="004E4311">
          <w:t xml:space="preserve"> and are highly enriched over all other groups in the </w:t>
        </w:r>
      </w:ins>
      <w:ins w:id="1486" w:author="Michael Chambers" w:date="2015-11-15T19:27:00Z">
        <w:r w:rsidR="00D2683B">
          <w:t>dosage-response group</w:t>
        </w:r>
      </w:ins>
      <w:ins w:id="1487" w:author="Michael Chambers" w:date="2015-11-15T19:12:00Z">
        <w:r w:rsidR="004E4311">
          <w:t xml:space="preserve">. </w:t>
        </w:r>
      </w:ins>
      <w:ins w:id="1488" w:author="Michael Chambers" w:date="2015-11-15T19:28:00Z">
        <w:r w:rsidR="00D2683B">
          <w:t xml:space="preserve">Other ontologies primarily correspond to different </w:t>
        </w:r>
      </w:ins>
      <w:ins w:id="1489" w:author="Michael Chambers" w:date="2015-11-15T19:29:00Z">
        <w:r w:rsidR="00D2683B">
          <w:t>tissue specification processes.</w:t>
        </w:r>
      </w:ins>
      <w:ins w:id="1490" w:author="Michael Chambers" w:date="2015-11-15T19:28:00Z">
        <w:r w:rsidR="00D2683B">
          <w:t xml:space="preserve"> </w:t>
        </w:r>
      </w:ins>
      <w:ins w:id="1491" w:author="Michael Chambers" w:date="2015-11-15T19:29:00Z">
        <w:r w:rsidR="00D2683B">
          <w:t>Restricting the gene set to</w:t>
        </w:r>
      </w:ins>
    </w:p>
    <w:p w14:paraId="7DC1B77C" w14:textId="207CE5B1" w:rsidR="00A30785" w:rsidDel="009E6C65" w:rsidRDefault="008D6626">
      <w:pPr>
        <w:spacing w:line="480" w:lineRule="auto"/>
        <w:rPr>
          <w:del w:id="1492" w:author="Michael Chambers" w:date="2015-11-14T16:14:00Z"/>
        </w:rPr>
      </w:pPr>
      <w:del w:id="1493" w:author="Michael Chambers" w:date="2015-11-15T19:12:00Z">
        <w:r w:rsidDel="004E4311">
          <w:delText xml:space="preserve">The significantly enriched gene ontology groups for predicted Groucho-repressed genes (n = 162) </w:delText>
        </w:r>
        <w:commentRangeStart w:id="1494"/>
        <w:r w:rsidDel="004E4311">
          <w:delText>contain</w:delText>
        </w:r>
        <w:commentRangeEnd w:id="1494"/>
        <w:r w:rsidR="00512087" w:rsidDel="004E4311">
          <w:rPr>
            <w:rStyle w:val="CommentReference"/>
          </w:rPr>
          <w:commentReference w:id="1494"/>
        </w:r>
        <w:r w:rsidDel="004E4311">
          <w:delText xml:space="preserve"> several groups indicative of transcription regulation (GO:0006355, n = 37) and developmental processes (GO:0032502, n = 81)</w:delText>
        </w:r>
        <w:r w:rsidR="00DC53DC" w:rsidDel="004E4311">
          <w:delText xml:space="preserve"> (Fig</w:delText>
        </w:r>
        <w:r w:rsidR="00DC538D" w:rsidDel="004E4311">
          <w:delText>. 2-2</w:delText>
        </w:r>
      </w:del>
      <w:del w:id="1495" w:author="Michael Chambers" w:date="2015-11-06T23:58:00Z">
        <w:r w:rsidR="00DC538D" w:rsidDel="00BA4869">
          <w:delText>0</w:delText>
        </w:r>
      </w:del>
      <w:del w:id="1496" w:author="Michael Chambers" w:date="2015-11-15T19:12:00Z">
        <w:r w:rsidR="00DC53DC" w:rsidDel="004E4311">
          <w:delText>)</w:delText>
        </w:r>
        <w:r w:rsidDel="004E4311">
          <w:delText xml:space="preserve">. </w:delText>
        </w:r>
        <w:r w:rsidR="000B41DA" w:rsidDel="004E4311">
          <w:rPr>
            <w:i/>
          </w:rPr>
          <w:delText xml:space="preserve"> </w:delText>
        </w:r>
      </w:del>
      <w:del w:id="1497" w:author="Michael Chambers" w:date="2015-11-15T19:29:00Z">
        <w:r w:rsidDel="00D2683B">
          <w:delText>Of</w:delText>
        </w:r>
      </w:del>
      <w:r>
        <w:t xml:space="preserve"> the 146 predicted Groucho-activated genes</w:t>
      </w:r>
      <w:ins w:id="1498" w:author="Michael Chambers" w:date="2015-11-15T19:29:00Z">
        <w:r w:rsidR="00D2683B">
          <w:t xml:space="preserve"> </w:t>
        </w:r>
        <w:r w:rsidR="003D46DE">
          <w:t>revelas</w:t>
        </w:r>
      </w:ins>
      <w:del w:id="1499" w:author="Michael Chambers" w:date="2015-11-15T19:29:00Z">
        <w:r w:rsidDel="00D2683B">
          <w:delText>,</w:delText>
        </w:r>
      </w:del>
      <w:r>
        <w:t xml:space="preserve"> no gene ontologies were significantly enriched</w:t>
      </w:r>
      <w:ins w:id="1500" w:author="Michael Chambers" w:date="2015-11-15T19:29:00Z">
        <w:r w:rsidR="003D46DE">
          <w:t xml:space="preserve"> (data not shown)</w:t>
        </w:r>
      </w:ins>
      <w:r>
        <w:t xml:space="preserve">, leading us to hypothesize that these genes are potentially the result of </w:t>
      </w:r>
      <w:del w:id="1501" w:author="Michael Chambers" w:date="2015-11-15T19:30:00Z">
        <w:r w:rsidDel="009E6C65">
          <w:delText xml:space="preserve">random </w:delText>
        </w:r>
      </w:del>
      <w:r>
        <w:t xml:space="preserve">noise </w:t>
      </w:r>
      <w:r w:rsidR="006F619C">
        <w:t xml:space="preserve">in </w:t>
      </w:r>
      <w:r w:rsidR="00742D23">
        <w:t>the</w:t>
      </w:r>
      <w:r w:rsidR="006F619C">
        <w:t xml:space="preserve"> gene expression data</w:t>
      </w:r>
      <w:r>
        <w:t xml:space="preserve"> and do not represent direct Groucho targets.</w:t>
      </w:r>
    </w:p>
    <w:p w14:paraId="7284848D" w14:textId="77777777" w:rsidR="009E6C65" w:rsidRDefault="009E6C65">
      <w:pPr>
        <w:spacing w:line="480" w:lineRule="auto"/>
        <w:rPr>
          <w:ins w:id="1502" w:author="Michael Chambers" w:date="2015-11-15T19:30:00Z"/>
        </w:rPr>
        <w:pPrChange w:id="1503" w:author="Michael Chambers" w:date="2015-11-15T19:12:00Z">
          <w:pPr>
            <w:spacing w:line="480" w:lineRule="auto"/>
            <w:ind w:firstLine="720"/>
          </w:pPr>
        </w:pPrChange>
      </w:pPr>
    </w:p>
    <w:p w14:paraId="60DDF97A" w14:textId="2A9AC015" w:rsidR="009E6C65" w:rsidRDefault="009E6C65">
      <w:pPr>
        <w:spacing w:line="480" w:lineRule="auto"/>
        <w:rPr>
          <w:ins w:id="1504" w:author="Michael Chambers" w:date="2015-11-15T20:20:00Z"/>
        </w:rPr>
        <w:pPrChange w:id="1505" w:author="Michael Chambers" w:date="2015-11-15T19:12:00Z">
          <w:pPr>
            <w:spacing w:line="480" w:lineRule="auto"/>
            <w:ind w:firstLine="720"/>
          </w:pPr>
        </w:pPrChange>
      </w:pPr>
      <w:ins w:id="1506" w:author="Michael Chambers" w:date="2015-11-15T19:30:00Z">
        <w:r>
          <w:tab/>
          <w:t xml:space="preserve">To identify potentially undocumented processes and regulatory networks in which Groucho may be involved, we </w:t>
        </w:r>
      </w:ins>
      <w:ins w:id="1507" w:author="Michael Chambers" w:date="2015-11-15T19:39:00Z">
        <w:r w:rsidR="00AE2C19">
          <w:t>annotated</w:t>
        </w:r>
      </w:ins>
      <w:ins w:id="1508" w:author="Michael Chambers" w:date="2015-11-15T19:30:00Z">
        <w:r>
          <w:t xml:space="preserve"> each set of </w:t>
        </w:r>
      </w:ins>
      <w:ins w:id="1509" w:author="Michael Chambers" w:date="2015-11-15T19:50:00Z">
        <w:r w:rsidR="00D86DC2">
          <w:t xml:space="preserve">potential </w:t>
        </w:r>
      </w:ins>
      <w:ins w:id="1510" w:author="Michael Chambers" w:date="2015-11-15T19:30:00Z">
        <w:r>
          <w:t xml:space="preserve">target genes </w:t>
        </w:r>
      </w:ins>
      <w:ins w:id="1511" w:author="Michael Chambers" w:date="2015-11-15T19:40:00Z">
        <w:r w:rsidR="00AE2C19">
          <w:t>with</w:t>
        </w:r>
      </w:ins>
      <w:ins w:id="1512" w:author="Michael Chambers" w:date="2015-11-15T19:30:00Z">
        <w:r>
          <w:t xml:space="preserve"> genetic and physical interactions curated by FlyMine </w:t>
        </w:r>
      </w:ins>
      <w:ins w:id="1513" w:author="Michael Chambers" w:date="2015-11-15T19:32:00Z">
        <w:r>
          <w:t xml:space="preserve">{Lyne, 2007 #3180} and </w:t>
        </w:r>
      </w:ins>
      <w:ins w:id="1514" w:author="Michael Chambers" w:date="2015-11-15T19:40:00Z">
        <w:r w:rsidR="00CD4190">
          <w:lastRenderedPageBreak/>
          <w:t>integrated these results into a network to search</w:t>
        </w:r>
      </w:ins>
      <w:ins w:id="1515" w:author="Michael Chambers" w:date="2015-11-15T19:32:00Z">
        <w:r>
          <w:t xml:space="preserve"> for overrepresented groups of co-regulated genes</w:t>
        </w:r>
        <w:r w:rsidR="00D86DC2">
          <w:t xml:space="preserve"> (Fig 2-27</w:t>
        </w:r>
        <w:r w:rsidR="00AE2C19">
          <w:t>)</w:t>
        </w:r>
        <w:r>
          <w:t>.</w:t>
        </w:r>
        <w:r w:rsidR="00AE2C19">
          <w:t xml:space="preserve"> </w:t>
        </w:r>
      </w:ins>
      <w:ins w:id="1516" w:author="Michael Chambers" w:date="2015-11-15T19:49:00Z">
        <w:r w:rsidR="00D86DC2">
          <w:t xml:space="preserve">Both networks </w:t>
        </w:r>
      </w:ins>
      <w:ins w:id="1517" w:author="Michael Chambers" w:date="2015-11-15T19:50:00Z">
        <w:r w:rsidR="00D86DC2">
          <w:t xml:space="preserve">exhibit a large core network comprising multiple interconnected hubs corresponding </w:t>
        </w:r>
      </w:ins>
      <w:ins w:id="1518" w:author="Michael Chambers" w:date="2015-11-15T19:51:00Z">
        <w:r w:rsidR="00DF0D48">
          <w:t xml:space="preserve">to </w:t>
        </w:r>
      </w:ins>
      <w:ins w:id="1519" w:author="Michael Chambers" w:date="2015-11-15T19:52:00Z">
        <w:r w:rsidR="00DF0D48">
          <w:t xml:space="preserve">components of signaling pathways. Both networks contain multiple E(spl)-family proteins, which Groucho is known to repress in the embryo. </w:t>
        </w:r>
      </w:ins>
      <w:ins w:id="1520" w:author="Michael Chambers" w:date="2015-11-15T20:03:00Z">
        <w:r w:rsidR="00802DAF">
          <w:t xml:space="preserve">Delta (Dl) is a </w:t>
        </w:r>
      </w:ins>
      <w:ins w:id="1521" w:author="Michael Chambers" w:date="2015-11-15T20:14:00Z">
        <w:r w:rsidR="00601C7C">
          <w:t xml:space="preserve">transmembrane </w:t>
        </w:r>
      </w:ins>
      <w:ins w:id="1522" w:author="Michael Chambers" w:date="2015-11-15T20:03:00Z">
        <w:r w:rsidR="00802DAF">
          <w:t xml:space="preserve">ligand </w:t>
        </w:r>
      </w:ins>
      <w:ins w:id="1523" w:author="Michael Chambers" w:date="2015-11-15T20:04:00Z">
        <w:r w:rsidR="00802DAF">
          <w:t>of the Notch</w:t>
        </w:r>
      </w:ins>
      <w:ins w:id="1524" w:author="Michael Chambers" w:date="2015-11-15T20:13:00Z">
        <w:r w:rsidR="00601C7C">
          <w:t xml:space="preserve"> (N)</w:t>
        </w:r>
      </w:ins>
      <w:ins w:id="1525" w:author="Michael Chambers" w:date="2015-11-15T20:04:00Z">
        <w:r w:rsidR="00802DAF">
          <w:t xml:space="preserve"> signaling pathway</w:t>
        </w:r>
      </w:ins>
      <w:ins w:id="1526" w:author="Michael Chambers" w:date="2015-11-15T20:14:00Z">
        <w:r w:rsidR="00601C7C">
          <w:t>, and complete activation of this pathway requires both Groucho and E(spl)-family proteins</w:t>
        </w:r>
      </w:ins>
      <w:ins w:id="1527" w:author="Michael Chambers" w:date="2015-11-15T20:15:00Z">
        <w:r w:rsidR="00601C7C">
          <w:t xml:space="preserve"> {Heitzler, 1996 #3181}</w:t>
        </w:r>
      </w:ins>
      <w:ins w:id="1528" w:author="Michael Chambers" w:date="2015-11-15T20:14:00Z">
        <w:r w:rsidR="00601C7C">
          <w:t xml:space="preserve">. </w:t>
        </w:r>
      </w:ins>
      <w:ins w:id="1529" w:author="Michael Chambers" w:date="2015-11-15T20:16:00Z">
        <w:r w:rsidR="00AB09C6">
          <w:t xml:space="preserve">Atonal (ato) and Sprouty (sty) </w:t>
        </w:r>
      </w:ins>
      <w:ins w:id="1530" w:author="Michael Chambers" w:date="2015-11-15T20:19:00Z">
        <w:r w:rsidR="00AB09C6">
          <w:t>are factors with known functions in respiratory and eye development, respectively {Jarman, 1994 #3183}</w:t>
        </w:r>
        <w:r w:rsidR="00AB09C6" w:rsidRPr="00AB09C6">
          <w:t xml:space="preserve"> </w:t>
        </w:r>
        <w:r w:rsidR="00AB09C6">
          <w:t xml:space="preserve">{Hacohen, 1998 #3182}, in which Groucho’s potential roles have not been </w:t>
        </w:r>
      </w:ins>
      <w:ins w:id="1531" w:author="Michael Chambers" w:date="2015-11-15T20:20:00Z">
        <w:r w:rsidR="00AB09C6">
          <w:t>investigated</w:t>
        </w:r>
      </w:ins>
      <w:ins w:id="1532" w:author="Michael Chambers" w:date="2015-11-15T20:19:00Z">
        <w:r w:rsidR="00AB09C6">
          <w:t>.</w:t>
        </w:r>
      </w:ins>
    </w:p>
    <w:p w14:paraId="0DC7B9A0" w14:textId="1D73DB4A" w:rsidR="00361B22" w:rsidRDefault="00361B22">
      <w:pPr>
        <w:spacing w:line="480" w:lineRule="auto"/>
        <w:rPr>
          <w:ins w:id="1533" w:author="Michael Chambers" w:date="2015-11-15T19:30:00Z"/>
        </w:rPr>
        <w:pPrChange w:id="1534" w:author="Michael Chambers" w:date="2015-11-15T19:12:00Z">
          <w:pPr>
            <w:spacing w:line="480" w:lineRule="auto"/>
            <w:ind w:firstLine="720"/>
          </w:pPr>
        </w:pPrChange>
      </w:pPr>
      <w:ins w:id="1535" w:author="Michael Chambers" w:date="2015-11-15T20:20:00Z">
        <w:r>
          <w:tab/>
          <w:t xml:space="preserve">The </w:t>
        </w:r>
      </w:ins>
      <w:ins w:id="1536" w:author="Michael Chambers" w:date="2015-11-15T20:22:00Z">
        <w:r w:rsidR="007B038F">
          <w:t xml:space="preserve">core </w:t>
        </w:r>
      </w:ins>
      <w:ins w:id="1537" w:author="Michael Chambers" w:date="2015-11-15T20:20:00Z">
        <w:r>
          <w:t>regulatory network of targets identified by Grouch</w:t>
        </w:r>
        <w:r w:rsidR="007B038F">
          <w:t>o occupancy is somewhat larger and</w:t>
        </w:r>
      </w:ins>
      <w:ins w:id="1538" w:author="Michael Chambers" w:date="2015-11-15T20:22:00Z">
        <w:r w:rsidR="007B038F">
          <w:t xml:space="preserve"> encompasses additional regulatory hubs</w:t>
        </w:r>
      </w:ins>
      <w:ins w:id="1539" w:author="Michael Chambers" w:date="2015-11-15T20:20:00Z">
        <w:r w:rsidR="007B038F">
          <w:t xml:space="preserve"> </w:t>
        </w:r>
      </w:ins>
      <w:ins w:id="1540" w:author="Michael Chambers" w:date="2015-11-15T20:21:00Z">
        <w:r>
          <w:t>(Fig. 2-27B)</w:t>
        </w:r>
      </w:ins>
      <w:ins w:id="1541" w:author="Michael Chambers" w:date="2015-11-15T20:20:00Z">
        <w:r>
          <w:t xml:space="preserve">. </w:t>
        </w:r>
      </w:ins>
      <w:ins w:id="1542" w:author="Michael Chambers" w:date="2015-11-15T20:24:00Z">
        <w:r w:rsidR="007B038F">
          <w:t>These hubs primarily</w:t>
        </w:r>
      </w:ins>
      <w:ins w:id="1543" w:author="Michael Chambers" w:date="2015-11-15T20:22:00Z">
        <w:r w:rsidR="007B038F">
          <w:t xml:space="preserve"> correspond to components of multiple signaling pathway, including Decapentaplegic (</w:t>
        </w:r>
      </w:ins>
      <w:ins w:id="1544" w:author="Michael Chambers" w:date="2015-11-15T20:24:00Z">
        <w:r w:rsidR="007B038F">
          <w:t>dpp</w:t>
        </w:r>
      </w:ins>
      <w:ins w:id="1545" w:author="Michael Chambers" w:date="2015-11-15T20:22:00Z">
        <w:r w:rsidR="007B038F">
          <w:t xml:space="preserve">), Wingless (wg), and Ras/MAPK (Egfr and aop). </w:t>
        </w:r>
      </w:ins>
      <w:ins w:id="1546" w:author="Michael Chambers" w:date="2015-11-15T20:26:00Z">
        <w:r w:rsidR="007B038F">
          <w:t xml:space="preserve">Pannier (pnr) is </w:t>
        </w:r>
      </w:ins>
      <w:ins w:id="1547" w:author="Michael Chambers" w:date="2015-11-15T20:28:00Z">
        <w:r w:rsidR="007B038F">
          <w:t xml:space="preserve">a </w:t>
        </w:r>
      </w:ins>
      <w:ins w:id="1548" w:author="Michael Chambers" w:date="2015-11-15T20:27:00Z">
        <w:r w:rsidR="007B038F">
          <w:t>transcription factor activated by Dpp signaling</w:t>
        </w:r>
      </w:ins>
      <w:ins w:id="1549" w:author="Michael Chambers" w:date="2015-11-15T20:29:00Z">
        <w:r w:rsidR="007B038F">
          <w:t xml:space="preserve"> and</w:t>
        </w:r>
      </w:ins>
      <w:ins w:id="1550" w:author="Michael Chambers" w:date="2015-11-15T20:26:00Z">
        <w:r w:rsidR="007B038F">
          <w:t xml:space="preserve"> involved in dorsoventral patterning</w:t>
        </w:r>
      </w:ins>
      <w:ins w:id="1551" w:author="Michael Chambers" w:date="2015-11-15T20:29:00Z">
        <w:r w:rsidR="007B038F">
          <w:t xml:space="preserve"> </w:t>
        </w:r>
      </w:ins>
      <w:ins w:id="1552" w:author="Michael Chambers" w:date="2015-11-15T20:34:00Z">
        <w:r w:rsidR="004E16D8">
          <w:t xml:space="preserve">and cardiogenesis </w:t>
        </w:r>
      </w:ins>
      <w:ins w:id="1553" w:author="Michael Chambers" w:date="2015-11-15T20:29:00Z">
        <w:r w:rsidR="007B038F">
          <w:t>{Herranz, 2001 #3184}</w:t>
        </w:r>
      </w:ins>
      <w:ins w:id="1554" w:author="Michael Chambers" w:date="2015-11-15T20:26:00Z">
        <w:r w:rsidR="004E16D8">
          <w:t xml:space="preserve">. </w:t>
        </w:r>
      </w:ins>
      <w:ins w:id="1555" w:author="Michael Chambers" w:date="2015-11-15T20:36:00Z">
        <w:r w:rsidR="004E16D8">
          <w:t xml:space="preserve">Groucho is recruited to Tinman, a Pannier-interacting protein, to </w:t>
        </w:r>
      </w:ins>
      <w:ins w:id="1556" w:author="Michael Chambers" w:date="2015-11-15T20:37:00Z">
        <w:r w:rsidR="004E16D8">
          <w:t>regulate</w:t>
        </w:r>
      </w:ins>
      <w:ins w:id="1557" w:author="Michael Chambers" w:date="2015-11-15T20:36:00Z">
        <w:r w:rsidR="004E16D8">
          <w:t xml:space="preserve"> cardiac </w:t>
        </w:r>
      </w:ins>
      <w:ins w:id="1558" w:author="Michael Chambers" w:date="2015-11-15T20:37:00Z">
        <w:r w:rsidR="004E16D8">
          <w:t>gene expression</w:t>
        </w:r>
      </w:ins>
      <w:ins w:id="1559" w:author="Michael Chambers" w:date="2015-11-15T20:38:00Z">
        <w:r w:rsidR="004E16D8">
          <w:t xml:space="preserve"> {Choi, 1999 #3186}</w:t>
        </w:r>
      </w:ins>
      <w:ins w:id="1560" w:author="Michael Chambers" w:date="2015-11-15T20:37:00Z">
        <w:r w:rsidR="004E16D8">
          <w:t xml:space="preserve">. </w:t>
        </w:r>
      </w:ins>
      <w:ins w:id="1561" w:author="Michael Chambers" w:date="2015-11-15T20:39:00Z">
        <w:r w:rsidR="004E16D8">
          <w:t xml:space="preserve">The association and regulation of multiple Pannier target genes </w:t>
        </w:r>
      </w:ins>
      <w:ins w:id="1562" w:author="Michael Chambers" w:date="2015-11-15T20:40:00Z">
        <w:r w:rsidR="004E16D8">
          <w:t>by Groucho may represent a significant contribution by Groucho to cardiac development.</w:t>
        </w:r>
      </w:ins>
    </w:p>
    <w:p w14:paraId="6358ED1A" w14:textId="77777777" w:rsidR="00903FF8" w:rsidDel="00311EA4" w:rsidRDefault="00903FF8">
      <w:pPr>
        <w:spacing w:line="480" w:lineRule="auto"/>
        <w:rPr>
          <w:del w:id="1563" w:author="Michael Chambers" w:date="2015-11-14T16:14:00Z"/>
          <w:i/>
        </w:rPr>
      </w:pPr>
    </w:p>
    <w:p w14:paraId="3E664FDE" w14:textId="6CE69000" w:rsidR="00683D3D" w:rsidDel="00311EA4" w:rsidRDefault="00683D3D">
      <w:pPr>
        <w:spacing w:line="480" w:lineRule="auto"/>
        <w:rPr>
          <w:del w:id="1564" w:author="Michael Chambers" w:date="2015-11-14T16:13:00Z"/>
          <w:i/>
        </w:rPr>
      </w:pPr>
      <w:del w:id="1565" w:author="Michael Chambers" w:date="2015-11-14T16:13:00Z">
        <w:r w:rsidDel="00311EA4">
          <w:rPr>
            <w:i/>
          </w:rPr>
          <w:delText>Groucho-regulated genes are enriched for stalled RNA polymerase</w:delText>
        </w:r>
      </w:del>
    </w:p>
    <w:p w14:paraId="0EE7EE2D" w14:textId="642F524C" w:rsidR="00683D3D" w:rsidDel="00311EA4" w:rsidRDefault="00683D3D">
      <w:pPr>
        <w:spacing w:line="480" w:lineRule="auto"/>
        <w:rPr>
          <w:del w:id="1566" w:author="Michael Chambers" w:date="2015-11-14T16:13:00Z"/>
          <w:i/>
        </w:rPr>
      </w:pPr>
    </w:p>
    <w:p w14:paraId="1AE4084D" w14:textId="7679DC29" w:rsidR="00866555" w:rsidDel="00311EA4" w:rsidRDefault="009B74B7">
      <w:pPr>
        <w:spacing w:line="480" w:lineRule="auto"/>
        <w:rPr>
          <w:del w:id="1567" w:author="Michael Chambers" w:date="2015-11-14T16:13:00Z"/>
        </w:rPr>
        <w:pPrChange w:id="1568" w:author="Michael Chambers" w:date="2015-11-15T19:12:00Z">
          <w:pPr>
            <w:spacing w:line="480" w:lineRule="auto"/>
            <w:ind w:firstLine="720"/>
          </w:pPr>
        </w:pPrChange>
      </w:pPr>
      <w:del w:id="1569" w:author="Michael Chambers" w:date="2015-11-14T16:13:00Z">
        <w:r w:rsidDel="00311EA4">
          <w:delText>Promot</w:delText>
        </w:r>
      </w:del>
      <w:del w:id="1570" w:author="Michael Chambers" w:date="2015-11-06T21:33:00Z">
        <w:r w:rsidDel="004E5444">
          <w:delText>o</w:delText>
        </w:r>
      </w:del>
      <w:del w:id="1571"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572" w:author="Albert Courey" w:date="2015-11-12T18:02:00Z">
        <w:del w:id="1573" w:author="Michael Chambers" w:date="2015-11-14T16:13:00Z">
          <w:r w:rsidR="00512087" w:rsidDel="00311EA4">
            <w:delText>was originally</w:delText>
          </w:r>
        </w:del>
      </w:ins>
      <w:del w:id="1574"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575" w:author="Michael Chambers" w:date="2015-11-06T21:44:00Z">
        <w:r w:rsidDel="00680BDB">
          <w:rPr>
            <w:i/>
          </w:rPr>
          <w:delText>o</w:delText>
        </w:r>
      </w:del>
      <w:del w:id="1576"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577"/>
        </w:r>
        <w:r w:rsidR="00866555" w:rsidDel="00311EA4">
          <w:delText xml:space="preserve"> </w:delText>
        </w:r>
      </w:del>
    </w:p>
    <w:p w14:paraId="770FE57D" w14:textId="5CB82C82" w:rsidR="00683D3D" w:rsidRPr="00AB3610" w:rsidDel="00311EA4" w:rsidRDefault="00866555">
      <w:pPr>
        <w:spacing w:line="480" w:lineRule="auto"/>
        <w:rPr>
          <w:del w:id="1578" w:author="Michael Chambers" w:date="2015-11-14T16:13:00Z"/>
        </w:rPr>
        <w:pPrChange w:id="1579" w:author="Michael Chambers" w:date="2015-11-15T19:12:00Z">
          <w:pPr>
            <w:spacing w:line="480" w:lineRule="auto"/>
            <w:ind w:firstLine="720"/>
          </w:pPr>
        </w:pPrChange>
      </w:pPr>
      <w:del w:id="1580"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581" w:author="Michael Chambers" w:date="2015-11-06T23:59:00Z">
        <w:r w:rsidR="009D10E7" w:rsidDel="00BA4869">
          <w:delText>2</w:delText>
        </w:r>
      </w:del>
      <w:del w:id="1582"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583"/>
        <w:r w:rsidR="00AB3610" w:rsidDel="00311EA4">
          <w:delText>repression</w:delText>
        </w:r>
        <w:commentRangeEnd w:id="1583"/>
        <w:r w:rsidR="007B2980" w:rsidDel="00311EA4">
          <w:rPr>
            <w:rStyle w:val="CommentReference"/>
          </w:rPr>
          <w:commentReference w:id="1583"/>
        </w:r>
        <w:r w:rsidR="00AB3610" w:rsidDel="00311EA4">
          <w:delText>.</w:delText>
        </w:r>
      </w:del>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584" w:author="Michael Chambers" w:date="2015-08-26T15:52:00Z"/>
        </w:rPr>
      </w:pPr>
      <w:bookmarkStart w:id="1585" w:name="revised-results-section"/>
      <w:bookmarkEnd w:id="1585"/>
      <w:r>
        <w:lastRenderedPageBreak/>
        <w:t>Discussion</w:t>
      </w:r>
    </w:p>
    <w:p w14:paraId="6A287F00" w14:textId="77777777" w:rsidR="003C0EDF" w:rsidRDefault="003C0EDF">
      <w:pPr>
        <w:rPr>
          <w:ins w:id="1586" w:author="Michael Chambers" w:date="2015-08-26T15:52:00Z"/>
        </w:rPr>
        <w:pPrChange w:id="1587" w:author="Michael Chambers" w:date="2015-08-26T15:52:00Z">
          <w:pPr>
            <w:pStyle w:val="Heading2"/>
            <w:spacing w:line="480" w:lineRule="auto"/>
          </w:pPr>
        </w:pPrChange>
      </w:pPr>
    </w:p>
    <w:p w14:paraId="19A28E08" w14:textId="696EEADC" w:rsidR="003C0EDF" w:rsidRDefault="003C0EDF">
      <w:pPr>
        <w:spacing w:line="480" w:lineRule="auto"/>
        <w:ind w:firstLine="720"/>
        <w:rPr>
          <w:ins w:id="1588" w:author="Michael Chambers" w:date="2015-08-26T15:52:00Z"/>
        </w:rPr>
        <w:pPrChange w:id="1589" w:author="Michael Chambers" w:date="2015-11-06T22:57:00Z">
          <w:pPr>
            <w:spacing w:line="480" w:lineRule="auto"/>
          </w:pPr>
        </w:pPrChange>
      </w:pPr>
      <w:ins w:id="1590"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591" w:author="Michael Chambers" w:date="2015-08-26T15:52:00Z"/>
        </w:rPr>
      </w:pPr>
      <w:ins w:id="1592"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w:t>
        </w:r>
        <w:r>
          <w:lastRenderedPageBreak/>
          <w:t xml:space="preserve">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593" w:author="Michael Chambers" w:date="2015-08-26T15:52:00Z"/>
        </w:rPr>
      </w:pPr>
      <w:ins w:id="1594"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w:t>
        </w:r>
        <w:r>
          <w:lastRenderedPageBreak/>
          <w:t xml:space="preserve">#3052}.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1595"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7"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5"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5" w:author="Albert Courey" w:date="2015-11-12T12:43:00Z" w:initials="AC">
    <w:p w14:paraId="00A6B958" w14:textId="526734A4" w:rsidR="007B2980" w:rsidRDefault="007B2980">
      <w:pPr>
        <w:pStyle w:val="CommentText"/>
      </w:pPr>
      <w:r>
        <w:rPr>
          <w:rStyle w:val="CommentReference"/>
        </w:rPr>
        <w:annotationRef/>
      </w:r>
      <w:r>
        <w:t>I think you should be able to get this from Wiam’s PLOS One paper.</w:t>
      </w:r>
    </w:p>
  </w:comment>
  <w:comment w:id="222"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57" w:author="Albert Courey" w:date="2015-11-12T14:59:00Z" w:initials="AC">
    <w:p w14:paraId="2639C29C" w14:textId="2B89588A" w:rsidR="007B2980" w:rsidRDefault="007B2980">
      <w:pPr>
        <w:pStyle w:val="CommentText"/>
      </w:pPr>
      <w:r>
        <w:rPr>
          <w:rStyle w:val="CommentReference"/>
        </w:rPr>
        <w:annotationRef/>
      </w:r>
      <w:r>
        <w:t>I wouldn’t talk about the binding of Gro to the neuroectordermal genes unless you can show that Gro is binding to Dorsal-binding regulatory elements.</w:t>
      </w:r>
    </w:p>
  </w:comment>
  <w:comment w:id="1139"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38"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39"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65"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494"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577"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583"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73EB"/>
    <w:rsid w:val="00D53A78"/>
    <w:rsid w:val="00D55510"/>
    <w:rsid w:val="00D65F42"/>
    <w:rsid w:val="00D662BF"/>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E1BE6-CEAA-C848-BABD-72BA4B5F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30</Pages>
  <Words>10571</Words>
  <Characters>60256</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70686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151</cp:revision>
  <cp:lastPrinted>2015-11-13T02:10:00Z</cp:lastPrinted>
  <dcterms:created xsi:type="dcterms:W3CDTF">2015-08-24T19:24:00Z</dcterms:created>
  <dcterms:modified xsi:type="dcterms:W3CDTF">2015-11-16T09:38:00Z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