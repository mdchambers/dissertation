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w:t>
      </w:r>
      <w:proofErr w:type="spellStart"/>
      <w:r>
        <w:t>Gro</w:t>
      </w:r>
      <w:proofErr w:type="spellEnd"/>
      <w:r>
        <w:t xml:space="preserve">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54699498" w14:textId="1BF7B65C" w:rsidR="00D17E0A" w:rsidRDefault="00D17E0A" w:rsidP="00D17E0A">
      <w:pPr>
        <w:spacing w:line="480" w:lineRule="auto"/>
        <w:ind w:firstLine="720"/>
      </w:pPr>
      <w:r>
        <w:t xml:space="preserve">The </w:t>
      </w:r>
      <w:proofErr w:type="spellStart"/>
      <w:r>
        <w:t>corepressor</w:t>
      </w:r>
      <w:proofErr w:type="spellEnd"/>
      <w:r>
        <w:t xml:space="preserve"> Groucho (</w:t>
      </w:r>
      <w:proofErr w:type="spellStart"/>
      <w:r>
        <w:t>Gro</w:t>
      </w:r>
      <w:proofErr w:type="spellEnd"/>
      <w:r>
        <w:t xml:space="preserve">)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w:t>
      </w:r>
      <w:proofErr w:type="spellStart"/>
      <w:r>
        <w:t>Gro</w:t>
      </w:r>
      <w:proofErr w:type="spellEnd"/>
      <w:r>
        <w:t xml:space="preserve"> is crucial to the spatial and temporal restriction of gene expression beginning very early in embryonic development and continuing throughout larval and </w:t>
      </w:r>
      <w:proofErr w:type="spellStart"/>
      <w:r>
        <w:t>pupal</w:t>
      </w:r>
      <w:proofErr w:type="spellEnd"/>
      <w:r>
        <w:t xml:space="preserve"> development. As </w:t>
      </w:r>
      <w:proofErr w:type="spellStart"/>
      <w:r>
        <w:t>Gro</w:t>
      </w:r>
      <w:proofErr w:type="spellEnd"/>
      <w:r>
        <w:t xml:space="preserve"> mRNA is maternally deposited in the oocyte, high levels of the protein are present from the onset of development, and as such </w:t>
      </w:r>
      <w:proofErr w:type="spellStart"/>
      <w:r>
        <w:t>Gro</w:t>
      </w:r>
      <w:proofErr w:type="spellEnd"/>
      <w:r>
        <w:t xml:space="preserve"> participates in many of the earliest transcriptional decisions in the embryo. Due to the highly-connected position of </w:t>
      </w:r>
      <w:proofErr w:type="spellStart"/>
      <w:r>
        <w:t>Gro</w:t>
      </w:r>
      <w:proofErr w:type="spellEnd"/>
      <w:r>
        <w:t xml:space="preserve"> in the developmental regulatory network, changes in </w:t>
      </w:r>
      <w:proofErr w:type="spellStart"/>
      <w:r>
        <w:t>Gro</w:t>
      </w:r>
      <w:proofErr w:type="spellEnd"/>
      <w:r>
        <w:t xml:space="preserve"> levels or function result in profound developmental abnormalities and </w:t>
      </w:r>
      <w:commentRangeStart w:id="2"/>
      <w:r>
        <w:t>disease</w:t>
      </w:r>
      <w:commentRangeEnd w:id="2"/>
      <w:r>
        <w:rPr>
          <w:rStyle w:val="CommentReference"/>
        </w:rPr>
        <w:commentReference w:id="2"/>
      </w:r>
      <w:r>
        <w:t>.</w:t>
      </w:r>
      <w:ins w:id="3" w:author="Michael Chambers" w:date="2015-08-26T15:30:00Z">
        <w:r w:rsidR="004B64AB">
          <w:t xml:space="preserve"> In this study, we utilize high-throughput sequencing technologies </w:t>
        </w:r>
      </w:ins>
      <w:ins w:id="4" w:author="Michael Chambers" w:date="2015-08-26T15:31:00Z">
        <w:r w:rsidR="004B64AB">
          <w:t xml:space="preserve">to </w:t>
        </w:r>
      </w:ins>
      <w:ins w:id="5" w:author="Michael Chambers" w:date="2015-08-26T15:30:00Z">
        <w:r w:rsidR="004B64AB">
          <w:t xml:space="preserve">characterize the dynamics of </w:t>
        </w:r>
      </w:ins>
      <w:ins w:id="6" w:author="Michael Chambers" w:date="2015-08-26T15:31:00Z">
        <w:r w:rsidR="004B64AB">
          <w:t xml:space="preserve">Groucho genomic binding and </w:t>
        </w:r>
      </w:ins>
      <w:ins w:id="7" w:author="Michael Chambers" w:date="2015-08-26T15:34:00Z">
        <w:r w:rsidR="004B64AB">
          <w:t>identify</w:t>
        </w:r>
      </w:ins>
      <w:ins w:id="8" w:author="Michael Chambers" w:date="2015-08-26T15:31:00Z">
        <w:r w:rsidR="004B64AB">
          <w:t xml:space="preserve"> Groucho repressive targets. </w:t>
        </w:r>
      </w:ins>
      <w:ins w:id="9" w:author="Michael Chambers" w:date="2015-08-26T15:32:00Z">
        <w:r w:rsidR="004B64AB">
          <w:t>Global analysis of Groucho binding patterns</w:t>
        </w:r>
      </w:ins>
      <w:ins w:id="10" w:author="Michael Chambers" w:date="2015-08-26T15:35:00Z">
        <w:r w:rsidR="004B64AB">
          <w:t xml:space="preserve"> via ChIP-seq</w:t>
        </w:r>
      </w:ins>
      <w:ins w:id="11" w:author="Michael Chambers" w:date="2015-08-26T15:32:00Z">
        <w:r w:rsidR="004B64AB">
          <w:t xml:space="preserve"> allows us </w:t>
        </w:r>
      </w:ins>
      <w:ins w:id="12" w:author="Michael Chambers" w:date="2015-08-26T15:34:00Z">
        <w:r w:rsidR="004B64AB">
          <w:t xml:space="preserve">to gain insight into the mechanisms of Groucho-mediated repression. </w:t>
        </w:r>
      </w:ins>
      <w:ins w:id="13" w:author="Michael Chambers" w:date="2015-08-26T15:35:00Z">
        <w:r w:rsidR="004B64AB">
          <w:t xml:space="preserve">Analysis of the embryonic transcriptome under conditions of perturbed Groucho dosage enabled us to dissect Groucho’s role in multiple signaling pathways and, integrated with the ChIP-seq data, to identify these targets and participatory roles with a high confidence. </w:t>
        </w:r>
      </w:ins>
    </w:p>
    <w:p w14:paraId="71767949" w14:textId="77777777" w:rsidR="00D17E0A" w:rsidRDefault="00D17E0A" w:rsidP="00D17E0A">
      <w:pPr>
        <w:spacing w:line="480" w:lineRule="auto"/>
        <w:ind w:firstLine="720"/>
      </w:pPr>
      <w:r>
        <w:t xml:space="preserve">Although </w:t>
      </w:r>
      <w:proofErr w:type="spellStart"/>
      <w:r>
        <w:t>Gro</w:t>
      </w:r>
      <w:proofErr w:type="spellEnd"/>
      <w:r>
        <w:t xml:space="preserve">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 xml:space="preserve">/MAPK pathway. In addition, although </w:t>
      </w:r>
      <w:proofErr w:type="spellStart"/>
      <w:r>
        <w:t>Gro</w:t>
      </w:r>
      <w:proofErr w:type="spellEnd"/>
      <w:r>
        <w:t xml:space="preserve"> does not bind to DNA directly, it may participate via unknown mechanisms in target gene selection. This is demonstrated by a </w:t>
      </w:r>
      <w:proofErr w:type="spellStart"/>
      <w:r>
        <w:t>Gro</w:t>
      </w:r>
      <w:proofErr w:type="spellEnd"/>
      <w:r>
        <w:t xml:space="preserve"> deletion analysis in which it was shown that deletion of a </w:t>
      </w:r>
      <w:proofErr w:type="spellStart"/>
      <w:r>
        <w:t>Gro</w:t>
      </w:r>
      <w:proofErr w:type="spellEnd"/>
      <w:r>
        <w:t xml:space="preserve">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w:t>
      </w:r>
      <w:proofErr w:type="spellStart"/>
      <w:r>
        <w:t>Gro</w:t>
      </w:r>
      <w:proofErr w:type="spellEnd"/>
      <w:r>
        <w:t xml:space="preserve"> in multiple developmental processes, especially in the  early embryo, no systematic genome-wide investigation has been undertaken to position </w:t>
      </w:r>
      <w:proofErr w:type="spellStart"/>
      <w:r>
        <w:t>Gro</w:t>
      </w:r>
      <w:proofErr w:type="spellEnd"/>
      <w:r>
        <w:t xml:space="preserve"> in the fly developmental regulatory network. A more thorough understanding of the recruitment patterns of </w:t>
      </w:r>
      <w:proofErr w:type="spellStart"/>
      <w:r>
        <w:t>Gro</w:t>
      </w:r>
      <w:proofErr w:type="spellEnd"/>
      <w:r>
        <w:t xml:space="preserve"> in the early embryo, and the dynamics of such binding, will allow us to address multiple questions about the mechanism of </w:t>
      </w:r>
      <w:proofErr w:type="spellStart"/>
      <w:r>
        <w:t>Gro</w:t>
      </w:r>
      <w:proofErr w:type="spellEnd"/>
      <w:r>
        <w:t xml:space="preserve">-mediated repression and the position of </w:t>
      </w:r>
      <w:proofErr w:type="spellStart"/>
      <w:r>
        <w:t>Gro</w:t>
      </w:r>
      <w:proofErr w:type="spellEnd"/>
      <w:r>
        <w:t xml:space="preserve"> in the regulatory hierarchy of pattern formation. </w:t>
      </w:r>
    </w:p>
    <w:p w14:paraId="53DAA721" w14:textId="52D168D1" w:rsidR="00D17E0A" w:rsidRDefault="00D17E0A" w:rsidP="00D17E0A">
      <w:pPr>
        <w:spacing w:line="480" w:lineRule="auto"/>
        <w:ind w:firstLine="720"/>
      </w:pPr>
      <w:proofErr w:type="spellStart"/>
      <w:r>
        <w:t>Gro</w:t>
      </w:r>
      <w:proofErr w:type="spellEnd"/>
      <w:r>
        <w:t xml:space="preserve"> </w:t>
      </w:r>
      <w:proofErr w:type="spellStart"/>
      <w:r>
        <w:t>tetramerizes</w:t>
      </w:r>
      <w:proofErr w:type="spellEnd"/>
      <w:r>
        <w:t xml:space="preserve"> and perhaps forms higher order oligomers </w:t>
      </w:r>
      <w:r>
        <w:rPr>
          <w:i/>
        </w:rPr>
        <w:t xml:space="preserve">in vitro. </w:t>
      </w:r>
      <w:r>
        <w:t xml:space="preserve">This together with the observations that </w:t>
      </w:r>
      <w:proofErr w:type="spellStart"/>
      <w:r>
        <w:t>Gro</w:t>
      </w:r>
      <w:proofErr w:type="spellEnd"/>
      <w:r>
        <w:t xml:space="preserve"> is required for long-range repression and that it binds core histones has led to the suggestion that </w:t>
      </w:r>
      <w:proofErr w:type="spellStart"/>
      <w:r>
        <w:t>Gro</w:t>
      </w:r>
      <w:proofErr w:type="spellEnd"/>
      <w:r>
        <w:t xml:space="preserve">-mediated repression may involve spreading along </w:t>
      </w:r>
      <w:proofErr w:type="spellStart"/>
      <w:r>
        <w:t>chromain</w:t>
      </w:r>
      <w:proofErr w:type="spellEnd"/>
      <w:r>
        <w:t xml:space="preserve">. Indeed, in some contexts </w:t>
      </w:r>
      <w:proofErr w:type="spellStart"/>
      <w:r>
        <w:t>Gro</w:t>
      </w:r>
      <w:proofErr w:type="spellEnd"/>
      <w:r>
        <w:t xml:space="preserve"> oligomerization is necessary for repression </w:t>
      </w:r>
      <w:r>
        <w:rPr>
          <w:i/>
        </w:rPr>
        <w:t xml:space="preserve">in vitro </w:t>
      </w:r>
      <w:r>
        <w:fldChar w:fldCharType="begin"/>
      </w:r>
      <w:r>
        <w:instrText xml:space="preserve"> ADDIN EN.CITE &lt;EndNote&gt;&lt;Cite&gt;&lt;Author&gt;Chen&lt;/Author&gt;&lt;Year&gt;1998&lt;/Year&gt;&lt;RecNum&gt;267&lt;/RecNum&gt;&lt;DisplayText&gt;(Chen et al., 1998)&lt;/DisplayText&gt;&lt;record&gt;&lt;rec-number&gt;267&lt;/rec-number&gt;&lt;foreign-keys&gt;&lt;key app="EN" db-id="txpdr0vslpwzage5afxvdv2xds5vfp9zsafw" timestamp="1435089950"&gt;267&lt;/key&gt;&lt;/foreign-keys&gt;&lt;ref-type name="Journal Article"&gt;17&lt;/ref-type&gt;&lt;contributors&gt;&lt;authors&gt;&lt;author&gt;Chen, G&lt;/author&gt;&lt;author&gt;Nguyen, PH&lt;/author&gt;&lt;author&gt;Courey, AJ&lt;/author&gt;&lt;/authors&gt;&lt;/contributors&gt;&lt;titles&gt;&lt;title&gt;A role for Groucho tetramerization in transcriptional repression&lt;/title&gt;&lt;secondary-title&gt;Molecular and Cellular Biology&lt;/secondary-title&gt;&lt;/titles&gt;&lt;periodical&gt;&lt;full-title&gt;Molecular and Cellular Biology&lt;/full-title&gt;&lt;/periodical&gt;&lt;pages&gt;7259&lt;/pages&gt;&lt;volume&gt;18&lt;/volume&gt;&lt;number&gt;12&lt;/number&gt;&lt;dates&gt;&lt;year&gt;1998&lt;/year&gt;&lt;/dates&gt;&lt;accession-num&gt;12659321171854854036related:lIf9qYjxrq8J&lt;/accession-num&gt;&lt;label&gt;p00799&lt;/label&gt;&lt;urls&gt;&lt;pdf-urls&gt;&lt;url&gt;file://localhost/Users/mike/Documents/Papers2/Articles/1998/Chen/Chen-1998-Molecular%20and%20Cellular%20Biology-A%20role%20for%20Groucho%20tetramerization%20in%20transcriptional%20repression.pdf&lt;/url&gt;&lt;/pdf-urls&gt;&lt;/urls&gt;&lt;custom3&gt;papers2://publication/uuid/34BD7305-0F5D-476D-BE38-64AB312C9AD4&lt;/custom3&gt;&lt;/record&gt;&lt;/Cite&gt;&lt;/EndNote&gt;</w:instrText>
      </w:r>
      <w:r>
        <w:fldChar w:fldCharType="separate"/>
      </w:r>
      <w:r>
        <w:rPr>
          <w:noProof/>
        </w:rPr>
        <w:t>(Chen et al., 1998)</w:t>
      </w:r>
      <w:r>
        <w:fldChar w:fldCharType="end"/>
      </w:r>
      <w:r>
        <w:t xml:space="preserve"> and </w:t>
      </w:r>
      <w:r>
        <w:rPr>
          <w:i/>
        </w:rPr>
        <w:t xml:space="preserve">in vivo </w:t>
      </w:r>
      <w:r>
        <w:fldChar w:fldCharType="begin"/>
      </w:r>
      <w:r>
        <w:instrText xml:space="preserve"> ADDIN EN.CITE &lt;EndNote&gt;&lt;Cite&gt;&lt;Author&gt;Song&lt;/Author&gt;&lt;Year&gt;2004&lt;/Year&gt;&lt;RecNum&gt;1161&lt;/RecNum&gt;&lt;DisplayText&gt;(Song et al., 2004)&lt;/DisplayText&gt;&lt;record&gt;&lt;rec-number&gt;1161&lt;/rec-number&gt;&lt;foreign-keys&gt;&lt;key app="EN" db-id="txpdr0vslpwzage5afxvdv2xds5vfp9zsafw" timestamp="1435089951"&gt;1161&lt;/key&gt;&lt;/foreign-keys&gt;&lt;ref-type name="Journal Article"&gt;17&lt;/ref-type&gt;&lt;contributors&gt;&lt;authors&gt;&lt;author&gt;Song, Haiyun&lt;/author&gt;&lt;author&gt;Hasson, Peleg&lt;/author&gt;&lt;author&gt;Paroush, Ze&amp;amp;apos;ev&lt;/author&gt;&lt;author&gt;Courey, Albert J&lt;/author&gt;&lt;/authors&gt;&lt;/contributors&gt;&lt;auth-address&gt;Department of Chemistry and Biochemistry, University of California, Los Angeles, Los Angeles, California 90095-1569, USA.&lt;/auth-address&gt;&lt;titles&gt;&lt;title&gt;Groucho oligomerization is required for repression in vivo.&lt;/title&gt;&lt;secondary-title&gt;Molecular and Cellular Biology&lt;/secondary-title&gt;&lt;/titles&gt;&lt;periodical&gt;&lt;full-title&gt;Molecular and Cellular Biology&lt;/full-title&gt;&lt;/periodical&gt;&lt;pages&gt;4341-4350&lt;/pages&gt;&lt;volume&gt;24&lt;/volume&gt;&lt;number&gt;10&lt;/number&gt;&lt;dates&gt;&lt;year&gt;2004&lt;/year&gt;&lt;pub-dates&gt;&lt;date&gt;Jun&lt;/date&gt;&lt;/pub-dates&gt;&lt;/dates&gt;&lt;accession-num&gt;15121853&lt;/accession-num&gt;&lt;label&gt;r07799&lt;/label&gt;&lt;urls&gt;&lt;related-urls&gt;&lt;url&gt;http://eutils.ncbi.nlm.nih.gov/entrez/eutils/elink.fcgi?dbfrom=pubmed&amp;amp;amp;id=15121853&amp;amp;amp;retmode=ref&amp;amp;amp;cmd=prlinks&lt;/url&gt;&lt;/related-urls&gt;&lt;pdf-urls&gt;&lt;url&gt;file://localhost/Users/mike/Documents/Papers2/Articles/2004/Song/Song-2004-Molecular%20and%20Cellular%20Biology-Groucho%20oligomerization%20is%20required%20for%20repression%20in%20vivo.pdf&lt;/url&gt;&lt;/pdf-urls&gt;&lt;/urls&gt;&lt;custom2&gt;PMC400465&lt;/custom2&gt;&lt;custom3&gt;papers2://publication/uuid/960D64F6-9465-4E12-A446-A0E37A9E239F&lt;/custom3&gt;&lt;electronic-resource-num&gt;10.1128/MCB.24.10.4341–4350.2004&lt;/electronic-resource-num&gt;&lt;language&gt;English&lt;/language&gt;&lt;/record&gt;&lt;/Cite&gt;&lt;/EndNote&gt;</w:instrText>
      </w:r>
      <w:r>
        <w:fldChar w:fldCharType="separate"/>
      </w:r>
      <w:r>
        <w:rPr>
          <w:noProof/>
        </w:rPr>
        <w:t>(Song et al., 2004)</w:t>
      </w:r>
      <w:r>
        <w:fldChar w:fldCharType="end"/>
      </w:r>
      <w:r>
        <w:t xml:space="preserve">. However, it does not appear to be a universal requirement for repressive activity in all developmental contexts </w:t>
      </w:r>
      <w:r>
        <w:fldChar w:fldCharType="begin"/>
      </w:r>
      <w:r>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fldChar w:fldCharType="separate"/>
      </w:r>
      <w:r>
        <w:rPr>
          <w:noProof/>
        </w:rPr>
        <w:t>(Jennings et al., 2007)</w:t>
      </w:r>
      <w:r>
        <w:fldChar w:fldCharType="end"/>
      </w:r>
      <w:r>
        <w:t xml:space="preserve">. Evidence from </w:t>
      </w:r>
      <w:proofErr w:type="spellStart"/>
      <w:r>
        <w:t>ChIP</w:t>
      </w:r>
      <w:proofErr w:type="spellEnd"/>
      <w:r>
        <w:t xml:space="preserve">-PCR experiments suggests </w:t>
      </w:r>
      <w:proofErr w:type="spellStart"/>
      <w:r>
        <w:t>Gro</w:t>
      </w:r>
      <w:proofErr w:type="spellEnd"/>
      <w:r>
        <w:t xml:space="preserve"> spreads over potentially long stretches of chromatin presumably through its ability to self-associate </w:t>
      </w:r>
      <w:commentRangeStart w:id="14"/>
      <w:r>
        <w:fldChar w:fldCharType="begin"/>
      </w:r>
      <w:r>
        <w:instrText xml:space="preserve"> ADDIN EN.CITE &lt;EndNote&gt;&lt;Cite&gt;&lt;Author&gt;Winkler&lt;/Author&gt;&lt;Year&gt;2010&lt;/Year&gt;&lt;RecNum&gt;2964&lt;/RecNum&gt;&lt;DisplayText&gt;(Winkler et al., 2010)&lt;/DisplayText&gt;&lt;record&gt;&lt;rec-number&gt;2964&lt;/rec-number&gt;&lt;foreign-keys&gt;&lt;key app="EN" db-id="txpdr0vslpwzage5afxvdv2xds5vfp9zsafw" timestamp="1435089952"&gt;2964&lt;/key&gt;&lt;/foreign-keys&gt;&lt;ref-type name="Journal Article"&gt;17&lt;/ref-type&gt;&lt;contributors&gt;&lt;authors&gt;&lt;author&gt;Winkler, Clint J&lt;/author&gt;&lt;author&gt;Ponce, Alberto&lt;/author&gt;&lt;author&gt;Courey, Albert J&lt;/author&gt;&lt;/authors&gt;&lt;secondary-authors&gt;&lt;author&gt;Rusche, Laura N&lt;/author&gt;&lt;/secondary-authors&gt;&lt;/contributors&gt;&lt;titles&gt;&lt;title&gt;Groucho-Mediated Repression May Result from a Histone Deacetylase-Dependent Increase in Nucleosome Density&lt;/title&gt;&lt;secondary-title&gt;PLoS ONE&lt;/secondary-title&gt;&lt;/titles&gt;&lt;periodical&gt;&lt;full-title&gt;PLoS ONE&lt;/full-title&gt;&lt;/periodical&gt;&lt;pages&gt;e10166&lt;/pages&gt;&lt;volume&gt;5&lt;/volume&gt;&lt;number&gt;4&lt;/number&gt;&lt;dates&gt;&lt;year&gt;2010&lt;/year&gt;&lt;pub-dates&gt;&lt;date&gt;May 13&lt;/date&gt;&lt;/pub-dates&gt;&lt;/dates&gt;&lt;label&gt;r07182&lt;/label&gt;&lt;urls&gt;&lt;related-urls&gt;&lt;url&gt;http://dx.plos.org/10.1371/journal.pone.0010166.g007&lt;/url&gt;&lt;/related-urls&gt;&lt;pdf-urls&gt;&lt;url&gt;file://localhost/Users/mike/Documents/Papers2/Articles/2010/Winkler/Winkler-2010-PLoS%20ONE-Groucho-Mediated%20Repression%20May%20Result%20from%20a%20Histone%20Deacetylase-Dependent%20Increase%20in%20Nucleosome%20Density.pdf&lt;/url&gt;&lt;/pdf-urls&gt;&lt;/urls&gt;&lt;custom3&gt;papers2://publication/uuid/F145E5B0-230A-4E3E-B79C-6CA7D0FFD8B9&lt;/custom3&gt;&lt;electronic-resource-num&gt;10.1371/journal.pone.0010166.g007&lt;/electronic-resource-num&gt;&lt;language&gt;English&lt;/language&gt;&lt;/record&gt;&lt;/Cite&gt;&lt;/EndNote&gt;</w:instrText>
      </w:r>
      <w:r>
        <w:fldChar w:fldCharType="separate"/>
      </w:r>
      <w:r>
        <w:rPr>
          <w:noProof/>
        </w:rPr>
        <w:t>(Winkler et al., 2010)</w:t>
      </w:r>
      <w:r>
        <w:fldChar w:fldCharType="end"/>
      </w:r>
      <w:commentRangeEnd w:id="14"/>
      <w:r>
        <w:rPr>
          <w:rStyle w:val="CommentReference"/>
        </w:rPr>
        <w:commentReference w:id="14"/>
      </w:r>
      <w:r>
        <w:t xml:space="preserve">, though these studies are limited by the resolution of the </w:t>
      </w:r>
      <w:proofErr w:type="spellStart"/>
      <w:r>
        <w:t>ChIP</w:t>
      </w:r>
      <w:proofErr w:type="spellEnd"/>
      <w:r>
        <w:t xml:space="preserve">-PCR analysis. More recent </w:t>
      </w:r>
      <w:proofErr w:type="spellStart"/>
      <w:r>
        <w:t>Gro</w:t>
      </w:r>
      <w:proofErr w:type="spellEnd"/>
      <w:r>
        <w:t xml:space="preserve"> ChIP-seq data obtained from two Drosophila cell lines (S2 and Kc167) </w:t>
      </w:r>
      <w:r>
        <w:fldChar w:fldCharType="begin"/>
      </w:r>
      <w:r>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fldChar w:fldCharType="separate"/>
      </w:r>
      <w:r>
        <w:rPr>
          <w:noProof/>
        </w:rPr>
        <w:t>(Kaul et al., 2014)</w:t>
      </w:r>
      <w:r>
        <w:fldChar w:fldCharType="end"/>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w:t>
      </w:r>
      <w:proofErr w:type="spellStart"/>
      <w:r>
        <w:t>Gro</w:t>
      </w:r>
      <w:proofErr w:type="spellEnd"/>
      <w:r>
        <w:t>-mediated repression.</w:t>
      </w:r>
      <w:ins w:id="15" w:author="Albert Courey" w:date="2015-08-24T12:37:00Z">
        <w:r w:rsidR="00A45A2F">
          <w:t xml:space="preserve"> We find </w:t>
        </w:r>
        <w:commentRangeStart w:id="16"/>
        <w:r w:rsidR="00A45A2F">
          <w:t>that</w:t>
        </w:r>
      </w:ins>
      <w:commentRangeEnd w:id="16"/>
      <w:ins w:id="17" w:author="Albert Courey" w:date="2015-08-24T12:38:00Z">
        <w:r w:rsidR="00A45A2F">
          <w:rPr>
            <w:rStyle w:val="CommentReference"/>
          </w:rPr>
          <w:commentReference w:id="16"/>
        </w:r>
      </w:ins>
      <w:ins w:id="18" w:author="Albert Courey" w:date="2015-08-24T12:37:00Z">
        <w:r w:rsidR="00A45A2F">
          <w:t>…..</w:t>
        </w:r>
      </w:ins>
    </w:p>
    <w:p w14:paraId="064A83A5" w14:textId="06DF9384"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fldChar w:fldCharType="begin"/>
      </w:r>
      <w:r>
        <w:instrText xml:space="preserve"> ADDIN EN.CITE &lt;EndNote&gt;&lt;Cite&gt;&lt;Author&gt;Sikora-Wohlfeld&lt;/Author&gt;&lt;Year&gt;2013&lt;/Year&gt;&lt;RecNum&gt;2377&lt;/RecNum&gt;&lt;DisplayText&gt;(Sikora-Wohlfeld et al., 2013)&lt;/DisplayText&gt;&lt;record&gt;&lt;rec-number&gt;2377&lt;/rec-number&gt;&lt;foreign-keys&gt;&lt;key app="EN" db-id="txpdr0vslpwzage5afxvdv2xds5vfp9zsafw" timestamp="1435089952"&gt;2377&lt;/key&gt;&lt;/foreign-keys&gt;&lt;ref-type name="Journal Article"&gt;17&lt;/ref-type&gt;&lt;contributors&gt;&lt;authors&gt;&lt;author&gt;Sikora-Wohlfeld, Weronika&lt;/author&gt;&lt;author&gt;Ackermann, Marit&lt;/author&gt;&lt;author&gt;Christodoulou, Eleni G&lt;/author&gt;&lt;author&gt;Singaravelu, Kalaimathy&lt;/author&gt;&lt;author&gt;Beyer, Andreas&lt;/author&gt;&lt;/authors&gt;&lt;secondary-authors&gt;&lt;author&gt;Ovcharenko, Ivan&lt;/author&gt;&lt;/secondary-authors&gt;&lt;/contributors&gt;&lt;titles&gt;&lt;title&gt;Assessing Computational Methods for Transcription Factor Target Gene Identification Based on ChIP-seq Data&lt;/title&gt;&lt;secondary-title&gt;PLoS Computational Biology&lt;/secondary-title&gt;&lt;/titles&gt;&lt;periodical&gt;&lt;full-title&gt;PLoS Computational Biology&lt;/full-title&gt;&lt;/periodical&gt;&lt;pages&gt;e1003342&lt;/pages&gt;&lt;volume&gt;9&lt;/volume&gt;&lt;number&gt;11&lt;/number&gt;&lt;dates&gt;&lt;year&gt;2013&lt;/year&gt;&lt;pub-dates&gt;&lt;date&gt;Nov 21&lt;/date&gt;&lt;/pub-dates&gt;&lt;/dates&gt;&lt;label&gt;r09804&lt;/label&gt;&lt;urls&gt;&lt;related-urls&gt;&lt;url&gt;http://dx.plos.org/10.1371/journal.pcbi.1003342.s020&lt;/url&gt;&lt;/related-urls&gt;&lt;pdf-urls&gt;&lt;url&gt;file://localhost/Users/mike/Documents/Papers2/Articles/2013/Sikora-Wohlfeld/Sikora-Wohlfeld-2013-PLoS%20Comput%20Biol-Assessing%20Computational%20Methods%20for%20Transcription%20Factor%20Target%20Gene%20Identification%20Based%20on%20ChIP-seq%20Data.pdf&lt;/url&gt;&lt;/pdf-urls&gt;&lt;/urls&gt;&lt;custom3&gt;papers2://publication/uuid/0C1DAFF0-D152-4DBB-A269-0580C4D308C6&lt;/custom3&gt;&lt;electronic-resource-num&gt;10.1371/journal.pcbi.1003342.s020&lt;/electronic-resource-num&gt;&lt;language&gt;English&lt;/language&gt;&lt;/record&gt;&lt;/Cite&gt;&lt;/EndNote&gt;</w:instrText>
      </w:r>
      <w:r>
        <w:fldChar w:fldCharType="separate"/>
      </w:r>
      <w:r>
        <w:rPr>
          <w:noProof/>
        </w:rPr>
        <w:t>(Sikora-Wohlfeld et al., 2013)</w:t>
      </w:r>
      <w:r>
        <w:fldChar w:fldCharType="end"/>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fldChar w:fldCharType="begin"/>
      </w:r>
      <w:r>
        <w:instrText xml:space="preserve"> ADDIN EN.CITE &lt;EndNote&gt;&lt;Cite&gt;&lt;Author&gt;Dolinski&lt;/Author&gt;&lt;Year&gt;2015&lt;/Year&gt;&lt;RecNum&gt;3045&lt;/RecNum&gt;&lt;DisplayText&gt;(Dolinski and Troyanskaya, 2015)&lt;/DisplayText&gt;&lt;record&gt;&lt;rec-number&gt;3045&lt;/rec-number&gt;&lt;foreign-keys&gt;&lt;key app="EN" db-id="txpdr0vslpwzage5afxvdv2xds5vfp9zsafw" timestamp="1440019999"&gt;3045&lt;/key&gt;&lt;/foreign-keys&gt;&lt;ref-type name="Journal Article"&gt;17&lt;/ref-type&gt;&lt;contributors&gt;&lt;authors&gt;&lt;author&gt;Dolinski, K.&lt;/author&gt;&lt;author&gt;Troyanskaya, O. G.&lt;/author&gt;&lt;/authors&gt;&lt;/contributors&gt;&lt;auth-address&gt;Lewis-Sigler Institute for Integrative Genomics, Princeton University, Princeton, NJ 08540 dolinski@princeton.edu ogt@genomics.princeton.edu.&amp;#xD;Lewis-Sigler Institute for Integrative Genomics, Princeton University, Princeton, NJ 08540 Department of Computer Science, Princeton University, Princeton, NJ 08540 Simons Center for Data Analysis, Simons Foundation, New York, NY 10010 dolinski@princeton.edu ogt@genomics.princeton.edu.&lt;/auth-address&gt;&lt;titles&gt;&lt;title&gt;Implications of Big Data for cell biology&lt;/title&gt;&lt;secondary-title&gt;Mol Biol Cell&lt;/secondary-title&gt;&lt;/titles&gt;&lt;periodical&gt;&lt;full-title&gt;Mol Biol Cell&lt;/full-title&gt;&lt;/periodical&gt;&lt;pages&gt;2575-8&lt;/pages&gt;&lt;volume&gt;26&lt;/volume&gt;&lt;number&gt;14&lt;/number&gt;&lt;dates&gt;&lt;year&gt;2015&lt;/year&gt;&lt;pub-dates&gt;&lt;date&gt;Jul 15&lt;/date&gt;&lt;/pub-dates&gt;&lt;/dates&gt;&lt;isbn&gt;1939-4586 (Electronic)&amp;#xD;1059-1524 (Linking)&lt;/isbn&gt;&lt;accession-num&gt;26174066&lt;/accession-num&gt;&lt;urls&gt;&lt;related-urls&gt;&lt;url&gt;http://www.ncbi.nlm.nih.gov/pubmed/26174066&lt;/url&gt;&lt;/related-urls&gt;&lt;/urls&gt;&lt;custom2&gt;4501356&lt;/custom2&gt;&lt;electronic-resource-num&gt;10.1091/mbc.E13-12-0756&lt;/electronic-resource-num&gt;&lt;/record&gt;&lt;/Cite&gt;&lt;/EndNote&gt;</w:instrText>
      </w:r>
      <w:r>
        <w:fldChar w:fldCharType="separate"/>
      </w:r>
      <w:r>
        <w:rPr>
          <w:noProof/>
        </w:rPr>
        <w:t>(Dolinski and Troyanskaya, 2015)</w:t>
      </w:r>
      <w:r>
        <w:fldChar w:fldCharType="end"/>
      </w:r>
      <w:r>
        <w:t>. To this end, we have employed RNA-</w:t>
      </w:r>
      <w:proofErr w:type="spellStart"/>
      <w:r>
        <w:t>seq</w:t>
      </w:r>
      <w:proofErr w:type="spellEnd"/>
      <w:r>
        <w:t xml:space="preserve"> to examine the effect of </w:t>
      </w:r>
      <w:proofErr w:type="spellStart"/>
      <w:r>
        <w:t>Gro</w:t>
      </w:r>
      <w:proofErr w:type="spellEnd"/>
      <w:r>
        <w:t xml:space="preserve">-knockdown and </w:t>
      </w:r>
      <w:proofErr w:type="spellStart"/>
      <w:r>
        <w:t>Gro</w:t>
      </w:r>
      <w:proofErr w:type="spellEnd"/>
      <w:r>
        <w:t xml:space="preserve">-overexpression on the transcriptome measurements at timepoints matching those used in the ChIP-seq analysis. When combined with the ChIP-seq binding profile data, this has allowed me produce a high-confidence set of </w:t>
      </w:r>
      <w:proofErr w:type="spellStart"/>
      <w:r>
        <w:t>Gro</w:t>
      </w:r>
      <w:proofErr w:type="spellEnd"/>
      <w:r>
        <w:t xml:space="preserve"> target genes at each  timepoint, thus enabling me to thoroughly characterize the role of </w:t>
      </w:r>
      <w:proofErr w:type="spellStart"/>
      <w:r>
        <w:t>Gro</w:t>
      </w:r>
      <w:proofErr w:type="spellEnd"/>
      <w:r>
        <w:t xml:space="preserve"> during early development through a broad investigation of its influence on the developmentally-regulated gene network.</w:t>
      </w:r>
      <w:ins w:id="19" w:author="Albert Courey" w:date="2015-08-24T12:39:00Z">
        <w:r w:rsidR="009A457A">
          <w:t xml:space="preserve"> The analysis to be presented here shows </w:t>
        </w:r>
        <w:commentRangeStart w:id="20"/>
        <w:r w:rsidR="009A457A">
          <w:t>that</w:t>
        </w:r>
        <w:commentRangeEnd w:id="20"/>
        <w:r w:rsidR="009A457A">
          <w:rPr>
            <w:rStyle w:val="CommentReference"/>
          </w:rPr>
          <w:commentReference w:id="20"/>
        </w:r>
        <w:r w:rsidR="009A457A">
          <w:t xml:space="preserve"> …….</w:t>
        </w:r>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21" w:author="Michael Chambers" w:date="2015-08-26T15:49:00Z"/>
          <w:i/>
        </w:rPr>
      </w:pPr>
      <w:ins w:id="22"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23" w:author="Michael Chambers" w:date="2015-08-26T15:49:00Z"/>
          <w:i/>
        </w:rPr>
      </w:pPr>
      <w:ins w:id="24" w:author="Michael Chambers" w:date="2015-08-26T15:49:00Z">
        <w:r>
          <w:rPr>
            <w:i/>
          </w:rPr>
          <w:t>Groucho ChIP-seq data analysis</w:t>
        </w:r>
      </w:ins>
    </w:p>
    <w:p w14:paraId="2776E63F" w14:textId="77777777" w:rsidR="003C0EDF" w:rsidRPr="00C46D6E" w:rsidRDefault="003C0EDF" w:rsidP="003C0EDF">
      <w:pPr>
        <w:pStyle w:val="ListParagraph"/>
        <w:spacing w:line="480" w:lineRule="auto"/>
        <w:ind w:left="360" w:firstLine="360"/>
        <w:rPr>
          <w:ins w:id="25" w:author="Michael Chambers" w:date="2015-08-26T15:49:00Z"/>
        </w:rPr>
      </w:pPr>
      <w:ins w:id="26"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 xml:space="preserve"> {</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27" w:author="Michael Chambers" w:date="2015-08-26T15:49:00Z"/>
          <w:i/>
        </w:rPr>
      </w:pPr>
      <w:ins w:id="28"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29" w:author="Michael Chambers" w:date="2015-08-26T15:49:00Z"/>
        </w:rPr>
      </w:pPr>
      <w:ins w:id="30"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31" w:author="Michael Chambers" w:date="2015-08-26T15:49:00Z"/>
          <w:i/>
        </w:rPr>
      </w:pPr>
      <w:ins w:id="32"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33" w:author="Michael Chambers" w:date="2015-08-26T15:49:00Z"/>
        </w:rPr>
      </w:pPr>
      <w:ins w:id="34"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6F59202C" w14:textId="381B23F2" w:rsidR="00FF5970" w:rsidDel="003C0EDF" w:rsidRDefault="00D13193" w:rsidP="00C46D6E">
      <w:pPr>
        <w:pStyle w:val="ListParagraph"/>
        <w:numPr>
          <w:ilvl w:val="0"/>
          <w:numId w:val="3"/>
        </w:numPr>
        <w:spacing w:line="480" w:lineRule="auto"/>
        <w:ind w:left="360"/>
        <w:rPr>
          <w:del w:id="35" w:author="Michael Chambers" w:date="2015-08-26T15:49:00Z"/>
          <w:i/>
        </w:rPr>
      </w:pPr>
      <w:del w:id="36"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37" w:author="Michael Chambers" w:date="2015-08-26T15:49:00Z"/>
          <w:i/>
        </w:rPr>
      </w:pPr>
      <w:del w:id="38" w:author="Michael Chambers" w:date="2015-08-26T15:49:00Z">
        <w:r w:rsidDel="003C0EDF">
          <w:rPr>
            <w:i/>
          </w:rPr>
          <w:delText>Groucho ChIP-seq data analysis</w:delText>
        </w:r>
      </w:del>
    </w:p>
    <w:p w14:paraId="6D158E8A" w14:textId="606B26EC" w:rsidR="002C0657" w:rsidRPr="00C46D6E" w:rsidDel="003C0EDF" w:rsidRDefault="00C46D6E" w:rsidP="00C46D6E">
      <w:pPr>
        <w:pStyle w:val="ListParagraph"/>
        <w:spacing w:line="480" w:lineRule="auto"/>
        <w:ind w:left="360" w:firstLine="360"/>
        <w:rPr>
          <w:del w:id="39" w:author="Michael Chambers" w:date="2015-08-26T15:49:00Z"/>
        </w:rPr>
      </w:pPr>
      <w:del w:id="40"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r w:rsidR="00994A53" w:rsidDel="003C0EDF">
          <w:fldChar w:fldCharType="begin"/>
        </w:r>
        <w:r w:rsidR="00994A53" w:rsidDel="003C0EDF">
          <w:delInstrText xml:space="preserve"> ADDIN EN.CITE &lt;EndNote&gt;&lt;Cite&gt;&lt;Author&gt;Langmead&lt;/Author&gt;&lt;Year&gt;2012&lt;/Year&gt;&lt;RecNum&gt;3049&lt;/RecNum&gt;&lt;DisplayText&gt;(Langmead and Salzberg, 2012)&lt;/DisplayText&gt;&lt;record&gt;&lt;rec-number&gt;3049&lt;/rec-number&gt;&lt;foreign-keys&gt;&lt;key app="EN" db-id="txpdr0vslpwzage5afxvdv2xds5vfp9zsafw" timestamp="1440194550"&gt;3049&lt;/key&gt;&lt;/foreign-keys&gt;&lt;ref-type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3322381&lt;/custom2&gt;&lt;electronic-resource-num&gt;10.1038/nmeth.1923&lt;/electronic-resource-num&gt;&lt;/record&gt;&lt;/Cite&gt;&lt;/EndNote&gt;</w:delInstrText>
        </w:r>
        <w:r w:rsidR="00994A53" w:rsidDel="003C0EDF">
          <w:fldChar w:fldCharType="separate"/>
        </w:r>
        <w:r w:rsidR="00994A53" w:rsidDel="003C0EDF">
          <w:rPr>
            <w:noProof/>
          </w:rPr>
          <w:delText>(Langmead and Salzberg, 2012)</w:delText>
        </w:r>
        <w:r w:rsidR="00994A53" w:rsidDel="003C0EDF">
          <w:fldChar w:fldCharType="end"/>
        </w:r>
        <w:r w:rsidDel="003C0EDF">
          <w:delText xml:space="preserve">.  Peak calling was performed using MACS2  (v2.1.0) </w:delText>
        </w:r>
        <w:r w:rsidR="00994A53" w:rsidDel="003C0EDF">
          <w:fldChar w:fldCharType="begin"/>
        </w:r>
        <w:r w:rsidR="00994A53" w:rsidDel="003C0EDF">
          <w:delInstrText xml:space="preserve"> ADDIN EN.CITE &lt;EndNote&gt;&lt;Cite&gt;&lt;Author&gt;Zhang&lt;/Author&gt;&lt;Year&gt;2008&lt;/Year&gt;&lt;RecNum&gt;2203&lt;/RecNum&gt;&lt;DisplayText&gt;(Zhang et al., 2008)&lt;/DisplayText&gt;&lt;record&gt;&lt;rec-number&gt;2203&lt;/rec-number&gt;&lt;foreign-keys&gt;&lt;key app="EN" db-id="txpdr0vslpwzage5afxvdv2xds5vfp9zsafw" timestamp="1435089952"&gt;2203&lt;/key&gt;&lt;/foreign-keys&gt;&lt;ref-type name="Journal Article"&gt;17&lt;/ref-type&gt;&lt;contributors&gt;&lt;authors&gt;&lt;author&gt;Zhang, Yong&lt;/author&gt;&lt;author&gt;Liu, Tao&lt;/author&gt;&lt;author&gt;Meyer, Clifford A&lt;/author&gt;&lt;author&gt;Eeckhoute, Jérôme&lt;/author&gt;&lt;author&gt;Johnson, David S&lt;/author&gt;&lt;author&gt;Bernstein, Bradley E&lt;/author&gt;&lt;author&gt;Nussbaum, Chad&lt;/author&gt;&lt;author&gt;Myers, Richard M&lt;/author&gt;&lt;author&gt;Brown, Myles&lt;/author&gt;&lt;author&gt;Li, Wei&lt;/author&gt;&lt;author&gt;Liu, X Shirley&lt;/author&gt;&lt;/authors&gt;&lt;/contributors&gt;&lt;titles&gt;&lt;title&gt;Model-based Analysis of ChIP-Seq (MACS)&lt;/title&gt;&lt;secondary-title&gt;Genome biology&lt;/secondary-title&gt;&lt;/titles&gt;&lt;periodical&gt;&lt;full-title&gt;Genome biology&lt;/full-title&gt;&lt;/periodical&gt;&lt;pages&gt;R137&lt;/pages&gt;&lt;volume&gt;9&lt;/volume&gt;&lt;number&gt;9&lt;/number&gt;&lt;dates&gt;&lt;year&gt;2008&lt;/year&gt;&lt;/dates&gt;&lt;label&gt;r09616&lt;/label&gt;&lt;urls&gt;&lt;related-urls&gt;&lt;url&gt;http://genomebiology.com/2008/9/9/R137&lt;/url&gt;&lt;/related-urls&gt;&lt;pdf-urls&gt;&lt;url&gt;file://localhost/Users/mike/Documents/Papers2/Articles/2008/Zhang/Zhang-2008-Genome%20biology-Model-based%20Analysis%20of%20ChIP-Seq%20(MACS).pdf&lt;/url&gt;&lt;/pdf-urls&gt;&lt;/urls&gt;&lt;custom3&gt;papers2://publication/uuid/74C64B22-5407-4028-8BF8-D84507DC4B40&lt;/custom3&gt;&lt;electronic-resource-num&gt;10.1186/gb-2008-9-9-r137&lt;/electronic-resource-num&gt;&lt;language&gt;English&lt;/language&gt;&lt;/record&gt;&lt;/Cite&gt;&lt;/EndNote&gt;</w:delInstrText>
        </w:r>
        <w:r w:rsidR="00994A53" w:rsidDel="003C0EDF">
          <w:fldChar w:fldCharType="separate"/>
        </w:r>
        <w:r w:rsidR="00994A53" w:rsidDel="003C0EDF">
          <w:rPr>
            <w:noProof/>
          </w:rPr>
          <w:delText>(Zhang et al., 2008)</w:delText>
        </w:r>
        <w:r w:rsidR="00994A53" w:rsidDel="003C0EDF">
          <w:fldChar w:fldCharType="end"/>
        </w:r>
      </w:del>
    </w:p>
    <w:p w14:paraId="23950BCC" w14:textId="1E1E422B" w:rsidR="00D13193" w:rsidDel="003C0EDF" w:rsidRDefault="00D13193" w:rsidP="00C46D6E">
      <w:pPr>
        <w:pStyle w:val="ListParagraph"/>
        <w:numPr>
          <w:ilvl w:val="0"/>
          <w:numId w:val="3"/>
        </w:numPr>
        <w:spacing w:line="480" w:lineRule="auto"/>
        <w:ind w:left="360"/>
        <w:rPr>
          <w:del w:id="41" w:author="Michael Chambers" w:date="2015-08-26T15:49:00Z"/>
          <w:i/>
        </w:rPr>
      </w:pPr>
      <w:del w:id="42"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43" w:author="Michael Chambers" w:date="2015-08-26T15:49:00Z"/>
          <w:i/>
        </w:rPr>
      </w:pPr>
      <w:del w:id="44" w:author="Michael Chambers" w:date="2015-08-26T15:49:00Z">
        <w:r w:rsidDel="003C0EDF">
          <w:rPr>
            <w:i/>
          </w:rPr>
          <w:delText>RNA-seq data analysis</w:delText>
        </w:r>
      </w:del>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45" w:author="Albert Courey" w:date="2015-08-24T12:29:00Z">
        <w:r w:rsidDel="00A45A2F">
          <w:delText xml:space="preserve">timepoints </w:delText>
        </w:r>
      </w:del>
      <w:ins w:id="46" w:author="Albert Courey" w:date="2015-08-24T12:29:00Z">
        <w:r w:rsidR="00A45A2F">
          <w:t xml:space="preserve">time windows </w:t>
        </w:r>
      </w:ins>
      <w:r>
        <w:t xml:space="preserve">used for the analysis were chosen to overlap significant events in embryonic development that have known Groucho interactions. The first </w:t>
      </w:r>
      <w:del w:id="47" w:author="Albert Courey" w:date="2015-08-24T12:29:00Z">
        <w:r w:rsidDel="00A45A2F">
          <w:delText xml:space="preserve">timepoint </w:delText>
        </w:r>
      </w:del>
      <w:ins w:id="48" w:author="Albert Courey" w:date="2015-08-24T12:29:00Z">
        <w:r w:rsidR="00A45A2F">
          <w:t xml:space="preserve">window </w:t>
        </w:r>
      </w:ins>
      <w:r>
        <w:t>(</w:t>
      </w:r>
      <w:ins w:id="49" w:author="Albert Courey" w:date="2015-08-24T12:29:00Z">
        <w:r w:rsidR="00A45A2F">
          <w:t xml:space="preserve">timepoint 1: </w:t>
        </w:r>
      </w:ins>
      <w:r>
        <w:t>1.5 – 4 hours post</w:t>
      </w:r>
      <w:ins w:id="50" w:author="Albert Courey" w:date="2015-08-24T12:30:00Z">
        <w:r w:rsidR="00A45A2F">
          <w:t>-</w:t>
        </w:r>
      </w:ins>
      <w:del w:id="51"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52" w:author="Albert Courey" w:date="2015-08-24T12:30:00Z">
        <w:r w:rsidDel="00A45A2F">
          <w:delText xml:space="preserve">timepoint </w:delText>
        </w:r>
      </w:del>
      <w:ins w:id="53" w:author="Albert Courey" w:date="2015-08-24T12:30:00Z">
        <w:r w:rsidR="00A45A2F">
          <w:t xml:space="preserve">window </w:t>
        </w:r>
      </w:ins>
      <w:r>
        <w:t>(</w:t>
      </w:r>
      <w:ins w:id="54" w:author="Albert Courey" w:date="2015-08-24T12:30:00Z">
        <w:r w:rsidR="00A45A2F">
          <w:t xml:space="preserve">timepoint 2: </w:t>
        </w:r>
      </w:ins>
      <w:r>
        <w:t>4 – 6.5 hours</w:t>
      </w:r>
      <w:ins w:id="55"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56" w:author="Albert Courey" w:date="2015-08-24T12:33:00Z">
        <w:r w:rsidR="00A45A2F">
          <w:t xml:space="preserve"> The third window</w:t>
        </w:r>
      </w:ins>
      <w:r>
        <w:t xml:space="preserve"> </w:t>
      </w:r>
      <w:ins w:id="57" w:author="Albert Courey" w:date="2015-08-24T12:33:00Z">
        <w:r w:rsidR="00A45A2F">
          <w:t>(t</w:t>
        </w:r>
      </w:ins>
      <w:del w:id="58" w:author="Albert Courey" w:date="2015-08-24T12:33:00Z">
        <w:r w:rsidDel="00A45A2F">
          <w:delText>T</w:delText>
        </w:r>
      </w:del>
      <w:r>
        <w:t>imepoint 3</w:t>
      </w:r>
      <w:ins w:id="59" w:author="Albert Courey" w:date="2015-08-24T12:33:00Z">
        <w:r w:rsidR="00A45A2F">
          <w:t xml:space="preserve">: </w:t>
        </w:r>
      </w:ins>
      <w:del w:id="60" w:author="Albert Courey" w:date="2015-08-24T12:33:00Z">
        <w:r w:rsidDel="00A45A2F">
          <w:delText xml:space="preserve"> (</w:delText>
        </w:r>
      </w:del>
      <w:r>
        <w:t>6.5 – 9 hours</w:t>
      </w:r>
      <w:ins w:id="61" w:author="Albert Courey" w:date="2015-08-24T12:33:00Z">
        <w:r w:rsidR="00A45A2F">
          <w:t xml:space="preserve"> post-</w:t>
        </w:r>
      </w:ins>
      <w:ins w:id="62" w:author="Albert Courey" w:date="2015-08-24T12:34:00Z">
        <w:r w:rsidR="00A45A2F">
          <w:t>fertilization</w:t>
        </w:r>
      </w:ins>
      <w:r>
        <w:t>) encompasses retraction of the germ band and fusion of the anterior and posterior midgut.</w:t>
      </w:r>
    </w:p>
    <w:p w14:paraId="05AE761E" w14:textId="77777777" w:rsidR="009A457A" w:rsidRDefault="008160BB" w:rsidP="008160BB">
      <w:pPr>
        <w:spacing w:line="480" w:lineRule="auto"/>
        <w:ind w:firstLine="720"/>
        <w:rPr>
          <w:ins w:id="63" w:author="Albert Courey" w:date="2015-08-24T12:48:00Z"/>
        </w:rPr>
      </w:pPr>
      <w:r>
        <w:t xml:space="preserve">ChIP-seq was performed in duplicate on fly embryos representing each time point.  We used an affinity purified </w:t>
      </w:r>
      <w:ins w:id="64" w:author="Albert Courey" w:date="2015-08-24T12:34:00Z">
        <w:r w:rsidR="00A45A2F">
          <w:t xml:space="preserve">polyclonal </w:t>
        </w:r>
      </w:ins>
      <w:r>
        <w:t xml:space="preserve">antibody raised against the </w:t>
      </w:r>
      <w:proofErr w:type="spellStart"/>
      <w:r>
        <w:t>Gro</w:t>
      </w:r>
      <w:proofErr w:type="spellEnd"/>
      <w:r>
        <w:t xml:space="preserve"> GP domain, which we validated extensively in immunopreci</w:t>
      </w:r>
      <w:r w:rsidR="00405377">
        <w:t>pitation and immunoblot assays. Sequencing libraries were sequenced to a depth that provided at minimum 5</w:t>
      </w:r>
      <w:ins w:id="65" w:author="Albert Courey" w:date="2015-08-24T12:34:00Z">
        <w:r w:rsidR="00A45A2F">
          <w:t xml:space="preserve"> million</w:t>
        </w:r>
      </w:ins>
      <w:del w:id="66"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994A53">
        <w:fldChar w:fldCharType="begin">
          <w:fldData xml:space="preserve">PEVuZE5vdGU+PENpdGU+PEF1dGhvcj5MYW5kdDwvQXV0aG9yPjxZZWFyPjIwMTI8L1llYXI+PFJl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</w:fldData>
        </w:fldChar>
      </w:r>
      <w:r w:rsidR="00994A53">
        <w:instrText xml:space="preserve"> ADDIN EN.CITE </w:instrText>
      </w:r>
      <w:r w:rsidR="00994A53">
        <w:fldChar w:fldCharType="begin">
          <w:fldData xml:space="preserve">PEVuZE5vdGU+PENpdGU+PEF1dGhvcj5MYW5kdDwvQXV0aG9yPjxZZWFyPjIwMTI8L1llYXI+PFJl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</w:fldData>
        </w:fldChar>
      </w:r>
      <w:r w:rsidR="00994A53">
        <w:instrText xml:space="preserve"> ADDIN EN.CITE.DATA </w:instrText>
      </w:r>
      <w:r w:rsidR="00994A53">
        <w:fldChar w:fldCharType="end"/>
      </w:r>
      <w:r w:rsidR="00994A53">
        <w:fldChar w:fldCharType="separate"/>
      </w:r>
      <w:r w:rsidR="00994A53">
        <w:rPr>
          <w:noProof/>
        </w:rPr>
        <w:t>(Landt et al., 2012)</w:t>
      </w:r>
      <w:r w:rsidR="00994A53">
        <w:fldChar w:fldCharType="end"/>
      </w:r>
      <w:r w:rsidR="00405377">
        <w:t>. Replicates exhibited high reproducibility in terms of both read density an</w:t>
      </w:r>
      <w:r w:rsidR="004207B2">
        <w:t>d resulting peak model (Fig. 2-1</w:t>
      </w:r>
      <w:r w:rsidR="00405377">
        <w:t xml:space="preserve">B, left and right, respectively). </w:t>
      </w:r>
    </w:p>
    <w:p w14:paraId="35392F92" w14:textId="5F32054D" w:rsidR="008160BB" w:rsidRDefault="008160BB" w:rsidP="008160BB">
      <w:pPr>
        <w:spacing w:line="480" w:lineRule="auto"/>
        <w:ind w:firstLine="720"/>
      </w:pPr>
      <w:r>
        <w:t xml:space="preserve">The high degree of correlation between our </w:t>
      </w:r>
      <w:r w:rsidR="00C91541">
        <w:t>ChIP-seq data set</w:t>
      </w:r>
      <w:ins w:id="67" w:author="Albert Courey" w:date="2015-08-24T12:48:00Z">
        <w:r w:rsidR="009A457A">
          <w:t>s</w:t>
        </w:r>
      </w:ins>
      <w:r w:rsidR="00C91541">
        <w:t xml:space="preserve"> and </w:t>
      </w:r>
      <w:del w:id="68" w:author="Albert Courey" w:date="2015-08-24T12:48:00Z">
        <w:r w:rsidR="00C91541" w:rsidDel="009A457A">
          <w:delText xml:space="preserve">a </w:delText>
        </w:r>
      </w:del>
      <w:proofErr w:type="spellStart"/>
      <w:r w:rsidR="00C91541">
        <w:t>ChIP</w:t>
      </w:r>
      <w:proofErr w:type="spellEnd"/>
      <w:r w:rsidR="00C91541">
        <w:t>-chip</w:t>
      </w:r>
      <w:r>
        <w:t xml:space="preserve"> data set</w:t>
      </w:r>
      <w:ins w:id="69" w:author="Albert Courey" w:date="2015-08-24T12:48:00Z">
        <w:r w:rsidR="009A457A">
          <w:t>s</w:t>
        </w:r>
      </w:ins>
      <w:r>
        <w:t xml:space="preserve"> obtained from 0-12 hour embryos</w:t>
      </w:r>
      <w:ins w:id="70" w:author="Albert Courey" w:date="2015-08-24T12:35:00Z">
        <w:r w:rsidR="00A45A2F">
          <w:t xml:space="preserve"> </w:t>
        </w:r>
      </w:ins>
      <w:r w:rsidR="00994A53">
        <w:fldChar w:fldCharType="begin">
          <w:fldData xml:space="preserve">PEVuZE5vdGU+PENpdGU+PEF1dGhvcj5OZWdyZTwvQXV0aG9yPjxZZWFyPjIwMTE8L1llYXI+PFJl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=
</w:fldData>
        </w:fldChar>
      </w:r>
      <w:r w:rsidR="00994A53">
        <w:instrText xml:space="preserve"> ADDIN EN.CITE </w:instrText>
      </w:r>
      <w:r w:rsidR="00994A53">
        <w:fldChar w:fldCharType="begin">
          <w:fldData xml:space="preserve">PEVuZE5vdGU+PENpdGU+PEF1dGhvcj5OZWdyZTwvQXV0aG9yPjxZZWFyPjIwMTE8L1llYXI+PFJl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=
</w:fldData>
        </w:fldChar>
      </w:r>
      <w:r w:rsidR="00994A53">
        <w:instrText xml:space="preserve"> ADDIN EN.CITE.DATA </w:instrText>
      </w:r>
      <w:r w:rsidR="00994A53">
        <w:fldChar w:fldCharType="end"/>
      </w:r>
      <w:r w:rsidR="00994A53">
        <w:fldChar w:fldCharType="separate"/>
      </w:r>
      <w:r w:rsidR="00994A53">
        <w:rPr>
          <w:noProof/>
        </w:rPr>
        <w:t>(Negre et al., 2011)</w:t>
      </w:r>
      <w:r w:rsidR="00994A53">
        <w:fldChar w:fldCharType="end"/>
      </w:r>
      <w:r w:rsidR="00BE7AAB">
        <w:t xml:space="preserve"> </w:t>
      </w:r>
      <w:r>
        <w:t>using completely independent antibodies also validates our ChIP-seq data</w:t>
      </w:r>
      <w:r w:rsidR="00927C5A">
        <w:t xml:space="preserve"> (Fig. </w:t>
      </w:r>
      <w:r w:rsidR="005B535B">
        <w:t>2-</w:t>
      </w:r>
      <w:commentRangeStart w:id="71"/>
      <w:r w:rsidR="005B535B">
        <w:t>2</w:t>
      </w:r>
      <w:commentRangeEnd w:id="71"/>
      <w:r w:rsidR="009A457A">
        <w:rPr>
          <w:rStyle w:val="CommentReference"/>
        </w:rPr>
        <w:commentReference w:id="71"/>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72" w:author="Albert Courey" w:date="2015-08-24T12:48:00Z">
        <w:r w:rsidR="009A457A">
          <w:t xml:space="preserve">should </w:t>
        </w:r>
      </w:ins>
      <w:r w:rsidR="008428ED">
        <w:t>represent</w:t>
      </w:r>
      <w:r w:rsidR="001E45E1">
        <w:t xml:space="preserve"> a time-averaged superset of our data. </w:t>
      </w:r>
      <w:ins w:id="73" w:author="Albert Courey" w:date="2015-08-24T12:49:00Z">
        <w:r w:rsidR="00E047A0">
          <w:t xml:space="preserve">Collectively the ChIP-seq peaks from our three data sets, include xx% of the </w:t>
        </w:r>
        <w:proofErr w:type="spellStart"/>
        <w:r w:rsidR="00E047A0">
          <w:t>modEncode</w:t>
        </w:r>
        <w:proofErr w:type="spellEnd"/>
        <w:r w:rsidR="00E047A0">
          <w:t xml:space="preserve"> </w:t>
        </w:r>
        <w:proofErr w:type="spellStart"/>
        <w:r w:rsidR="00E047A0">
          <w:t>ChIP</w:t>
        </w:r>
        <w:proofErr w:type="spellEnd"/>
        <w:r w:rsidR="00E047A0">
          <w:t xml:space="preserve">-chip peaks. </w:t>
        </w:r>
      </w:ins>
      <w:del w:id="74"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75" w:author="Albert Courey" w:date="2015-08-24T12:52:00Z">
        <w:r w:rsidR="00E81819" w:rsidDel="00E047A0">
          <w:delText>Additional c</w:delText>
        </w:r>
      </w:del>
      <w:ins w:id="76" w:author="Albert Courey" w:date="2015-08-24T12:52:00Z">
        <w:r w:rsidR="00E047A0">
          <w:t>C</w:t>
        </w:r>
      </w:ins>
      <w:r w:rsidR="00E81819">
        <w:t xml:space="preserve">omparison </w:t>
      </w:r>
      <w:del w:id="77" w:author="Albert Courey" w:date="2015-08-24T12:52:00Z">
        <w:r w:rsidR="00E81819" w:rsidDel="00E047A0">
          <w:delText xml:space="preserve">with </w:delText>
        </w:r>
      </w:del>
      <w:ins w:id="78"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w:t>
      </w:r>
      <w:ins w:id="79" w:author="Albert Courey" w:date="2015-08-24T12:52:00Z">
        <w:r w:rsidR="00E047A0">
          <w:t xml:space="preserve">also shows a significant overlap </w:t>
        </w:r>
      </w:ins>
      <w:del w:id="80"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81" w:author="Albert Courey" w:date="2015-08-24T12:53:00Z">
        <w:r w:rsidR="00E81819" w:rsidDel="00E047A0">
          <w:delText xml:space="preserve">the utilization of </w:delText>
        </w:r>
      </w:del>
      <w:r w:rsidR="00E81819">
        <w:t xml:space="preserve">a large fraction of </w:t>
      </w:r>
      <w:del w:id="82" w:author="Albert Courey" w:date="2015-08-24T12:54:00Z">
        <w:r w:rsidR="00E81819" w:rsidDel="00E047A0">
          <w:delText xml:space="preserve">Groucho </w:delText>
        </w:r>
      </w:del>
      <w:ins w:id="83" w:author="Albert Courey" w:date="2015-08-24T12:54:00Z">
        <w:r w:rsidR="00E047A0">
          <w:t>embryonic and pre-</w:t>
        </w:r>
        <w:proofErr w:type="spellStart"/>
        <w:r w:rsidR="00E047A0">
          <w:t>pupal</w:t>
        </w:r>
        <w:proofErr w:type="spellEnd"/>
        <w:r w:rsidR="00E047A0">
          <w:t xml:space="preserve"> </w:t>
        </w:r>
      </w:ins>
      <w:r w:rsidR="00E81819">
        <w:t>binding sites</w:t>
      </w:r>
      <w:ins w:id="84" w:author="Albert Courey" w:date="2015-08-24T12:53:00Z">
        <w:r w:rsidR="00E047A0">
          <w:t xml:space="preserve"> </w:t>
        </w:r>
      </w:ins>
      <w:ins w:id="85" w:author="Albert Courey" w:date="2015-08-24T12:54:00Z">
        <w:r w:rsidR="00E047A0">
          <w:t>are distinct from one another</w:t>
        </w:r>
      </w:ins>
      <w:del w:id="86"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9F8695C"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87" w:author="Albert Courey" w:date="2015-08-24T13:10:00Z">
        <w:r w:rsidR="00CD348D" w:rsidDel="007A1216">
          <w:delText>more consistent</w:delText>
        </w:r>
      </w:del>
      <w:ins w:id="88" w:author="Albert Courey" w:date="2015-08-24T13:10:00Z">
        <w:r w:rsidR="007A1216">
          <w:t>higher confidence</w:t>
        </w:r>
      </w:ins>
      <w:r w:rsidR="00CD348D">
        <w:t xml:space="preserve"> subset of all identified peaks</w:t>
      </w:r>
      <w:r w:rsidR="00A002D8">
        <w:t xml:space="preserve"> </w:t>
      </w:r>
      <w:r w:rsidR="00704DC2">
        <w:t>(Fig. 2-4</w:t>
      </w:r>
      <w:r w:rsidR="00A002D8">
        <w:t xml:space="preserve">). </w:t>
      </w:r>
      <w:commentRangeStart w:id="89"/>
      <w:r w:rsidR="00A002D8">
        <w:t>Groucho</w:t>
      </w:r>
      <w:commentRangeEnd w:id="89"/>
      <w:r w:rsidR="00243CF0">
        <w:rPr>
          <w:rStyle w:val="CommentReference"/>
        </w:rPr>
        <w:commentReference w:id="89"/>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90"/>
      <w:r w:rsidR="00704DC2">
        <w:t>5</w:t>
      </w:r>
      <w:commentRangeEnd w:id="90"/>
      <w:r w:rsidR="007A1216">
        <w:rPr>
          <w:rStyle w:val="CommentReference"/>
        </w:rPr>
        <w:commentReference w:id="90"/>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91"/>
      <w:r w:rsidR="00DB5779">
        <w:rPr>
          <w:i/>
        </w:rPr>
        <w:t>stages</w:t>
      </w:r>
      <w:commentRangeEnd w:id="91"/>
      <w:r w:rsidR="00864BFE">
        <w:rPr>
          <w:rStyle w:val="CommentReference"/>
        </w:rPr>
        <w:commentReference w:id="91"/>
      </w:r>
    </w:p>
    <w:p w14:paraId="10A31D1D" w14:textId="4DDEF197"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994A53">
        <w:fldChar w:fldCharType="begin"/>
      </w:r>
      <w:r w:rsidR="00994A53">
        <w:instrText xml:space="preserve"> ADDIN EN.CITE &lt;EndNote&gt;&lt;Cite&gt;&lt;Author&gt;Roth&lt;/Author&gt;&lt;Year&gt;1989&lt;/Year&gt;&lt;RecNum&gt;1112&lt;/RecNum&gt;&lt;DisplayText&gt;(Roth et al., 1989)&lt;/DisplayText&gt;&lt;record&gt;&lt;rec-number&gt;1112&lt;/rec-number&gt;&lt;foreign-keys&gt;&lt;key app="EN" db-id="txpdr0vslpwzage5afxvdv2xds5vfp9zsafw" timestamp="1435089951"&gt;1112&lt;/key&gt;&lt;/foreign-keys&gt;&lt;ref-type name="Journal Article"&gt;17&lt;/ref-type&gt;&lt;contributors&gt;&lt;authors&gt;&lt;author&gt;Roth, S&lt;/author&gt;&lt;author&gt;Stein, D&lt;/author&gt;&lt;author&gt;Nüsslein-Volhard, C&lt;/author&gt;&lt;/authors&gt;&lt;/contributors&gt;&lt;auth-address&gt;Max-Planck-Institut für Entwicklungsbiologie, Tübingen, Federal Republic of Germany.&lt;/auth-address&gt;&lt;titles&gt;&lt;title&gt;A gradient of nuclear localization of the dorsal protein determines dorsoventral pattern in the Drosophila embryo.&lt;/title&gt;&lt;secondary-title&gt;Cell&lt;/secondary-title&gt;&lt;/titles&gt;&lt;periodical&gt;&lt;full-title&gt;Cell&lt;/full-title&gt;&lt;/periodical&gt;&lt;pages&gt;1189-1202&lt;/pages&gt;&lt;volume&gt;59&lt;/volume&gt;&lt;number&gt;6&lt;/number&gt;&lt;dates&gt;&lt;year&gt;1989&lt;/year&gt;&lt;pub-dates&gt;&lt;date&gt;Dec 22&lt;/date&gt;&lt;/pub-dates&gt;&lt;/dates&gt;&lt;accession-num&gt;2688897&lt;/accession-num&gt;&lt;label&gt;r07729&lt;/label&gt;&lt;urls&gt;&lt;related-urls&gt;&lt;url&gt;http://eutils.ncbi.nlm.nih.gov/entrez/eutils/elink.fcgi?dbfrom=pubmed&amp;amp;amp;id=2688897&amp;amp;amp;retmode=ref&amp;amp;amp;cmd=prlinks&lt;/url&gt;&lt;/related-urls&gt;&lt;pdf-urls&gt;&lt;url&gt;file://localhost/Users/mike/Documents/Papers2/Articles/1989/Roth/Roth-1989-Cell-A%20gradient%20of%20nuclear%20localization%20of%20the%20dorsal%20protein%20determines%20dorsoventral%20pattern%20in%20the%20Drosophila%20embryo.pdf&lt;/url&gt;&lt;/pdf-urls&gt;&lt;/urls&gt;&lt;custom3&gt;papers2://publication/uuid/94B2963A-3958-4884-BD6B-6067EA1ED8FC&lt;/custom3&gt;&lt;language&gt;English&lt;/language&gt;&lt;/record&gt;&lt;/Cite&gt;&lt;/EndNote&gt;</w:instrText>
      </w:r>
      <w:r w:rsidR="00994A53">
        <w:fldChar w:fldCharType="separate"/>
      </w:r>
      <w:r w:rsidR="00994A53">
        <w:rPr>
          <w:noProof/>
        </w:rPr>
        <w:t>(Roth et al., 1989)</w:t>
      </w:r>
      <w:r w:rsidR="00994A53">
        <w:fldChar w:fldCharType="end"/>
      </w:r>
      <w:r w:rsidR="00C66AD0">
        <w:t xml:space="preserve">. In ventral and </w:t>
      </w:r>
      <w:proofErr w:type="spellStart"/>
      <w:r w:rsidR="00C66AD0">
        <w:t>ventrolateral</w:t>
      </w:r>
      <w:proofErr w:type="spellEnd"/>
      <w:r w:rsidR="00C66AD0">
        <w:t xml:space="preserve"> regions of the embryo, Dorsal facilitates the repression of </w:t>
      </w:r>
      <w:proofErr w:type="spellStart"/>
      <w:r w:rsidR="00C66AD0">
        <w:rPr>
          <w:i/>
        </w:rPr>
        <w:t>zen</w:t>
      </w:r>
      <w:proofErr w:type="spellEnd"/>
      <w:r w:rsidR="00C66AD0">
        <w:rPr>
          <w:i/>
        </w:rPr>
        <w:t xml:space="preserve"> </w:t>
      </w:r>
      <w:r w:rsidR="00C66AD0">
        <w:t xml:space="preserve">and </w:t>
      </w:r>
      <w:proofErr w:type="spellStart"/>
      <w:r w:rsidR="00C66AD0">
        <w:rPr>
          <w:i/>
        </w:rPr>
        <w:t>dpp</w:t>
      </w:r>
      <w:proofErr w:type="spellEnd"/>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92"/>
      <w:r w:rsidR="00994A53">
        <w:fldChar w:fldCharType="begin"/>
      </w:r>
      <w:r w:rsidR="00994A53">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994A53">
        <w:fldChar w:fldCharType="separate"/>
      </w:r>
      <w:r w:rsidR="00994A53">
        <w:rPr>
          <w:noProof/>
        </w:rPr>
        <w:t>(Dubnicoff et al., 1997)</w:t>
      </w:r>
      <w:r w:rsidR="00994A53">
        <w:fldChar w:fldCharType="end"/>
      </w:r>
      <w:commentRangeEnd w:id="92"/>
      <w:r w:rsidR="002E5109">
        <w:rPr>
          <w:rStyle w:val="CommentReference"/>
        </w:rPr>
        <w:commentReference w:id="92"/>
      </w:r>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994A53">
        <w:fldChar w:fldCharType="begin">
          <w:fldData xml:space="preserve">PEVuZE5vdGU+PENpdGU+PEF1dGhvcj5WYWxlbnRpbmU8L0F1dGhvcj48WWVhcj4xOTk4PC9ZZWFy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</w:fldData>
        </w:fldChar>
      </w:r>
      <w:r w:rsidR="00994A53">
        <w:instrText xml:space="preserve"> ADDIN EN.CITE </w:instrText>
      </w:r>
      <w:r w:rsidR="00994A53">
        <w:fldChar w:fldCharType="begin">
          <w:fldData xml:space="preserve">PEVuZE5vdGU+PENpdGU+PEF1dGhvcj5WYWxlbnRpbmU8L0F1dGhvcj48WWVhcj4xOTk4PC9ZZWFy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</w:fldData>
        </w:fldChar>
      </w:r>
      <w:r w:rsidR="00994A53">
        <w:instrText xml:space="preserve"> ADDIN EN.CITE.DATA </w:instrText>
      </w:r>
      <w:r w:rsidR="00994A53">
        <w:fldChar w:fldCharType="end"/>
      </w:r>
      <w:r w:rsidR="00994A53">
        <w:fldChar w:fldCharType="separate"/>
      </w:r>
      <w:r w:rsidR="00994A53">
        <w:rPr>
          <w:noProof/>
        </w:rPr>
        <w:t>(Valentine et al., 1998)</w:t>
      </w:r>
      <w:r w:rsidR="00994A53">
        <w:fldChar w:fldCharType="end"/>
      </w:r>
      <w:r w:rsidR="00BA7BC7">
        <w:t xml:space="preserve">. Through the cooperative action of these factors, Groucho is recruited to establish repression. ChIP-seq data confirms that </w:t>
      </w:r>
      <w:proofErr w:type="spellStart"/>
      <w:r w:rsidR="00BA7BC7">
        <w:t>Gro</w:t>
      </w:r>
      <w:proofErr w:type="spellEnd"/>
      <w:r w:rsidR="00BA7BC7">
        <w:t xml:space="preserve"> localizes </w:t>
      </w:r>
      <w:del w:id="93" w:author="Albert Courey" w:date="2015-08-24T13:25:00Z">
        <w:r w:rsidR="00BA7BC7" w:rsidDel="003B1728">
          <w:delText xml:space="preserve">the </w:delText>
        </w:r>
      </w:del>
      <w:r w:rsidR="00BA7BC7">
        <w:t xml:space="preserve">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94" w:author="Albert Courey" w:date="2015-08-24T13:26:00Z">
        <w:r w:rsidR="0093515F" w:rsidDel="003B1728">
          <w:delText>timespan</w:delText>
        </w:r>
      </w:del>
      <w:ins w:id="95" w:author="Albert Courey" w:date="2015-08-24T13:26:00Z">
        <w:r w:rsidR="003B1728">
          <w:t>timepoint</w:t>
        </w:r>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96" w:author="Albert Courey" w:date="2015-08-24T13:27:00Z">
        <w:r w:rsidR="00BA7BC7" w:rsidDel="003B1728">
          <w:delText xml:space="preserve">now </w:delText>
        </w:r>
      </w:del>
      <w:ins w:id="97"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p>
    <w:p w14:paraId="717110CB" w14:textId="092AC1E3"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994A53">
        <w:fldChar w:fldCharType="begin"/>
      </w:r>
      <w:r w:rsidR="00994A53">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994A53">
        <w:fldChar w:fldCharType="separate"/>
      </w:r>
      <w:r w:rsidR="00994A53">
        <w:rPr>
          <w:noProof/>
        </w:rPr>
        <w:t>(Dubnicoff et al., 1997)</w:t>
      </w:r>
      <w:r w:rsidR="00994A53">
        <w:fldChar w:fldCharType="end"/>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w:t>
      </w:r>
      <w:r w:rsidR="00994A53">
        <w:fldChar w:fldCharType="begin">
          <w:fldData xml:space="preserve">PEVuZE5vdGU+PENpdGU+PEF1dGhvcj5IdWFuZzwvQXV0aG9yPjxZZWFyPjE5OTM8L1llYXI+PFJl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</w:fldData>
        </w:fldChar>
      </w:r>
      <w:r w:rsidR="00994A53">
        <w:instrText xml:space="preserve"> ADDIN EN.CITE </w:instrText>
      </w:r>
      <w:r w:rsidR="00994A53">
        <w:fldChar w:fldCharType="begin">
          <w:fldData xml:space="preserve">PEVuZE5vdGU+PENpdGU+PEF1dGhvcj5IdWFuZzwvQXV0aG9yPjxZZWFyPjE5OTM8L1llYXI+PFJl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</w:fldData>
        </w:fldChar>
      </w:r>
      <w:r w:rsidR="00994A53">
        <w:instrText xml:space="preserve"> ADDIN EN.CITE.DATA </w:instrText>
      </w:r>
      <w:r w:rsidR="00994A53">
        <w:fldChar w:fldCharType="end"/>
      </w:r>
      <w:r w:rsidR="00994A53">
        <w:fldChar w:fldCharType="separate"/>
      </w:r>
      <w:r w:rsidR="00994A53">
        <w:rPr>
          <w:noProof/>
        </w:rPr>
        <w:t>(Huang et al., 1993)</w:t>
      </w:r>
      <w:r w:rsidR="00994A53">
        <w:fldChar w:fldCharType="end"/>
      </w:r>
      <w:r w:rsidR="00C4678B">
        <w:t xml:space="preserve">.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994A53">
        <w:fldChar w:fldCharType="begin"/>
      </w:r>
      <w:r w:rsidR="00994A53">
        <w:instrText xml:space="preserve"> ADDIN EN.CITE &lt;EndNote&gt;&lt;Cite&gt;&lt;Author&gt;Schwyter&lt;/Author&gt;&lt;Year&gt;1995&lt;/Year&gt;&lt;RecNum&gt;3038&lt;/RecNum&gt;&lt;DisplayText&gt;(Schwyter et al., 1995)&lt;/DisplayText&gt;&lt;record&gt;&lt;rec-number&gt;3038&lt;/rec-number&gt;&lt;foreign-keys&gt;&lt;key app="EN" db-id="txpdr0vslpwzage5afxvdv2xds5vfp9zsafw" timestamp="1439941152"&gt;3038&lt;/key&gt;&lt;/foreign-keys&gt;&lt;ref-type name="Journal Article"&gt;17&lt;/ref-type&gt;&lt;contributors&gt;&lt;authors&gt;&lt;author&gt;Schwyter, D. H.&lt;/author&gt;&lt;author&gt;Huang, J. D.&lt;/author&gt;&lt;author&gt;Dubnicoff, T.&lt;/author&gt;&lt;author&gt;Courey, A. J.&lt;/author&gt;&lt;/authors&gt;&lt;/contributors&gt;&lt;auth-address&gt;Department of Chemistry and Biochemistry, University of California, Los Angeles 90095-1569, USA.&lt;/auth-address&gt;&lt;titles&gt;&lt;title&gt;The decapentaplegic core promoter region plays an integral role in the spatial control of transcription&lt;/title&gt;&lt;secondary-title&gt;Mol Cell Biol&lt;/secondary-title&gt;&lt;/titles&gt;&lt;periodical&gt;&lt;full-title&gt;Mol Cell Biol&lt;/full-title&gt;&lt;/periodical&gt;&lt;pages&gt;3960-8&lt;/pages&gt;&lt;volume&gt;15&lt;/volume&gt;&lt;number&gt;7&lt;/number&gt;&lt;keywords&gt;&lt;keyword&gt;Animals&lt;/keyword&gt;&lt;keyword&gt;Base Sequence&lt;/keyword&gt;&lt;keyword&gt;Blastoderm&lt;/keyword&gt;&lt;keyword&gt;DNA Mutational Analysis&lt;/keyword&gt;&lt;keyword&gt;DNA-Binding Proteins/metabolism&lt;/keyword&gt;&lt;keyword&gt;Drosophila/embryology/*genetics&lt;/keyword&gt;&lt;keyword&gt;*Drosophila Proteins&lt;/keyword&gt;&lt;keyword&gt;Embryonic Induction&lt;/keyword&gt;&lt;keyword&gt;Enhancer Elements, Genetic/genetics&lt;/keyword&gt;&lt;keyword&gt;*Gene Expression Regulation&lt;/keyword&gt;&lt;keyword&gt;Insect Hormones/*genetics&lt;/keyword&gt;&lt;keyword&gt;Molecular Sequence Data&lt;/keyword&gt;&lt;keyword&gt;Promoter Regions, Genetic/*genetics&lt;/keyword&gt;&lt;keyword&gt;Protein Binding&lt;/keyword&gt;&lt;keyword&gt;Sequence Deletion&lt;/keyword&gt;&lt;keyword&gt;Transcription Factors/metabolism&lt;/keyword&gt;&lt;keyword&gt;*Transcription, Genetic&lt;/keyword&gt;&lt;/keywords&gt;&lt;dates&gt;&lt;year&gt;1995&lt;/year&gt;&lt;pub-dates&gt;&lt;date&gt;Jul&lt;/date&gt;&lt;/pub-dates&gt;&lt;/dates&gt;&lt;isbn&gt;0270-7306 (Print)&amp;#xD;0270-7306 (Linking)&lt;/isbn&gt;&lt;accession-num&gt;7791801&lt;/accession-num&gt;&lt;urls&gt;&lt;related-urls&gt;&lt;url&gt;http://www.ncbi.nlm.nih.gov/pubmed/7791801&lt;/url&gt;&lt;/related-urls&gt;&lt;/urls&gt;&lt;custom2&gt;230635&lt;/custom2&gt;&lt;/record&gt;&lt;/Cite&gt;&lt;/EndNote&gt;</w:instrText>
      </w:r>
      <w:r w:rsidR="00994A53">
        <w:fldChar w:fldCharType="separate"/>
      </w:r>
      <w:r w:rsidR="00994A53">
        <w:rPr>
          <w:noProof/>
        </w:rPr>
        <w:t>(Schwyter et al., 1995)</w:t>
      </w:r>
      <w:r w:rsidR="00994A53">
        <w:fldChar w:fldCharType="end"/>
      </w:r>
      <w:r w:rsidR="00C4678B">
        <w:t xml:space="preserve">.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w:t>
      </w:r>
      <w:commentRangeStart w:id="98"/>
      <w:r w:rsidR="00C4678B">
        <w:t>elements</w:t>
      </w:r>
      <w:commentRangeEnd w:id="98"/>
      <w:r w:rsidR="0006404C">
        <w:rPr>
          <w:rStyle w:val="CommentReference"/>
        </w:rPr>
        <w:commentReference w:id="98"/>
      </w:r>
      <w:r w:rsidR="00C4678B">
        <w:t xml:space="preserve">. </w:t>
      </w:r>
      <w:del w:id="99"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r w:rsidR="00994A53" w:rsidDel="009E7E20">
          <w:fldChar w:fldCharType="begin"/>
        </w:r>
        <w:r w:rsidR="00994A53" w:rsidDel="009E7E20">
          <w:delInstrText xml:space="preserve"> ADDIN EN.CITE &lt;EndNote&gt;&lt;Cite&gt;&lt;Author&gt;Spencer&lt;/Author&gt;&lt;Year&gt;1982&lt;/Year&gt;&lt;RecNum&gt;3039&lt;/RecNum&gt;&lt;DisplayText&gt;(Spencer et al., 1982)&lt;/DisplayText&gt;&lt;record&gt;&lt;rec-number&gt;3039&lt;/rec-number&gt;&lt;foreign-keys&gt;&lt;key app="EN" db-id="txpdr0vslpwzage5afxvdv2xds5vfp9zsafw" timestamp="1439941484"&gt;3039&lt;/key&gt;&lt;/foreign-keys&gt;&lt;ref-type name="Journal Article"&gt;17&lt;/ref-type&gt;&lt;contributors&gt;&lt;authors&gt;&lt;author&gt;Spencer, F. A.&lt;/author&gt;&lt;author&gt;Hoffmann, F. M.&lt;/author&gt;&lt;author&gt;Gelbart, W. M.&lt;/author&gt;&lt;/authors&gt;&lt;/contributors&gt;&lt;titles&gt;&lt;title&gt;Decapentaplegic: a gene complex affecting morphogenesis in Drosophila melanogaster&lt;/title&gt;&lt;secondary-title&gt;Cell&lt;/secondary-title&gt;&lt;/titles&gt;&lt;periodical&gt;&lt;full-title&gt;Cell&lt;/full-title&gt;&lt;/periodical&gt;&lt;pages&gt;451-61&lt;/pages&gt;&lt;volume&gt;28&lt;/volume&gt;&lt;number&gt;3&lt;/number&gt;&lt;keywords&gt;&lt;keyword&gt;Alleles&lt;/keyword&gt;&lt;keyword&gt;Animals&lt;/keyword&gt;&lt;keyword&gt;Chromosome Mapping&lt;/keyword&gt;&lt;keyword&gt;Drosophila melanogaster/embryology/*genetics&lt;/keyword&gt;&lt;keyword&gt;Ethyl Methanesulfonate/pharmacology&lt;/keyword&gt;&lt;keyword&gt;Female&lt;/keyword&gt;&lt;keyword&gt;Male&lt;/keyword&gt;&lt;keyword&gt;*Morphogenesis&lt;/keyword&gt;&lt;keyword&gt;Mutagens&lt;/keyword&gt;&lt;keyword&gt;Mutation&lt;/keyword&gt;&lt;keyword&gt;Phenotype&lt;/keyword&gt;&lt;keyword&gt;Wing/embryology&lt;/keyword&gt;&lt;/keywords&gt;&lt;dates&gt;&lt;year&gt;1982&lt;/year&gt;&lt;pub-dates&gt;&lt;date&gt;Mar&lt;/date&gt;&lt;/pub-dates&gt;&lt;/dates&gt;&lt;isbn&gt;0092-8674 (Print)&amp;#xD;0092-8674 (Linking)&lt;/isbn&gt;&lt;accession-num&gt;6804094&lt;/accession-num&gt;&lt;urls&gt;&lt;related-urls&gt;&lt;url&gt;http://www.ncbi.nlm.nih.gov/pubmed/6804094&lt;/url&gt;&lt;/related-urls&gt;&lt;/urls&gt;&lt;/record&gt;&lt;/Cite&gt;&lt;/EndNote&gt;</w:delInstrText>
        </w:r>
        <w:r w:rsidR="00994A53" w:rsidDel="009E7E20">
          <w:fldChar w:fldCharType="separate"/>
        </w:r>
        <w:r w:rsidR="00994A53" w:rsidDel="009E7E20">
          <w:rPr>
            <w:noProof/>
          </w:rPr>
          <w:delText>(Spencer et al., 1982)</w:delText>
        </w:r>
        <w:r w:rsidR="00994A53" w:rsidDel="009E7E20">
          <w:fldChar w:fldCharType="end"/>
        </w:r>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r w:rsidR="00994A53" w:rsidDel="009E7E20">
          <w:fldChar w:fldCharType="begin">
            <w:fldData xml:space="preserve">PEVuZE5vdGU+PENpdGU+PEF1dGhvcj5CbGFja21hbjwvQXV0aG9yPjxZZWFyPjE5OTE8L1llYXI+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</w:fldData>
          </w:fldChar>
        </w:r>
        <w:r w:rsidR="00994A53" w:rsidDel="009E7E20">
          <w:delInstrText xml:space="preserve"> ADDIN EN.CITE </w:delInstrText>
        </w:r>
        <w:r w:rsidR="00994A53" w:rsidDel="009E7E20">
          <w:fldChar w:fldCharType="begin">
            <w:fldData xml:space="preserve">PEVuZE5vdGU+PENpdGU+PEF1dGhvcj5CbGFja21hbjwvQXV0aG9yPjxZZWFyPjE5OTE8L1llYXI+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</w:fldData>
          </w:fldChar>
        </w:r>
        <w:r w:rsidR="00994A53" w:rsidDel="009E7E20">
          <w:delInstrText xml:space="preserve"> ADDIN EN.CITE.DATA </w:delInstrText>
        </w:r>
        <w:r w:rsidR="00994A53" w:rsidDel="009E7E20">
          <w:fldChar w:fldCharType="end"/>
        </w:r>
        <w:r w:rsidR="00994A53" w:rsidDel="009E7E20">
          <w:fldChar w:fldCharType="separate"/>
        </w:r>
        <w:r w:rsidR="00994A53" w:rsidDel="009E7E20">
          <w:rPr>
            <w:noProof/>
          </w:rPr>
          <w:delText>(Blackman et al., 1991; Theisen et al., 2007)</w:delText>
        </w:r>
        <w:r w:rsidR="00994A53" w:rsidDel="009E7E20">
          <w:fldChar w:fldCharType="end"/>
        </w:r>
        <w:r w:rsidR="00F6363E" w:rsidDel="009E7E20">
          <w:delText xml:space="preserve">. </w:delText>
        </w:r>
        <w:r w:rsidR="007B0590" w:rsidDel="009E7E20">
          <w:delText xml:space="preserve"> While this enhancer region is not known to </w:delText>
        </w:r>
        <w:r w:rsidR="00224435" w:rsidDel="009E7E20">
          <w:delText xml:space="preserve">participate </w:delText>
        </w:r>
        <w:r w:rsidR="007B0590" w:rsidDel="009E7E20">
          <w:delText xml:space="preserve">in </w:delText>
        </w:r>
        <w:r w:rsidR="007B0590" w:rsidDel="009E7E20">
          <w:rPr>
            <w:i/>
          </w:rPr>
          <w:delText xml:space="preserve">dpp </w:delText>
        </w:r>
        <w:r w:rsidR="007B0590" w:rsidDel="009E7E20">
          <w:delText xml:space="preserve">expression during embryogenesis, Groucho does bind both immediately downstream of </w:delText>
        </w:r>
        <w:r w:rsidR="007B0590" w:rsidDel="009E7E20">
          <w:rPr>
            <w:i/>
          </w:rPr>
          <w:delText>dpp</w:delText>
        </w:r>
        <w:r w:rsidR="007B0590" w:rsidDel="009E7E20">
          <w:delText xml:space="preserve"> and </w:delText>
        </w:r>
        <w:r w:rsidR="00224435" w:rsidDel="009E7E20">
          <w:delText>overlapping</w:delText>
        </w:r>
        <w:r w:rsidR="007B0590" w:rsidDel="009E7E20">
          <w:delText xml:space="preserve"> the second of three </w:delText>
        </w:r>
        <w:r w:rsidR="00224435" w:rsidDel="009E7E20">
          <w:delText xml:space="preserve">spaced </w:delText>
        </w:r>
        <w:r w:rsidR="007B0590" w:rsidDel="009E7E20">
          <w:delText>Pangolin binding sites between 4 to 9 hours of development</w:delText>
        </w:r>
        <w:r w:rsidR="00AD14A9" w:rsidDel="009E7E20">
          <w:delText>, indicating that these sites may potentially play a role earlier in development than previously hypothesized</w:delText>
        </w:r>
        <w:r w:rsidR="007B0590" w:rsidDel="009E7E20">
          <w:delText>.</w:delText>
        </w:r>
      </w:del>
    </w:p>
    <w:p w14:paraId="54656F6A" w14:textId="4A14C406" w:rsidR="00391BC9" w:rsidRDefault="00810B6C" w:rsidP="00391BC9">
      <w:pPr>
        <w:spacing w:line="480" w:lineRule="auto"/>
      </w:pPr>
      <w:r>
        <w:tab/>
      </w:r>
      <w:commentRangeStart w:id="100"/>
      <w:r w:rsidR="00094D56">
        <w:t>Dorsal</w:t>
      </w:r>
      <w:commentRangeEnd w:id="100"/>
      <w:r w:rsidR="00727F5D">
        <w:rPr>
          <w:rStyle w:val="CommentReference"/>
        </w:rPr>
        <w:commentReference w:id="100"/>
      </w:r>
      <w:r w:rsidR="00094D56">
        <w:t xml:space="preserve">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994A53">
        <w:fldChar w:fldCharType="begin">
          <w:fldData xml:space="preserve">PEVuZE5vdGU+PENpdGU+PEF1dGhvcj5JcDwvQXV0aG9yPjxZZWFyPjE5OTI8L1llYXI+PFJlY051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==
</w:fldData>
        </w:fldChar>
      </w:r>
      <w:r w:rsidR="00994A53">
        <w:instrText xml:space="preserve"> ADDIN EN.CITE </w:instrText>
      </w:r>
      <w:r w:rsidR="00994A53">
        <w:fldChar w:fldCharType="begin">
          <w:fldData xml:space="preserve">PEVuZE5vdGU+PENpdGU+PEF1dGhvcj5JcDwvQXV0aG9yPjxZZWFyPjE5OTI8L1llYXI+PFJlY051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==
</w:fldData>
        </w:fldChar>
      </w:r>
      <w:r w:rsidR="00994A53">
        <w:instrText xml:space="preserve"> ADDIN EN.CITE.DATA </w:instrText>
      </w:r>
      <w:r w:rsidR="00994A53">
        <w:fldChar w:fldCharType="end"/>
      </w:r>
      <w:r w:rsidR="00994A53">
        <w:fldChar w:fldCharType="separate"/>
      </w:r>
      <w:r w:rsidR="00994A53">
        <w:rPr>
          <w:noProof/>
        </w:rPr>
        <w:t>(Gonzalez-Crespo and Levine, 1993; Ip et al., 1992)</w:t>
      </w:r>
      <w:r w:rsidR="00994A53">
        <w:fldChar w:fldCharType="end"/>
      </w:r>
      <w:r w:rsidR="0061663A">
        <w:t xml:space="preserve">.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4999F9D5"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101"/>
      <w:r w:rsidR="00125DEA">
        <w:t>regulating</w:t>
      </w:r>
      <w:commentRangeEnd w:id="101"/>
      <w:r w:rsidR="00864BFE">
        <w:rPr>
          <w:rStyle w:val="CommentReference"/>
        </w:rPr>
        <w:commentReference w:id="101"/>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994A53">
        <w:fldChar w:fldCharType="begin"/>
      </w:r>
      <w:r w:rsidR="00994A53">
        <w:instrText xml:space="preserve"> ADDIN EN.CITE &lt;EndNote&gt;&lt;Cite&gt;&lt;Author&gt;Ip&lt;/Author&gt;&lt;Year&gt;1992&lt;/Year&gt;&lt;RecNum&gt;3042&lt;/RecNum&gt;&lt;DisplayText&gt;(Ip et al., 1992)&lt;/DisplayText&gt;&lt;record&gt;&lt;rec-number&gt;3042&lt;/rec-number&gt;&lt;foreign-keys&gt;&lt;key app="EN" db-id="txpdr0vslpwzage5afxvdv2xds5vfp9zsafw" timestamp="1439942576"&gt;3042&lt;/key&gt;&lt;/foreign-keys&gt;&lt;ref-type name="Journal Article"&gt;17&lt;/ref-type&gt;&lt;contributors&gt;&lt;authors&gt;&lt;author&gt;Ip, Y. T.&lt;/author&gt;&lt;author&gt;Park, R. E.&lt;/author&gt;&lt;author&gt;Kosman, D.&lt;/author&gt;&lt;author&gt;Bier, E.&lt;/author&gt;&lt;author&gt;Levine, M.&lt;/author&gt;&lt;/authors&gt;&lt;/contributors&gt;&lt;auth-address&gt;Biology Department, University of California, San Diego, La Jolla 92093-0322.&lt;/auth-address&gt;&lt;titles&gt;&lt;title&gt;The dorsal gradient morphogen regulates stripes of rhomboid expression in the presumptive neuroectoderm of the Drosophila embryo&lt;/title&gt;&lt;secondary-title&gt;Genes Dev&lt;/secondary-title&gt;&lt;/titles&gt;&lt;periodical&gt;&lt;full-title&gt;Genes Dev&lt;/full-title&gt;&lt;/periodical&gt;&lt;pages&gt;1728-39&lt;/pages&gt;&lt;volume&gt;6&lt;/volume&gt;&lt;number&gt;9&lt;/number&gt;&lt;keywords&gt;&lt;keyword&gt;Animals&lt;/keyword&gt;&lt;keyword&gt;Base Sequence&lt;/keyword&gt;&lt;keyword&gt;Binding Sites/genetics&lt;/keyword&gt;&lt;keyword&gt;DNA-Binding Proteins/genetics&lt;/keyword&gt;&lt;keyword&gt;Drosophila/*embryology/genetics&lt;/keyword&gt;&lt;keyword&gt;*Drosophila Proteins&lt;/keyword&gt;&lt;keyword&gt;Gene Expression Regulation/*physiology&lt;/keyword&gt;&lt;keyword&gt;Molecular Sequence Data&lt;/keyword&gt;&lt;keyword&gt;Mutagenesis, Site-Directed&lt;/keyword&gt;&lt;keyword&gt;Nuclear Proteins/*physiology&lt;/keyword&gt;&lt;keyword&gt;*Phosphoproteins&lt;/keyword&gt;&lt;keyword&gt;Plasmids/genetics&lt;/keyword&gt;&lt;keyword&gt;Promoter Regions, Genetic/genetics&lt;/keyword&gt;&lt;keyword&gt;Receptors, Cell Surface/*genetics&lt;/keyword&gt;&lt;keyword&gt;Recombinant Fusion Proteins/genetics&lt;/keyword&gt;&lt;keyword&gt;*Transcription Factors&lt;/keyword&gt;&lt;/keywords&gt;&lt;dates&gt;&lt;year&gt;1992&lt;/year&gt;&lt;pub-dates&gt;&lt;date&gt;Sep&lt;/date&gt;&lt;/pub-dates&gt;&lt;/dates&gt;&lt;isbn&gt;0890-9369 (Print)&amp;#xD;0890-9369 (Linking)&lt;/isbn&gt;&lt;accession-num&gt;1325394&lt;/accession-num&gt;&lt;urls&gt;&lt;related-urls&gt;&lt;url&gt;http://www.ncbi.nlm.nih.gov/pubmed/1325394&lt;/url&gt;&lt;/related-urls&gt;&lt;/urls&gt;&lt;/record&gt;&lt;/Cite&gt;&lt;/EndNote&gt;</w:instrText>
      </w:r>
      <w:r w:rsidR="00994A53">
        <w:fldChar w:fldCharType="separate"/>
      </w:r>
      <w:r w:rsidR="00994A53">
        <w:rPr>
          <w:noProof/>
        </w:rPr>
        <w:t>(Ip et al., 1992)</w:t>
      </w:r>
      <w:r w:rsidR="00994A53">
        <w:fldChar w:fldCharType="end"/>
      </w:r>
      <w:r w:rsidR="00125DEA">
        <w:t xml:space="preserve">.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w:t>
      </w:r>
      <w:commentRangeStart w:id="102"/>
      <w:r w:rsidR="001D2B5B">
        <w:t>machinery</w:t>
      </w:r>
      <w:commentRangeEnd w:id="102"/>
      <w:r w:rsidR="0006404C">
        <w:rPr>
          <w:rStyle w:val="CommentReference"/>
        </w:rPr>
        <w:commentReference w:id="102"/>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103"/>
      <w:r w:rsidR="004822AC">
        <w:t>gene</w:t>
      </w:r>
      <w:commentRangeEnd w:id="103"/>
      <w:r w:rsidR="00C106E2">
        <w:rPr>
          <w:rStyle w:val="CommentReference"/>
        </w:rPr>
        <w:commentReference w:id="103"/>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104" w:author="Albert Courey" w:date="2015-08-24T16:06:00Z">
        <w:r w:rsidR="00C106E2">
          <w:t>2-</w:t>
        </w:r>
      </w:ins>
      <w:commentRangeStart w:id="105"/>
      <w:r w:rsidR="00DC538D">
        <w:t>9</w:t>
      </w:r>
      <w:commentRangeEnd w:id="105"/>
      <w:r w:rsidR="00C106E2">
        <w:rPr>
          <w:rStyle w:val="CommentReference"/>
        </w:rPr>
        <w:commentReference w:id="105"/>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1BD5A4B1" w:rsidR="00A54005" w:rsidRDefault="00A54005" w:rsidP="00A25B2F">
      <w:pPr>
        <w:spacing w:line="480" w:lineRule="auto"/>
        <w:ind w:firstLine="720"/>
      </w:pPr>
      <w:r>
        <w:t xml:space="preserve">Groucho binding is enriched </w:t>
      </w:r>
      <w:del w:id="106" w:author="Albert Courey" w:date="2015-08-25T15:27:00Z">
        <w:r w:rsidDel="00CB3FB0">
          <w:delText xml:space="preserve">in </w:delText>
        </w:r>
        <w:r w:rsidR="008E3112" w:rsidDel="00CB3FB0">
          <w:delText>promoter regions within 500bp of</w:delText>
        </w:r>
      </w:del>
      <w:ins w:id="107" w:author="Albert Courey" w:date="2015-08-25T15:27:00Z">
        <w:r w:rsidR="00CB3FB0">
          <w:t>close to</w:t>
        </w:r>
      </w:ins>
      <w:r w:rsidR="008E3112">
        <w:t xml:space="preserve"> trans</w:t>
      </w:r>
      <w:r w:rsidR="007B05E7">
        <w:t>cript</w:t>
      </w:r>
      <w:r w:rsidR="00DC538D">
        <w:t>ion start sites (Fig. 2-</w:t>
      </w:r>
      <w:commentRangeStart w:id="108"/>
      <w:r w:rsidR="00DC538D">
        <w:t>10</w:t>
      </w:r>
      <w:r w:rsidR="008E3112">
        <w:t>A</w:t>
      </w:r>
      <w:commentRangeEnd w:id="108"/>
      <w:r w:rsidR="00A5148C">
        <w:rPr>
          <w:rStyle w:val="CommentReference"/>
        </w:rPr>
        <w:commentReference w:id="108"/>
      </w:r>
      <w:r w:rsidR="008E3112">
        <w:t xml:space="preserve">).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109" w:author="Albert Courey" w:date="2015-08-25T15:28:00Z">
        <w:r w:rsidR="00CB3FB0">
          <w:t xml:space="preserve">also </w:t>
        </w:r>
      </w:ins>
      <w:r w:rsidR="008E3112">
        <w:t xml:space="preserve">enriched. This pattern of occupancy is </w:t>
      </w:r>
      <w:del w:id="110" w:author="Albert Courey" w:date="2015-08-25T15:28:00Z">
        <w:r w:rsidR="008E3112" w:rsidDel="00CB3FB0">
          <w:delText>at odds with the</w:delText>
        </w:r>
      </w:del>
      <w:ins w:id="111"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994A53">
        <w:fldChar w:fldCharType="begin"/>
      </w:r>
      <w:r w:rsidR="00994A53">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994A53">
        <w:fldChar w:fldCharType="separate"/>
      </w:r>
      <w:r w:rsidR="00994A53">
        <w:rPr>
          <w:noProof/>
        </w:rPr>
        <w:t>(Dubnicoff et al., 1997)</w:t>
      </w:r>
      <w:r w:rsidR="00994A53">
        <w:fldChar w:fldCharType="end"/>
      </w:r>
      <w:r w:rsidR="00C77C2F" w:rsidRPr="00C77C2F">
        <w:t xml:space="preserve"> </w:t>
      </w:r>
      <w:r w:rsidR="00994A53">
        <w:fldChar w:fldCharType="begin"/>
      </w:r>
      <w:r w:rsidR="00994A53">
        <w:instrText xml:space="preserve"> ADDIN EN.CITE &lt;EndNote&gt;&lt;Cite&gt;&lt;Author&gt;Barolo&lt;/Author&gt;&lt;Year&gt;1997&lt;/Year&gt;&lt;RecNum&gt;2365&lt;/RecNum&gt;&lt;DisplayText&gt;(Barolo and Levine, 1997)&lt;/DisplayText&gt;&lt;record&gt;&lt;rec-number&gt;2365&lt;/rec-number&gt;&lt;foreign-keys&gt;&lt;key app="EN" db-id="txpdr0vslpwzage5afxvdv2xds5vfp9zsafw" timestamp="1435089952"&gt;2365&lt;/key&gt;&lt;/foreign-keys&gt;&lt;ref-type name="Journal Article"&gt;17&lt;/ref-type&gt;&lt;contributors&gt;&lt;authors&gt;&lt;author&gt;Barolo, S&lt;/author&gt;&lt;author&gt;Levine, M&lt;/author&gt;&lt;/authors&gt;&lt;/contributors&gt;&lt;auth-address&gt;Department of Biology, Center for Molecular Genetics, University of California at San Diego, La Jolla 92093-0366, USA.&lt;/auth-address&gt;&lt;titles&gt;&lt;title&gt;hairy mediates dominant repression in the Drosophila embryo.&lt;/title&gt;&lt;secondary-title&gt;The EMBO Journal&lt;/secondary-title&gt;&lt;/titles&gt;&lt;periodical&gt;&lt;full-title&gt;The EMBO Journal&lt;/full-title&gt;&lt;/periodical&gt;&lt;pages&gt;2883-2891&lt;/pages&gt;&lt;volume&gt;16&lt;/volume&gt;&lt;number&gt;10&lt;/number&gt;&lt;dates&gt;&lt;year&gt;1997&lt;/year&gt;&lt;pub-dates&gt;&lt;date&gt;Jun 15&lt;/date&gt;&lt;/pub-dates&gt;&lt;/dates&gt;&lt;accession-num&gt;9184232&lt;/accession-num&gt;&lt;label&gt;r09779&lt;/label&gt;&lt;urls&gt;&lt;related-urls&gt;&lt;url&gt;http://eutils.ncbi.nlm.nih.gov/entrez/eutils/elink.fcgi?dbfrom=pubmed&amp;amp;amp;id=9184232&amp;amp;amp;retmode=ref&amp;amp;amp;cmd=prlinks&lt;/url&gt;&lt;/related-urls&gt;&lt;pdf-urls&gt;&lt;url&gt;file://localhost/Users/mike/Documents/Papers2/Articles/1997/Barolo/Barolo-1997-EMBO%20J-hairy%20mediates%20dominant%20repression%20in%20the%20Drosophila%20embryo.pdf&lt;/url&gt;&lt;/pdf-urls&gt;&lt;/urls&gt;&lt;custom2&gt;PMC1169896&lt;/custom2&gt;&lt;custom3&gt;papers2://publication/uuid/220CDD8D-CB14-42CC-832B-587AF79E99BF&lt;/custom3&gt;&lt;electronic-resource-num&gt;10.1093/emboj/16.10.2883&lt;/electronic-resource-num&gt;&lt;language&gt;English&lt;/language&gt;&lt;/record&gt;&lt;/Cite&gt;&lt;/EndNote&gt;</w:instrText>
      </w:r>
      <w:r w:rsidR="00994A53">
        <w:fldChar w:fldCharType="separate"/>
      </w:r>
      <w:r w:rsidR="00994A53">
        <w:rPr>
          <w:noProof/>
        </w:rPr>
        <w:t>(Barolo and Levine, 1997)</w:t>
      </w:r>
      <w:r w:rsidR="00994A53">
        <w:fldChar w:fldCharType="end"/>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112"/>
      <w:r w:rsidR="00994A53">
        <w:fldChar w:fldCharType="begin"/>
      </w:r>
      <w:r w:rsidR="00994A53">
        <w:instrText xml:space="preserve"> ADDIN EN.CITE &lt;EndNote&gt;&lt;Cite&gt;&lt;Author&gt;Payankaulam&lt;/Author&gt;&lt;Year&gt;2009&lt;/Year&gt;&lt;RecNum&gt;2955&lt;/RecNum&gt;&lt;DisplayText&gt;(Payankaulam and Arnosti, 2009)&lt;/DisplayText&gt;&lt;record&gt;&lt;rec-number&gt;2955&lt;/rec-number&gt;&lt;foreign-keys&gt;&lt;key app="EN" db-id="txpdr0vslpwzage5afxvdv2xds5vfp9zsafw" timestamp="1435089952"&gt;2955&lt;/key&gt;&lt;/foreign-keys&gt;&lt;ref-type name="Journal Article"&gt;17&lt;/ref-type&gt;&lt;contributors&gt;&lt;authors&gt;&lt;author&gt;Payankaulam, Sandhya&lt;/author&gt;&lt;author&gt;Arnosti, David N&lt;/author&gt;&lt;/authors&gt;&lt;/contributors&gt;&lt;auth-address&gt;Department of Biochemistry and Molecular Biology, Michigan State University, East Lansing, MI 48824, USA.&lt;/auth-address&gt;&lt;titles&gt;&lt;title&gt;Groucho corepressor functions as a cofactor for the Knirps short-range transcriptional repressor.&lt;/title&gt;&lt;secondary-title&gt;Proceedings of the National Academy of Sciences&lt;/secondary-title&gt;&lt;/titles&gt;&lt;periodical&gt;&lt;full-title&gt;Proceedings of the National Academy of Sciences&lt;/full-title&gt;&lt;/periodical&gt;&lt;pages&gt;17314-17319&lt;/pages&gt;&lt;volume&gt;106&lt;/volume&gt;&lt;number&gt;41&lt;/number&gt;&lt;dates&gt;&lt;year&gt;2009&lt;/year&gt;&lt;pub-dates&gt;&lt;date&gt;Oct 13&lt;/date&gt;&lt;/pub-dates&gt;&lt;/dates&gt;&lt;accession-num&gt;19805071&lt;/accession-num&gt;&lt;label&gt;r07172&lt;/label&gt;&lt;urls&gt;&lt;related-urls&gt;&lt;url&gt;http://eutils.ncbi.nlm.nih.gov/entrez/eutils/elink.fcgi?dbfrom=pubmed&amp;amp;amp;id=19805071&amp;amp;amp;retmode=ref&amp;amp;amp;cmd=prlinks&lt;/url&gt;&lt;/related-urls&gt;&lt;pdf-urls&gt;&lt;url&gt;file://localhost/Users/mike/Documents/Papers2/Articles/2009/Payankaulam/Payankaulam-2009-Proceedings%20of%20the%20National%20Academy%20of%20Sciences-Groucho%20corepressor%20functions%20as%20a%20cofactor%20for%20the%20Knirps%20short-range%20transcriptional%20repressor.pdf&lt;/url&gt;&lt;/pdf-urls&gt;&lt;/urls&gt;&lt;custom2&gt;PMC2765075&lt;/custom2&gt;&lt;custom3&gt;papers2://publication/uuid/D01A8224-DB5A-4F44-8092-A4EFA73B8607&lt;/custom3&gt;&lt;electronic-resource-num&gt;10.1073/pnas.0904507106&lt;/electronic-resource-num&gt;&lt;language&gt;English&lt;/language&gt;&lt;/record&gt;&lt;/Cite&gt;&lt;/EndNote&gt;</w:instrText>
      </w:r>
      <w:r w:rsidR="00994A53">
        <w:fldChar w:fldCharType="separate"/>
      </w:r>
      <w:r w:rsidR="00994A53">
        <w:rPr>
          <w:noProof/>
        </w:rPr>
        <w:t>(Payankaulam and Arnosti, 2009)</w:t>
      </w:r>
      <w:r w:rsidR="00994A53">
        <w:fldChar w:fldCharType="end"/>
      </w:r>
      <w:commentRangeEnd w:id="112"/>
      <w:r w:rsidR="00CB3FB0">
        <w:rPr>
          <w:rStyle w:val="CommentReference"/>
        </w:rPr>
        <w:commentReference w:id="112"/>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start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1C1B7736"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994A53">
        <w:fldChar w:fldCharType="begin"/>
      </w:r>
      <w:r w:rsidR="00994A53">
        <w:instrText xml:space="preserve"> ADDIN EN.CITE &lt;EndNote&gt;&lt;Cite&gt;&lt;Author&gt;Bradnam&lt;/Author&gt;&lt;Year&gt;2008&lt;/Year&gt;&lt;RecNum&gt;3034&lt;/RecNum&gt;&lt;DisplayText&gt;(Bradnam and Korf, 2008)&lt;/DisplayText&gt;&lt;record&gt;&lt;rec-number&gt;3034&lt;/rec-number&gt;&lt;foreign-keys&gt;&lt;key app="EN" db-id="txpdr0vslpwzage5afxvdv2xds5vfp9zsafw" timestamp="1439277210"&gt;3034&lt;/key&gt;&lt;/foreign-keys&gt;&lt;ref-type name="Journal Article"&gt;17&lt;/ref-type&gt;&lt;contributors&gt;&lt;authors&gt;&lt;author&gt;Bradnam, K. R.&lt;/author&gt;&lt;author&gt;Korf, I.&lt;/author&gt;&lt;/authors&gt;&lt;/contributors&gt;&lt;auth-address&gt;Genome Center, University of California Davis, Davis, California, USA. krbradnam@ucdavis.edu&lt;/auth-address&gt;&lt;titles&gt;&lt;title&gt;Longer first introns are a general property of eukaryotic gene structure&lt;/title&gt;&lt;secondary-title&gt;PLoS One&lt;/secondary-title&gt;&lt;/titles&gt;&lt;periodical&gt;&lt;full-title&gt;PLoS ONE&lt;/full-title&gt;&lt;/periodical&gt;&lt;pages&gt;e3093&lt;/pages&gt;&lt;volume&gt;3&lt;/volume&gt;&lt;number&gt;8&lt;/number&gt;&lt;keywords&gt;&lt;keyword&gt;Animals&lt;/keyword&gt;&lt;keyword&gt;Arabidopsis/*genetics&lt;/keyword&gt;&lt;keyword&gt;Caenorhabditis elegans/*genetics&lt;/keyword&gt;&lt;keyword&gt;Databases, Nucleic Acid/organization &amp;amp; administration/standards&lt;/keyword&gt;&lt;keyword&gt;Drosophila melanogaster/*genetics&lt;/keyword&gt;&lt;keyword&gt;*Genes&lt;/keyword&gt;&lt;keyword&gt;*Genes, Helminth&lt;/keyword&gt;&lt;keyword&gt;*Genes, Insect&lt;/keyword&gt;&lt;keyword&gt;Genes, Plant/genetics&lt;/keyword&gt;&lt;keyword&gt;Introns/*genetics&lt;/keyword&gt;&lt;keyword&gt;Reproducibility of Results&lt;/keyword&gt;&lt;/keywords&gt;&lt;dates&gt;&lt;year&gt;2008&lt;/year&gt;&lt;/dates&gt;&lt;isbn&gt;1932-6203 (Electronic)&amp;#xD;1932-6203 (Linking)&lt;/isbn&gt;&lt;accession-num&gt;18769727&lt;/accession-num&gt;&lt;urls&gt;&lt;related-urls&gt;&lt;url&gt;http://www.ncbi.nlm.nih.gov/pubmed/18769727&lt;/url&gt;&lt;/related-urls&gt;&lt;/urls&gt;&lt;custom2&gt;2518113&lt;/custom2&gt;&lt;electronic-resource-num&gt;10.1371/journal.pone.0003093&lt;/electronic-resource-num&gt;&lt;/record&gt;&lt;/Cite&gt;&lt;/EndNote&gt;</w:instrText>
      </w:r>
      <w:r w:rsidR="00994A53">
        <w:fldChar w:fldCharType="separate"/>
      </w:r>
      <w:r w:rsidR="00994A53">
        <w:rPr>
          <w:noProof/>
        </w:rPr>
        <w:t>(Bradnam and Korf, 2008)</w:t>
      </w:r>
      <w:r w:rsidR="00994A53">
        <w:fldChar w:fldCharType="end"/>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113"/>
      <w:proofErr w:type="spellStart"/>
      <w:r w:rsidR="007B05E7">
        <w:t>ultraspiracle</w:t>
      </w:r>
      <w:commentRangeEnd w:id="113"/>
      <w:proofErr w:type="spellEnd"/>
      <w:r w:rsidR="00D41A26">
        <w:rPr>
          <w:rStyle w:val="CommentReference"/>
        </w:rPr>
        <w:commentReference w:id="113"/>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114"/>
      <w:r w:rsidR="009D5C49">
        <w:t>SP</w:t>
      </w:r>
      <w:commentRangeEnd w:id="114"/>
      <w:proofErr w:type="spellEnd"/>
      <w:r w:rsidR="00071D1D">
        <w:rPr>
          <w:rStyle w:val="CommentReference"/>
        </w:rPr>
        <w:commentReference w:id="114"/>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w:t>
      </w:r>
      <w:commentRangeStart w:id="115"/>
      <w:r w:rsidR="00306543">
        <w:t>timepoints</w:t>
      </w:r>
      <w:commentRangeEnd w:id="115"/>
      <w:r w:rsidR="00264E0A">
        <w:rPr>
          <w:rStyle w:val="CommentReference"/>
        </w:rPr>
        <w:commentReference w:id="115"/>
      </w:r>
      <w:r w:rsidR="00306543">
        <w:t xml:space="preserve">. </w:t>
      </w:r>
      <w:commentRangeStart w:id="116"/>
      <w:r w:rsidR="00306543">
        <w:t>Wild</w:t>
      </w:r>
      <w:commentRangeEnd w:id="116"/>
      <w:r w:rsidR="00264E0A">
        <w:rPr>
          <w:rStyle w:val="CommentReference"/>
        </w:rPr>
        <w:commentReference w:id="116"/>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117"/>
      <w:r w:rsidR="00E67908">
        <w:t>timepoint</w:t>
      </w:r>
      <w:commentRangeEnd w:id="117"/>
      <w:r w:rsidR="00071D1D">
        <w:rPr>
          <w:rStyle w:val="CommentReference"/>
        </w:rPr>
        <w:commentReference w:id="117"/>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0097DCA7"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994A53">
        <w:fldChar w:fldCharType="begin"/>
      </w:r>
      <w:r w:rsidR="00994A53">
        <w:instrText xml:space="preserve"> ADDIN EN.CITE &lt;EndNote&gt;&lt;Cite&gt;&lt;Author&gt;Villanueva&lt;/Author&gt;&lt;Year&gt;2011&lt;/Year&gt;&lt;RecNum&gt;1659&lt;/RecNum&gt;&lt;DisplayText&gt;(Villanueva et al., 2011)&lt;/DisplayText&gt;&lt;record&gt;&lt;rec-number&gt;1659&lt;/rec-number&gt;&lt;foreign-keys&gt;&lt;key app="EN" db-id="txpdr0vslpwzage5afxvdv2xds5vfp9zsafw" timestamp="1435089951"&gt;1659&lt;/key&gt;&lt;/foreign-keys&gt;&lt;ref-type name="Journal Article"&gt;17&lt;/ref-type&gt;&lt;contributors&gt;&lt;authors&gt;&lt;author&gt;Villanueva, Claudio J&lt;/author&gt;&lt;author&gt;Waki, Hironori&lt;/author&gt;&lt;author&gt;Godio, Cristina&lt;/author&gt;&lt;author&gt;Nielsen, Ronni&lt;/author&gt;&lt;author&gt;Chou, Wen-Ling&lt;/author&gt;&lt;author&gt;Vargas, Leo&lt;/author&gt;&lt;author&gt;Wroblewski, Kevin&lt;/author&gt;&lt;author&gt;Schmedt, Christian&lt;/author&gt;&lt;author&gt;Chao, Lily C&lt;/author&gt;&lt;author&gt;Boyadjian, Rima&lt;/author&gt;&lt;author&gt;Mandrup, Susanne&lt;/author&gt;&lt;author&gt;Hevener, Andrea&lt;/author&gt;&lt;author&gt;Saez, Enrique&lt;/author&gt;&lt;author&gt;Tontonoz, Peter&lt;/author&gt;&lt;/authors&gt;&lt;/contributors&gt;&lt;titles&gt;&lt;title&gt;TLE3 Is a Dual-Function Transcriptional Coregulator of Adipogenesis&lt;/title&gt;&lt;secondary-title&gt;Cell Metabolism&lt;/secondary-title&gt;&lt;/titles&gt;&lt;periodical&gt;&lt;full-title&gt;Cell Metabolism&lt;/full-title&gt;&lt;/periodical&gt;&lt;pages&gt;413-427&lt;/pages&gt;&lt;volume&gt;13&lt;/volume&gt;&lt;number&gt;4&lt;/number&gt;&lt;dates&gt;&lt;year&gt;2011&lt;/year&gt;&lt;pub-dates&gt;&lt;date&gt;May 06&lt;/date&gt;&lt;/pub-dates&gt;&lt;/dates&gt;&lt;publisher&gt;Elsevier Inc.&lt;/publisher&gt;&lt;label&gt;r08905&lt;/label&gt;&lt;urls&gt;&lt;related-urls&gt;&lt;url&gt;http://dx.doi.org/10.1016/j.cmet.2011.02.014&lt;/url&gt;&lt;/related-urls&gt;&lt;pdf-urls&gt;&lt;url&gt;file://localhost/Users/mike/Documents/Papers2/Articles/2011/Villanueva/Villanueva-2011-Cell%20Metabolism-TLE3%20Is%20a%20Dual-Function%20Transcriptional%20Coregulator%20of%20Adipogenesis-4.pdf&lt;/url&gt;&lt;/pdf-urls&gt;&lt;/urls&gt;&lt;custom3&gt;papers2://publication/uuid/CC60C8A9-C023-4F30-AC53-E88E67B12FF0&lt;/custom3&gt;&lt;electronic-resource-num&gt;10.1016/j.cmet.2011.02.014&lt;/electronic-resource-num&gt;&lt;/record&gt;&lt;/Cite&gt;&lt;/EndNote&gt;</w:instrText>
      </w:r>
      <w:r w:rsidR="00994A53">
        <w:fldChar w:fldCharType="separate"/>
      </w:r>
      <w:r w:rsidR="00994A53">
        <w:rPr>
          <w:noProof/>
        </w:rPr>
        <w:t>(Villanueva et al., 2011)</w:t>
      </w:r>
      <w:r w:rsidR="00994A53">
        <w:fldChar w:fldCharType="end"/>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994A53">
        <w:fldChar w:fldCharType="begin"/>
      </w:r>
      <w:r w:rsidR="00994A53">
        <w:instrText xml:space="preserve"> ADDIN EN.CITE &lt;EndNote&gt;&lt;Cite&gt;&lt;Author&gt;Bhambhani&lt;/Author&gt;&lt;Year&gt;2011&lt;/Year&gt;&lt;RecNum&gt;2284&lt;/RecNum&gt;&lt;DisplayText&gt;(Bhambhani et al., 2011)&lt;/DisplayText&gt;&lt;record&gt;&lt;rec-number&gt;2284&lt;/rec-number&gt;&lt;foreign-keys&gt;&lt;key app="EN" db-id="txpdr0vslpwzage5afxvdv2xds5vfp9zsafw" timestamp="1435089952"&gt;2284&lt;/key&gt;&lt;/foreign-keys&gt;&lt;ref-type name="Journal Article"&gt;17&lt;/ref-type&gt;&lt;contributors&gt;&lt;authors&gt;&lt;author&gt;Bhambhani, Chandan&lt;/author&gt;&lt;author&gt;Chang, Jinhee L&lt;/author&gt;&lt;author&gt;Akey, David L&lt;/author&gt;&lt;author&gt;Cadigan, Ken M&lt;/author&gt;&lt;/authors&gt;&lt;/contributors&gt;&lt;titles&gt;&lt;title&gt;The oligomeric state of CtBP determines its role as a transcriptional co-activator and co-repressor of Wingless targets&lt;/title&gt;&lt;secondary-title&gt;The EMBO Journal&lt;/secondary-title&gt;&lt;/titles&gt;&lt;periodical&gt;&lt;full-title&gt;The EMBO Journal&lt;/full-title&gt;&lt;/periodical&gt;&lt;pages&gt;2031-2043&lt;/pages&gt;&lt;volume&gt;30&lt;/volume&gt;&lt;number&gt;10&lt;/number&gt;&lt;dates&gt;&lt;year&gt;2011&lt;/year&gt;&lt;pub-dates&gt;&lt;date&gt;May 05&lt;/date&gt;&lt;/pub-dates&gt;&lt;/dates&gt;&lt;publisher&gt;Nature Publishing Group&lt;/publisher&gt;&lt;label&gt;r09760&lt;/label&gt;&lt;urls&gt;&lt;related-urls&gt;&lt;url&gt;http://dx.doi.org/10.1038/emboj.2011.100&lt;/url&gt;&lt;/related-urls&gt;&lt;pdf-urls&gt;&lt;url&gt;file://localhost/Users/mike/Documents/Papers2/Articles/2011/Bhambhani/Bhambhani-2011-EMBO%20J-The%20oligomeric%20state%20of%20CtBP%20determines%20its%20role%20as%20a%20transcriptional%20co-activator%20and%20co-repressor%20of%20Wingless%20targets.pdf&lt;/url&gt;&lt;/pdf-urls&gt;&lt;/urls&gt;&lt;custom3&gt;papers2://publication/uuid/FD4D98ED-C2DE-41CD-BD74-21B68E7CB9A4&lt;/custom3&gt;&lt;electronic-resource-num&gt;10.1038/emboj.2011.100&lt;/electronic-resource-num&gt;&lt;/record&gt;&lt;/Cite&gt;&lt;/EndNote&gt;</w:instrText>
      </w:r>
      <w:r w:rsidR="00994A53">
        <w:fldChar w:fldCharType="separate"/>
      </w:r>
      <w:r w:rsidR="00994A53">
        <w:rPr>
          <w:noProof/>
        </w:rPr>
        <w:t>(Bhambhani et al., 2011)</w:t>
      </w:r>
      <w:r w:rsidR="00994A53">
        <w:fldChar w:fldCharType="end"/>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29ADB199"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994A53">
        <w:fldChar w:fldCharType="begin"/>
      </w:r>
      <w:r w:rsidR="00994A53">
        <w:instrText xml:space="preserve"> ADDIN EN.CITE &lt;EndNote&gt;&lt;Cite&gt;&lt;Author&gt;Lis&lt;/Author&gt;&lt;Year&gt;1993&lt;/Year&gt;&lt;RecNum&gt;2380&lt;/RecNum&gt;&lt;DisplayText&gt;(Lis and Wu, 1993)&lt;/DisplayText&gt;&lt;record&gt;&lt;rec-number&gt;2380&lt;/rec-number&gt;&lt;foreign-keys&gt;&lt;key app="EN" db-id="txpdr0vslpwzage5afxvdv2xds5vfp9zsafw" timestamp="1435089952"&gt;2380&lt;/key&gt;&lt;/foreign-keys&gt;&lt;ref-type name="Journal Article"&gt;17&lt;/ref-type&gt;&lt;contributors&gt;&lt;authors&gt;&lt;author&gt;Lis, J&lt;/author&gt;&lt;author&gt;Wu, C&lt;/author&gt;&lt;/authors&gt;&lt;/contributors&gt;&lt;auth-address&gt;Section of Biochemistry, Molecular and Cell Biology, Cornell University, Ithaca, New York 14850.&lt;/auth-address&gt;&lt;titles&gt;&lt;title&gt;Protein traffic on the heat shock promoter: parking, stalling, and trucking along.&lt;/title&gt;&lt;secondary-title&gt;Cell&lt;/secondary-title&gt;&lt;/titles&gt;&lt;periodical&gt;&lt;full-title&gt;Cell&lt;/full-title&gt;&lt;/periodical&gt;&lt;pages&gt;1-4&lt;/pages&gt;&lt;volume&gt;74&lt;/volume&gt;&lt;number&gt;1&lt;/number&gt;&lt;dates&gt;&lt;year&gt;1993&lt;/year&gt;&lt;pub-dates&gt;&lt;date&gt;Jul 16&lt;/date&gt;&lt;/pub-dates&gt;&lt;/dates&gt;&lt;accession-num&gt;8334697&lt;/accession-num&gt;&lt;label&gt;r09808&lt;/label&gt;&lt;work-type&gt;Review&lt;/work-type&gt;&lt;urls&gt;&lt;related-urls&gt;&lt;url&gt;http://eutils.ncbi.nlm.nih.gov/entrez/eutils/elink.fcgi?dbfrom=pubmed&amp;amp;amp;id=8334697&amp;amp;amp;retmode=ref&amp;amp;amp;cmd=prlinks&lt;/url&gt;&lt;/related-urls&gt;&lt;pdf-urls&gt;&lt;url&gt;file://localhost/Users/mike/Documents/Papers2/Articles/1993/Lis/Lis-1993-Cell-Protein%20traffic%20on%20the%20heat%20shock%20promoter%20parking%20stalling%20and%20trucking%20along.pdf&lt;/url&gt;&lt;/pdf-urls&gt;&lt;/urls&gt;&lt;custom3&gt;papers2://publication/uuid/091660EF-AEBF-4661-9194-6844A38D9331&lt;/custom3&gt;&lt;language&gt;English&lt;/language&gt;&lt;/record&gt;&lt;/Cite&gt;&lt;/EndNote&gt;</w:instrText>
      </w:r>
      <w:r w:rsidR="00994A53">
        <w:fldChar w:fldCharType="separate"/>
      </w:r>
      <w:r w:rsidR="00994A53">
        <w:rPr>
          <w:noProof/>
        </w:rPr>
        <w:t>(Lis and Wu, 1993)</w:t>
      </w:r>
      <w:r w:rsidR="00994A53">
        <w:fldChar w:fldCharType="end"/>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994A53">
        <w:fldChar w:fldCharType="begin"/>
      </w:r>
      <w:r w:rsidR="00994A53">
        <w:instrText xml:space="preserve"> ADDIN EN.CITE &lt;EndNote&gt;&lt;Cite&gt;&lt;Author&gt;Conaway&lt;/Author&gt;&lt;Year&gt;2000&lt;/Year&gt;&lt;RecNum&gt;2381&lt;/RecNum&gt;&lt;DisplayText&gt;(Conaway et al., 2000)&lt;/DisplayText&gt;&lt;record&gt;&lt;rec-number&gt;2381&lt;/rec-number&gt;&lt;foreign-keys&gt;&lt;key app="EN" db-id="txpdr0vslpwzage5afxvdv2xds5vfp9zsafw" timestamp="1435089952"&gt;2381&lt;/key&gt;&lt;/foreign-keys&gt;&lt;ref-type name="Journal Article"&gt;17&lt;/ref-type&gt;&lt;contributors&gt;&lt;authors&gt;&lt;author&gt;Conaway, J W&lt;/author&gt;&lt;author&gt;Shilatifard, A&lt;/author&gt;&lt;author&gt;Dvir, A&lt;/author&gt;&lt;author&gt;Conaway, R C&lt;/author&gt;&lt;/authors&gt;&lt;/contributors&gt;&lt;auth-address&gt;Program in Molecular and Cell Biology, Oklahoma Medical Research Foundation, Oklahoma City, OK 73104, USA. conawayj@omrf.ouhsc.edu&lt;/auth-address&gt;&lt;titles&gt;&lt;title&gt;Control of elongation by RNA polymerase II.&lt;/title&gt;&lt;secondary-title&gt;Trends in biochemical sciences&lt;/secondary-title&gt;&lt;/titles&gt;&lt;periodical&gt;&lt;full-title&gt;Trends in biochemical sciences&lt;/full-title&gt;&lt;/periodical&gt;&lt;pages&gt;375-380&lt;/pages&gt;&lt;volume&gt;25&lt;/volume&gt;&lt;number&gt;8&lt;/number&gt;&lt;dates&gt;&lt;year&gt;2000&lt;/year&gt;&lt;pub-dates&gt;&lt;date&gt;Aug&lt;/date&gt;&lt;/pub-dates&gt;&lt;/dates&gt;&lt;accession-num&gt;10916156&lt;/accession-num&gt;&lt;label&gt;r09809&lt;/label&gt;&lt;work-type&gt;Review&lt;/work-type&gt;&lt;urls&gt;&lt;related-urls&gt;&lt;url&gt;http://eutils.ncbi.nlm.nih.gov/entrez/eutils/elink.fcgi?dbfrom=pubmed&amp;amp;amp;id=10916156&amp;amp;amp;retmode=ref&amp;amp;amp;cmd=prlinks&lt;/url&gt;&lt;/related-urls&gt;&lt;pdf-urls&gt;&lt;url&gt;file://localhost/Users/mike/Documents/Papers2/Articles/2000/Conaway/Conaway-2000-Trends%20in%20biochemical%20sciences-Control%20of%20elongation%20by%20RNA%20polymerase%20II.pdf&lt;/url&gt;&lt;/pdf-urls&gt;&lt;/urls&gt;&lt;custom3&gt;papers2://publication/uuid/9DA7D2F0-FC69-4CEA-BBBD-441FAAB2091E&lt;/custom3&gt;&lt;language&gt;English&lt;/language&gt;&lt;/record&gt;&lt;/Cite&gt;&lt;/EndNote&gt;</w:instrText>
      </w:r>
      <w:r w:rsidR="00994A53">
        <w:fldChar w:fldCharType="separate"/>
      </w:r>
      <w:r w:rsidR="00994A53">
        <w:rPr>
          <w:noProof/>
        </w:rPr>
        <w:t>(Conaway et al., 2000)</w:t>
      </w:r>
      <w:r w:rsidR="00994A53">
        <w:fldChar w:fldCharType="end"/>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7E621836"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994A53">
        <w:fldChar w:fldCharType="begin"/>
      </w:r>
      <w:r w:rsidR="00994A53">
        <w:instrText xml:space="preserve"> ADDIN EN.CITE &lt;EndNote&gt;&lt;Cite&gt;&lt;Author&gt;Zeitlinger&lt;/Author&gt;&lt;Year&gt;2007&lt;/Year&gt;&lt;RecNum&gt;3010&lt;/RecNum&gt;&lt;DisplayText&gt;(Zeitlinger et al., 2007)&lt;/DisplayText&gt;&lt;record&gt;&lt;rec-number&gt;3010&lt;/rec-number&gt;&lt;foreign-keys&gt;&lt;key app="EN" db-id="txpdr0vslpwzage5afxvdv2xds5vfp9zsafw" timestamp="1435089952"&gt;3010&lt;/key&gt;&lt;/foreign-keys&gt;&lt;ref-type name="Journal Article"&gt;17&lt;/ref-type&gt;&lt;contributors&gt;&lt;authors&gt;&lt;author&gt;Zeitlinger, Julia&lt;/author&gt;&lt;author&gt;Stark, Alexander&lt;/author&gt;&lt;author&gt;Kellis, Manolis&lt;/author&gt;&lt;author&gt;Hong, Joung-Woo&lt;/author&gt;&lt;author&gt;Nechaev, Sergei&lt;/author&gt;&lt;author&gt;Adelman, Karen&lt;/author&gt;&lt;author&gt;Levine, Michael&lt;/author&gt;&lt;author&gt;Young, Richard A&lt;/author&gt;&lt;/authors&gt;&lt;/contributors&gt;&lt;titles&gt;&lt;title&gt;RNA polymerase stalling at developmental control genes in the Drosophila melanogaster embryo&lt;/title&gt;&lt;secondary-title&gt;Nature genetics&lt;/secondary-title&gt;&lt;/titles&gt;&lt;periodical&gt;&lt;full-title&gt;Nature genetics&lt;/full-title&gt;&lt;/periodical&gt;&lt;pages&gt;1512-1516&lt;/pages&gt;&lt;volume&gt;39&lt;/volume&gt;&lt;number&gt;12&lt;/number&gt;&lt;dates&gt;&lt;year&gt;2007&lt;/year&gt;&lt;pub-dates&gt;&lt;date&gt;Nov 11&lt;/date&gt;&lt;/pub-dates&gt;&lt;/dates&gt;&lt;label&gt;r07304&lt;/label&gt;&lt;urls&gt;&lt;related-urls&gt;&lt;url&gt;http://www.nature.com/doifinder/10.1038/ng.2007.26&lt;/url&gt;&lt;/related-urls&gt;&lt;pdf-urls&gt;&lt;url&gt;file://localhost/Users/mike/Documents/Papers2/Articles/2007/Zeitlinger/Zeitlinger-2007-Nature%20genetics-RNA%20polymerase%20stalling%20at%20developmental%20control%20genes%20in%20the%20Drosophila%20melanogaster%20embryo.pdf&lt;/url&gt;&lt;/pdf-urls&gt;&lt;/urls&gt;&lt;custom3&gt;papers2://publication/uuid/341A8F7C-35EB-4B2B-A9BB-EE31849CA0C3&lt;/custom3&gt;&lt;electronic-resource-num&gt;10.1038/ng.2007.26&lt;/electronic-resource-num&gt;&lt;/record&gt;&lt;/Cite&gt;&lt;/EndNote&gt;</w:instrText>
      </w:r>
      <w:r w:rsidR="00994A53">
        <w:fldChar w:fldCharType="separate"/>
      </w:r>
      <w:r w:rsidR="00994A53">
        <w:rPr>
          <w:noProof/>
        </w:rPr>
        <w:t>(Zeitlinger et al., 2007)</w:t>
      </w:r>
      <w:r w:rsidR="00994A53">
        <w:fldChar w:fldCharType="end"/>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18" w:author="Michael Chambers" w:date="2015-08-26T15:52:00Z"/>
        </w:rPr>
      </w:pPr>
      <w:bookmarkStart w:id="119" w:name="revised-results-section"/>
      <w:bookmarkEnd w:id="119"/>
      <w:r>
        <w:t>Discussion</w:t>
      </w:r>
    </w:p>
    <w:p w14:paraId="6A287F00" w14:textId="77777777" w:rsidR="003C0EDF" w:rsidRDefault="003C0EDF" w:rsidP="003C0EDF">
      <w:pPr>
        <w:rPr>
          <w:ins w:id="120" w:author="Michael Chambers" w:date="2015-08-26T15:52:00Z"/>
        </w:rPr>
        <w:pPrChange w:id="121" w:author="Michael Chambers" w:date="2015-08-26T15:52:00Z">
          <w:pPr>
            <w:pStyle w:val="Heading2"/>
            <w:spacing w:line="480" w:lineRule="auto"/>
          </w:pPr>
        </w:pPrChange>
      </w:pPr>
    </w:p>
    <w:p w14:paraId="5C9BBC3A" w14:textId="77777777" w:rsidR="003C0EDF" w:rsidRDefault="003C0EDF" w:rsidP="003C0EDF">
      <w:pPr>
        <w:spacing w:line="480" w:lineRule="auto"/>
        <w:rPr>
          <w:ins w:id="122" w:author="Michael Chambers" w:date="2015-08-26T15:52:00Z"/>
          <w:i/>
        </w:rPr>
      </w:pPr>
      <w:ins w:id="123"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124" w:author="Michael Chambers" w:date="2015-08-26T15:52:00Z"/>
        </w:rPr>
      </w:pPr>
    </w:p>
    <w:p w14:paraId="19A28E08" w14:textId="77777777" w:rsidR="003C0EDF" w:rsidRDefault="003C0EDF" w:rsidP="003C0EDF">
      <w:pPr>
        <w:spacing w:line="480" w:lineRule="auto"/>
        <w:rPr>
          <w:ins w:id="125" w:author="Michael Chambers" w:date="2015-08-26T15:52:00Z"/>
        </w:rPr>
      </w:pPr>
      <w:ins w:id="126"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w:t>
        </w:r>
        <w:proofErr w:type="spellStart"/>
        <w:r>
          <w:t>Gro</w:t>
        </w:r>
        <w:proofErr w:type="spellEnd"/>
        <w:r>
          <w:t xml:space="preserve"> biding from the 1.5 – 4 </w:t>
        </w:r>
        <w:proofErr w:type="spellStart"/>
        <w:r>
          <w:t>hr</w:t>
        </w:r>
        <w:proofErr w:type="spellEnd"/>
        <w:r>
          <w:t xml:space="preserve"> to 4 – 6.5 </w:t>
        </w:r>
        <w:proofErr w:type="spellStart"/>
        <w:r>
          <w:t>hr</w:t>
        </w:r>
        <w:proofErr w:type="spellEnd"/>
        <w:r>
          <w:t xml:space="preserve"> stages represents a widespread shift in </w:t>
        </w:r>
        <w:proofErr w:type="spellStart"/>
        <w:r>
          <w:t>Gro</w:t>
        </w:r>
        <w:proofErr w:type="spellEnd"/>
        <w:r>
          <w:t xml:space="preserve"> occupancy, consistent with the changing roles of </w:t>
        </w:r>
        <w:proofErr w:type="spellStart"/>
        <w:r>
          <w:t>Gro</w:t>
        </w:r>
        <w:proofErr w:type="spellEnd"/>
        <w:r>
          <w:t xml:space="preserve">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27" w:author="Michael Chambers" w:date="2015-08-26T15:52:00Z"/>
        </w:rPr>
      </w:pPr>
      <w:ins w:id="128" w:author="Michael Chambers" w:date="2015-08-26T15:52:00Z">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t>Gro</w:t>
        </w:r>
        <w:proofErr w:type="spellEnd"/>
        <w:r>
          <w:t xml:space="preserve"> into contact with TSS’s. Subsequent repression may be accomplished through multiple mechanisms. </w:t>
        </w:r>
        <w:proofErr w:type="spellStart"/>
        <w:r>
          <w:t>Gro</w:t>
        </w:r>
        <w:proofErr w:type="spellEnd"/>
        <w:r>
          <w:t xml:space="preserve">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29" w:author="Michael Chambers" w:date="2015-08-26T15:52:00Z"/>
        </w:rPr>
      </w:pPr>
      <w:ins w:id="130"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w:t>
        </w:r>
        <w:proofErr w:type="spellStart"/>
        <w:r>
          <w:t>Gro</w:t>
        </w:r>
        <w:proofErr w:type="spellEnd"/>
        <w:r>
          <w:t xml:space="preserve">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regions</w:t>
        </w:r>
        <w:r w:rsidRPr="00876316">
          <w:t>{</w:t>
        </w:r>
        <w:proofErr w:type="spellStart"/>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rsidP="003C0EDF">
      <w:pPr>
        <w:pPrChange w:id="131" w:author="Michael Chambers" w:date="2015-08-26T15:52:00Z">
          <w:pPr>
            <w:pStyle w:val="Heading2"/>
            <w:spacing w:line="480" w:lineRule="auto"/>
          </w:pPr>
        </w:pPrChange>
      </w:pPr>
      <w:bookmarkStart w:id="132" w:name="_GoBack"/>
      <w:bookmarkEnd w:id="132"/>
    </w:p>
    <w:p w14:paraId="1FE2F526" w14:textId="3A99C415" w:rsidR="00994A53" w:rsidRDefault="00396F32" w:rsidP="00396F32">
      <w:pPr>
        <w:pStyle w:val="Heading2"/>
        <w:spacing w:line="480" w:lineRule="auto"/>
      </w:pPr>
      <w:r>
        <w:t>References</w:t>
      </w:r>
    </w:p>
    <w:p w14:paraId="0F47C4CA" w14:textId="77777777" w:rsidR="00994A53" w:rsidRDefault="00994A53" w:rsidP="004D40D9"/>
    <w:p w14:paraId="762CE612" w14:textId="77777777" w:rsidR="00994A53" w:rsidRPr="00994A53" w:rsidRDefault="00994A53" w:rsidP="00396F32">
      <w:pPr>
        <w:pStyle w:val="EndNoteBibliography"/>
        <w:ind w:left="720" w:hanging="720"/>
        <w:rPr>
          <w:noProof/>
        </w:rPr>
      </w:pPr>
      <w:r>
        <w:fldChar w:fldCharType="begin"/>
      </w:r>
      <w:r>
        <w:instrText xml:space="preserve"> ADDIN EN.REFLIST </w:instrText>
      </w:r>
      <w:r>
        <w:fldChar w:fldCharType="separate"/>
      </w:r>
      <w:r w:rsidRPr="00994A53">
        <w:rPr>
          <w:noProof/>
        </w:rPr>
        <w:t>Barolo, S., and Levine, M. (1997). hairy mediates dominant repression in the Drosophila embryo. The EMBO Journal</w:t>
      </w:r>
      <w:r w:rsidRPr="00994A53">
        <w:rPr>
          <w:i/>
          <w:noProof/>
        </w:rPr>
        <w:t xml:space="preserve"> 16</w:t>
      </w:r>
      <w:r w:rsidRPr="00994A53">
        <w:rPr>
          <w:noProof/>
        </w:rPr>
        <w:t>, 2883-2891.</w:t>
      </w:r>
    </w:p>
    <w:p w14:paraId="6BAF2C76" w14:textId="77777777" w:rsidR="00994A53" w:rsidRPr="00994A53" w:rsidRDefault="00994A53" w:rsidP="00396F32">
      <w:pPr>
        <w:pStyle w:val="EndNoteBibliography"/>
        <w:ind w:left="720" w:hanging="720"/>
        <w:rPr>
          <w:noProof/>
        </w:rPr>
      </w:pPr>
      <w:r w:rsidRPr="00994A53">
        <w:rPr>
          <w:noProof/>
        </w:rPr>
        <w:t>Bhambhani, C., Chang, J.L., Akey, D.L., and Cadigan, K.M. (2011). The oligomeric state of CtBP determines its role as a transcriptional co-activator and co-repressor of Wingless targets. The EMBO Journal</w:t>
      </w:r>
      <w:r w:rsidRPr="00994A53">
        <w:rPr>
          <w:i/>
          <w:noProof/>
        </w:rPr>
        <w:t xml:space="preserve"> 30</w:t>
      </w:r>
      <w:r w:rsidRPr="00994A53">
        <w:rPr>
          <w:noProof/>
        </w:rPr>
        <w:t>, 2031-2043.</w:t>
      </w:r>
    </w:p>
    <w:p w14:paraId="7D750A37" w14:textId="77777777" w:rsidR="00994A53" w:rsidRPr="00994A53" w:rsidRDefault="00994A53" w:rsidP="00396F32">
      <w:pPr>
        <w:pStyle w:val="EndNoteBibliography"/>
        <w:ind w:left="720" w:hanging="720"/>
        <w:rPr>
          <w:noProof/>
        </w:rPr>
      </w:pPr>
      <w:r w:rsidRPr="00994A53">
        <w:rPr>
          <w:noProof/>
        </w:rPr>
        <w:t>Blackman, R.K., Sanicola, M., Raftery, L.A., Gillevet, T., and Gelbart, W.M. (1991). An extensive 3' cis-regulatory region directs the imaginal disk expression of decapentaplegic, a member of the TGF-beta family in Drosophila. Development</w:t>
      </w:r>
      <w:r w:rsidRPr="00994A53">
        <w:rPr>
          <w:i/>
          <w:noProof/>
        </w:rPr>
        <w:t xml:space="preserve"> 111</w:t>
      </w:r>
      <w:r w:rsidRPr="00994A53">
        <w:rPr>
          <w:noProof/>
        </w:rPr>
        <w:t>, 657-666.</w:t>
      </w:r>
    </w:p>
    <w:p w14:paraId="7868BB44" w14:textId="77777777" w:rsidR="00994A53" w:rsidRPr="00994A53" w:rsidRDefault="00994A53" w:rsidP="00396F32">
      <w:pPr>
        <w:pStyle w:val="EndNoteBibliography"/>
        <w:ind w:left="720" w:hanging="720"/>
        <w:rPr>
          <w:noProof/>
        </w:rPr>
      </w:pPr>
      <w:r w:rsidRPr="00994A53">
        <w:rPr>
          <w:noProof/>
        </w:rPr>
        <w:t>Bradnam, K.R., and Korf, I. (2008). Longer first introns are a general property of eukaryotic gene structure. PLoS One</w:t>
      </w:r>
      <w:r w:rsidRPr="00994A53">
        <w:rPr>
          <w:i/>
          <w:noProof/>
        </w:rPr>
        <w:t xml:space="preserve"> 3</w:t>
      </w:r>
      <w:r w:rsidRPr="00994A53">
        <w:rPr>
          <w:noProof/>
        </w:rPr>
        <w:t>, e3093.</w:t>
      </w:r>
    </w:p>
    <w:p w14:paraId="459F6671" w14:textId="77777777" w:rsidR="00994A53" w:rsidRPr="00994A53" w:rsidRDefault="00994A53" w:rsidP="00396F32">
      <w:pPr>
        <w:pStyle w:val="EndNoteBibliography"/>
        <w:ind w:left="720" w:hanging="720"/>
        <w:rPr>
          <w:noProof/>
        </w:rPr>
      </w:pPr>
      <w:r w:rsidRPr="00994A53">
        <w:rPr>
          <w:noProof/>
        </w:rPr>
        <w:t>Chen, G., Nguyen, P., and Courey, A. (1998). A role for Groucho tetramerization in transcriptional repression. Molecular and Cellular Biology</w:t>
      </w:r>
      <w:r w:rsidRPr="00994A53">
        <w:rPr>
          <w:i/>
          <w:noProof/>
        </w:rPr>
        <w:t xml:space="preserve"> 18</w:t>
      </w:r>
      <w:r w:rsidRPr="00994A53">
        <w:rPr>
          <w:noProof/>
        </w:rPr>
        <w:t>, 7259.</w:t>
      </w:r>
    </w:p>
    <w:p w14:paraId="6D7C9C3B" w14:textId="77777777" w:rsidR="00994A53" w:rsidRPr="00994A53" w:rsidRDefault="00994A53" w:rsidP="00396F32">
      <w:pPr>
        <w:pStyle w:val="EndNoteBibliography"/>
        <w:ind w:left="720" w:hanging="720"/>
        <w:rPr>
          <w:noProof/>
        </w:rPr>
      </w:pPr>
      <w:r w:rsidRPr="00994A53">
        <w:rPr>
          <w:noProof/>
        </w:rPr>
        <w:t>Conaway, J.W., Shilatifard, A., Dvir, A., and Conaway, R.C. (2000). Control of elongation by RNA polymerase II. Trends in biochemical sciences</w:t>
      </w:r>
      <w:r w:rsidRPr="00994A53">
        <w:rPr>
          <w:i/>
          <w:noProof/>
        </w:rPr>
        <w:t xml:space="preserve"> 25</w:t>
      </w:r>
      <w:r w:rsidRPr="00994A53">
        <w:rPr>
          <w:noProof/>
        </w:rPr>
        <w:t>, 375-380.</w:t>
      </w:r>
    </w:p>
    <w:p w14:paraId="0501AF97" w14:textId="77777777" w:rsidR="00994A53" w:rsidRPr="00994A53" w:rsidRDefault="00994A53" w:rsidP="00396F32">
      <w:pPr>
        <w:pStyle w:val="EndNoteBibliography"/>
        <w:ind w:left="720" w:hanging="720"/>
        <w:rPr>
          <w:noProof/>
        </w:rPr>
      </w:pPr>
      <w:r w:rsidRPr="00994A53">
        <w:rPr>
          <w:noProof/>
        </w:rPr>
        <w:t>Dolinski, K., and Troyanskaya, O.G. (2015). Implications of Big Data for cell biology. Mol Biol Cell</w:t>
      </w:r>
      <w:r w:rsidRPr="00994A53">
        <w:rPr>
          <w:i/>
          <w:noProof/>
        </w:rPr>
        <w:t xml:space="preserve"> 26</w:t>
      </w:r>
      <w:r w:rsidRPr="00994A53">
        <w:rPr>
          <w:noProof/>
        </w:rPr>
        <w:t>, 2575-2578.</w:t>
      </w:r>
    </w:p>
    <w:p w14:paraId="7CBA9CF9" w14:textId="77777777" w:rsidR="00994A53" w:rsidRPr="00994A53" w:rsidRDefault="00994A53" w:rsidP="00396F32">
      <w:pPr>
        <w:pStyle w:val="EndNoteBibliography"/>
        <w:ind w:left="720" w:hanging="720"/>
        <w:rPr>
          <w:noProof/>
        </w:rPr>
      </w:pPr>
      <w:r w:rsidRPr="00994A53">
        <w:rPr>
          <w:noProof/>
        </w:rPr>
        <w:t>Dubnicoff, T., Valentine, S.A., Chen, G., Shi, T., Lengyel, J.A., Paroush, Z., and Courey, A.J. (1997). Conversion of dorsal from an activator to a repressor by the global corepressor Groucho. Genes &amp;amp; Development</w:t>
      </w:r>
      <w:r w:rsidRPr="00994A53">
        <w:rPr>
          <w:i/>
          <w:noProof/>
        </w:rPr>
        <w:t xml:space="preserve"> 11</w:t>
      </w:r>
      <w:r w:rsidRPr="00994A53">
        <w:rPr>
          <w:noProof/>
        </w:rPr>
        <w:t>, 2952-2957.</w:t>
      </w:r>
    </w:p>
    <w:p w14:paraId="73B1102C" w14:textId="77777777" w:rsidR="00994A53" w:rsidRPr="00994A53" w:rsidRDefault="00994A53" w:rsidP="00396F32">
      <w:pPr>
        <w:pStyle w:val="EndNoteBibliography"/>
        <w:ind w:left="720" w:hanging="720"/>
        <w:rPr>
          <w:noProof/>
        </w:rPr>
      </w:pPr>
      <w:r w:rsidRPr="00994A53">
        <w:rPr>
          <w:noProof/>
        </w:rPr>
        <w:t>Gonzalez-Crespo, S., and Levine, M. (1993). Interactions between dorsal and helix-loop-helix proteins initiate the differentiation of the embryonic mesoderm and neuroectoderm in Drosophila. Genes Dev</w:t>
      </w:r>
      <w:r w:rsidRPr="00994A53">
        <w:rPr>
          <w:i/>
          <w:noProof/>
        </w:rPr>
        <w:t xml:space="preserve"> 7</w:t>
      </w:r>
      <w:r w:rsidRPr="00994A53">
        <w:rPr>
          <w:noProof/>
        </w:rPr>
        <w:t>, 1703-1713.</w:t>
      </w:r>
    </w:p>
    <w:p w14:paraId="2D009A3A" w14:textId="77777777" w:rsidR="00994A53" w:rsidRPr="00994A53" w:rsidRDefault="00994A53" w:rsidP="00396F32">
      <w:pPr>
        <w:pStyle w:val="EndNoteBibliography"/>
        <w:ind w:left="720" w:hanging="720"/>
        <w:rPr>
          <w:noProof/>
        </w:rPr>
      </w:pPr>
      <w:r w:rsidRPr="00994A53">
        <w:rPr>
          <w:noProof/>
        </w:rPr>
        <w:t>Huang, J.D., Schwyter, D.H., Shirokawa, J.M., and Courey, A.J. (1993). The interplay between multiple enhancer and silencer elements defines the pattern of decapentaplegic expression. Genes Dev</w:t>
      </w:r>
      <w:r w:rsidRPr="00994A53">
        <w:rPr>
          <w:i/>
          <w:noProof/>
        </w:rPr>
        <w:t xml:space="preserve"> 7</w:t>
      </w:r>
      <w:r w:rsidRPr="00994A53">
        <w:rPr>
          <w:noProof/>
        </w:rPr>
        <w:t>, 694-704.</w:t>
      </w:r>
    </w:p>
    <w:p w14:paraId="4E70CD6F" w14:textId="77777777" w:rsidR="00994A53" w:rsidRPr="00994A53" w:rsidRDefault="00994A53" w:rsidP="00396F32">
      <w:pPr>
        <w:pStyle w:val="EndNoteBibliography"/>
        <w:ind w:left="720" w:hanging="720"/>
        <w:rPr>
          <w:noProof/>
        </w:rPr>
      </w:pPr>
      <w:r w:rsidRPr="00994A53">
        <w:rPr>
          <w:noProof/>
        </w:rPr>
        <w:t>Ip, Y.T., Park, R.E., Kosman, D., Bier, E., and Levine, M. (1992). The dorsal gradient morphogen regulates stripes of rhomboid expression in the presumptive neuroectoderm of the Drosophila embryo. Genes Dev</w:t>
      </w:r>
      <w:r w:rsidRPr="00994A53">
        <w:rPr>
          <w:i/>
          <w:noProof/>
        </w:rPr>
        <w:t xml:space="preserve"> 6</w:t>
      </w:r>
      <w:r w:rsidRPr="00994A53">
        <w:rPr>
          <w:noProof/>
        </w:rPr>
        <w:t>, 1728-1739.</w:t>
      </w:r>
    </w:p>
    <w:p w14:paraId="69C39504" w14:textId="77777777" w:rsidR="00994A53" w:rsidRPr="00994A53" w:rsidRDefault="00994A53" w:rsidP="00396F32">
      <w:pPr>
        <w:pStyle w:val="EndNoteBibliography"/>
        <w:ind w:left="720" w:hanging="720"/>
        <w:rPr>
          <w:noProof/>
        </w:rPr>
      </w:pPr>
      <w:r w:rsidRPr="00994A53">
        <w:rPr>
          <w:noProof/>
        </w:rPr>
        <w:t>Jennings, B.H., Wainwright, S.M., and Ish-Horowicz, D. (2007). Differential in vivo requirements for oligomerization during Groucho-mediated repression. EMBO reports</w:t>
      </w:r>
      <w:r w:rsidRPr="00994A53">
        <w:rPr>
          <w:i/>
          <w:noProof/>
        </w:rPr>
        <w:t xml:space="preserve"> 9</w:t>
      </w:r>
      <w:r w:rsidRPr="00994A53">
        <w:rPr>
          <w:noProof/>
        </w:rPr>
        <w:t>, 76-83.</w:t>
      </w:r>
    </w:p>
    <w:p w14:paraId="30D07697" w14:textId="77777777" w:rsidR="00994A53" w:rsidRPr="00994A53" w:rsidRDefault="00994A53" w:rsidP="00396F32">
      <w:pPr>
        <w:pStyle w:val="EndNoteBibliography"/>
        <w:ind w:left="720" w:hanging="720"/>
        <w:rPr>
          <w:noProof/>
        </w:rPr>
      </w:pPr>
      <w:r w:rsidRPr="00994A53">
        <w:rPr>
          <w:noProof/>
        </w:rPr>
        <w:t>Kaul, A., Schuster, E., and Jennings, B.H. (2014). The Groucho Co-repressor Is Primarily Recruited to Local Target Sites in Active Chromatin to Attenuate Transcription. PLoS Genetics</w:t>
      </w:r>
      <w:r w:rsidRPr="00994A53">
        <w:rPr>
          <w:i/>
          <w:noProof/>
        </w:rPr>
        <w:t xml:space="preserve"> 10</w:t>
      </w:r>
      <w:r w:rsidRPr="00994A53">
        <w:rPr>
          <w:noProof/>
        </w:rPr>
        <w:t>, e1004595.</w:t>
      </w:r>
    </w:p>
    <w:p w14:paraId="18FFE8A5" w14:textId="77777777" w:rsidR="00994A53" w:rsidRPr="00994A53" w:rsidRDefault="00994A53" w:rsidP="00396F32">
      <w:pPr>
        <w:pStyle w:val="EndNoteBibliography"/>
        <w:ind w:left="720" w:hanging="720"/>
        <w:rPr>
          <w:noProof/>
        </w:rPr>
      </w:pPr>
      <w:r w:rsidRPr="00994A53">
        <w:rPr>
          <w:noProof/>
        </w:rPr>
        <w:t>Landt, S.G., Marinov, G.K., Kundaje, A., Kheradpour, P., Pauli, F., Batzoglou, S., Bernstein, B.E., Bickel, P., Brown, J.B., Cayting, P.</w:t>
      </w:r>
      <w:r w:rsidRPr="00994A53">
        <w:rPr>
          <w:i/>
          <w:noProof/>
        </w:rPr>
        <w:t>, et al.</w:t>
      </w:r>
      <w:r w:rsidRPr="00994A53">
        <w:rPr>
          <w:noProof/>
        </w:rPr>
        <w:t xml:space="preserve"> (2012). ChIP-seq guidelines and practices of the ENCODE and modENCODE consortia. Genome Research</w:t>
      </w:r>
      <w:r w:rsidRPr="00994A53">
        <w:rPr>
          <w:i/>
          <w:noProof/>
        </w:rPr>
        <w:t xml:space="preserve"> 22</w:t>
      </w:r>
      <w:r w:rsidRPr="00994A53">
        <w:rPr>
          <w:noProof/>
        </w:rPr>
        <w:t>, 1813-1831.</w:t>
      </w:r>
    </w:p>
    <w:p w14:paraId="2C9A213C" w14:textId="77777777" w:rsidR="00994A53" w:rsidRPr="00994A53" w:rsidRDefault="00994A53" w:rsidP="00396F32">
      <w:pPr>
        <w:pStyle w:val="EndNoteBibliography"/>
        <w:ind w:left="720" w:hanging="720"/>
        <w:rPr>
          <w:noProof/>
        </w:rPr>
      </w:pPr>
      <w:r w:rsidRPr="00994A53">
        <w:rPr>
          <w:noProof/>
        </w:rPr>
        <w:t>Langmead, B., and Salzberg, S.L. (2012). Fast gapped-read alignment with Bowtie 2. Nat Methods</w:t>
      </w:r>
      <w:r w:rsidRPr="00994A53">
        <w:rPr>
          <w:i/>
          <w:noProof/>
        </w:rPr>
        <w:t xml:space="preserve"> 9</w:t>
      </w:r>
      <w:r w:rsidRPr="00994A53">
        <w:rPr>
          <w:noProof/>
        </w:rPr>
        <w:t>, 357-359.</w:t>
      </w:r>
    </w:p>
    <w:p w14:paraId="636D73D1" w14:textId="77777777" w:rsidR="00994A53" w:rsidRPr="00994A53" w:rsidRDefault="00994A53" w:rsidP="00396F32">
      <w:pPr>
        <w:pStyle w:val="EndNoteBibliography"/>
        <w:ind w:left="720" w:hanging="720"/>
        <w:rPr>
          <w:noProof/>
        </w:rPr>
      </w:pPr>
      <w:r w:rsidRPr="00994A53">
        <w:rPr>
          <w:noProof/>
        </w:rPr>
        <w:t>Lis, J., and Wu, C. (1993). Protein traffic on the heat shock promoter: parking, stalling, and trucking along. Cell</w:t>
      </w:r>
      <w:r w:rsidRPr="00994A53">
        <w:rPr>
          <w:i/>
          <w:noProof/>
        </w:rPr>
        <w:t xml:space="preserve"> 74</w:t>
      </w:r>
      <w:r w:rsidRPr="00994A53">
        <w:rPr>
          <w:noProof/>
        </w:rPr>
        <w:t>, 1-4.</w:t>
      </w:r>
    </w:p>
    <w:p w14:paraId="5F455BA4" w14:textId="77777777" w:rsidR="00994A53" w:rsidRPr="00994A53" w:rsidRDefault="00994A53" w:rsidP="00396F32">
      <w:pPr>
        <w:pStyle w:val="EndNoteBibliography"/>
        <w:ind w:left="720" w:hanging="720"/>
        <w:rPr>
          <w:noProof/>
        </w:rPr>
      </w:pPr>
      <w:r w:rsidRPr="00994A53">
        <w:rPr>
          <w:noProof/>
        </w:rPr>
        <w:t>Negre, N., Brown, C.D., Ma, L., Bristow, C.A., Miller, S.W., Wagner, U., Kheradpour, P., Eaton, M.L., Loriaux, P., Sealfon, R.</w:t>
      </w:r>
      <w:r w:rsidRPr="00994A53">
        <w:rPr>
          <w:i/>
          <w:noProof/>
        </w:rPr>
        <w:t>, et al.</w:t>
      </w:r>
      <w:r w:rsidRPr="00994A53">
        <w:rPr>
          <w:noProof/>
        </w:rPr>
        <w:t xml:space="preserve"> (2011). A cis-regulatory map of the Drosophila genome. Nature</w:t>
      </w:r>
      <w:r w:rsidRPr="00994A53">
        <w:rPr>
          <w:i/>
          <w:noProof/>
        </w:rPr>
        <w:t xml:space="preserve"> 471</w:t>
      </w:r>
      <w:r w:rsidRPr="00994A53">
        <w:rPr>
          <w:noProof/>
        </w:rPr>
        <w:t>, 527-531.</w:t>
      </w:r>
    </w:p>
    <w:p w14:paraId="6DE2B6E4" w14:textId="77777777" w:rsidR="00994A53" w:rsidRPr="00994A53" w:rsidRDefault="00994A53" w:rsidP="00396F32">
      <w:pPr>
        <w:pStyle w:val="EndNoteBibliography"/>
        <w:ind w:left="720" w:hanging="720"/>
        <w:rPr>
          <w:noProof/>
        </w:rPr>
      </w:pPr>
      <w:r w:rsidRPr="00994A53">
        <w:rPr>
          <w:noProof/>
        </w:rPr>
        <w:t>Payankaulam, S., and Arnosti, D.N. (2009). Groucho corepressor functions as a cofactor for the Knirps short-range transcriptional repressor. Proceedings of the National Academy of Sciences</w:t>
      </w:r>
      <w:r w:rsidRPr="00994A53">
        <w:rPr>
          <w:i/>
          <w:noProof/>
        </w:rPr>
        <w:t xml:space="preserve"> 106</w:t>
      </w:r>
      <w:r w:rsidRPr="00994A53">
        <w:rPr>
          <w:noProof/>
        </w:rPr>
        <w:t>, 17314-17319.</w:t>
      </w:r>
    </w:p>
    <w:p w14:paraId="654D12DE" w14:textId="77777777" w:rsidR="00994A53" w:rsidRPr="00994A53" w:rsidRDefault="00994A53" w:rsidP="00396F32">
      <w:pPr>
        <w:pStyle w:val="EndNoteBibliography"/>
        <w:ind w:left="720" w:hanging="720"/>
        <w:rPr>
          <w:noProof/>
        </w:rPr>
      </w:pPr>
      <w:r w:rsidRPr="00994A53">
        <w:rPr>
          <w:noProof/>
        </w:rPr>
        <w:t>Roth, S., Stein, D., and Nüsslein-Volhard, C. (1989). A gradient of nuclear localization of the dorsal protein determines dorsoventral pattern in the Drosophila embryo. Cell</w:t>
      </w:r>
      <w:r w:rsidRPr="00994A53">
        <w:rPr>
          <w:i/>
          <w:noProof/>
        </w:rPr>
        <w:t xml:space="preserve"> 59</w:t>
      </w:r>
      <w:r w:rsidRPr="00994A53">
        <w:rPr>
          <w:noProof/>
        </w:rPr>
        <w:t>, 1189-1202.</w:t>
      </w:r>
    </w:p>
    <w:p w14:paraId="7F984087" w14:textId="77777777" w:rsidR="00994A53" w:rsidRPr="00994A53" w:rsidRDefault="00994A53" w:rsidP="00396F32">
      <w:pPr>
        <w:pStyle w:val="EndNoteBibliography"/>
        <w:ind w:left="720" w:hanging="720"/>
        <w:rPr>
          <w:noProof/>
        </w:rPr>
      </w:pPr>
      <w:r w:rsidRPr="00994A53">
        <w:rPr>
          <w:noProof/>
        </w:rPr>
        <w:t>Schwyter, D.H., Huang, J.D., Dubnicoff, T., and Courey, A.J. (1995). The decapentaplegic core promoter region plays an integral role in the spatial control of transcription. Mol Cell Biol</w:t>
      </w:r>
      <w:r w:rsidRPr="00994A53">
        <w:rPr>
          <w:i/>
          <w:noProof/>
        </w:rPr>
        <w:t xml:space="preserve"> 15</w:t>
      </w:r>
      <w:r w:rsidRPr="00994A53">
        <w:rPr>
          <w:noProof/>
        </w:rPr>
        <w:t>, 3960-3968.</w:t>
      </w:r>
    </w:p>
    <w:p w14:paraId="2B9A01C9" w14:textId="77777777" w:rsidR="00994A53" w:rsidRPr="00994A53" w:rsidRDefault="00994A53" w:rsidP="00396F32">
      <w:pPr>
        <w:pStyle w:val="EndNoteBibliography"/>
        <w:ind w:left="720" w:hanging="720"/>
        <w:rPr>
          <w:noProof/>
        </w:rPr>
      </w:pPr>
      <w:r w:rsidRPr="00994A53">
        <w:rPr>
          <w:noProof/>
        </w:rPr>
        <w:t>Sikora-Wohlfeld, W., Ackermann, M., Christodoulou, E.G., Singaravelu, K., and Beyer, A. (2013). Assessing Computational Methods for Transcription Factor Target Gene Identification Based on ChIP-seq Data. PLoS Computational Biology</w:t>
      </w:r>
      <w:r w:rsidRPr="00994A53">
        <w:rPr>
          <w:i/>
          <w:noProof/>
        </w:rPr>
        <w:t xml:space="preserve"> 9</w:t>
      </w:r>
      <w:r w:rsidRPr="00994A53">
        <w:rPr>
          <w:noProof/>
        </w:rPr>
        <w:t>, e1003342.</w:t>
      </w:r>
    </w:p>
    <w:p w14:paraId="140EB8D1" w14:textId="77777777" w:rsidR="00994A53" w:rsidRPr="00994A53" w:rsidRDefault="00994A53" w:rsidP="00396F32">
      <w:pPr>
        <w:pStyle w:val="EndNoteBibliography"/>
        <w:ind w:left="720" w:hanging="720"/>
        <w:rPr>
          <w:noProof/>
        </w:rPr>
      </w:pPr>
      <w:r w:rsidRPr="00994A53">
        <w:rPr>
          <w:noProof/>
        </w:rPr>
        <w:t>Song, H., Hasson, P., Paroush, Z.a.e., and Courey, A.J. (2004). Groucho oligomerization is required for repression in vivo. Molecular and Cellular Biology</w:t>
      </w:r>
      <w:r w:rsidRPr="00994A53">
        <w:rPr>
          <w:i/>
          <w:noProof/>
        </w:rPr>
        <w:t xml:space="preserve"> 24</w:t>
      </w:r>
      <w:r w:rsidRPr="00994A53">
        <w:rPr>
          <w:noProof/>
        </w:rPr>
        <w:t>, 4341-4350.</w:t>
      </w:r>
    </w:p>
    <w:p w14:paraId="67D42EDF" w14:textId="77777777" w:rsidR="00994A53" w:rsidRPr="00994A53" w:rsidRDefault="00994A53" w:rsidP="00396F32">
      <w:pPr>
        <w:pStyle w:val="EndNoteBibliography"/>
        <w:ind w:left="720" w:hanging="720"/>
        <w:rPr>
          <w:noProof/>
        </w:rPr>
      </w:pPr>
      <w:r w:rsidRPr="00994A53">
        <w:rPr>
          <w:noProof/>
        </w:rPr>
        <w:t>Spencer, F.A., Hoffmann, F.M., and Gelbart, W.M. (1982). Decapentaplegic: a gene complex affecting morphogenesis in Drosophila melanogaster. Cell</w:t>
      </w:r>
      <w:r w:rsidRPr="00994A53">
        <w:rPr>
          <w:i/>
          <w:noProof/>
        </w:rPr>
        <w:t xml:space="preserve"> 28</w:t>
      </w:r>
      <w:r w:rsidRPr="00994A53">
        <w:rPr>
          <w:noProof/>
        </w:rPr>
        <w:t>, 451-461.</w:t>
      </w:r>
    </w:p>
    <w:p w14:paraId="09526023" w14:textId="77777777" w:rsidR="00994A53" w:rsidRPr="00994A53" w:rsidRDefault="00994A53" w:rsidP="00396F32">
      <w:pPr>
        <w:pStyle w:val="EndNoteBibliography"/>
        <w:ind w:left="720" w:hanging="720"/>
        <w:rPr>
          <w:noProof/>
        </w:rPr>
      </w:pPr>
      <w:r w:rsidRPr="00994A53">
        <w:rPr>
          <w:noProof/>
        </w:rPr>
        <w:t>Theisen, H., Syed, A., Nguyen, B.T., Lukacsovich, T., Purcell, J., Srivastava, G.P., Iron, D., Gaudenz, K., Nie, Q., Wan, F.Y.</w:t>
      </w:r>
      <w:r w:rsidRPr="00994A53">
        <w:rPr>
          <w:i/>
          <w:noProof/>
        </w:rPr>
        <w:t>, et al.</w:t>
      </w:r>
      <w:r w:rsidRPr="00994A53">
        <w:rPr>
          <w:noProof/>
        </w:rPr>
        <w:t xml:space="preserve"> (2007). Wingless directly represses DPP morphogen expression via an armadillo/TCF/Brinker complex. PLoS One</w:t>
      </w:r>
      <w:r w:rsidRPr="00994A53">
        <w:rPr>
          <w:i/>
          <w:noProof/>
        </w:rPr>
        <w:t xml:space="preserve"> 2</w:t>
      </w:r>
      <w:r w:rsidRPr="00994A53">
        <w:rPr>
          <w:noProof/>
        </w:rPr>
        <w:t>, e142.</w:t>
      </w:r>
    </w:p>
    <w:p w14:paraId="03F521B4" w14:textId="77777777" w:rsidR="00994A53" w:rsidRPr="00994A53" w:rsidRDefault="00994A53" w:rsidP="00396F32">
      <w:pPr>
        <w:pStyle w:val="EndNoteBibliography"/>
        <w:ind w:left="720" w:hanging="720"/>
        <w:rPr>
          <w:noProof/>
        </w:rPr>
      </w:pPr>
      <w:r w:rsidRPr="00994A53">
        <w:rPr>
          <w:noProof/>
        </w:rPr>
        <w:t>Turki-Judeh, W., and Courey, A.J. (2012). Groucho: A Corepressor with Instructive Roles in Development. In  (Elsevier), pp. 65-96.</w:t>
      </w:r>
    </w:p>
    <w:p w14:paraId="78D701ED" w14:textId="77777777" w:rsidR="00994A53" w:rsidRPr="00994A53" w:rsidRDefault="00994A53" w:rsidP="00396F32">
      <w:pPr>
        <w:pStyle w:val="EndNoteBibliography"/>
        <w:ind w:left="720" w:hanging="720"/>
        <w:rPr>
          <w:noProof/>
        </w:rPr>
      </w:pPr>
      <w:r w:rsidRPr="00994A53">
        <w:rPr>
          <w:noProof/>
        </w:rPr>
        <w:t>Valentine, S.A., Chen, G., Shandala, T., Fernandez, J., Mische, S., Saint, R., and Courey, A.J. (1998). Dorsal-mediated repression requires the formation of a multiprotein repression complex at the ventral silencer. Mol Cell Biol</w:t>
      </w:r>
      <w:r w:rsidRPr="00994A53">
        <w:rPr>
          <w:i/>
          <w:noProof/>
        </w:rPr>
        <w:t xml:space="preserve"> 18</w:t>
      </w:r>
      <w:r w:rsidRPr="00994A53">
        <w:rPr>
          <w:noProof/>
        </w:rPr>
        <w:t>, 6584-6594.</w:t>
      </w:r>
    </w:p>
    <w:p w14:paraId="434ECC8D" w14:textId="77777777" w:rsidR="00994A53" w:rsidRPr="00994A53" w:rsidRDefault="00994A53" w:rsidP="00396F32">
      <w:pPr>
        <w:pStyle w:val="EndNoteBibliography"/>
        <w:ind w:left="720" w:hanging="720"/>
        <w:rPr>
          <w:noProof/>
        </w:rPr>
      </w:pPr>
      <w:r w:rsidRPr="00994A53">
        <w:rPr>
          <w:noProof/>
        </w:rPr>
        <w:t>Villanueva, C.J., Waki, H., Godio, C., Nielsen, R., Chou, W.-L., Vargas, L., Wroblewski, K., Schmedt, C., Chao, L.C., Boyadjian, R.</w:t>
      </w:r>
      <w:r w:rsidRPr="00994A53">
        <w:rPr>
          <w:i/>
          <w:noProof/>
        </w:rPr>
        <w:t>, et al.</w:t>
      </w:r>
      <w:r w:rsidRPr="00994A53">
        <w:rPr>
          <w:noProof/>
        </w:rPr>
        <w:t xml:space="preserve"> (2011). TLE3 Is a Dual-Function Transcriptional Coregulator of Adipogenesis. Cell Metabolism</w:t>
      </w:r>
      <w:r w:rsidRPr="00994A53">
        <w:rPr>
          <w:i/>
          <w:noProof/>
        </w:rPr>
        <w:t xml:space="preserve"> 13</w:t>
      </w:r>
      <w:r w:rsidRPr="00994A53">
        <w:rPr>
          <w:noProof/>
        </w:rPr>
        <w:t>, 413-427.</w:t>
      </w:r>
    </w:p>
    <w:p w14:paraId="393DC857" w14:textId="77777777" w:rsidR="00994A53" w:rsidRPr="00994A53" w:rsidRDefault="00994A53" w:rsidP="00396F32">
      <w:pPr>
        <w:pStyle w:val="EndNoteBibliography"/>
        <w:ind w:left="720" w:hanging="720"/>
        <w:rPr>
          <w:noProof/>
        </w:rPr>
      </w:pPr>
      <w:r w:rsidRPr="00994A53">
        <w:rPr>
          <w:noProof/>
        </w:rPr>
        <w:t>Winkler, C.J., Ponce, A., and Courey, A.J. (2010). Groucho-Mediated Repression May Result from a Histone Deacetylase-Dependent Increase in Nucleosome Density. PLoS ONE</w:t>
      </w:r>
      <w:r w:rsidRPr="00994A53">
        <w:rPr>
          <w:i/>
          <w:noProof/>
        </w:rPr>
        <w:t xml:space="preserve"> 5</w:t>
      </w:r>
      <w:r w:rsidRPr="00994A53">
        <w:rPr>
          <w:noProof/>
        </w:rPr>
        <w:t>, e10166.</w:t>
      </w:r>
    </w:p>
    <w:p w14:paraId="52AA6566" w14:textId="77777777" w:rsidR="00994A53" w:rsidRPr="00994A53" w:rsidRDefault="00994A53" w:rsidP="00396F32">
      <w:pPr>
        <w:pStyle w:val="EndNoteBibliography"/>
        <w:ind w:left="720" w:hanging="720"/>
        <w:rPr>
          <w:noProof/>
        </w:rPr>
      </w:pPr>
      <w:r w:rsidRPr="00994A53">
        <w:rPr>
          <w:noProof/>
        </w:rPr>
        <w:t>Zeitlinger, J., Stark, A., Kellis, M., Hong, J.-W., Nechaev, S., Adelman, K., Levine, M., and Young, R.A. (2007). RNA polymerase stalling at developmental control genes in the Drosophila melanogaster embryo. Nature genetics</w:t>
      </w:r>
      <w:r w:rsidRPr="00994A53">
        <w:rPr>
          <w:i/>
          <w:noProof/>
        </w:rPr>
        <w:t xml:space="preserve"> 39</w:t>
      </w:r>
      <w:r w:rsidRPr="00994A53">
        <w:rPr>
          <w:noProof/>
        </w:rPr>
        <w:t>, 1512-1516.</w:t>
      </w:r>
    </w:p>
    <w:p w14:paraId="5788D9B6" w14:textId="77777777" w:rsidR="00994A53" w:rsidRPr="00994A53" w:rsidRDefault="00994A53" w:rsidP="00396F32">
      <w:pPr>
        <w:pStyle w:val="EndNoteBibliography"/>
        <w:ind w:left="720" w:hanging="720"/>
        <w:rPr>
          <w:noProof/>
        </w:rPr>
      </w:pPr>
      <w:r w:rsidRPr="00994A53">
        <w:rPr>
          <w:noProof/>
        </w:rPr>
        <w:t>Zhang, Y., Liu, T., Meyer, C.A., Eeckhoute, J., Johnson, D.S., Bernstein, B.E., Nussbaum, C., Myers, R.M., Brown, M., Li, W.</w:t>
      </w:r>
      <w:r w:rsidRPr="00994A53">
        <w:rPr>
          <w:i/>
          <w:noProof/>
        </w:rPr>
        <w:t>, et al.</w:t>
      </w:r>
      <w:r w:rsidRPr="00994A53">
        <w:rPr>
          <w:noProof/>
        </w:rPr>
        <w:t xml:space="preserve"> (2008). Model-based Analysis of ChIP-Seq (MACS). Genome biology</w:t>
      </w:r>
      <w:r w:rsidRPr="00994A53">
        <w:rPr>
          <w:i/>
          <w:noProof/>
        </w:rPr>
        <w:t xml:space="preserve"> 9</w:t>
      </w:r>
      <w:r w:rsidRPr="00994A53">
        <w:rPr>
          <w:noProof/>
        </w:rPr>
        <w:t>, R137.</w:t>
      </w:r>
    </w:p>
    <w:p w14:paraId="14592686" w14:textId="33296EB5" w:rsidR="004D40D9" w:rsidRPr="004D40D9" w:rsidRDefault="00994A53" w:rsidP="004D40D9">
      <w:r>
        <w:fldChar w:fldCharType="end"/>
      </w:r>
    </w:p>
    <w:sectPr w:rsidR="004D40D9" w:rsidRPr="004D40D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2" w:author="Albert Courey" w:date="2015-08-24T12:26:00Z" w:initials="AC">
    <w:p w14:paraId="73A8FE92" w14:textId="77777777" w:rsidR="00CB3FB0" w:rsidRDefault="00CB3FB0" w:rsidP="00D17E0A">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14"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16"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20"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71"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89" w:author="Albert Courey" w:date="2015-08-24T13:15:00Z" w:initials="AC">
    <w:p w14:paraId="14BCFC62" w14:textId="11D23CE7" w:rsidR="00CB3FB0" w:rsidRDefault="00CB3FB0">
      <w:pPr>
        <w:pStyle w:val="CommentText"/>
      </w:pPr>
      <w:r>
        <w:rPr>
          <w:rStyle w:val="CommentReference"/>
        </w:rPr>
        <w:annotationRef/>
      </w:r>
      <w:r>
        <w:t xml:space="preserve">Did you subtract input peaks. If so, you should say so? </w:t>
      </w:r>
    </w:p>
  </w:comment>
  <w:comment w:id="90"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91"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w:t>
      </w:r>
      <w:proofErr w:type="spellStart"/>
      <w:r>
        <w:t>Gro</w:t>
      </w:r>
      <w:proofErr w:type="spellEnd"/>
      <w:r>
        <w:t xml:space="preserve"> binding to known VREs. But what else? Perhaps another point we could make is that it shows the dynamic nature of </w:t>
      </w:r>
      <w:proofErr w:type="spellStart"/>
      <w:r>
        <w:t>Gro</w:t>
      </w:r>
      <w:proofErr w:type="spellEnd"/>
      <w:r>
        <w:t xml:space="preserve"> binding. Binding of </w:t>
      </w:r>
      <w:proofErr w:type="spellStart"/>
      <w:r>
        <w:t>Gro</w:t>
      </w:r>
      <w:proofErr w:type="spellEnd"/>
      <w:r>
        <w:t xml:space="preserve"> to the VREs is only seen in the early embryo indicating that unlike </w:t>
      </w:r>
      <w:proofErr w:type="spellStart"/>
      <w:r>
        <w:t>PcG</w:t>
      </w:r>
      <w:proofErr w:type="spellEnd"/>
      <w:r>
        <w:t xml:space="preserve"> repression, </w:t>
      </w:r>
      <w:proofErr w:type="spellStart"/>
      <w:r>
        <w:t>Gro</w:t>
      </w:r>
      <w:proofErr w:type="spellEnd"/>
      <w:r>
        <w:t xml:space="preserve">-mediated repression may be more readily reversible. The question of whether </w:t>
      </w:r>
      <w:proofErr w:type="spellStart"/>
      <w:r>
        <w:t>Gro</w:t>
      </w:r>
      <w:proofErr w:type="spellEnd"/>
      <w:r>
        <w:t xml:space="preserve">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92"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xml:space="preserve">. You should compare the </w:t>
      </w:r>
      <w:proofErr w:type="spellStart"/>
      <w:r>
        <w:t>Gro</w:t>
      </w:r>
      <w:proofErr w:type="spellEnd"/>
      <w:r>
        <w:t xml:space="preserve">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w:t>
      </w:r>
      <w:proofErr w:type="spellStart"/>
      <w:r>
        <w:t>Gro</w:t>
      </w:r>
      <w:proofErr w:type="spellEnd"/>
      <w:r>
        <w:t xml:space="preserve"> and Dorsal peaks.</w:t>
      </w:r>
    </w:p>
  </w:comment>
  <w:comment w:id="98"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100"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w:t>
      </w:r>
      <w:proofErr w:type="spellStart"/>
      <w:r>
        <w:t>Gro</w:t>
      </w:r>
      <w:proofErr w:type="spellEnd"/>
      <w:r>
        <w:t xml:space="preserve"> generally associated with all or most Dorsal binding sites regardless of whether the gene is repressed or activated by Dorsal. Our model has always been that Dorsal recruits </w:t>
      </w:r>
      <w:proofErr w:type="spellStart"/>
      <w:r>
        <w:t>Gro</w:t>
      </w:r>
      <w:proofErr w:type="spellEnd"/>
      <w:r>
        <w:t xml:space="preserve"> to genes that it represses, but does not recruit </w:t>
      </w:r>
      <w:proofErr w:type="spellStart"/>
      <w:r>
        <w:t>Gro</w:t>
      </w:r>
      <w:proofErr w:type="spellEnd"/>
      <w:r>
        <w:t xml:space="preserve"> to genes that it activates. The idea was that additional factors (</w:t>
      </w:r>
      <w:proofErr w:type="spellStart"/>
      <w:r>
        <w:t>Dri</w:t>
      </w:r>
      <w:proofErr w:type="spellEnd"/>
      <w:r>
        <w:t xml:space="preserve">, etc.) our required to assist Dorsal in the recruit of Gro. But another possibility is that those other factors somehow are required not for recruitment by </w:t>
      </w:r>
      <w:proofErr w:type="spellStart"/>
      <w:r>
        <w:t>Gro</w:t>
      </w:r>
      <w:proofErr w:type="spellEnd"/>
      <w:r>
        <w:t>, but for repression.</w:t>
      </w:r>
    </w:p>
  </w:comment>
  <w:comment w:id="101"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w:t>
      </w:r>
      <w:proofErr w:type="spellStart"/>
      <w:r>
        <w:t>Gro</w:t>
      </w:r>
      <w:proofErr w:type="spellEnd"/>
      <w:r>
        <w:t xml:space="preserve"> activity does not change the expression pattern along the d/v axis. Can we search the binding sites in these genes for motifs for known </w:t>
      </w:r>
      <w:proofErr w:type="spellStart"/>
      <w:r>
        <w:t>Gro</w:t>
      </w:r>
      <w:proofErr w:type="spellEnd"/>
      <w:r>
        <w:t xml:space="preserve">-interacting repressors? </w:t>
      </w:r>
    </w:p>
  </w:comment>
  <w:comment w:id="102"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103" w:author="Albert Courey" w:date="2015-08-24T16:05:00Z" w:initials="AC">
    <w:p w14:paraId="5E543679" w14:textId="730F779D" w:rsidR="00CB3FB0" w:rsidRDefault="00CB3FB0">
      <w:pPr>
        <w:pStyle w:val="CommentText"/>
      </w:pPr>
      <w:r>
        <w:rPr>
          <w:rStyle w:val="CommentReference"/>
        </w:rPr>
        <w:annotationRef/>
      </w:r>
      <w:r>
        <w:t xml:space="preserve">Mike, Can we somehow determine what Figure 2-8B would like like if </w:t>
      </w:r>
      <w:proofErr w:type="spellStart"/>
      <w:r>
        <w:t>Gro</w:t>
      </w:r>
      <w:proofErr w:type="spellEnd"/>
      <w:r>
        <w:t xml:space="preserve">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105" w:author="Albert Courey" w:date="2015-08-25T14:47:00Z" w:initials="AC">
    <w:p w14:paraId="6BB84EAF" w14:textId="3D7E7045" w:rsidR="00CB3FB0" w:rsidRDefault="00CB3FB0">
      <w:pPr>
        <w:pStyle w:val="CommentText"/>
      </w:pPr>
      <w:r>
        <w:rPr>
          <w:rStyle w:val="CommentReference"/>
        </w:rPr>
        <w:annotationRef/>
      </w:r>
      <w:r>
        <w:t xml:space="preserve">Can we generate our own distributions of peak width for sequence-specific transcription factors and “polymeric factors or histone marks” using publically available data? We can then show a side by side comparison of the peak width distribution of </w:t>
      </w:r>
      <w:proofErr w:type="spellStart"/>
      <w:r>
        <w:t>Gro</w:t>
      </w:r>
      <w:proofErr w:type="spellEnd"/>
      <w:r>
        <w:t xml:space="preserve"> and these other types of factors/marks.</w:t>
      </w:r>
    </w:p>
  </w:comment>
  <w:comment w:id="108"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112"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w:t>
      </w:r>
      <w:proofErr w:type="spellStart"/>
      <w:r>
        <w:t>Gro</w:t>
      </w:r>
      <w:proofErr w:type="spellEnd"/>
      <w:r>
        <w:t xml:space="preserve"> is enriched near transcriptional starts and within transcription units, but depleted in </w:t>
      </w:r>
      <w:proofErr w:type="spellStart"/>
      <w:r>
        <w:t>intergenic</w:t>
      </w:r>
      <w:proofErr w:type="spellEnd"/>
      <w:r>
        <w:t xml:space="preserve"> regions. This is somewhat surprising given the view that </w:t>
      </w:r>
      <w:proofErr w:type="spellStart"/>
      <w:r>
        <w:t>Gro</w:t>
      </w:r>
      <w:proofErr w:type="spellEnd"/>
      <w:r>
        <w:t xml:space="preserve"> is a long-range co-repressor. </w:t>
      </w:r>
    </w:p>
  </w:comment>
  <w:comment w:id="113"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114"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115" w:author="Albert Courey" w:date="2015-08-25T16:01:00Z" w:initials="AC">
    <w:p w14:paraId="2673BC1D" w14:textId="5FB3F11F" w:rsidR="00264E0A" w:rsidRDefault="00264E0A">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116"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17"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503B"/>
    <w:rsid w:val="00170024"/>
    <w:rsid w:val="0017002A"/>
    <w:rsid w:val="00173597"/>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4E0A"/>
    <w:rsid w:val="00275CDA"/>
    <w:rsid w:val="00284E7F"/>
    <w:rsid w:val="002B5B8B"/>
    <w:rsid w:val="002B6AE9"/>
    <w:rsid w:val="002C058C"/>
    <w:rsid w:val="002C0657"/>
    <w:rsid w:val="002E08A6"/>
    <w:rsid w:val="002E3A14"/>
    <w:rsid w:val="002E5109"/>
    <w:rsid w:val="00306543"/>
    <w:rsid w:val="00326671"/>
    <w:rsid w:val="00327E1B"/>
    <w:rsid w:val="003358B1"/>
    <w:rsid w:val="0035211A"/>
    <w:rsid w:val="003546C5"/>
    <w:rsid w:val="003553D9"/>
    <w:rsid w:val="0035579F"/>
    <w:rsid w:val="00391BC9"/>
    <w:rsid w:val="00396F32"/>
    <w:rsid w:val="003A1A0C"/>
    <w:rsid w:val="003B1728"/>
    <w:rsid w:val="003C0EDF"/>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B64AB"/>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92BBF"/>
    <w:rsid w:val="005A72DA"/>
    <w:rsid w:val="005B535B"/>
    <w:rsid w:val="005C2AB8"/>
    <w:rsid w:val="005C4807"/>
    <w:rsid w:val="005D0256"/>
    <w:rsid w:val="005D1703"/>
    <w:rsid w:val="005D1B49"/>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807AA6"/>
    <w:rsid w:val="00810B6C"/>
    <w:rsid w:val="00811640"/>
    <w:rsid w:val="008160BB"/>
    <w:rsid w:val="00824312"/>
    <w:rsid w:val="00824D9F"/>
    <w:rsid w:val="008428ED"/>
    <w:rsid w:val="00844138"/>
    <w:rsid w:val="00844F7B"/>
    <w:rsid w:val="00864BFE"/>
    <w:rsid w:val="00866555"/>
    <w:rsid w:val="00873A87"/>
    <w:rsid w:val="008754BB"/>
    <w:rsid w:val="0089157F"/>
    <w:rsid w:val="008A2834"/>
    <w:rsid w:val="008B018F"/>
    <w:rsid w:val="008B050E"/>
    <w:rsid w:val="008B10CF"/>
    <w:rsid w:val="008B77F7"/>
    <w:rsid w:val="008C46AF"/>
    <w:rsid w:val="008C7EA1"/>
    <w:rsid w:val="008D4207"/>
    <w:rsid w:val="008D6626"/>
    <w:rsid w:val="008E3112"/>
    <w:rsid w:val="008F7C1E"/>
    <w:rsid w:val="00903FF8"/>
    <w:rsid w:val="00907157"/>
    <w:rsid w:val="00917E11"/>
    <w:rsid w:val="00921735"/>
    <w:rsid w:val="00927C5A"/>
    <w:rsid w:val="0093515F"/>
    <w:rsid w:val="00943FAB"/>
    <w:rsid w:val="00957C1F"/>
    <w:rsid w:val="00970989"/>
    <w:rsid w:val="00973604"/>
    <w:rsid w:val="00974E74"/>
    <w:rsid w:val="00994A53"/>
    <w:rsid w:val="009A457A"/>
    <w:rsid w:val="009B74B7"/>
    <w:rsid w:val="009C1936"/>
    <w:rsid w:val="009C3245"/>
    <w:rsid w:val="009D10E7"/>
    <w:rsid w:val="009D28D1"/>
    <w:rsid w:val="009D5C49"/>
    <w:rsid w:val="009E7E20"/>
    <w:rsid w:val="00A002D8"/>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95BC0"/>
    <w:rsid w:val="00AA2523"/>
    <w:rsid w:val="00AB3610"/>
    <w:rsid w:val="00AC2836"/>
    <w:rsid w:val="00AD14A9"/>
    <w:rsid w:val="00AD5890"/>
    <w:rsid w:val="00AE6E36"/>
    <w:rsid w:val="00AF4F59"/>
    <w:rsid w:val="00B00EF6"/>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570B"/>
    <w:rsid w:val="00BE7AAB"/>
    <w:rsid w:val="00BF4AA0"/>
    <w:rsid w:val="00C106E2"/>
    <w:rsid w:val="00C316C2"/>
    <w:rsid w:val="00C4614F"/>
    <w:rsid w:val="00C4678B"/>
    <w:rsid w:val="00C46D6E"/>
    <w:rsid w:val="00C56855"/>
    <w:rsid w:val="00C66AD0"/>
    <w:rsid w:val="00C77C2F"/>
    <w:rsid w:val="00C91541"/>
    <w:rsid w:val="00C923DA"/>
    <w:rsid w:val="00CA7E4A"/>
    <w:rsid w:val="00CB3FB0"/>
    <w:rsid w:val="00CC067C"/>
    <w:rsid w:val="00CD348D"/>
    <w:rsid w:val="00D007C0"/>
    <w:rsid w:val="00D11037"/>
    <w:rsid w:val="00D13193"/>
    <w:rsid w:val="00D155A5"/>
    <w:rsid w:val="00D174D1"/>
    <w:rsid w:val="00D17E0A"/>
    <w:rsid w:val="00D3227B"/>
    <w:rsid w:val="00D41A26"/>
    <w:rsid w:val="00D53A78"/>
    <w:rsid w:val="00D65F42"/>
    <w:rsid w:val="00D662BF"/>
    <w:rsid w:val="00D74350"/>
    <w:rsid w:val="00D80AD3"/>
    <w:rsid w:val="00D863C5"/>
    <w:rsid w:val="00D8676F"/>
    <w:rsid w:val="00D97BEB"/>
    <w:rsid w:val="00DA2565"/>
    <w:rsid w:val="00DA7CE5"/>
    <w:rsid w:val="00DB11F5"/>
    <w:rsid w:val="00DB5779"/>
    <w:rsid w:val="00DC538D"/>
    <w:rsid w:val="00DC53DC"/>
    <w:rsid w:val="00DD142F"/>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B13DB"/>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653CB-6957-F046-A447-2AFBEF957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25</Pages>
  <Words>12476</Words>
  <Characters>71119</Characters>
  <Application>Microsoft Macintosh Word</Application>
  <DocSecurity>0</DocSecurity>
  <Lines>592</Lines>
  <Paragraphs>166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Chapter 2: Groucho activity in the developing embryo</vt:lpstr>
      <vt:lpstr>    Abstract</vt:lpstr>
      <vt:lpstr>    Introduction</vt:lpstr>
      <vt:lpstr>    Materials &amp; Methods</vt:lpstr>
      <vt:lpstr>    </vt:lpstr>
      <vt:lpstr>    </vt:lpstr>
      <vt:lpstr>    </vt:lpstr>
      <vt:lpstr>    </vt:lpstr>
      <vt:lpstr>    </vt:lpstr>
      <vt:lpstr>    Results</vt:lpstr>
      <vt:lpstr>    Discussion</vt:lpstr>
      <vt:lpstr>    References</vt:lpstr>
    </vt:vector>
  </TitlesOfParts>
  <Company>UCLA</Company>
  <LinksUpToDate>false</LinksUpToDate>
  <CharactersWithSpaces>83429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4</cp:revision>
  <cp:lastPrinted>2015-08-19T19:32:00Z</cp:lastPrinted>
  <dcterms:created xsi:type="dcterms:W3CDTF">2015-08-24T19:24:00Z</dcterms:created>
  <dcterms:modified xsi:type="dcterms:W3CDTF">2015-08-26T23:14:00Z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