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2DAB008A"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del w:id="1" w:author="Albert Courey" w:date="2015-08-13T11:10:00Z">
        <w:r w:rsidR="00970989" w:rsidDel="008160BB">
          <w:delText>A</w:delText>
        </w:r>
        <w:r w:rsidR="000A776F" w:rsidDel="008160BB">
          <w:delText>nd, d</w:delText>
        </w:r>
      </w:del>
      <w:ins w:id="2" w:author="Albert Courey" w:date="2015-08-13T11:10:00Z">
        <w:r w:rsidR="008160BB">
          <w:t>D</w:t>
        </w:r>
      </w:ins>
      <w:r w:rsidR="000A776F">
        <w:t xml:space="preserve">ue to Groucho’s highly-connected position in the developmental regulatory network, mutations in the </w:t>
      </w:r>
      <w:r w:rsidR="000A776F">
        <w:lastRenderedPageBreak/>
        <w:t xml:space="preserve">function or regulation of Groucho can result in </w:t>
      </w:r>
      <w:r w:rsidR="00970989">
        <w:t xml:space="preserve">profound </w:t>
      </w:r>
      <w:r w:rsidR="000A776F">
        <w:t xml:space="preserve">developmental abnormalities and </w:t>
      </w:r>
      <w:commentRangeStart w:id="3"/>
      <w:r w:rsidR="000A776F">
        <w:t>disease</w:t>
      </w:r>
      <w:commentRangeEnd w:id="3"/>
      <w:r w:rsidR="00237EB9">
        <w:rPr>
          <w:rStyle w:val="CommentReference"/>
        </w:rPr>
        <w:commentReference w:id="3"/>
      </w:r>
      <w:r w:rsidR="000A776F">
        <w:t>.</w:t>
      </w:r>
    </w:p>
    <w:p w14:paraId="2D8925B7" w14:textId="6CFF6B04" w:rsidR="001E6EA2"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w:t>
      </w:r>
      <w:del w:id="4" w:author="Albert Courey" w:date="2015-08-13T11:10:00Z">
        <w:r w:rsidR="000A776F" w:rsidDel="008160BB">
          <w:delText xml:space="preserve">precisely </w:delText>
        </w:r>
      </w:del>
      <w:r w:rsidR="000A776F">
        <w:t xml:space="preserve">position Groucho </w:t>
      </w:r>
      <w:del w:id="5" w:author="Albert Courey" w:date="2015-08-13T11:11:00Z">
        <w:r w:rsidR="000A776F" w:rsidDel="008160BB">
          <w:delText xml:space="preserve">into </w:delText>
        </w:r>
      </w:del>
      <w:ins w:id="6" w:author="Albert Courey" w:date="2015-08-13T11:11:00Z">
        <w:r w:rsidR="008160BB">
          <w:t xml:space="preserve">in </w:t>
        </w:r>
      </w:ins>
      <w:r w:rsidR="000A776F">
        <w:t xml:space="preserve">the </w:t>
      </w:r>
      <w:r w:rsidR="00970989">
        <w:t xml:space="preserve">fly </w:t>
      </w:r>
      <w:r w:rsidR="000A776F">
        <w:t>developmental regulatory network. To this end, we have adopted a multi-</w:t>
      </w:r>
      <w:proofErr w:type="spellStart"/>
      <w:r w:rsidR="000A776F">
        <w:t>omics</w:t>
      </w:r>
      <w:proofErr w:type="spellEnd"/>
      <w:r w:rsidR="000A776F">
        <w:t xml:space="preserve"> approach to identify Groucho target genes with high-confidence and at discrete times in early Drosophila development. </w:t>
      </w:r>
      <w:moveFromRangeStart w:id="7" w:author="Albert Courey" w:date="2015-08-13T11:14:00Z" w:name="move301083814"/>
      <w:moveFrom w:id="8" w:author="Albert Courey" w:date="2015-08-13T11:14:00Z">
        <w:r w:rsidR="00A138E6" w:rsidDel="008160BB">
          <w:t>The timepoints used for the analysis were chosen to overlap significant even</w:t>
        </w:r>
        <w:r w:rsidR="00D80AD3" w:rsidDel="008160BB">
          <w:t>t</w:t>
        </w:r>
        <w:r w:rsidR="00A138E6" w:rsidDel="008160BB">
          <w:t xml:space="preserve">s in embryonic development that have known Groucho </w:t>
        </w:r>
        <w:commentRangeStart w:id="9"/>
        <w:r w:rsidR="00A138E6" w:rsidDel="008160BB">
          <w:t>interactions</w:t>
        </w:r>
        <w:commentRangeEnd w:id="9"/>
        <w:r w:rsidR="008160BB" w:rsidDel="008160BB">
          <w:rPr>
            <w:rStyle w:val="CommentReference"/>
          </w:rPr>
          <w:commentReference w:id="9"/>
        </w:r>
        <w:r w:rsidR="00A138E6" w:rsidDel="008160BB">
          <w:t>.</w:t>
        </w:r>
        <w:r w:rsidR="00D80AD3" w:rsidDel="008160BB">
          <w:t xml:space="preserve"> </w:t>
        </w:r>
      </w:moveFrom>
      <w:moveFromRangeEnd w:id="7"/>
    </w:p>
    <w:p w14:paraId="4BAE8734" w14:textId="4D13ED63" w:rsidR="001E6EA2" w:rsidDel="008160BB" w:rsidRDefault="00D80AD3" w:rsidP="00A25B2F">
      <w:pPr>
        <w:spacing w:line="480" w:lineRule="auto"/>
        <w:ind w:firstLine="720"/>
      </w:pPr>
      <w:moveFromRangeStart w:id="10" w:author="Albert Courey" w:date="2015-08-13T11:13:00Z" w:name="move301083764"/>
      <w:moveFrom w:id="11" w:author="Albert Courey" w:date="2015-08-13T11:13:00Z">
        <w:r w:rsidDel="008160BB">
          <w:t xml:space="preserve">The first timepoint (1.5 – 4 hours post deposition) encompasses </w:t>
        </w:r>
        <w:r w:rsidR="001E6EA2" w:rsidDel="008160BB">
          <w:t>formation of the syncytial blastoderm and subsequent cellularization. It is during this stage that the expression patterns of the pair-rule and segment polarity genes (including engrailed, a Groucho interacting TF) are establ</w:t>
        </w:r>
        <w:r w:rsidR="00BC0E7A" w:rsidDel="008160BB">
          <w:t xml:space="preserve">ished. </w:t>
        </w:r>
        <w:r w:rsidR="001E6EA2" w:rsidDel="008160BB">
          <w:t>The second timepoint (4 – 6.</w:t>
        </w:r>
        <w:r w:rsidR="00BC0E7A" w:rsidDel="008160BB">
          <w:t>5 hours) encompasses</w:t>
        </w:r>
        <w:r w:rsidR="00DA2565" w:rsidDel="008160BB">
          <w:t xml:space="preserve"> the growth and segmentation of the germ band, including the formation of neuroblasts. Timepoint 3 (6.5 – 9 hours) encompasses retraction of the germ band and fusion of the anterior and posterior midgut.</w:t>
        </w:r>
      </w:moveFrom>
    </w:p>
    <w:moveFromRangeEnd w:id="10"/>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77777777" w:rsidR="00FF5970" w:rsidRDefault="00FF5970" w:rsidP="00DF7C23">
      <w:pPr>
        <w:spacing w:line="480" w:lineRule="auto"/>
      </w:pP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676550B" w14:textId="57FCA65A" w:rsidR="00DF7C23"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04A93396" w14:textId="1F41EA1D" w:rsidR="00DF7C23" w:rsidDel="00D97BEB" w:rsidRDefault="00DF7C23" w:rsidP="00DF7C23">
      <w:pPr>
        <w:spacing w:line="480" w:lineRule="auto"/>
        <w:rPr>
          <w:del w:id="12" w:author="Albert Courey" w:date="2015-08-13T11:32:00Z"/>
        </w:rPr>
      </w:pPr>
    </w:p>
    <w:p w14:paraId="1086D612" w14:textId="7C9D2FA1" w:rsidR="008160BB" w:rsidRDefault="00DF7C23" w:rsidP="008160BB">
      <w:pPr>
        <w:spacing w:line="480" w:lineRule="auto"/>
        <w:ind w:firstLine="720"/>
        <w:rPr>
          <w:ins w:id="13" w:author="Albert Courey" w:date="2015-08-13T11:17:00Z"/>
        </w:rPr>
      </w:pPr>
      <w:del w:id="14" w:author="Albert Courey" w:date="2015-08-13T11:17:00Z">
        <w:r w:rsidDel="008160BB">
          <w:delText>ChIP-seq was performed in duplicate on fly embryos collected at three timepoints</w:delText>
        </w:r>
      </w:del>
      <w:del w:id="15" w:author="Albert Courey" w:date="2015-08-13T11:15:00Z">
        <w:r w:rsidDel="008160BB">
          <w:delText xml:space="preserve"> </w:delText>
        </w:r>
        <w:r w:rsidR="006433AF" w:rsidDel="008160BB">
          <w:delText>using</w:delText>
        </w:r>
        <w:r w:rsidDel="008160BB">
          <w:delText xml:space="preserve"> a</w:delText>
        </w:r>
        <w:r w:rsidR="006433AF" w:rsidDel="008160BB">
          <w:delText>n affinity-purified</w:delText>
        </w:r>
        <w:r w:rsidDel="008160BB">
          <w:delText xml:space="preserve"> polyclonal Groucho antibody</w:delText>
        </w:r>
      </w:del>
      <w:del w:id="16" w:author="Albert Courey" w:date="2015-08-13T11:17:00Z">
        <w:r w:rsidDel="008160BB">
          <w:delText xml:space="preserve">. </w:delText>
        </w:r>
      </w:del>
      <w:moveToRangeStart w:id="17" w:author="Albert Courey" w:date="2015-08-13T11:14:00Z" w:name="move301083814"/>
      <w:moveTo w:id="18" w:author="Albert Courey" w:date="2015-08-13T11:14:00Z">
        <w:r w:rsidR="008160BB">
          <w:t xml:space="preserve">The </w:t>
        </w:r>
        <w:proofErr w:type="spellStart"/>
        <w:r w:rsidR="008160BB">
          <w:t>timepoints</w:t>
        </w:r>
        <w:proofErr w:type="spellEnd"/>
        <w:r w:rsidR="008160BB">
          <w:t xml:space="preserve"> used for the analysis were chosen to overlap significant events in embryonic development that have known Groucho </w:t>
        </w:r>
        <w:commentRangeStart w:id="19"/>
        <w:r w:rsidR="008160BB">
          <w:t>interactions</w:t>
        </w:r>
        <w:commentRangeEnd w:id="19"/>
        <w:r w:rsidR="008160BB">
          <w:rPr>
            <w:rStyle w:val="CommentReference"/>
          </w:rPr>
          <w:commentReference w:id="19"/>
        </w:r>
        <w:r w:rsidR="008160BB">
          <w:t xml:space="preserve">. </w:t>
        </w:r>
      </w:moveTo>
      <w:moveToRangeStart w:id="20" w:author="Albert Courey" w:date="2015-08-13T11:13:00Z" w:name="move301083764"/>
      <w:moveToRangeEnd w:id="17"/>
      <w:moveTo w:id="21" w:author="Albert Courey" w:date="2015-08-13T11:13:00Z">
        <w:r w:rsidR="008160BB">
          <w:t xml:space="preserve">The first </w:t>
        </w:r>
        <w:proofErr w:type="spellStart"/>
        <w:r w:rsidR="008160BB">
          <w:t>timepoint</w:t>
        </w:r>
        <w:proofErr w:type="spellEnd"/>
        <w:r w:rsidR="008160BB">
          <w:t xml:space="preserve"> (1.5 – 4 hours post deposition) encompasses formation of the syncytial </w:t>
        </w:r>
        <w:proofErr w:type="spellStart"/>
        <w:r w:rsidR="008160BB">
          <w:t>blastoderm</w:t>
        </w:r>
        <w:proofErr w:type="spellEnd"/>
        <w:r w:rsidR="008160BB">
          <w:t xml:space="preserve"> and subsequent </w:t>
        </w:r>
        <w:proofErr w:type="spellStart"/>
        <w:r w:rsidR="008160BB">
          <w:t>cellularization</w:t>
        </w:r>
        <w:proofErr w:type="spellEnd"/>
        <w:r w:rsidR="008160BB">
          <w:t xml:space="preserve">. It is during this stage that the expression patterns of the pair-rule and segment polarity genes (including engrailed, a Groucho interacting TF) are established. The second </w:t>
        </w:r>
        <w:proofErr w:type="spellStart"/>
        <w:r w:rsidR="008160BB">
          <w:t>timepoint</w:t>
        </w:r>
        <w:proofErr w:type="spellEnd"/>
        <w:r w:rsidR="008160BB">
          <w:t xml:space="preserve"> (4 – 6.5 hours) encompasses the growth and segmentation of the germ band, including the formation of </w:t>
        </w:r>
        <w:proofErr w:type="spellStart"/>
        <w:r w:rsidR="008160BB">
          <w:t>neuroblasts</w:t>
        </w:r>
        <w:proofErr w:type="spellEnd"/>
        <w:r w:rsidR="008160BB">
          <w:t xml:space="preserve">. </w:t>
        </w:r>
        <w:proofErr w:type="spellStart"/>
        <w:r w:rsidR="008160BB">
          <w:t>Timepoint</w:t>
        </w:r>
        <w:proofErr w:type="spellEnd"/>
        <w:r w:rsidR="008160BB">
          <w:t xml:space="preserve"> 3 (6.5 – 9 hours) encompasses retraction of the germ band and fusion of the anterior and posterior </w:t>
        </w:r>
        <w:proofErr w:type="spellStart"/>
        <w:r w:rsidR="008160BB">
          <w:t>midgut</w:t>
        </w:r>
        <w:proofErr w:type="spellEnd"/>
        <w:r w:rsidR="008160BB">
          <w:t>.</w:t>
        </w:r>
      </w:moveTo>
    </w:p>
    <w:p w14:paraId="35392F92" w14:textId="39D0ECAD" w:rsidR="008160BB" w:rsidRDefault="008160BB" w:rsidP="008160BB">
      <w:pPr>
        <w:spacing w:line="480" w:lineRule="auto"/>
        <w:ind w:firstLine="720"/>
      </w:pPr>
      <w:proofErr w:type="spellStart"/>
      <w:ins w:id="22" w:author="Albert Courey" w:date="2015-08-13T11:17:00Z">
        <w:r>
          <w:t>ChIP-seq</w:t>
        </w:r>
        <w:proofErr w:type="spellEnd"/>
        <w:r>
          <w:t xml:space="preserve"> was performed in duplicate on fly embryos representing each time point.  We used an affinity purified antibody raised against the </w:t>
        </w:r>
        <w:proofErr w:type="spellStart"/>
        <w:r>
          <w:t>Gro</w:t>
        </w:r>
        <w:proofErr w:type="spellEnd"/>
        <w:r>
          <w:t xml:space="preserve"> GP domain, which we validated extensively in </w:t>
        </w:r>
        <w:proofErr w:type="spellStart"/>
        <w:r>
          <w:t>immunoprecipitation</w:t>
        </w:r>
        <w:proofErr w:type="spellEnd"/>
        <w:r>
          <w:t xml:space="preserve"> and </w:t>
        </w:r>
        <w:proofErr w:type="spellStart"/>
        <w:r>
          <w:t>immunoblot</w:t>
        </w:r>
        <w:proofErr w:type="spellEnd"/>
        <w:r>
          <w:t xml:space="preserve"> assays. </w:t>
        </w:r>
      </w:ins>
      <w:ins w:id="23" w:author="Albert Courey" w:date="2015-08-13T11:24:00Z">
        <w:r>
          <w:t xml:space="preserve">The high degree of correlation between our </w:t>
        </w:r>
        <w:proofErr w:type="spellStart"/>
        <w:r>
          <w:t>ChIP-seq</w:t>
        </w:r>
        <w:proofErr w:type="spellEnd"/>
        <w:r>
          <w:t xml:space="preserve"> data set and a </w:t>
        </w:r>
        <w:proofErr w:type="spellStart"/>
        <w:r>
          <w:t>ChIP-seq</w:t>
        </w:r>
        <w:proofErr w:type="spellEnd"/>
        <w:r>
          <w:t xml:space="preserve"> data set obtained from 0-12 hour embryos</w:t>
        </w:r>
      </w:ins>
      <w:ins w:id="24" w:author="Albert Courey" w:date="2015-08-13T11:35:00Z">
        <w:r w:rsidR="00D97BEB">
          <w:t xml:space="preserve"> (REF)</w:t>
        </w:r>
      </w:ins>
      <w:ins w:id="25" w:author="Albert Courey" w:date="2015-08-13T11:24:00Z">
        <w:r>
          <w:t xml:space="preserve"> using completely independent antibodies also validates our </w:t>
        </w:r>
        <w:proofErr w:type="spellStart"/>
        <w:r>
          <w:t>ChIP-seq</w:t>
        </w:r>
        <w:proofErr w:type="spellEnd"/>
        <w:r>
          <w:t xml:space="preserve"> </w:t>
        </w:r>
        <w:commentRangeStart w:id="26"/>
        <w:r>
          <w:t>data</w:t>
        </w:r>
      </w:ins>
      <w:commentRangeEnd w:id="26"/>
      <w:ins w:id="27" w:author="Albert Courey" w:date="2015-08-13T11:35:00Z">
        <w:r w:rsidR="00D97BEB">
          <w:rPr>
            <w:rStyle w:val="CommentReference"/>
          </w:rPr>
          <w:commentReference w:id="26"/>
        </w:r>
      </w:ins>
      <w:ins w:id="29" w:author="Albert Courey" w:date="2015-08-13T11:24:00Z">
        <w:r>
          <w:t>.</w:t>
        </w:r>
      </w:ins>
      <w:ins w:id="30" w:author="Albert Courey" w:date="2015-08-13T11:26:00Z">
        <w:r w:rsidR="00D97BEB">
          <w:t xml:space="preserve"> Sequencing libraries were sequenced to a depth that provided at minimum 5M uniquely </w:t>
        </w:r>
        <w:proofErr w:type="spellStart"/>
        <w:r w:rsidR="00D97BEB">
          <w:t>mappable</w:t>
        </w:r>
        <w:proofErr w:type="spellEnd"/>
        <w:r w:rsidR="00D97BEB">
          <w:t xml:space="preserve"> reads, far in excess of the minimum recommended by </w:t>
        </w:r>
        <w:proofErr w:type="spellStart"/>
        <w:r w:rsidR="00D97BEB">
          <w:t>modENCODE</w:t>
        </w:r>
        <w:proofErr w:type="spellEnd"/>
        <w:r w:rsidR="00D97BEB">
          <w:t xml:space="preserve"> </w:t>
        </w:r>
        <w:proofErr w:type="spellStart"/>
        <w:r w:rsidR="00D97BEB">
          <w:t>ChIP-seq</w:t>
        </w:r>
        <w:proofErr w:type="spellEnd"/>
        <w:r w:rsidR="00D97BEB">
          <w:t xml:space="preserve"> best-practices (Fig. 2-a//A) </w:t>
        </w:r>
        <w:r w:rsidR="00D97BEB" w:rsidRPr="006433AF">
          <w:t>{</w:t>
        </w:r>
        <w:proofErr w:type="spellStart"/>
        <w:r w:rsidR="00D97BEB" w:rsidRPr="006433AF">
          <w:t>Landt</w:t>
        </w:r>
        <w:proofErr w:type="spellEnd"/>
        <w:r w:rsidR="00D97BEB" w:rsidRPr="006433AF">
          <w:t>, 2012 #308}</w:t>
        </w:r>
        <w:r w:rsidR="00D97BEB">
          <w:t>. Replicates exhibited high reproducibility in terms of both read density and resulting peak models. (Fig. 2-a//B, left and right, respectively).</w:t>
        </w:r>
      </w:ins>
    </w:p>
    <w:moveToRangeEnd w:id="20"/>
    <w:p w14:paraId="57A82F30" w14:textId="5F1F4B7A" w:rsidR="00DB11F5" w:rsidRDefault="006433AF" w:rsidP="00DB11F5">
      <w:pPr>
        <w:spacing w:line="480" w:lineRule="auto"/>
        <w:ind w:firstLine="720"/>
      </w:pPr>
      <w:del w:id="31" w:author="Albert Courey" w:date="2015-08-13T11:26:00Z">
        <w:r w:rsidDel="00D97BEB">
          <w:delText xml:space="preserve">Sequencing libraries were sequenced to a depth that provided at minimum 5M uniquely mappable reads, </w:delText>
        </w:r>
        <w:r w:rsidR="007A779E" w:rsidDel="00D97BEB">
          <w:delText xml:space="preserve">far in excess of the minimum recommended by </w:delText>
        </w:r>
        <w:r w:rsidDel="00D97BEB">
          <w:delText>mo</w:delText>
        </w:r>
        <w:r w:rsidR="007A779E" w:rsidDel="00D97BEB">
          <w:delText>dENCODE ChIP-seq best-</w:delText>
        </w:r>
        <w:r w:rsidR="006B5A0E" w:rsidDel="00D97BEB">
          <w:delText>practices</w:delText>
        </w:r>
        <w:r w:rsidR="007A779E" w:rsidDel="00D97BEB">
          <w:delText xml:space="preserve"> (Fig. 2-a//A)</w:delText>
        </w:r>
        <w:r w:rsidR="006B5A0E" w:rsidDel="00D97BEB">
          <w:delText xml:space="preserve"> </w:delText>
        </w:r>
        <w:r w:rsidRPr="006433AF" w:rsidDel="00D97BEB">
          <w:delText>{Landt, 2012 #308}</w:delText>
        </w:r>
        <w:r w:rsidDel="00D97BEB">
          <w:delText xml:space="preserve">. </w:delText>
        </w:r>
        <w:r w:rsidR="00A002D8" w:rsidDel="00D97BEB">
          <w:delText xml:space="preserve">Replicates exhibited high reproducibility in terms of both read density and resulting peak models. (Fig. 2-a//B, left and right, respectively). </w:delText>
        </w:r>
      </w:del>
      <w:r w:rsidR="00DF7C23">
        <w:t>Peak modeling identified widespread Groucho binding throughout the genome</w:t>
      </w:r>
      <w:r w:rsidR="00A002D8">
        <w:t xml:space="preserve">; peaks with overlapping regions between replicates were chosen for further analysis </w:t>
      </w:r>
      <w:r w:rsidR="007A779E">
        <w:t>(Fig. 2-b</w:t>
      </w:r>
      <w:r w:rsidR="00A002D8">
        <w:t xml:space="preserve">). Groucho recruitment sites appear most numerous during the central </w:t>
      </w:r>
      <w:proofErr w:type="spellStart"/>
      <w:r w:rsidR="00A002D8">
        <w:t>timepoint</w:t>
      </w:r>
      <w:proofErr w:type="spellEnd"/>
      <w:r w:rsidR="004D243C">
        <w:t xml:space="preserve"> analyzed</w:t>
      </w:r>
      <w:r w:rsidR="00A002D8">
        <w:t xml:space="preserve"> </w:t>
      </w:r>
      <w:r w:rsidR="00DF7C23">
        <w:t>(5</w:t>
      </w:r>
      <w:r w:rsidR="004D243C">
        <w:t>,</w:t>
      </w:r>
      <w:r w:rsidR="00DF7C23">
        <w:t>246 non-overlapping binding sites)</w:t>
      </w:r>
      <w:r w:rsidR="004D243C">
        <w:t>,</w:t>
      </w:r>
      <w:r w:rsidR="00DF7C23">
        <w:t xml:space="preserve"> compared to the early (1</w:t>
      </w:r>
      <w:r w:rsidR="004D243C">
        <w:t>,</w:t>
      </w:r>
      <w:r w:rsidR="00DF7C23">
        <w:t>358) and late (4</w:t>
      </w:r>
      <w:r w:rsidR="004D243C">
        <w:t>,</w:t>
      </w:r>
      <w:r w:rsidR="00DF7C23">
        <w:t xml:space="preserve">232) stages. </w:t>
      </w:r>
      <w:r w:rsidR="004D243C">
        <w:t>We detected 5,829 unique binding sites in total</w:t>
      </w:r>
      <w:r w:rsidR="00DF7C23">
        <w:t>, with 5</w:t>
      </w:r>
      <w:r w:rsidR="00D155A5">
        <w:t xml:space="preserve">35 sites </w:t>
      </w:r>
      <w:r w:rsidR="001029DD">
        <w:t>recruiting</w:t>
      </w:r>
      <w:r w:rsidR="00D155A5">
        <w:t xml:space="preserve"> Groucho at all </w:t>
      </w:r>
      <w:proofErr w:type="spellStart"/>
      <w:r w:rsidR="00D155A5">
        <w:t>timepoints</w:t>
      </w:r>
      <w:proofErr w:type="spellEnd"/>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2743CCCA"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w:t>
      </w:r>
      <w:proofErr w:type="spellStart"/>
      <w:r w:rsidR="00F227AE">
        <w:t>timepoint</w:t>
      </w:r>
      <w:proofErr w:type="spellEnd"/>
      <w:r w:rsidR="00F227AE">
        <w:t xml:space="preserve">. The majority of the sites established during </w:t>
      </w:r>
      <w:proofErr w:type="spellStart"/>
      <w:r w:rsidR="00F227AE">
        <w:t>timepoint</w:t>
      </w:r>
      <w:proofErr w:type="spellEnd"/>
      <w:r w:rsidR="00F227AE">
        <w:t xml:space="preserve"> 1 </w:t>
      </w:r>
      <w:r w:rsidR="00CC067C">
        <w:t xml:space="preserve">that persist into </w:t>
      </w:r>
      <w:proofErr w:type="spellStart"/>
      <w:r w:rsidR="00CC067C">
        <w:t>timepoint</w:t>
      </w:r>
      <w:proofErr w:type="spellEnd"/>
      <w:r w:rsidR="00CC067C">
        <w:t xml:space="preserve"> 2 continue to persist into </w:t>
      </w:r>
      <w:proofErr w:type="spellStart"/>
      <w:r w:rsidR="00CC067C">
        <w:t>timepoint</w:t>
      </w:r>
      <w:proofErr w:type="spellEnd"/>
      <w:r w:rsidR="00CC067C">
        <w:t xml:space="preserve"> 3, indicating that </w:t>
      </w:r>
      <w:r w:rsidR="005726D7">
        <w:t xml:space="preserve">some Groucho binding sites are utilized throughout early development. Interestingly, no sites are occupied in only the first and third </w:t>
      </w:r>
      <w:proofErr w:type="spellStart"/>
      <w:r w:rsidR="005726D7">
        <w:t>timepoints</w:t>
      </w:r>
      <w:proofErr w:type="spellEnd"/>
      <w:r w:rsidR="005726D7">
        <w:t xml:space="preserve">, indicating that Groucho occupied sites during the first </w:t>
      </w:r>
      <w:proofErr w:type="spellStart"/>
      <w:r w:rsidR="005726D7">
        <w:t>timepoint</w:t>
      </w:r>
      <w:proofErr w:type="spellEnd"/>
      <w:r w:rsidR="005726D7">
        <w:t xml:space="preserve"> tend to either be utilized at all </w:t>
      </w:r>
      <w:proofErr w:type="spellStart"/>
      <w:r w:rsidR="005726D7">
        <w:t>timepoints</w:t>
      </w:r>
      <w:proofErr w:type="spellEnd"/>
      <w:r w:rsidR="005726D7">
        <w:t xml:space="preserve">, or are only utilized very early in development and not utilized </w:t>
      </w:r>
      <w:commentRangeStart w:id="32"/>
      <w:r w:rsidR="005726D7">
        <w:t>again</w:t>
      </w:r>
      <w:commentRangeEnd w:id="32"/>
      <w:r w:rsidR="00237EB9">
        <w:rPr>
          <w:rStyle w:val="CommentReference"/>
        </w:rPr>
        <w:commentReference w:id="32"/>
      </w:r>
      <w:r w:rsidR="005726D7">
        <w:t xml:space="preserve">. </w:t>
      </w:r>
    </w:p>
    <w:p w14:paraId="5B91A954" w14:textId="77777777" w:rsidR="00DB11F5" w:rsidRDefault="00DB11F5" w:rsidP="00DB11F5">
      <w:pPr>
        <w:spacing w:line="480" w:lineRule="auto"/>
      </w:pPr>
    </w:p>
    <w:p w14:paraId="56961FFB" w14:textId="763F2ABB" w:rsidR="00DB11F5" w:rsidDel="00237EB9" w:rsidRDefault="00DB11F5" w:rsidP="00DB11F5">
      <w:pPr>
        <w:spacing w:line="480" w:lineRule="auto"/>
        <w:rPr>
          <w:del w:id="33" w:author="Albert Courey" w:date="2015-08-13T11:38:00Z"/>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7CF3D4BE" w14:textId="77777777" w:rsidR="00275CDA" w:rsidRPr="00DB11F5" w:rsidRDefault="00275CDA" w:rsidP="00DB11F5">
      <w:pPr>
        <w:spacing w:line="480" w:lineRule="auto"/>
        <w:rPr>
          <w:i/>
        </w:rPr>
      </w:pPr>
    </w:p>
    <w:p w14:paraId="3A9DF1C0" w14:textId="6E5DF922" w:rsidR="0051034C" w:rsidRDefault="00DB11F5" w:rsidP="00A25B2F">
      <w:pPr>
        <w:spacing w:line="480" w:lineRule="auto"/>
        <w:ind w:firstLine="720"/>
      </w:pPr>
      <w:r>
        <w:t xml:space="preserve">Groucho binding regions </w:t>
      </w:r>
      <w:r w:rsidR="00275CDA">
        <w:t>are</w:t>
      </w:r>
      <w:r>
        <w:t xml:space="preserve"> associated with a smaller number of genes (Fig. 2-d//A), due to the tendency of Groucho to localize to multiple regions around its potential targets. </w:t>
      </w:r>
      <w:r w:rsidR="005726D7">
        <w:t>H</w:t>
      </w:r>
      <w:r>
        <w:t>alf of all Grouch</w:t>
      </w:r>
      <w:ins w:id="34" w:author="Albert Courey" w:date="2015-08-13T11:38:00Z">
        <w:r w:rsidR="00237EB9">
          <w:t>o</w:t>
        </w:r>
      </w:ins>
      <w:r>
        <w:t>-associated genes have two or more Groucho peaks in relative proximity (Fig. 2-d//B).</w:t>
      </w:r>
      <w:r w:rsidR="005726D7">
        <w:t xml:space="preserve"> These peaks have median widths in the 500 – 700 </w:t>
      </w:r>
      <w:proofErr w:type="spellStart"/>
      <w:r w:rsidR="005726D7">
        <w:t>bp</w:t>
      </w:r>
      <w:proofErr w:type="spellEnd"/>
      <w:r w:rsidR="005726D7">
        <w:t xml:space="preserve"> range, indicative of point source peak, as commonly seen for sequence-specific transcription factors, rather than the broad peaks typical of polymeric factors or histone </w:t>
      </w:r>
      <w:r w:rsidR="005368F2">
        <w:t xml:space="preserve">marks. However, at all three </w:t>
      </w:r>
      <w:proofErr w:type="spellStart"/>
      <w:r w:rsidR="005368F2">
        <w:t>timepoints</w:t>
      </w:r>
      <w:proofErr w:type="spellEnd"/>
      <w:r w:rsidR="005368F2">
        <w:t xml:space="preserve">, the distribution of peak widths exhibits a prominent tail of much wider peaks in the 1.5 to 2.5 </w:t>
      </w:r>
      <w:proofErr w:type="gramStart"/>
      <w:r w:rsidR="005368F2">
        <w:t>kb</w:t>
      </w:r>
      <w:proofErr w:type="gramEnd"/>
      <w:r w:rsidR="005368F2">
        <w:t xml:space="preserve">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ins w:id="35" w:author="Albert Courey" w:date="2015-08-13T11:38:00Z">
        <w:r w:rsidR="00237EB9">
          <w:t>o</w:t>
        </w:r>
      </w:ins>
      <w:r w:rsidR="00E04A56">
        <w:t xml:space="preserve"> peak widths slightly increase at later </w:t>
      </w:r>
      <w:proofErr w:type="spellStart"/>
      <w:r w:rsidR="00E04A56">
        <w:t>timepoints</w:t>
      </w:r>
      <w:proofErr w:type="spellEnd"/>
      <w:r w:rsidR="00E04A56">
        <w:t xml:space="preserve">, though whether this is indicative of a time-dependent change in the way Groucho interacts with chromatin, or slight differences in library composition, is </w:t>
      </w:r>
      <w:commentRangeStart w:id="36"/>
      <w:r w:rsidR="00E04A56">
        <w:t>unclear</w:t>
      </w:r>
      <w:commentRangeEnd w:id="36"/>
      <w:r w:rsidR="00237EB9">
        <w:rPr>
          <w:rStyle w:val="CommentReference"/>
        </w:rPr>
        <w:commentReference w:id="36"/>
      </w:r>
      <w:r w:rsidR="00E04A56">
        <w:t>.</w:t>
      </w:r>
    </w:p>
    <w:p w14:paraId="35DB4B4C" w14:textId="5253F998"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ins w:id="37" w:author="Albert Courey" w:date="2015-08-13T11:40:00Z">
        <w:r w:rsidR="00237EB9">
          <w:t>n</w:t>
        </w:r>
      </w:ins>
      <w:r w:rsidR="008E3112">
        <w:t>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C77C2F">
        <w:t>{</w:t>
      </w:r>
      <w:proofErr w:type="spellStart"/>
      <w:r w:rsidR="00C77C2F">
        <w:t>Dubnicoff</w:t>
      </w:r>
      <w:proofErr w:type="spellEnd"/>
      <w:r w:rsidR="00C77C2F">
        <w:t>, 1997 #2366}</w:t>
      </w:r>
      <w:r w:rsidR="00C77C2F" w:rsidRPr="00C77C2F">
        <w:t xml:space="preserve"> </w:t>
      </w:r>
      <w:r w:rsidR="00C77C2F">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C77C2F">
        <w:t>{</w:t>
      </w:r>
      <w:proofErr w:type="spellStart"/>
      <w:r w:rsidR="00C77C2F">
        <w:t>Payankaulam</w:t>
      </w:r>
      <w:proofErr w:type="spellEnd"/>
      <w:r w:rsidR="00C77C2F">
        <w:t>,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w:t>
      </w:r>
      <w:proofErr w:type="spellStart"/>
      <w:r w:rsidR="00170024">
        <w:t>timepoints</w:t>
      </w:r>
      <w:proofErr w:type="spellEnd"/>
      <w:r w:rsidR="00170024">
        <w:t xml:space="preserve"> (Fig. 2-e//B). A small fraction of binding overlaps start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2F657041" w:rsidR="007B6A08" w:rsidRPr="00FA6064"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w:t>
      </w:r>
      <w:proofErr w:type="spellStart"/>
      <w:r w:rsidR="0016503B">
        <w:t>timepoint</w:t>
      </w:r>
      <w:proofErr w:type="spellEnd"/>
      <w:r w:rsidR="0016503B">
        <w:t>.</w:t>
      </w:r>
      <w:r w:rsidR="00E04A56">
        <w:t xml:space="preserve"> </w:t>
      </w:r>
      <w:r w:rsidR="00FA6064">
        <w:t xml:space="preserve">Of all Groucho </w:t>
      </w:r>
      <w:proofErr w:type="spellStart"/>
      <w:r w:rsidR="00970989">
        <w:t>intronic</w:t>
      </w:r>
      <w:proofErr w:type="spellEnd"/>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w:t>
      </w:r>
      <w:proofErr w:type="spellStart"/>
      <w:r w:rsidR="00FA6064">
        <w:t>Bradnam</w:t>
      </w:r>
      <w:proofErr w:type="spellEnd"/>
      <w:r w:rsidR="00FA6064">
        <w:t>, 2008 #</w:t>
      </w:r>
      <w:commentRangeStart w:id="38"/>
      <w:r w:rsidR="00FA6064">
        <w:t>3034</w:t>
      </w:r>
      <w:commentRangeEnd w:id="38"/>
      <w:r w:rsidR="00237EB9">
        <w:rPr>
          <w:rStyle w:val="CommentReference"/>
        </w:rPr>
        <w:commentReference w:id="38"/>
      </w:r>
      <w:r w:rsidR="00FA6064">
        <w:t>}.</w:t>
      </w:r>
    </w:p>
    <w:p w14:paraId="04C81D05" w14:textId="77777777" w:rsidR="008E3112" w:rsidRDefault="008E3112" w:rsidP="00A25B2F">
      <w:pPr>
        <w:spacing w:line="480" w:lineRule="auto"/>
        <w:ind w:firstLine="720"/>
      </w:pPr>
    </w:p>
    <w:p w14:paraId="4AB7C1B7" w14:textId="77777777" w:rsidR="00645F6F" w:rsidRPr="00C316C2" w:rsidDel="00237EB9" w:rsidRDefault="004C62C0" w:rsidP="00DF7C23">
      <w:pPr>
        <w:spacing w:line="480" w:lineRule="auto"/>
        <w:rPr>
          <w:del w:id="39" w:author="Albert Courey" w:date="2015-08-13T11:42:00Z"/>
          <w:i/>
        </w:rPr>
      </w:pPr>
      <w:r w:rsidRPr="00C316C2">
        <w:rPr>
          <w:i/>
        </w:rPr>
        <w:t>Identification of Groucho Targets by Developmental Stage</w:t>
      </w:r>
    </w:p>
    <w:p w14:paraId="4B17F8B9" w14:textId="77777777" w:rsidR="00C56855" w:rsidRDefault="00C56855" w:rsidP="00DF7C23">
      <w:pPr>
        <w:spacing w:line="480" w:lineRule="auto"/>
      </w:pPr>
    </w:p>
    <w:p w14:paraId="155F22AB" w14:textId="015B67A7" w:rsidR="00A30785" w:rsidRDefault="00A30785" w:rsidP="00DF7C23">
      <w:pPr>
        <w:spacing w:line="480" w:lineRule="auto"/>
      </w:pPr>
      <w:r>
        <w:t xml:space="preserve">Groucho is a crucial regulator of gene expression </w:t>
      </w:r>
      <w:r w:rsidR="00E40A04">
        <w:t>throughout</w:t>
      </w:r>
      <w:r>
        <w:t xml:space="preserve"> </w:t>
      </w:r>
      <w:r w:rsidR="00420B5B">
        <w:t>development</w:t>
      </w:r>
      <w:r>
        <w:t xml:space="preserve"> and is </w:t>
      </w:r>
      <w:r w:rsidR="00D74350">
        <w:t>centrally involved</w:t>
      </w:r>
      <w:r>
        <w:t xml:space="preserve"> </w:t>
      </w:r>
      <w:r w:rsidR="00D74350">
        <w:t>in</w:t>
      </w:r>
      <w:r>
        <w:t xml:space="preserve"> the establishment of embryonic patterning</w:t>
      </w:r>
      <w:r w:rsidR="00E40A04">
        <w:t xml:space="preserve"> in the early embryo</w:t>
      </w:r>
      <w:r>
        <w:t xml:space="preserve">. While several Groucho regulatory targets are known, it is suspected that the majority of Groucho targets have yet to be identified. To this end, we analyzed the </w:t>
      </w:r>
      <w:proofErr w:type="spellStart"/>
      <w:r>
        <w:t>transcriptomes</w:t>
      </w:r>
      <w:proofErr w:type="spellEnd"/>
      <w:r>
        <w:t xml:space="preserve"> of staged embryos </w:t>
      </w:r>
      <w:r w:rsidR="009D5C49">
        <w:t>expressing multiple dosages of Groucho</w:t>
      </w:r>
      <w:r>
        <w:t>. These included fly lines maternally overexpressing Groucho</w:t>
      </w:r>
      <w:r w:rsidR="00555693">
        <w:t xml:space="preserve"> at two levels,</w:t>
      </w:r>
      <w:r>
        <w:t xml:space="preserve"> two-fold and four-fold</w:t>
      </w:r>
      <w:r w:rsidR="009D5C49">
        <w:t xml:space="preserve"> higher than endo</w:t>
      </w:r>
      <w:r w:rsidR="00555693">
        <w:t>genous</w:t>
      </w:r>
      <w:r>
        <w:t xml:space="preserve">, as well as </w:t>
      </w:r>
      <w:r w:rsidR="009D5C49">
        <w:t xml:space="preserve">a line </w:t>
      </w:r>
      <w:r>
        <w:t>overexpressing a Groucho deletion mutant lacking the central SP domain</w:t>
      </w:r>
      <w:r w:rsidR="009D5C49">
        <w:t xml:space="preserve"> (</w:t>
      </w:r>
      <w:proofErr w:type="spellStart"/>
      <w:r w:rsidR="009D5C49">
        <w:t>Gro∆</w:t>
      </w:r>
      <w:commentRangeStart w:id="40"/>
      <w:r w:rsidR="009D5C49">
        <w:t>SP</w:t>
      </w:r>
      <w:commentRangeEnd w:id="40"/>
      <w:proofErr w:type="spellEnd"/>
      <w:r w:rsidR="00071D1D">
        <w:rPr>
          <w:rStyle w:val="CommentReference"/>
        </w:rPr>
        <w:commentReference w:id="40"/>
      </w:r>
      <w:r w:rsidR="009D5C49">
        <w:t>)</w:t>
      </w:r>
      <w:r>
        <w:t xml:space="preserve">. Additionally, we analyzed the </w:t>
      </w:r>
      <w:proofErr w:type="spellStart"/>
      <w:r>
        <w:t>transcriptome</w:t>
      </w:r>
      <w:proofErr w:type="spellEnd"/>
      <w:r>
        <w:t xml:space="preserve"> of embryos </w:t>
      </w:r>
      <w:r w:rsidR="00555693">
        <w:t xml:space="preserve">lacking maternally-contributed </w:t>
      </w:r>
      <w:r w:rsidR="009D5C49">
        <w:t xml:space="preserve">functional </w:t>
      </w:r>
      <w:r w:rsidR="00A51973">
        <w:t xml:space="preserve">Groucho. These embryos </w:t>
      </w:r>
      <w:del w:id="41" w:author="Albert Courey" w:date="2015-08-13T11:47:00Z">
        <w:r w:rsidR="00A51973" w:rsidDel="00071D1D">
          <w:delText>express</w:delText>
        </w:r>
        <w:r w:rsidR="009D5C49" w:rsidDel="00071D1D">
          <w:delText xml:space="preserve"> a severely truncated and non-functional form of Groucho</w:delText>
        </w:r>
      </w:del>
      <w:proofErr w:type="spellStart"/>
      <w:ins w:id="42" w:author="Albert Courey" w:date="2015-08-13T11:47:00Z">
        <w:r w:rsidR="00071D1D">
          <w:t>embryos</w:t>
        </w:r>
        <w:proofErr w:type="spellEnd"/>
        <w:r w:rsidR="00071D1D">
          <w:t xml:space="preserve"> 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allele</w:t>
        </w:r>
      </w:ins>
      <w:r w:rsidR="009D5C49">
        <w:t>.</w:t>
      </w:r>
    </w:p>
    <w:p w14:paraId="29887EFE" w14:textId="77777777" w:rsidR="009D5C49" w:rsidRDefault="009D5C49" w:rsidP="00DF7C23">
      <w:pPr>
        <w:spacing w:line="480" w:lineRule="auto"/>
      </w:pPr>
    </w:p>
    <w:p w14:paraId="206C37C0" w14:textId="18A30F28" w:rsidR="009D5C49" w:rsidRPr="00742D23" w:rsidRDefault="009D5C49" w:rsidP="00DF7C23">
      <w:pPr>
        <w:spacing w:line="480" w:lineRule="auto"/>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43"/>
      <w:proofErr w:type="spellStart"/>
      <w:r w:rsidR="00E67908">
        <w:t>timepoint</w:t>
      </w:r>
      <w:commentRangeEnd w:id="43"/>
      <w:proofErr w:type="spellEnd"/>
      <w:r w:rsidR="00071D1D">
        <w:rPr>
          <w:rStyle w:val="CommentReference"/>
        </w:rPr>
        <w:commentReference w:id="43"/>
      </w:r>
      <w:r w:rsidR="004643B0">
        <w:t xml:space="preserve">. As Groucho is known to restrict the expression patterns of </w:t>
      </w:r>
      <w:del w:id="44" w:author="Albert Courey" w:date="2015-08-13T11:50:00Z">
        <w:r w:rsidR="004643B0" w:rsidDel="00071D1D">
          <w:delText>several transcription factors</w:delText>
        </w:r>
      </w:del>
      <w:ins w:id="45" w:author="Albert Courey" w:date="2015-08-13T11:50:00Z">
        <w:r w:rsidR="00071D1D">
          <w:t>many developmental regulators including transcription factors, splicing factors, and signaling molecules</w:t>
        </w:r>
      </w:ins>
      <w:r w:rsidR="004643B0">
        <w:t xml:space="preserve"> (</w:t>
      </w:r>
      <w:del w:id="46" w:author="Albert Courey" w:date="2015-08-13T11:49:00Z">
        <w:r w:rsidR="004643B0" w:rsidDel="00071D1D">
          <w:delText xml:space="preserve">including </w:delText>
        </w:r>
      </w:del>
      <w:ins w:id="47" w:author="Albert Courey" w:date="2015-08-13T11:49:00Z">
        <w:r w:rsidR="00071D1D">
          <w:t xml:space="preserve">e.g., </w:t>
        </w:r>
      </w:ins>
      <w:r w:rsidR="004643B0">
        <w:t>tailless</w:t>
      </w:r>
      <w:ins w:id="48" w:author="Albert Courey" w:date="2015-08-13T11:49:00Z">
        <w:r w:rsidR="00071D1D">
          <w:t xml:space="preserve">, </w:t>
        </w:r>
      </w:ins>
      <w:del w:id="49" w:author="Albert Courey" w:date="2015-08-13T11:49:00Z">
        <w:r w:rsidR="004643B0" w:rsidDel="00071D1D">
          <w:delText xml:space="preserve"> and</w:delText>
        </w:r>
        <w:r w:rsidR="00E67908" w:rsidDel="00071D1D">
          <w:delText xml:space="preserve"> </w:delText>
        </w:r>
      </w:del>
      <w:proofErr w:type="spellStart"/>
      <w:r w:rsidR="00E67908">
        <w:t>huckebein</w:t>
      </w:r>
      <w:proofErr w:type="spellEnd"/>
      <w:ins w:id="50" w:author="Albert Courey" w:date="2015-08-13T11:49:00Z">
        <w:r w:rsidR="00071D1D">
          <w:t xml:space="preserve">, </w:t>
        </w:r>
        <w:proofErr w:type="spellStart"/>
        <w:r w:rsidR="00071D1D">
          <w:t>zen</w:t>
        </w:r>
        <w:proofErr w:type="spellEnd"/>
        <w:r w:rsidR="00071D1D">
          <w:t xml:space="preserve">, </w:t>
        </w:r>
      </w:ins>
      <w:proofErr w:type="spellStart"/>
      <w:ins w:id="51" w:author="Albert Courey" w:date="2015-08-13T11:51:00Z">
        <w:r w:rsidR="00071D1D">
          <w:t>Sxl</w:t>
        </w:r>
        <w:proofErr w:type="spellEnd"/>
        <w:r w:rsidR="00071D1D">
          <w:t xml:space="preserve">, </w:t>
        </w:r>
        <w:proofErr w:type="spellStart"/>
        <w:r w:rsidR="00071D1D">
          <w:t>dpp</w:t>
        </w:r>
        <w:proofErr w:type="spellEnd"/>
        <w:r w:rsidR="00071D1D">
          <w:t xml:space="preserve">, </w:t>
        </w:r>
      </w:ins>
      <w:ins w:id="52" w:author="Albert Courey" w:date="2015-08-13T11:49:00Z">
        <w:r w:rsidR="00071D1D">
          <w:t>etc.</w:t>
        </w:r>
      </w:ins>
      <w:r w:rsidR="00E67908">
        <w:t>),</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DF7C23">
      <w:pPr>
        <w:spacing w:line="480" w:lineRule="auto"/>
      </w:pPr>
    </w:p>
    <w:p w14:paraId="03CB6574" w14:textId="5FDC1008" w:rsidR="009D5C49" w:rsidRDefault="009D5C49" w:rsidP="00DF7C23">
      <w:pPr>
        <w:spacing w:line="480" w:lineRule="auto"/>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w:t>
      </w:r>
      <w:proofErr w:type="spellStart"/>
      <w:r>
        <w:t>timepoint</w:t>
      </w:r>
      <w:proofErr w:type="spellEnd"/>
      <w:r>
        <w:t xml:space="preserve">, we compared differential gene expression of every expressed gene under conditions of Groucho overexpression versus Groucho null. Genes which show an opposite magnitude </w:t>
      </w:r>
      <w:proofErr w:type="gramStart"/>
      <w:r>
        <w:t>change in expression under the two conditions were</w:t>
      </w:r>
      <w:proofErr w:type="gramEnd"/>
      <w:r>
        <w:t xml:space="preserve"> then considered for further analysis. </w:t>
      </w:r>
      <w:r w:rsidR="003E0380">
        <w:t xml:space="preserve">At early </w:t>
      </w:r>
      <w:proofErr w:type="spellStart"/>
      <w:r w:rsidR="003E0380">
        <w:t>timepoints</w:t>
      </w:r>
      <w:proofErr w:type="spellEnd"/>
      <w:r w:rsidR="003E0380">
        <w:t>,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w:t>
      </w:r>
      <w:proofErr w:type="spellStart"/>
      <w:r w:rsidR="000B41DA">
        <w:rPr>
          <w:i/>
        </w:rPr>
        <w:t>heatmap</w:t>
      </w:r>
      <w:proofErr w:type="spellEnd"/>
      <w:r w:rsidR="000B41DA">
        <w:rPr>
          <w:i/>
        </w:rPr>
        <w:t xml:space="preserve"> of selected gene expression changes in </w:t>
      </w:r>
      <w:proofErr w:type="spellStart"/>
      <w:r w:rsidR="000B41DA">
        <w:rPr>
          <w:i/>
        </w:rPr>
        <w:t>Gro</w:t>
      </w:r>
      <w:proofErr w:type="spellEnd"/>
      <w:r w:rsidR="000B41DA">
        <w:rPr>
          <w:i/>
        </w:rPr>
        <w:t xml:space="preserve">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065CDE8E" w14:textId="5A797B85" w:rsidR="003F10ED" w:rsidDel="00717E3E" w:rsidRDefault="003F10ED" w:rsidP="00DF7C23">
      <w:pPr>
        <w:spacing w:line="480" w:lineRule="auto"/>
        <w:rPr>
          <w:del w:id="53" w:author="Albert Courey" w:date="2015-08-13T12:11:00Z"/>
          <w:i/>
        </w:rPr>
      </w:pPr>
      <w:r>
        <w:rPr>
          <w:i/>
        </w:rPr>
        <w:t xml:space="preserve">Total mRNA levels correlate well with nascent mRNA levels at all </w:t>
      </w:r>
      <w:proofErr w:type="spellStart"/>
      <w:r>
        <w:rPr>
          <w:i/>
        </w:rPr>
        <w:t>timepoints</w:t>
      </w:r>
      <w:proofErr w:type="spellEnd"/>
      <w:r>
        <w:rPr>
          <w:i/>
        </w:rPr>
        <w:t xml:space="preserve"> </w:t>
      </w:r>
      <w:bookmarkStart w:id="54" w:name="_GoBack"/>
      <w:bookmarkEnd w:id="54"/>
    </w:p>
    <w:p w14:paraId="33D294C6" w14:textId="77777777" w:rsidR="003F10ED" w:rsidRDefault="003F10ED" w:rsidP="00DF7C23">
      <w:pPr>
        <w:spacing w:line="480" w:lineRule="auto"/>
      </w:pPr>
    </w:p>
    <w:p w14:paraId="5F2A32FD" w14:textId="73002353" w:rsidR="00C923DA" w:rsidRDefault="00D11037" w:rsidP="00DF7C23">
      <w:pPr>
        <w:spacing w:line="480" w:lineRule="auto"/>
      </w:pPr>
      <w:r>
        <w:t xml:space="preserve">As embryos at the stages utilized for </w:t>
      </w:r>
      <w:proofErr w:type="spellStart"/>
      <w:r>
        <w:t>transcriptome</w:t>
      </w:r>
      <w:proofErr w:type="spellEnd"/>
      <w:r>
        <w:t xml:space="preserve"> measurements are highly dynamic systems, with rapidly fluctuating levels of transcripts, we used Nascent-</w:t>
      </w:r>
      <w:proofErr w:type="spellStart"/>
      <w:r>
        <w:t>seq</w:t>
      </w:r>
      <w:proofErr w:type="spellEnd"/>
      <w:r>
        <w:t xml:space="preserve"> to confirm that the </w:t>
      </w:r>
      <w:proofErr w:type="spellStart"/>
      <w:r>
        <w:t>transcriptome</w:t>
      </w:r>
      <w:proofErr w:type="spellEnd"/>
      <w:r>
        <w:t xml:space="preserv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w:t>
      </w:r>
      <w:proofErr w:type="spellStart"/>
      <w:r w:rsidR="00327E1B">
        <w:t>seq</w:t>
      </w:r>
      <w:proofErr w:type="spellEnd"/>
      <w:r w:rsidR="00327E1B">
        <w:t xml:space="preserve"> has been used to monitor </w:t>
      </w:r>
      <w:proofErr w:type="spellStart"/>
      <w:r w:rsidR="00327E1B">
        <w:t>cotranscriptional</w:t>
      </w:r>
      <w:proofErr w:type="spellEnd"/>
      <w:r w:rsidR="00327E1B">
        <w:t xml:space="preserve"> splicing in adult flies</w:t>
      </w:r>
      <w:r w:rsidR="003E4C8C">
        <w:t>{</w:t>
      </w:r>
      <w:proofErr w:type="spellStart"/>
      <w:r w:rsidR="003E4C8C">
        <w:t>Khodor</w:t>
      </w:r>
      <w:proofErr w:type="spellEnd"/>
      <w:r w:rsidR="003E4C8C">
        <w:t>,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w:t>
      </w:r>
      <w:proofErr w:type="spellStart"/>
      <w:r w:rsidR="00C923DA">
        <w:t>timepoint</w:t>
      </w:r>
      <w:proofErr w:type="spellEnd"/>
      <w:r w:rsidR="00C923DA">
        <w:t xml:space="preserve"> and fractionated </w:t>
      </w:r>
      <w:r>
        <w:t xml:space="preserve">to isolate chromatin-associated RNA, which is enriched for nascent transcripts. </w:t>
      </w:r>
      <w:r w:rsidR="00C923DA">
        <w:t xml:space="preserve"> Efficient fractionation was confirmed by </w:t>
      </w:r>
      <w:proofErr w:type="spellStart"/>
      <w:r w:rsidR="00C923DA">
        <w:t>immunobloting</w:t>
      </w:r>
      <w:proofErr w:type="spellEnd"/>
      <w:r w:rsidR="00C923DA">
        <w:t xml:space="preserve">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w:t>
      </w:r>
      <w:proofErr w:type="spellStart"/>
      <w:r w:rsidR="00AB3610">
        <w:t>timepoints</w:t>
      </w:r>
      <w:proofErr w:type="spellEnd"/>
      <w:r w:rsidR="00AB3610">
        <w:t xml:space="preserve">,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55" w:name="revised-results-section"/>
      <w:bookmarkEnd w:id="55"/>
      <w:r>
        <w:t>Discussion</w:t>
      </w:r>
    </w:p>
    <w:sectPr w:rsidR="00A40D7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3" w:author="Albert Courey" w:date="2015-08-13T11:43:00Z" w:initials="AC">
    <w:p w14:paraId="41B7F4B1" w14:textId="47B68DC8" w:rsidR="00071D1D" w:rsidRDefault="00071D1D">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9" w:author="Albert Courey" w:date="2015-08-13T11:13:00Z" w:initials="AC">
    <w:p w14:paraId="35CD42B5" w14:textId="4FAFD187" w:rsidR="00071D1D" w:rsidRDefault="00071D1D">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19"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26" w:author="Albert Courey" w:date="2015-08-13T11:35:00Z" w:initials="AC">
    <w:p w14:paraId="1F1472F4" w14:textId="5CF83C05" w:rsidR="00071D1D" w:rsidRDefault="00071D1D">
      <w:pPr>
        <w:pStyle w:val="CommentText"/>
      </w:pPr>
      <w:ins w:id="28" w:author="Albert Courey" w:date="2015-08-13T11:35:00Z">
        <w:r>
          <w:rPr>
            <w:rStyle w:val="CommentReference"/>
          </w:rPr>
          <w:annotationRef/>
        </w:r>
      </w:ins>
      <w:r>
        <w:t>Can we do some kind of analysis to demonstrate this point?</w:t>
      </w:r>
    </w:p>
  </w:comment>
  <w:comment w:id="32"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3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38" w:author="Albert Courey" w:date="2015-08-13T11:45:00Z" w:initials="AC">
    <w:p w14:paraId="7A9B27F6" w14:textId="6693C560" w:rsidR="00071D1D" w:rsidRDefault="00071D1D">
      <w:pPr>
        <w:pStyle w:val="CommentText"/>
      </w:pPr>
      <w:r>
        <w:rPr>
          <w:rStyle w:val="CommentReference"/>
        </w:rPr>
        <w:annotationRef/>
      </w:r>
      <w:r>
        <w:t xml:space="preserve">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w:t>
      </w:r>
      <w:proofErr w:type="spellStart"/>
      <w:r>
        <w:t>Gro</w:t>
      </w:r>
      <w:proofErr w:type="spellEnd"/>
      <w:r>
        <w:t>-mediated repression.</w:t>
      </w:r>
    </w:p>
  </w:comment>
  <w:comment w:id="40"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43"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451FA"/>
    <w:rsid w:val="000514F0"/>
    <w:rsid w:val="000633C8"/>
    <w:rsid w:val="00071D1D"/>
    <w:rsid w:val="000A6193"/>
    <w:rsid w:val="000A776F"/>
    <w:rsid w:val="000B3215"/>
    <w:rsid w:val="000B41DA"/>
    <w:rsid w:val="000D2F6D"/>
    <w:rsid w:val="000F4492"/>
    <w:rsid w:val="001029DD"/>
    <w:rsid w:val="001243BA"/>
    <w:rsid w:val="0016503B"/>
    <w:rsid w:val="00170024"/>
    <w:rsid w:val="0017002A"/>
    <w:rsid w:val="001A137F"/>
    <w:rsid w:val="001E0562"/>
    <w:rsid w:val="001E6EA2"/>
    <w:rsid w:val="001F41CC"/>
    <w:rsid w:val="0020322A"/>
    <w:rsid w:val="00230A55"/>
    <w:rsid w:val="00237EB9"/>
    <w:rsid w:val="002563E7"/>
    <w:rsid w:val="00275CDA"/>
    <w:rsid w:val="00284E7F"/>
    <w:rsid w:val="002B5B8B"/>
    <w:rsid w:val="002C058C"/>
    <w:rsid w:val="002E08A6"/>
    <w:rsid w:val="00327E1B"/>
    <w:rsid w:val="0035211A"/>
    <w:rsid w:val="0035579F"/>
    <w:rsid w:val="003E0380"/>
    <w:rsid w:val="003E4C8C"/>
    <w:rsid w:val="003F10ED"/>
    <w:rsid w:val="00407EF6"/>
    <w:rsid w:val="00420B5B"/>
    <w:rsid w:val="004314D5"/>
    <w:rsid w:val="004643B0"/>
    <w:rsid w:val="00495D91"/>
    <w:rsid w:val="004C62C0"/>
    <w:rsid w:val="004D243C"/>
    <w:rsid w:val="004F0AF3"/>
    <w:rsid w:val="0051034C"/>
    <w:rsid w:val="005230E1"/>
    <w:rsid w:val="005368F2"/>
    <w:rsid w:val="00540604"/>
    <w:rsid w:val="0055323B"/>
    <w:rsid w:val="00555693"/>
    <w:rsid w:val="005726D7"/>
    <w:rsid w:val="005774BE"/>
    <w:rsid w:val="005A72DA"/>
    <w:rsid w:val="005D0256"/>
    <w:rsid w:val="005D1703"/>
    <w:rsid w:val="005D1B49"/>
    <w:rsid w:val="006433AF"/>
    <w:rsid w:val="0064453B"/>
    <w:rsid w:val="00645F6F"/>
    <w:rsid w:val="00661362"/>
    <w:rsid w:val="00666EF2"/>
    <w:rsid w:val="00683D3D"/>
    <w:rsid w:val="006A0C78"/>
    <w:rsid w:val="006B5A0E"/>
    <w:rsid w:val="006E56FE"/>
    <w:rsid w:val="006F619C"/>
    <w:rsid w:val="00717E3E"/>
    <w:rsid w:val="0073152C"/>
    <w:rsid w:val="00742D23"/>
    <w:rsid w:val="00743AF1"/>
    <w:rsid w:val="0077458B"/>
    <w:rsid w:val="00781A3B"/>
    <w:rsid w:val="007A01F5"/>
    <w:rsid w:val="007A779E"/>
    <w:rsid w:val="007B1C60"/>
    <w:rsid w:val="007B6A08"/>
    <w:rsid w:val="007C33E3"/>
    <w:rsid w:val="007D448A"/>
    <w:rsid w:val="00811640"/>
    <w:rsid w:val="008160BB"/>
    <w:rsid w:val="00824D9F"/>
    <w:rsid w:val="00844F7B"/>
    <w:rsid w:val="00866555"/>
    <w:rsid w:val="00873A87"/>
    <w:rsid w:val="0089157F"/>
    <w:rsid w:val="008A2834"/>
    <w:rsid w:val="008B018F"/>
    <w:rsid w:val="008B77F7"/>
    <w:rsid w:val="008C46AF"/>
    <w:rsid w:val="008D4207"/>
    <w:rsid w:val="008D6626"/>
    <w:rsid w:val="008E3112"/>
    <w:rsid w:val="008F7C1E"/>
    <w:rsid w:val="00903FF8"/>
    <w:rsid w:val="00907157"/>
    <w:rsid w:val="00921735"/>
    <w:rsid w:val="00957C1F"/>
    <w:rsid w:val="00970989"/>
    <w:rsid w:val="009B74B7"/>
    <w:rsid w:val="009C3245"/>
    <w:rsid w:val="009D5C49"/>
    <w:rsid w:val="00A002D8"/>
    <w:rsid w:val="00A138E6"/>
    <w:rsid w:val="00A25B2F"/>
    <w:rsid w:val="00A30785"/>
    <w:rsid w:val="00A40D79"/>
    <w:rsid w:val="00A4351E"/>
    <w:rsid w:val="00A457EE"/>
    <w:rsid w:val="00A51973"/>
    <w:rsid w:val="00A54005"/>
    <w:rsid w:val="00A63CBC"/>
    <w:rsid w:val="00AB3610"/>
    <w:rsid w:val="00AC2836"/>
    <w:rsid w:val="00AE6E36"/>
    <w:rsid w:val="00B438DD"/>
    <w:rsid w:val="00B570B8"/>
    <w:rsid w:val="00B60E91"/>
    <w:rsid w:val="00B77326"/>
    <w:rsid w:val="00BC0E7A"/>
    <w:rsid w:val="00BC2982"/>
    <w:rsid w:val="00BC4CE7"/>
    <w:rsid w:val="00BE1E61"/>
    <w:rsid w:val="00BE570B"/>
    <w:rsid w:val="00BF4AA0"/>
    <w:rsid w:val="00C316C2"/>
    <w:rsid w:val="00C4614F"/>
    <w:rsid w:val="00C56855"/>
    <w:rsid w:val="00C77C2F"/>
    <w:rsid w:val="00C923DA"/>
    <w:rsid w:val="00CC067C"/>
    <w:rsid w:val="00D007C0"/>
    <w:rsid w:val="00D11037"/>
    <w:rsid w:val="00D155A5"/>
    <w:rsid w:val="00D3227B"/>
    <w:rsid w:val="00D74350"/>
    <w:rsid w:val="00D80AD3"/>
    <w:rsid w:val="00D863C5"/>
    <w:rsid w:val="00D8676F"/>
    <w:rsid w:val="00D97BEB"/>
    <w:rsid w:val="00DA2565"/>
    <w:rsid w:val="00DA7CE5"/>
    <w:rsid w:val="00DB11F5"/>
    <w:rsid w:val="00DE77EE"/>
    <w:rsid w:val="00DF7C23"/>
    <w:rsid w:val="00E04A56"/>
    <w:rsid w:val="00E30565"/>
    <w:rsid w:val="00E31AE1"/>
    <w:rsid w:val="00E3439D"/>
    <w:rsid w:val="00E40A04"/>
    <w:rsid w:val="00E55542"/>
    <w:rsid w:val="00E67908"/>
    <w:rsid w:val="00E86375"/>
    <w:rsid w:val="00ED2BD5"/>
    <w:rsid w:val="00EF39B8"/>
    <w:rsid w:val="00EF6429"/>
    <w:rsid w:val="00F17D84"/>
    <w:rsid w:val="00F227AE"/>
    <w:rsid w:val="00F51F22"/>
    <w:rsid w:val="00F55887"/>
    <w:rsid w:val="00FA6064"/>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3549</Words>
  <Characters>20235</Characters>
  <Application>Microsoft Macintosh Word</Application>
  <DocSecurity>0</DocSecurity>
  <Lines>168</Lines>
  <Paragraphs>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vt:lpstr>
      <vt:lpstr>    Introduction</vt:lpstr>
      <vt:lpstr>    Materials &amp; Methods</vt:lpstr>
      <vt:lpstr>    Results</vt:lpstr>
      <vt:lpstr>    Discussion</vt:lpstr>
    </vt:vector>
  </TitlesOfParts>
  <Company>UCLA</Company>
  <LinksUpToDate>false</LinksUpToDate>
  <CharactersWithSpaces>23737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Albert Courey</cp:lastModifiedBy>
  <cp:revision>2</cp:revision>
  <cp:lastPrinted>2015-04-27T23:56:00Z</cp:lastPrinted>
  <dcterms:created xsi:type="dcterms:W3CDTF">2015-08-13T19:14:00Z</dcterms:created>
  <dcterms:modified xsi:type="dcterms:W3CDTF">2015-08-13T19:14:00Z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