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1DCB1914" w:rsidR="00D17E0A" w:rsidDel="000935F4" w:rsidRDefault="00D17E0A" w:rsidP="00D17E0A">
      <w:pPr>
        <w:pStyle w:val="Heading2"/>
        <w:spacing w:line="480" w:lineRule="auto"/>
        <w:rPr>
          <w:del w:id="0" w:author="Albert Courey" w:date="2015-11-16T15:00:00Z"/>
        </w:rPr>
      </w:pPr>
      <w:del w:id="1" w:author="Albert Courey" w:date="2015-11-16T15:00:00Z">
        <w:r w:rsidDel="000935F4">
          <w:delText>Abstract</w:delText>
        </w:r>
      </w:del>
    </w:p>
    <w:p w14:paraId="433D6BB7" w14:textId="138DE784" w:rsidR="008C7EA1" w:rsidDel="000935F4" w:rsidRDefault="008C7EA1" w:rsidP="00DF7C23">
      <w:pPr>
        <w:spacing w:line="480" w:lineRule="auto"/>
        <w:rPr>
          <w:del w:id="2" w:author="Albert Courey" w:date="2015-11-16T15:00:00Z"/>
        </w:rPr>
      </w:pPr>
    </w:p>
    <w:p w14:paraId="53F65845" w14:textId="3DFF08B2" w:rsidR="00D17E0A" w:rsidDel="000935F4" w:rsidRDefault="00D17E0A">
      <w:pPr>
        <w:rPr>
          <w:del w:id="3" w:author="Albert Courey" w:date="2015-11-16T15:00:00Z"/>
          <w:rFonts w:asciiTheme="majorHAnsi" w:eastAsiaTheme="majorEastAsia" w:hAnsiTheme="majorHAnsi" w:cstheme="majorBidi"/>
          <w:b/>
          <w:bCs/>
          <w:color w:val="4F81BD" w:themeColor="accent1"/>
          <w:sz w:val="32"/>
          <w:szCs w:val="32"/>
        </w:rPr>
      </w:pPr>
      <w:del w:id="4" w:author="Albert Courey" w:date="2015-11-16T15:00:00Z">
        <w:r w:rsidDel="000935F4">
          <w:br w:type="page"/>
        </w:r>
      </w:del>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pPr>
      <w:r>
        <w:t xml:space="preserve">The corepressor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5"/>
      <w:r>
        <w:t>disease</w:t>
      </w:r>
      <w:commentRangeEnd w:id="5"/>
      <w:r w:rsidR="000935F4">
        <w:rPr>
          <w:rStyle w:val="CommentReference"/>
        </w:rPr>
        <w:commentReference w:id="5"/>
      </w:r>
      <w:r>
        <w:t>.</w:t>
      </w:r>
      <w:r w:rsidR="004B64AB">
        <w:t xml:space="preserve"> </w:t>
      </w:r>
    </w:p>
    <w:p w14:paraId="54699498" w14:textId="287D6CC7" w:rsidR="00D17E0A" w:rsidRDefault="004B64AB" w:rsidP="00D17E0A">
      <w:pPr>
        <w:spacing w:line="480" w:lineRule="auto"/>
        <w:ind w:firstLine="720"/>
      </w:pPr>
      <w:r>
        <w:t xml:space="preserve">In this study, we utilize high-throughput sequencing technologies to characterize the dynamics of Groucho genomic binding and </w:t>
      </w:r>
      <w:r w:rsidR="00D95401">
        <w:t xml:space="preserve">to </w:t>
      </w:r>
      <w:r>
        <w:t>identify Groucho repressive targets. Global analysis of Groucho binding patterns via ChIP-seq allows us to gain insight into the mechanisms of Groucho-mediated repression</w:t>
      </w:r>
      <w:r w:rsidR="00D95401">
        <w:t xml:space="preserve"> via characterization of Groucho localization </w:t>
      </w:r>
      <w:r w:rsidR="007E7B0E">
        <w:t>to numerous regulatory regions</w:t>
      </w:r>
      <w:r w:rsidR="00D95401">
        <w:t xml:space="preserve"> and </w:t>
      </w:r>
      <w:r w:rsidR="00A822D7">
        <w:t xml:space="preserve">analysis of </w:t>
      </w:r>
      <w:r w:rsidR="00D95401">
        <w:t>how this localization correlates with binding patterns of additional transcription factors, including those known to interact with Gro</w:t>
      </w:r>
      <w:r>
        <w:t xml:space="preserve">. Analysis of the embryonic transcriptome under conditions of </w:t>
      </w:r>
      <w:r w:rsidR="00D95401">
        <w:t>perturbed Groucho dosage enables</w:t>
      </w:r>
      <w:r>
        <w:t xml:space="preserve"> us to dissect Groucho’s role in multiple signaling pathways and, integrated with the ChIP-seq </w:t>
      </w:r>
      <w:r w:rsidR="00D95401">
        <w:t>analysis</w:t>
      </w:r>
      <w:r>
        <w:t xml:space="preserve">, to identify these targets and </w:t>
      </w:r>
      <w:r w:rsidR="00D95401">
        <w:t>G</w:t>
      </w:r>
      <w:r w:rsidR="007E7B0E">
        <w:t>ro’s</w:t>
      </w:r>
      <w:r w:rsidR="00D95401">
        <w:t xml:space="preserve"> participatory roles with</w:t>
      </w:r>
      <w:r>
        <w:t xml:space="preserve"> high confidence. </w:t>
      </w:r>
    </w:p>
    <w:p w14:paraId="71767949" w14:textId="7F36C7B8" w:rsidR="00D17E0A" w:rsidRDefault="00D17E0A" w:rsidP="00D17E0A">
      <w:pPr>
        <w:spacing w:line="480" w:lineRule="auto"/>
        <w:ind w:firstLine="720"/>
      </w:pPr>
      <w:r>
        <w:lastRenderedPageBreak/>
        <w:t>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r w:rsidR="007E7B0E">
        <w:t xml:space="preserve"> {Turki-Judeh, 2012 #2966}</w:t>
      </w:r>
      <w:r>
        <w:t xml:space="preserve">. </w:t>
      </w:r>
    </w:p>
    <w:p w14:paraId="6917DF33" w14:textId="18DD4294" w:rsidR="00D17E0A" w:rsidRDefault="00D17E0A" w:rsidP="00D17E0A">
      <w:pPr>
        <w:spacing w:line="480" w:lineRule="auto"/>
        <w:ind w:firstLine="720"/>
      </w:pPr>
      <w:r>
        <w:t xml:space="preserve">Despite the extensively documented centrality of Gro in multiple developmental processes, especially in the 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78E010C" w:rsidR="00D17E0A" w:rsidRDefault="00D17E0A" w:rsidP="00D17E0A">
      <w:pPr>
        <w:spacing w:line="480" w:lineRule="auto"/>
        <w:ind w:firstLine="720"/>
      </w:pPr>
      <w:r>
        <w:t xml:space="preserve">Gro tetramerizes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r w:rsidR="00D95401">
        <w:t>t</w:t>
      </w:r>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w:t>
      </w:r>
      <w:r>
        <w:lastRenderedPageBreak/>
        <w:t xml:space="preserve">chromatin presumably through its ability to self-associate </w:t>
      </w:r>
      <w:r w:rsidR="003069E4">
        <w:t>{Winkler, 2010 #2964}</w:t>
      </w:r>
      <w:r w:rsidR="00D95401">
        <w:t xml:space="preserve"> {Martinez, 2008 #2287}</w:t>
      </w:r>
      <w:r>
        <w:t xml:space="preserve">, </w:t>
      </w:r>
      <w:r w:rsidR="00A822D7">
        <w:t>al</w:t>
      </w:r>
      <w:r>
        <w:t xml:space="preserve">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w:t>
      </w:r>
      <w:ins w:id="6" w:author="Albert Courey" w:date="2015-11-16T14:59:00Z">
        <w:r w:rsidR="000935F4">
          <w:t xml:space="preserve">developing </w:t>
        </w:r>
      </w:ins>
      <w:r>
        <w:t xml:space="preserve">embryos. Genome-wide analysis of binding patterns in embryos presented in this thesis has enabled </w:t>
      </w:r>
      <w:r w:rsidR="00A9490B">
        <w:t>us to</w:t>
      </w:r>
      <w:r>
        <w:t xml:space="preserve"> thoroughly investigate the requirement for spreading in Gro-mediated repression.</w:t>
      </w:r>
      <w:r w:rsidR="00A45A2F">
        <w:t xml:space="preserve"> We find tha</w:t>
      </w:r>
      <w:r w:rsidR="002E790E">
        <w:t>t</w:t>
      </w:r>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occurring in discreet peaks </w:t>
      </w:r>
      <w:r w:rsidR="002E790E">
        <w:t xml:space="preserve">characteristic of </w:t>
      </w:r>
      <w:r w:rsidR="00DD49C1">
        <w:t xml:space="preserve">association with site-specific transcription factors. However, these discrete peaks often cluster over longer stretches of chromatin, </w:t>
      </w:r>
      <w:r w:rsidR="002E790E">
        <w:t xml:space="preserve">potentially </w:t>
      </w:r>
      <w:r w:rsidR="00DD49C1">
        <w:t>indicative</w:t>
      </w:r>
      <w:r w:rsidR="00CA652A">
        <w:t xml:space="preserve"> of looped interactions, </w:t>
      </w:r>
      <w:r w:rsidR="002E790E">
        <w:t xml:space="preserve">or </w:t>
      </w:r>
      <w:r w:rsidR="00CA652A">
        <w:t>a similar topological rearrangement,</w:t>
      </w:r>
      <w:r w:rsidR="002E790E">
        <w:t xml:space="preserve"> between distant regions of chromatin.</w:t>
      </w:r>
      <w:r w:rsidR="00172568">
        <w:t xml:space="preserve"> </w:t>
      </w:r>
    </w:p>
    <w:p w14:paraId="064A83A5" w14:textId="19EA4683" w:rsidR="00D17E0A" w:rsidRDefault="00D17E0A" w:rsidP="00D17E0A">
      <w:pPr>
        <w:spacing w:line="480" w:lineRule="auto"/>
        <w:ind w:firstLine="720"/>
      </w:pPr>
      <w:r>
        <w:t xml:space="preserve">The accurate assignment of a </w:t>
      </w:r>
      <w:r w:rsidR="00CA652A">
        <w:t xml:space="preserve">regulatory region, or even an individual </w:t>
      </w:r>
      <w:r>
        <w:t>binding region detected by ChIP-seq</w:t>
      </w:r>
      <w:r w:rsidR="00CA652A">
        <w:t>,</w:t>
      </w:r>
      <w:r>
        <w:t xml:space="preserve"> to a specific regulatory target (or targets) is a long standing problem in the useful interpretation of ChIP-seq studies </w:t>
      </w:r>
      <w:r w:rsidR="003069E4">
        <w:t>{Sikora-Wohlfeld,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xml:space="preserve">. To this end, we have employed RNA-seq to examine the effect of Gro-knockdown and Gro-overexpression on the transcriptome measurements at timepoints matching those used in the ChIP-seq analysis. When combined with the ChIP-seq binding profile data, this has allowed </w:t>
      </w:r>
      <w:r w:rsidR="00CA652A">
        <w:t>the</w:t>
      </w:r>
      <w:r>
        <w:t xml:space="preserve"> </w:t>
      </w:r>
      <w:r w:rsidR="00CA652A">
        <w:t>definition of</w:t>
      </w:r>
      <w:r>
        <w:t xml:space="preserve"> a high-confidence set of Gro target genes </w:t>
      </w:r>
      <w:r w:rsidR="00CA652A">
        <w:t>across developmental stages</w:t>
      </w:r>
      <w:r>
        <w:t xml:space="preserve">, thus enabling </w:t>
      </w:r>
      <w:r w:rsidR="00CA652A">
        <w:t>a more</w:t>
      </w:r>
      <w:r>
        <w:t xml:space="preserve"> thorough characteriz</w:t>
      </w:r>
      <w:r w:rsidR="00CA652A">
        <w:t>ation of</w:t>
      </w:r>
      <w:r>
        <w:t xml:space="preserve"> the role of Gro during early </w:t>
      </w:r>
      <w:r w:rsidR="00CA652A">
        <w:t>development and a significant refinement of the factor’s</w:t>
      </w:r>
      <w:r>
        <w:t xml:space="preserve"> influence on the developmentally-regulated gene network.</w:t>
      </w:r>
      <w:r w:rsidR="009A457A">
        <w:t xml:space="preserve"> The analysis to be presented here shows that</w:t>
      </w:r>
      <w:r w:rsidR="00DD49C1">
        <w:t xml:space="preserve"> Groucho targets are enriched for </w:t>
      </w:r>
      <w:r w:rsidR="00CA652A">
        <w:t xml:space="preserve">numerous </w:t>
      </w:r>
      <w:r w:rsidR="00DD49C1">
        <w:t>transcription factors, confirming its role as a factor</w:t>
      </w:r>
      <w:r w:rsidR="00667FCE">
        <w:t xml:space="preserve"> near the top of the regulatory hierarchy</w:t>
      </w:r>
      <w:r w:rsidR="00DD49C1">
        <w:t xml:space="preserve"> in the establishment of </w:t>
      </w:r>
      <w:r w:rsidR="00997ED9">
        <w:t>developmental</w:t>
      </w:r>
      <w:r w:rsidR="00DD49C1">
        <w:t xml:space="preserve"> fate.</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4B9FC550" w:rsidR="00675ED8" w:rsidRDefault="00675ED8" w:rsidP="003C0EDF">
      <w:pPr>
        <w:pStyle w:val="ListParagraph"/>
        <w:numPr>
          <w:ilvl w:val="0"/>
          <w:numId w:val="3"/>
        </w:numPr>
        <w:spacing w:line="480" w:lineRule="auto"/>
        <w:ind w:left="360"/>
        <w:rPr>
          <w:i/>
        </w:rPr>
      </w:pPr>
      <w:r>
        <w:rPr>
          <w:i/>
        </w:rPr>
        <w:t xml:space="preserve">Fly </w:t>
      </w:r>
      <w:r w:rsidR="006D5825">
        <w:rPr>
          <w:i/>
        </w:rPr>
        <w:t>strains</w:t>
      </w:r>
    </w:p>
    <w:p w14:paraId="3A52942C" w14:textId="675F5009" w:rsidR="00034394" w:rsidRDefault="00141D2B" w:rsidP="00D67447">
      <w:pPr>
        <w:spacing w:line="480" w:lineRule="auto"/>
        <w:ind w:firstLine="360"/>
      </w:pPr>
      <w:r>
        <w:t xml:space="preserve">Flies were maintained on standard medium at 25˚C. </w:t>
      </w:r>
      <w:r w:rsidR="00ED673B">
        <w:t>UAS-</w:t>
      </w:r>
      <w:r w:rsidR="00ED673B" w:rsidRPr="00D67447">
        <w:rPr>
          <w:i/>
        </w:rPr>
        <w:t>Gro</w:t>
      </w:r>
      <w:r w:rsidR="00ED673B">
        <w:t xml:space="preserve"> and UAS-</w:t>
      </w:r>
      <w:r w:rsidR="00ED673B" w:rsidRPr="00D67447">
        <w:rPr>
          <w:i/>
        </w:rPr>
        <w:t>GroΔGP</w:t>
      </w:r>
      <w:r w:rsidR="00ED673B">
        <w:t xml:space="preserve"> </w:t>
      </w:r>
      <w:r w:rsidR="00CB0087">
        <w:t>transgenic</w:t>
      </w:r>
      <w:r>
        <w:t xml:space="preserve"> flies were described previously {Turki-Judeh, 2012 #2966}. The UAS-Gro</w:t>
      </w:r>
      <w:r w:rsidRPr="00D67447">
        <w:t>ΔGP</w:t>
      </w:r>
      <w:r>
        <w:t xml:space="preserve"> construct contains a deletion of amino acids 134-194, encompassing the GP domain. Embryos for overexpression studies were obtained from staged embryos collected from crosses of UAS-</w:t>
      </w:r>
      <w:r w:rsidRPr="00141D2B">
        <w:rPr>
          <w:i/>
        </w:rPr>
        <w:t xml:space="preserve">Gro </w:t>
      </w:r>
      <w:r>
        <w:t xml:space="preserve">with a maternal driver, </w:t>
      </w:r>
      <w:r w:rsidRPr="00141D2B">
        <w:rPr>
          <w:i/>
        </w:rPr>
        <w:t>Mat-Gal4</w:t>
      </w:r>
      <w:r w:rsidR="00F52206">
        <w:rPr>
          <w:i/>
        </w:rPr>
        <w:t xml:space="preserve"> </w:t>
      </w:r>
      <w:r w:rsidR="00F52206">
        <w:t>{Nie, 2009 #2369}</w:t>
      </w:r>
      <w:r>
        <w:rPr>
          <w:i/>
        </w:rPr>
        <w:t>.</w:t>
      </w:r>
      <w:r w:rsidR="008C2E38">
        <w:rPr>
          <w:i/>
        </w:rPr>
        <w:t xml:space="preserve"> </w:t>
      </w:r>
      <w:r w:rsidR="008C2E38">
        <w:t xml:space="preserve">Germ line clones of the </w:t>
      </w:r>
      <w:r w:rsidR="008C2E38">
        <w:rPr>
          <w:i/>
        </w:rPr>
        <w:t xml:space="preserve">gro </w:t>
      </w:r>
      <w:r w:rsidR="008C2E38">
        <w:t>mutant fly allele MB36 (a null allele) were used for Groucho loss-of-function studies</w:t>
      </w:r>
      <w:r>
        <w:t xml:space="preserve"> </w:t>
      </w:r>
      <w:r w:rsidR="008C2E38">
        <w:t>{Jennings, 2007 #2990}.  These lines were generated using the standard dominant female sterile FLP/FRT protocol {Chou, 1996 #3178}.</w:t>
      </w:r>
    </w:p>
    <w:p w14:paraId="460BD640" w14:textId="77777777" w:rsidR="005B57AD" w:rsidRPr="00D67447" w:rsidRDefault="005B57AD" w:rsidP="00D67447">
      <w:pPr>
        <w:spacing w:line="480" w:lineRule="auto"/>
        <w:ind w:firstLine="360"/>
      </w:pPr>
    </w:p>
    <w:p w14:paraId="0CA9FCC3" w14:textId="77777777" w:rsidR="003C0EDF" w:rsidRDefault="003C0EDF" w:rsidP="003C0EDF">
      <w:pPr>
        <w:pStyle w:val="ListParagraph"/>
        <w:numPr>
          <w:ilvl w:val="0"/>
          <w:numId w:val="3"/>
        </w:numPr>
        <w:spacing w:line="480" w:lineRule="auto"/>
        <w:ind w:left="360"/>
        <w:rPr>
          <w:i/>
        </w:rPr>
      </w:pPr>
      <w:r>
        <w:rPr>
          <w:i/>
        </w:rPr>
        <w:t>Groucho chromatin immunoprecipation (ChIP) and sequencing</w:t>
      </w:r>
    </w:p>
    <w:p w14:paraId="4A378342" w14:textId="16A5B905" w:rsidR="00667FCE" w:rsidRPr="00D67447" w:rsidRDefault="00667FCE" w:rsidP="00D67447">
      <w:pPr>
        <w:spacing w:line="480" w:lineRule="auto"/>
        <w:ind w:firstLine="360"/>
      </w:pPr>
      <w:r w:rsidRPr="00D67447">
        <w:t>ChIP was carried out as described previously</w:t>
      </w:r>
      <w:r w:rsidR="00472DFD">
        <w:t xml:space="preserve"> {Bonn, 2012 #3179}.</w:t>
      </w:r>
      <w:r w:rsidRPr="00D67447">
        <w:t xml:space="preserve"> Staged embryos were collected from OregonR population cages and crosslinked with formaldehyde prior to sonication (Diagenode Bioruptor).  Immunoprecipitation was carried out using rabbit polyclonal antibodies raised against the Gro-GP domain GST fusion protein that had been affinity purified against the Halo-tagged GP domain. Libraries for multiplex sequencing were prepared using the Nugen Ovatoin Ultralow System V2 kit (catalog # 0344-32). </w:t>
      </w:r>
    </w:p>
    <w:p w14:paraId="5C5B4B7F" w14:textId="77777777" w:rsidR="00667FCE" w:rsidRPr="00D67447" w:rsidRDefault="00667FCE" w:rsidP="00D67447">
      <w:pPr>
        <w:spacing w:line="480" w:lineRule="auto"/>
        <w:rPr>
          <w:i/>
        </w:rPr>
      </w:pPr>
    </w:p>
    <w:p w14:paraId="70527C49" w14:textId="77777777" w:rsidR="003C0EDF" w:rsidRDefault="003C0EDF" w:rsidP="003C0EDF">
      <w:pPr>
        <w:pStyle w:val="ListParagraph"/>
        <w:numPr>
          <w:ilvl w:val="0"/>
          <w:numId w:val="3"/>
        </w:numPr>
        <w:spacing w:line="480" w:lineRule="auto"/>
        <w:ind w:left="360"/>
        <w:rPr>
          <w:i/>
        </w:rPr>
      </w:pPr>
      <w:r>
        <w:rPr>
          <w:i/>
        </w:rPr>
        <w:t>Groucho ChIP-seq data analysis</w:t>
      </w:r>
    </w:p>
    <w:p w14:paraId="2776E63F" w14:textId="35F16A5D" w:rsidR="003C0EDF" w:rsidRDefault="003C0EDF" w:rsidP="00D67447">
      <w:pPr>
        <w:pStyle w:val="ListParagraph"/>
        <w:spacing w:line="480" w:lineRule="auto"/>
        <w:ind w:left="0" w:firstLine="360"/>
      </w:pPr>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{Langmead, 2012 #3049}.  Peak calling was performed using MACS2 (v2.1.0) with default parameters {Zhang, 2008 #2203}. Peak visualizations generated with Integrated Genome Browser (v8.4.2) {Nicol, 2009 #3050}.</w:t>
      </w:r>
    </w:p>
    <w:p w14:paraId="39E363E1" w14:textId="77777777" w:rsidR="005B57AD" w:rsidRPr="00C46D6E" w:rsidRDefault="005B57AD" w:rsidP="00D67447">
      <w:pPr>
        <w:pStyle w:val="ListParagraph"/>
        <w:spacing w:line="480" w:lineRule="auto"/>
        <w:ind w:left="0" w:firstLine="360"/>
      </w:pPr>
    </w:p>
    <w:p w14:paraId="176BBDC1" w14:textId="77777777" w:rsidR="003C0EDF" w:rsidRDefault="003C0EDF" w:rsidP="003C0EDF">
      <w:pPr>
        <w:pStyle w:val="ListParagraph"/>
        <w:numPr>
          <w:ilvl w:val="0"/>
          <w:numId w:val="3"/>
        </w:numPr>
        <w:spacing w:line="480" w:lineRule="auto"/>
        <w:ind w:left="360"/>
        <w:rPr>
          <w:i/>
        </w:rPr>
      </w:pPr>
      <w:r>
        <w:rPr>
          <w:i/>
        </w:rPr>
        <w:t>Embryonic RNA isolation and sequencing (RNA-seq)</w:t>
      </w:r>
    </w:p>
    <w:p w14:paraId="1B5B57CD" w14:textId="77777777" w:rsidR="003C0EDF" w:rsidRDefault="003C0EDF" w:rsidP="00D67447">
      <w:pPr>
        <w:pStyle w:val="ListParagraph"/>
        <w:spacing w:line="480" w:lineRule="auto"/>
        <w:ind w:left="0" w:firstLine="360"/>
      </w:pPr>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p>
    <w:p w14:paraId="6DEEEECC" w14:textId="77777777" w:rsidR="005B57AD" w:rsidRPr="008C0EBB" w:rsidRDefault="005B57AD" w:rsidP="00D67447">
      <w:pPr>
        <w:pStyle w:val="ListParagraph"/>
        <w:spacing w:line="480" w:lineRule="auto"/>
        <w:ind w:left="0" w:firstLine="360"/>
      </w:pPr>
    </w:p>
    <w:p w14:paraId="1A442047" w14:textId="72C496EC" w:rsidR="003C0EDF" w:rsidRDefault="00AF03D9" w:rsidP="003C0EDF">
      <w:pPr>
        <w:pStyle w:val="ListParagraph"/>
        <w:numPr>
          <w:ilvl w:val="0"/>
          <w:numId w:val="3"/>
        </w:numPr>
        <w:spacing w:line="480" w:lineRule="auto"/>
        <w:ind w:left="360"/>
        <w:rPr>
          <w:i/>
        </w:rPr>
      </w:pPr>
      <w:r>
        <w:rPr>
          <w:i/>
        </w:rPr>
        <w:t>Transcriptome (RNA-seq) data preparation and genomic alignment</w:t>
      </w:r>
    </w:p>
    <w:p w14:paraId="0E7F29FA" w14:textId="52047F61" w:rsidR="003A0BE9" w:rsidRDefault="003C0EDF" w:rsidP="00D67447">
      <w:pPr>
        <w:spacing w:line="480" w:lineRule="auto"/>
        <w:ind w:firstLine="360"/>
      </w:pPr>
      <w:r>
        <w:t xml:space="preserve">Reads were demultiplexed via custom scripts. Low quality reads were trimmed and remaining reads were aligned with TopHat2 (v2.0.9) {Kim, 2013 #1817} against the </w:t>
      </w:r>
      <w:r>
        <w:rPr>
          <w:i/>
        </w:rPr>
        <w:t xml:space="preserve">Drosophila melanogaster </w:t>
      </w:r>
      <w:r>
        <w:t xml:space="preserve">genome (iGenomes BDGP 5.25 assembly) with iGenomes gene models as a guide. Gene assignment was performed with HTSeq {IAnders, 2015 #3027}. </w:t>
      </w:r>
    </w:p>
    <w:p w14:paraId="4BFE582A" w14:textId="77777777" w:rsidR="003A0BE9" w:rsidRDefault="003A0BE9" w:rsidP="00D67447">
      <w:pPr>
        <w:spacing w:line="480" w:lineRule="auto"/>
      </w:pPr>
    </w:p>
    <w:p w14:paraId="77891EBE" w14:textId="0EC37B19" w:rsidR="003A0BE9" w:rsidRDefault="003A0BE9" w:rsidP="00D67447">
      <w:pPr>
        <w:pStyle w:val="ListParagraph"/>
        <w:numPr>
          <w:ilvl w:val="0"/>
          <w:numId w:val="3"/>
        </w:numPr>
        <w:spacing w:line="480" w:lineRule="auto"/>
        <w:ind w:left="360"/>
        <w:rPr>
          <w:i/>
        </w:rPr>
      </w:pPr>
      <w:r>
        <w:rPr>
          <w:i/>
        </w:rPr>
        <w:t>High-confidence Groucho targets</w:t>
      </w:r>
    </w:p>
    <w:p w14:paraId="1197985D" w14:textId="6C06D629" w:rsidR="00AF03D9" w:rsidRPr="00D67447" w:rsidRDefault="00AF03D9" w:rsidP="00D67447">
      <w:pPr>
        <w:spacing w:line="480" w:lineRule="auto"/>
        <w:ind w:firstLine="360"/>
      </w:pPr>
      <w:r>
        <w:t>Differential expression analysis was performed with DESeq2 (v1.8.0) {Love, 2014 #3031}.</w:t>
      </w:r>
    </w:p>
    <w:p w14:paraId="1BC223F3" w14:textId="7165FD7A" w:rsidR="00DF7C23" w:rsidRDefault="00FF5970" w:rsidP="00D67447">
      <w:pPr>
        <w:pStyle w:val="Heading2"/>
        <w:spacing w:line="480" w:lineRule="auto"/>
      </w:pPr>
      <w:r>
        <w:t>Results</w:t>
      </w:r>
    </w:p>
    <w:p w14:paraId="1F932FF8" w14:textId="7BFD6848" w:rsidR="00A1068B" w:rsidDel="000935F4" w:rsidRDefault="00A1068B" w:rsidP="00DF7C23">
      <w:pPr>
        <w:spacing w:line="480" w:lineRule="auto"/>
        <w:rPr>
          <w:del w:id="7" w:author="Albert Courey" w:date="2015-11-16T15:00:00Z"/>
          <w:i/>
        </w:rPr>
      </w:pPr>
    </w:p>
    <w:p w14:paraId="00478F97" w14:textId="77FC480E" w:rsidR="00C91541" w:rsidRDefault="00DF7C23" w:rsidP="00DF7C23">
      <w:pPr>
        <w:spacing w:line="480" w:lineRule="auto"/>
        <w:rPr>
          <w:i/>
        </w:rPr>
      </w:pPr>
      <w:r>
        <w:rPr>
          <w:i/>
        </w:rPr>
        <w:t xml:space="preserve">Groucho </w:t>
      </w:r>
      <w:r w:rsidR="00A25B2F">
        <w:rPr>
          <w:i/>
        </w:rPr>
        <w:t xml:space="preserve">is </w:t>
      </w:r>
      <w:r w:rsidR="0091233D">
        <w:rPr>
          <w:i/>
        </w:rPr>
        <w:t xml:space="preserve">dynamically recruited to thousands of sites </w:t>
      </w:r>
      <w:r w:rsidR="00AC2836">
        <w:rPr>
          <w:i/>
        </w:rPr>
        <w:t xml:space="preserve"> </w:t>
      </w:r>
      <w:r w:rsidR="00A25B2F">
        <w:rPr>
          <w:i/>
        </w:rPr>
        <w:t xml:space="preserve">throughout </w:t>
      </w:r>
      <w:r w:rsidR="0091233D">
        <w:rPr>
          <w:i/>
        </w:rPr>
        <w:t>embryonic development</w:t>
      </w:r>
    </w:p>
    <w:p w14:paraId="1086D612" w14:textId="2F1A07EF" w:rsidR="008160BB" w:rsidRDefault="008160BB" w:rsidP="008160BB">
      <w:pPr>
        <w:spacing w:line="480" w:lineRule="auto"/>
        <w:ind w:firstLine="720"/>
      </w:pPr>
      <w:r>
        <w:t xml:space="preserve">The </w:t>
      </w:r>
      <w:r w:rsidR="00A45A2F">
        <w:t xml:space="preserve">time windows </w:t>
      </w:r>
      <w:r>
        <w:t xml:space="preserve">used for the analysis were chosen to overlap significant events in embryonic development that have known Groucho interactions. The first </w:t>
      </w:r>
      <w:r w:rsidR="00A45A2F">
        <w:t xml:space="preserve">window </w:t>
      </w:r>
      <w:r>
        <w:t>(</w:t>
      </w:r>
      <w:r w:rsidR="00A45A2F">
        <w:t xml:space="preserve">timepoint 1: </w:t>
      </w:r>
      <w:r>
        <w:t>1.5 – 4 hours post</w:t>
      </w:r>
      <w:r w:rsidR="00A45A2F">
        <w:t>-</w:t>
      </w:r>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r w:rsidR="00A45A2F">
        <w:t xml:space="preserve">window </w:t>
      </w:r>
      <w:r>
        <w:t>(</w:t>
      </w:r>
      <w:r w:rsidR="00A45A2F">
        <w:t xml:space="preserve">timepoint 2: </w:t>
      </w:r>
      <w:r>
        <w:t>4 – 6.5 hours</w:t>
      </w:r>
      <w:r w:rsidR="00A45A2F">
        <w:t xml:space="preserve"> post-fertilization</w:t>
      </w:r>
      <w:r>
        <w:t>) encompasses the growth and segmentation of the germ band, including the formation of neuroblasts</w:t>
      </w:r>
      <w:r w:rsidR="00CD348D">
        <w:t>, a crucial early step in the onset of neurogenesis</w:t>
      </w:r>
      <w:r>
        <w:t>.</w:t>
      </w:r>
      <w:r w:rsidR="00A45A2F">
        <w:t xml:space="preserve"> The third window</w:t>
      </w:r>
      <w:r>
        <w:t xml:space="preserve"> </w:t>
      </w:r>
      <w:r w:rsidR="00A45A2F">
        <w:t>(t</w:t>
      </w:r>
      <w:r>
        <w:t>imepoint 3</w:t>
      </w:r>
      <w:r w:rsidR="00A45A2F">
        <w:t xml:space="preserve">: </w:t>
      </w:r>
      <w:r>
        <w:t>6.5 – 9 hours</w:t>
      </w:r>
      <w:r w:rsidR="00A45A2F">
        <w:t xml:space="preserve"> post-fertilization</w:t>
      </w:r>
      <w:r>
        <w:t>) encompasses retraction of the germ band and fusion of the anterior and posterior midgut.</w:t>
      </w:r>
    </w:p>
    <w:p w14:paraId="05AE761E" w14:textId="6E840A58" w:rsidR="009A457A" w:rsidRDefault="008160BB" w:rsidP="008160BB">
      <w:pPr>
        <w:spacing w:line="480" w:lineRule="auto"/>
        <w:ind w:firstLine="720"/>
      </w:pPr>
      <w:r>
        <w:t>ChIP-seq was performed in duplicate on fly embryos representing each time point</w:t>
      </w:r>
      <w:r w:rsidR="00D17D1A">
        <w:t xml:space="preserve"> using an extensively validated</w:t>
      </w:r>
      <w:r>
        <w:t xml:space="preserve"> affinity purified </w:t>
      </w:r>
      <w:r w:rsidR="00A45A2F">
        <w:t xml:space="preserve">polyclonal </w:t>
      </w:r>
      <w:r>
        <w:t>antibody raised against the Gro GP domain</w:t>
      </w:r>
      <w:r w:rsidR="00405377">
        <w:t>. Sequencing libraries were sequenced to a depth that provided at minimum 5</w:t>
      </w:r>
      <w:r w:rsidR="00A45A2F">
        <w:t xml:space="preserve"> million</w:t>
      </w:r>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1D24A363" w:rsidR="008160BB" w:rsidRDefault="008160BB" w:rsidP="008160BB">
      <w:pPr>
        <w:spacing w:line="480" w:lineRule="auto"/>
        <w:ind w:firstLine="720"/>
      </w:pPr>
      <w:r>
        <w:t xml:space="preserve">The high degree of correlation between our </w:t>
      </w:r>
      <w:r w:rsidR="00C91541">
        <w:t>ChIP-seq data set</w:t>
      </w:r>
      <w:r w:rsidR="009A457A">
        <w:t>s</w:t>
      </w:r>
      <w:r w:rsidR="00C91541">
        <w:t xml:space="preserve"> and ChIP-chip</w:t>
      </w:r>
      <w:r>
        <w:t xml:space="preserve"> data set</w:t>
      </w:r>
      <w:r w:rsidR="009A457A">
        <w:t>s</w:t>
      </w:r>
      <w:r>
        <w:t xml:space="preserve"> obtained from 0-12 hour embryos</w:t>
      </w:r>
      <w:r w:rsidR="00A45A2F">
        <w:t xml:space="preserve"> </w:t>
      </w:r>
      <w:r w:rsidR="003069E4">
        <w:t>{Negre, 2011 #3035}</w:t>
      </w:r>
      <w:r w:rsidR="00BE7AAB">
        <w:t xml:space="preserve"> </w:t>
      </w:r>
      <w:r>
        <w:t>using completely independent antibodies also validates our ChIP-seq data</w:t>
      </w:r>
      <w:r w:rsidR="00927C5A">
        <w:t xml:space="preserve"> (Fig. </w:t>
      </w:r>
      <w:r w:rsidR="005B535B">
        <w:t>2-2</w:t>
      </w:r>
      <w:r w:rsidR="00D96C76">
        <w:t>A</w:t>
      </w:r>
      <w:r w:rsidR="002509E0">
        <w:t>)</w:t>
      </w:r>
      <w:r>
        <w:t>.</w:t>
      </w:r>
      <w:r w:rsidR="001E45E1">
        <w:t xml:space="preserve"> The modENCODE Groucho peaks were </w:t>
      </w:r>
      <w:r w:rsidR="00CD348D">
        <w:t>generated</w:t>
      </w:r>
      <w:r w:rsidR="001E45E1">
        <w:t xml:space="preserve"> from 0 – 12 </w:t>
      </w:r>
      <w:r w:rsidR="008428ED">
        <w:t xml:space="preserve">hour embryos and so </w:t>
      </w:r>
      <w:r w:rsidR="009A457A">
        <w:t xml:space="preserve">should </w:t>
      </w:r>
      <w:r w:rsidR="008428ED">
        <w:t>represent</w:t>
      </w:r>
      <w:r w:rsidR="001E45E1">
        <w:t xml:space="preserve"> a time-averaged superset of our data. </w:t>
      </w:r>
      <w:r w:rsidR="00E047A0">
        <w:t xml:space="preserve">Collectively the ChIP-seq peaks from our three data sets </w:t>
      </w:r>
      <w:r w:rsidR="00B73A2C">
        <w:t>identified 79%</w:t>
      </w:r>
      <w:r w:rsidR="00E047A0">
        <w:t xml:space="preserve"> of the modE</w:t>
      </w:r>
      <w:r w:rsidR="00B73A2C">
        <w:t>NCODE</w:t>
      </w:r>
      <w:r w:rsidR="00E047A0">
        <w:t xml:space="preserve"> ChIP-chip peaks. </w:t>
      </w:r>
      <w:r w:rsidR="00B73A2C">
        <w:t xml:space="preserve">An additional 81% of our identified Gro binding sites are novel and are not represented in the data generated by the modENCODE consortium. </w:t>
      </w:r>
      <w:r w:rsidR="00E047A0">
        <w:t>C</w:t>
      </w:r>
      <w:r w:rsidR="00E81819">
        <w:t xml:space="preserve">omparison </w:t>
      </w:r>
      <w:r w:rsidR="00E047A0">
        <w:t xml:space="preserve">of our ChIP-seq data with </w:t>
      </w:r>
      <w:r w:rsidR="00E81819">
        <w:t>modENCODE Groucho ChIP-chip data generated from white pre-pupae</w:t>
      </w:r>
      <w:r w:rsidR="00D17D1A">
        <w:t xml:space="preserve"> </w:t>
      </w:r>
      <w:r w:rsidR="00E81819">
        <w:t xml:space="preserve"> </w:t>
      </w:r>
      <w:r w:rsidR="00E047A0">
        <w:t xml:space="preserve">also shows a significant overlap </w:t>
      </w:r>
      <w:r w:rsidR="00704DC2">
        <w:t>(Fig. 2-</w:t>
      </w:r>
      <w:r w:rsidR="00D96C76">
        <w:t>2B</w:t>
      </w:r>
      <w:r w:rsidR="00E81819">
        <w:t xml:space="preserve">). </w:t>
      </w:r>
      <w:r w:rsidR="00AC5718">
        <w:t>A</w:t>
      </w:r>
      <w:r w:rsidR="00E81819">
        <w:t xml:space="preserve"> large fraction of </w:t>
      </w:r>
      <w:r w:rsidR="00E047A0">
        <w:t xml:space="preserve">embryonic and pre-pupal </w:t>
      </w:r>
      <w:r w:rsidR="00E81819">
        <w:t>binding sites</w:t>
      </w:r>
      <w:r w:rsidR="00E047A0">
        <w:t xml:space="preserve"> are </w:t>
      </w:r>
      <w:r w:rsidR="00C566CB">
        <w:t>unique to each stage</w:t>
      </w:r>
      <w:r w:rsidR="00CD348D">
        <w:t xml:space="preserve">, consistent with the distinct roles of Groucho-mediated repression </w:t>
      </w:r>
      <w:r w:rsidR="00AC5718">
        <w:t xml:space="preserve">during pupal </w:t>
      </w:r>
      <w:r w:rsidR="00CC7BBD">
        <w:t>development</w:t>
      </w:r>
      <w:r w:rsidR="00AC5718">
        <w:t xml:space="preserve"> {de Celis, 1995 #3171}</w:t>
      </w:r>
      <w:r w:rsidR="00E81819">
        <w:t>.</w:t>
      </w:r>
      <w:r w:rsidR="004C2BF8">
        <w:t xml:space="preserve"> Approximately a third of embryonic peaks are retained </w:t>
      </w:r>
      <w:r w:rsidR="00E36425">
        <w:t>to some extent</w:t>
      </w:r>
      <w:r w:rsidR="004C2BF8">
        <w:t xml:space="preserve"> in this later stage, indicating Gro may be utilized in the regulation of a subset of common genes throughout multiple developmental stages.</w:t>
      </w:r>
    </w:p>
    <w:p w14:paraId="57A82F30" w14:textId="5738FB5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r w:rsidR="007A1216">
        <w:t>higher confidence</w:t>
      </w:r>
      <w:r w:rsidR="00CD348D">
        <w:t xml:space="preserve"> subset of all identified peaks</w:t>
      </w:r>
      <w:r w:rsidR="00A002D8">
        <w:t xml:space="preserve"> </w:t>
      </w:r>
      <w:r w:rsidR="00704DC2">
        <w:t>(Fig. 2-</w:t>
      </w:r>
      <w:r w:rsidR="00CB135D">
        <w:t>3A</w:t>
      </w:r>
      <w:r w:rsidR="00A002D8">
        <w:t>).</w:t>
      </w:r>
      <w:r w:rsidR="002639E8">
        <w:t xml:space="preserve"> Peaks overlapping input peaks were removed, as they are assu</w:t>
      </w:r>
      <w:r w:rsidR="0099674D">
        <w:t>med to arise from erroneous read alignment</w:t>
      </w:r>
      <w:r w:rsidR="00AB3BD0">
        <w:t xml:space="preserve"> due to abundant or repetitive sequences</w:t>
      </w:r>
      <w:r w:rsidR="0099674D">
        <w:t>.</w:t>
      </w:r>
      <w:r w:rsidR="00A002D8">
        <w:t xml:space="preserve"> Groucho recruitment sites </w:t>
      </w:r>
      <w:r w:rsidR="00AB3BD0">
        <w:t xml:space="preserve">are </w:t>
      </w:r>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r w:rsidR="00CB135D">
        <w:t>3B)</w:t>
      </w:r>
      <w:r w:rsidR="00D863C5">
        <w:t>.</w:t>
      </w:r>
    </w:p>
    <w:p w14:paraId="40C26B29" w14:textId="34D92960" w:rsidR="009844A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r w:rsidR="00D35580">
        <w:t>75</w:t>
      </w:r>
      <w:r w:rsidR="00F227AE">
        <w:t>% of all Groucho binding sites are unique to a single timepoint. The majority of the sites established during time</w:t>
      </w:r>
      <w:r w:rsidR="00D35580">
        <w:t xml:space="preserve"> window</w:t>
      </w:r>
      <w:r w:rsidR="00F227AE">
        <w:t xml:space="preserve"> 1 </w:t>
      </w:r>
      <w:r w:rsidR="00CC067C">
        <w:t>that persist into time</w:t>
      </w:r>
      <w:r w:rsidR="00D35580">
        <w:t xml:space="preserve"> window</w:t>
      </w:r>
      <w:r w:rsidR="00CC067C">
        <w:t xml:space="preserve"> 2 continue to persist into timepoint 3, indicating that </w:t>
      </w:r>
      <w:r w:rsidR="005726D7">
        <w:t>some Groucho binding sites are utilized throughout ear</w:t>
      </w:r>
      <w:r w:rsidR="003546C5">
        <w:t xml:space="preserve">ly development. Interestingly, </w:t>
      </w:r>
      <w:r w:rsidR="00CC3933">
        <w:t xml:space="preserve">a </w:t>
      </w:r>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00D03850" w:rsidR="009844A5" w:rsidRDefault="009844A5" w:rsidP="00D67447">
      <w:pPr>
        <w:spacing w:line="480" w:lineRule="auto"/>
        <w:ind w:firstLine="720"/>
      </w:pPr>
      <w:r>
        <w:t xml:space="preserve">Genome-wide analyses of transcription factor binding in the </w:t>
      </w:r>
      <w:r>
        <w:rPr>
          <w:i/>
        </w:rPr>
        <w:t xml:space="preserve">Drosophila </w:t>
      </w:r>
      <w:r>
        <w:t>embryo has revealed thousands of HOT (Highly Occupied Target) regions to which large numbers of unrelated factors bind concurrently {Consortium, 2010 #759}. While the cause and regulatory ramifications of these highly-occupied regions remain to be fully explored, they appear to be widespread</w:t>
      </w:r>
      <w:r w:rsidR="00CC3BFB">
        <w:t xml:space="preserve"> in eukaryotes,</w:t>
      </w:r>
      <w:r>
        <w:t xml:space="preserve"> </w:t>
      </w:r>
      <w:r w:rsidR="00CC3BFB">
        <w:t xml:space="preserve">persistent between cell types and developmental stages, and </w:t>
      </w:r>
      <w:r>
        <w:t xml:space="preserve">are often located in areas of active transcription {Moorman, 2006 #3119}. </w:t>
      </w:r>
      <w:r w:rsidR="00CC3BFB">
        <w:t xml:space="preserve">Some factors can be recruited to HOT regions independently from their ability to bind and recognize DNA sequence {Li, 2008 #2374}. </w:t>
      </w:r>
      <w:r>
        <w:t xml:space="preserve">Owing to </w:t>
      </w:r>
      <w:r w:rsidR="00CC3BFB">
        <w:t xml:space="preserve">this, and </w:t>
      </w:r>
      <w:r>
        <w:t xml:space="preserve">the </w:t>
      </w:r>
      <w:del w:id="8" w:author="Albert Courey" w:date="2015-11-16T15:04:00Z">
        <w:r w:rsidR="00CC3BFB" w:rsidDel="000935F4">
          <w:delText xml:space="preserve">the </w:delText>
        </w:r>
      </w:del>
      <w:r w:rsidR="00CC3BFB">
        <w:t>large number of Groucho-interacting proteins that either bind DNA direct</w:t>
      </w:r>
      <w:ins w:id="9" w:author="Albert Courey" w:date="2015-11-16T15:04:00Z">
        <w:r w:rsidR="000935F4">
          <w:t>ly</w:t>
        </w:r>
      </w:ins>
      <w:del w:id="10" w:author="Albert Courey" w:date="2015-11-16T15:04:00Z">
        <w:r w:rsidR="00CC3BFB" w:rsidDel="000935F4">
          <w:delText>ory</w:delText>
        </w:r>
      </w:del>
      <w:r w:rsidR="00CC3BFB">
        <w:t xml:space="preserve"> or are otherwise recruited to chromatin</w:t>
      </w:r>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hr embryo preferentially localizes to regions with a higher HOTness (i.e. greater numbers of </w:t>
      </w:r>
      <w:r w:rsidR="00CC3BFB">
        <w:t>occupying</w:t>
      </w:r>
      <w:r>
        <w:t xml:space="preserve"> factors), while 6.5 – 9 hr Groucho</w:t>
      </w:r>
      <w:r w:rsidR="00F53E4E">
        <w:t xml:space="preserve"> binding</w:t>
      </w:r>
      <w:r>
        <w:t xml:space="preserve"> is enriched for overlap with lower HOTness regions.</w:t>
      </w:r>
      <w:r w:rsidR="00CC3BFB">
        <w:t xml:space="preserve"> </w:t>
      </w:r>
    </w:p>
    <w:p w14:paraId="3941EE92" w14:textId="23FF3ADF" w:rsidR="00024935" w:rsidRDefault="003C2CD9" w:rsidP="00D67447">
      <w:pPr>
        <w:spacing w:line="480" w:lineRule="auto"/>
        <w:ind w:firstLine="720"/>
      </w:pPr>
      <w:r>
        <w:t xml:space="preserve">The clearest </w:t>
      </w:r>
      <w:r w:rsidR="00024935">
        <w:t xml:space="preserve">theory on the function of the origin of these HOT regions, supported by </w:t>
      </w:r>
      <w:r w:rsidR="00024935">
        <w:rPr>
          <w:i/>
        </w:rPr>
        <w:t xml:space="preserve">in vivo </w:t>
      </w:r>
      <w:r w:rsidR="00024935">
        <w:t xml:space="preserve">and computational studies, is that many transcription factors are </w:t>
      </w:r>
      <w:r>
        <w:t>maintained</w:t>
      </w:r>
      <w:r w:rsidR="00024935">
        <w:t xml:space="preserve"> at sufficiently high </w:t>
      </w:r>
      <w:r>
        <w:t xml:space="preserve">nuclear </w:t>
      </w:r>
      <w:r w:rsidR="00024935">
        <w:t xml:space="preserve">concentrations </w:t>
      </w:r>
      <w:r>
        <w:t xml:space="preserve">such that these factors saturate high-affinity binding sites, and as a result also bind to low and intermediate affinity sites in areas of high DNA accessibility {Li, 2008 #2374} {Kaplan, 2011 #3172} {Li, 2011 #3173}. </w:t>
      </w:r>
      <w:r w:rsidR="00BA5981">
        <w:t>DNA accessibility has been mapped across multiple developmental stages {Li, 2011 #3173}, and Groucho binding is significantly enriched for these regions (Fig. 2</w:t>
      </w:r>
      <w:r w:rsidR="00DC632E">
        <w:t>-5</w:t>
      </w:r>
      <w:r w:rsidR="003D633D">
        <w:t>).</w:t>
      </w:r>
      <w:r w:rsidR="00BA5981">
        <w:t xml:space="preserve"> </w:t>
      </w:r>
      <w:r w:rsidR="002769BD">
        <w:t xml:space="preserve">As Groucho is known to increase nucleosome density and reduce DNA accessibility </w:t>
      </w:r>
      <w:r w:rsidR="002769BD" w:rsidRPr="002769BD">
        <w:t>{Sekiya, 2007, r08904}</w:t>
      </w:r>
      <w:r w:rsidR="002769BD">
        <w:t xml:space="preserve"> </w:t>
      </w:r>
      <w:r w:rsidR="002769BD" w:rsidRPr="002769BD">
        <w:t>{Winkler, 2010, r07182}</w:t>
      </w:r>
      <w:r w:rsidR="002769BD">
        <w:t xml:space="preserve">, </w:t>
      </w:r>
      <w:r w:rsidR="000C00B7">
        <w:t xml:space="preserve">widespread recruitment to these sites </w:t>
      </w:r>
      <w:r w:rsidR="003D633D">
        <w:t>may indicate</w:t>
      </w:r>
      <w:r w:rsidR="00EE3D72">
        <w:t xml:space="preserve"> that additional undocumented inputs are required to initiate Groucho-mediated chromatin condensation.</w:t>
      </w:r>
    </w:p>
    <w:p w14:paraId="4BF353FE" w14:textId="0A151E1F" w:rsidR="00FD1860" w:rsidRDefault="005726D7" w:rsidP="00DB11F5">
      <w:pPr>
        <w:spacing w:line="480" w:lineRule="auto"/>
      </w:pPr>
      <w:r>
        <w:t xml:space="preserve"> </w:t>
      </w:r>
    </w:p>
    <w:p w14:paraId="7957D910" w14:textId="3C56D442" w:rsidR="00680C8F" w:rsidRPr="00DB11F5" w:rsidRDefault="00DB6BA7" w:rsidP="00680C8F">
      <w:pPr>
        <w:spacing w:line="480" w:lineRule="auto"/>
        <w:rPr>
          <w:i/>
        </w:rPr>
      </w:pPr>
      <w:r w:rsidRPr="00DB6BA7">
        <w:rPr>
          <w:i/>
        </w:rPr>
        <w:t>Groucho tends to bind in spatially-restricted clusters at promoters and inside genes</w:t>
      </w:r>
    </w:p>
    <w:p w14:paraId="0FCDA1CC" w14:textId="1B6C5A4F" w:rsidR="00573445" w:rsidRDefault="00680C8F" w:rsidP="00680C8F">
      <w:pPr>
        <w:spacing w:line="480" w:lineRule="auto"/>
        <w:ind w:firstLine="720"/>
      </w:pPr>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r w:rsidR="00B87878">
        <w:t xml:space="preserve">discrete </w:t>
      </w:r>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These peaks have median widths in the 500 – 700 bp range, indicative of point source peaks, as commonly seen for sequence-specific transcription factors {Ho, 2011 #3117}, rather than the broad peaks typical of either highly polymeric factors or histone marks (Fig. 2-</w:t>
      </w:r>
      <w:r w:rsidR="00DC632E">
        <w:t>7)</w:t>
      </w:r>
      <w:r>
        <w:t xml:space="preserve">. </w:t>
      </w:r>
      <w:r w:rsidR="002E266E">
        <w:t xml:space="preserve">Interesting, </w:t>
      </w:r>
      <w:r w:rsidR="002E266E">
        <w:rPr>
          <w:i/>
        </w:rPr>
        <w:t xml:space="preserve">in vitro </w:t>
      </w:r>
      <w:r w:rsidR="002E266E">
        <w:t xml:space="preserve">studies </w:t>
      </w:r>
      <w:r w:rsidR="00573445">
        <w:t xml:space="preserve">have shown that </w:t>
      </w:r>
      <w:r w:rsidR="00B87878">
        <w:t>Grg3/</w:t>
      </w:r>
      <w:r w:rsidR="00573445">
        <w:t xml:space="preserve">repressor </w:t>
      </w:r>
      <w:r w:rsidR="00B87878">
        <w:t xml:space="preserve">complexes </w:t>
      </w:r>
      <w:r w:rsidR="00573445">
        <w:t>bind to and protect DNA from nuclease activity over the span of 3 to 4 nucleosomes {Sekiya, 2007 #1658}, corresponding to 600 – 800 basepairs of protection</w:t>
      </w:r>
      <w:r w:rsidR="00B87878">
        <w:t>,</w:t>
      </w:r>
      <w:r w:rsidR="00573445">
        <w:t xml:space="preserve"> consistent with </w:t>
      </w:r>
      <w:r w:rsidR="00B87878">
        <w:t>our observed</w:t>
      </w:r>
      <w:r w:rsidR="00573445">
        <w:t xml:space="preserve"> mean peak width.  </w:t>
      </w:r>
    </w:p>
    <w:p w14:paraId="3A2F3D43" w14:textId="3F322097" w:rsidR="00680C8F" w:rsidRDefault="00573445" w:rsidP="00680C8F">
      <w:pPr>
        <w:spacing w:line="480" w:lineRule="auto"/>
        <w:ind w:firstLine="720"/>
      </w:pPr>
      <w:r>
        <w:t>At</w:t>
      </w:r>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p>
    <w:p w14:paraId="71E495EC" w14:textId="585D1463" w:rsidR="002E266E" w:rsidRDefault="002E266E">
      <w:pPr>
        <w:spacing w:line="480" w:lineRule="auto"/>
        <w:ind w:firstLine="720"/>
      </w:pPr>
      <w:r>
        <w:t>Groucho binding is enriched close to transcription start sites (Fig. 2-</w:t>
      </w:r>
      <w:r w:rsidR="00DC632E">
        <w:t>8</w:t>
      </w:r>
      <w:r>
        <w:t xml:space="preserve">A). </w:t>
      </w:r>
      <w:r w:rsidR="00CC3933">
        <w:t>The preference for</w:t>
      </w:r>
      <w:r>
        <w:t xml:space="preserve"> start sites is somewhat unexpected given extensive evidence that Groucho is a long-range repressor</w:t>
      </w:r>
      <w:r w:rsidRPr="00C77C2F">
        <w:t xml:space="preserve"> </w:t>
      </w:r>
      <w:r>
        <w:t>{Dubnicoff,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p>
    <w:p w14:paraId="69587A24" w14:textId="4AA2FE1C" w:rsidR="002E266E" w:rsidRDefault="002E266E" w:rsidP="002E266E">
      <w:pPr>
        <w:spacing w:line="480" w:lineRule="auto"/>
        <w:ind w:firstLine="720"/>
      </w:pPr>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genes tend to be longer, more conserved, and more sensitive to mutation than subsequent introns, and therefore predicted to be enriched for regulatory elements</w:t>
      </w:r>
      <w:r w:rsidRPr="00FA6064">
        <w:t xml:space="preserve"> </w:t>
      </w:r>
      <w:r>
        <w:t xml:space="preserve">{Bradnam, 2008 #3034}. </w:t>
      </w:r>
    </w:p>
    <w:p w14:paraId="02529737" w14:textId="01977062" w:rsidR="002E266E" w:rsidRPr="00062ABD" w:rsidRDefault="007A059B" w:rsidP="002E266E">
      <w:pPr>
        <w:spacing w:line="480" w:lineRule="auto"/>
        <w:ind w:firstLine="720"/>
      </w:pPr>
      <w:r>
        <w:t>Motif analysis of</w:t>
      </w:r>
      <w:r w:rsidR="002E266E">
        <w:t xml:space="preserve"> Groucho recruitment sites identifies a small number of transcription factor bi</w:t>
      </w:r>
      <w:r w:rsidR="00CC3933">
        <w:t>n</w:t>
      </w:r>
      <w:r w:rsidR="002E266E">
        <w:t>ding motifs enriched at each timepoint, including several factors known to interact with Groucho, including Ventral nervous syndrome defective (vnd), Sloppy paired 1 (slp1), Hairy (h), Huckebein (hk</w:t>
      </w:r>
      <w:r w:rsidR="00373687">
        <w:t>b), and Brinker (brk) (Fig. 2-10</w:t>
      </w:r>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r w:rsidR="00CC3933">
        <w:t>in</w:t>
      </w:r>
      <w:r w:rsidR="002E266E">
        <w:t xml:space="preserve"> genes, or less low-affinity and less specific binding of Groucho in these regions.</w:t>
      </w:r>
    </w:p>
    <w:p w14:paraId="3DA18C2C" w14:textId="77777777" w:rsidR="002E266E" w:rsidRDefault="002E266E" w:rsidP="00DB11F5">
      <w:pPr>
        <w:spacing w:line="480" w:lineRule="auto"/>
      </w:pPr>
    </w:p>
    <w:p w14:paraId="50EA0293" w14:textId="1D09F9C6" w:rsidR="00FD1860" w:rsidRDefault="00FD1860" w:rsidP="00DB11F5">
      <w:pPr>
        <w:spacing w:line="480" w:lineRule="auto"/>
        <w:rPr>
          <w:i/>
        </w:rPr>
      </w:pPr>
      <w:r>
        <w:rPr>
          <w:i/>
        </w:rPr>
        <w:t xml:space="preserve">Groucho </w:t>
      </w:r>
      <w:r w:rsidR="009E12A3">
        <w:rPr>
          <w:i/>
        </w:rPr>
        <w:t>is</w:t>
      </w:r>
      <w:r w:rsidR="00BF4C42">
        <w:rPr>
          <w:i/>
        </w:rPr>
        <w:t xml:space="preserve"> recruited to VRRs in Dorsal-repressed genes</w:t>
      </w:r>
      <w:r w:rsidR="009E12A3">
        <w:rPr>
          <w:i/>
        </w:rPr>
        <w:t>, but extensive spreading does not occur</w:t>
      </w:r>
    </w:p>
    <w:p w14:paraId="1AAA01CE" w14:textId="17FE94A7" w:rsidR="00BE244D"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r w:rsidR="00BE244D">
        <w:t>DL</w:t>
      </w:r>
      <w:r w:rsidR="00CD348D">
        <w:t>) along this</w:t>
      </w:r>
      <w:r w:rsidR="00C66AD0">
        <w:t xml:space="preserve"> axis </w:t>
      </w:r>
      <w:r w:rsidR="003069E4">
        <w:t>{Roth, 1989 #1112}</w:t>
      </w:r>
      <w:r w:rsidR="00C66AD0">
        <w:t xml:space="preserve">. In ventral and ventrolateral regions of the embryo, Dorsal facilitates the repression of </w:t>
      </w:r>
      <w:r w:rsidR="007F79B5">
        <w:t xml:space="preserve">numerous genes, including </w:t>
      </w:r>
      <w:r w:rsidR="007F79B5" w:rsidRPr="00D67447">
        <w:rPr>
          <w:i/>
        </w:rPr>
        <w:t>z</w:t>
      </w:r>
      <w:r w:rsidR="001635D1" w:rsidRPr="00D67447">
        <w:rPr>
          <w:i/>
        </w:rPr>
        <w:t>e</w:t>
      </w:r>
      <w:r w:rsidR="00623618">
        <w:rPr>
          <w:i/>
        </w:rPr>
        <w:t>rknullt</w:t>
      </w:r>
      <w:r w:rsidR="001635D1">
        <w:t xml:space="preserve"> (</w:t>
      </w:r>
      <w:r w:rsidR="00C66AD0">
        <w:rPr>
          <w:i/>
        </w:rPr>
        <w:t>zen</w:t>
      </w:r>
      <w:r w:rsidR="001635D1">
        <w:t>),</w:t>
      </w:r>
      <w:r w:rsidR="00C66AD0">
        <w:t xml:space="preserve"> </w:t>
      </w:r>
      <w:r w:rsidR="007F79B5" w:rsidRPr="00D67447">
        <w:rPr>
          <w:i/>
        </w:rPr>
        <w:t>d</w:t>
      </w:r>
      <w:r w:rsidR="001635D1" w:rsidRPr="00D67447">
        <w:rPr>
          <w:i/>
        </w:rPr>
        <w:t>ecapentaplegic</w:t>
      </w:r>
      <w:r w:rsidR="001635D1">
        <w:t xml:space="preserve"> (</w:t>
      </w:r>
      <w:r w:rsidR="00C66AD0">
        <w:rPr>
          <w:i/>
        </w:rPr>
        <w:t>dpp</w:t>
      </w:r>
      <w:r w:rsidR="007F79B5">
        <w:t xml:space="preserve">) and </w:t>
      </w:r>
      <w:r w:rsidR="007F79B5" w:rsidRPr="00D67447">
        <w:rPr>
          <w:i/>
        </w:rPr>
        <w:t>t</w:t>
      </w:r>
      <w:r w:rsidR="001635D1" w:rsidRPr="00D67447">
        <w:rPr>
          <w:i/>
        </w:rPr>
        <w:t>olloid</w:t>
      </w:r>
      <w:r w:rsidR="001635D1">
        <w:t xml:space="preserve"> (</w:t>
      </w:r>
      <w:r w:rsidR="001635D1">
        <w:rPr>
          <w:i/>
        </w:rPr>
        <w:t>tld</w:t>
      </w:r>
      <w:r w:rsidR="001635D1">
        <w:t>)</w:t>
      </w:r>
      <w:r w:rsidR="00C66AD0">
        <w:t xml:space="preserve"> through its interaction with Groucho</w:t>
      </w:r>
      <w:r w:rsidR="00CD348D">
        <w:t>, a critical step in delineating presumptive mesodermal and neuroectodermal regions</w:t>
      </w:r>
      <w:r w:rsidR="00C66AD0">
        <w:t xml:space="preserve"> </w:t>
      </w:r>
      <w:r w:rsidR="003069E4">
        <w:t>{Dubnicoff, 1997 #2366}</w:t>
      </w:r>
      <w:r w:rsidR="001635D1">
        <w:t xml:space="preserve"> {Kirov, 1994 #3107}</w:t>
      </w:r>
      <w:r w:rsidR="00C66AD0">
        <w:t xml:space="preserve">. </w:t>
      </w:r>
      <w:r w:rsidR="00BE244D">
        <w:t>As a way of assessing the simple model that Gro recruitment by Dorsal leads to ventral repression, I examined the patterns of Gro binding to these three ventrally repressed targets. Since ventral repression is an early event, I focused primarily on my earliest developmental time point (1.5-4 hours).</w:t>
      </w:r>
    </w:p>
    <w:p w14:paraId="10A31D1D" w14:textId="734C5929" w:rsidR="00DB5779" w:rsidRPr="00224435" w:rsidRDefault="00C66AD0" w:rsidP="00D67447">
      <w:pPr>
        <w:spacing w:line="480" w:lineRule="auto"/>
        <w:ind w:firstLine="720"/>
      </w:pPr>
      <w:r>
        <w:t xml:space="preserve">Ventral repression of </w:t>
      </w:r>
      <w:r>
        <w:rPr>
          <w:i/>
        </w:rPr>
        <w:t>zen</w:t>
      </w:r>
      <w:r w:rsidR="00CD348D">
        <w:t xml:space="preserve"> is established through</w:t>
      </w:r>
      <w:r>
        <w:t xml:space="preserve"> Dorsal recruitment to a </w:t>
      </w:r>
      <w:r w:rsidR="00623618">
        <w:t>well-characterized</w:t>
      </w:r>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w:t>
      </w:r>
      <w:r w:rsidR="009E12A3">
        <w:t xml:space="preserve">thought to be recruited </w:t>
      </w:r>
      <w:r w:rsidR="00BA7BC7">
        <w:t xml:space="preserve">to establish repression. ChIP-seq data confirms that Gro localizes </w:t>
      </w:r>
      <w:r w:rsidR="00623618">
        <w:t>to regions surrounding</w:t>
      </w:r>
      <w:r w:rsidR="00FF78A3">
        <w:t xml:space="preserve"> </w:t>
      </w:r>
      <w:r w:rsidR="00BA7BC7">
        <w:t>the VRR</w:t>
      </w:r>
      <w:r w:rsidR="009E12A3">
        <w:t>. Surprisingly</w:t>
      </w:r>
      <w:r w:rsidR="00BA7BC7">
        <w:t>, however Gro density is comparatively weak</w:t>
      </w:r>
      <w:r w:rsidR="00704DC2">
        <w:t xml:space="preserve"> within the VRR region</w:t>
      </w:r>
      <w:r w:rsidR="00623618">
        <w:t xml:space="preserve"> itself</w:t>
      </w:r>
      <w:r w:rsidR="00704DC2">
        <w:t xml:space="preserve"> </w:t>
      </w:r>
      <w:r w:rsidR="009B3BB0">
        <w:t>and is instead primarily observed both upstream and downstream of the VRR</w:t>
      </w:r>
      <w:r w:rsidR="00704DC2">
        <w:t>(Fig. 2-</w:t>
      </w:r>
      <w:r w:rsidR="00373687">
        <w:t>11</w:t>
      </w:r>
      <w:r w:rsidR="00391BC9">
        <w:t>A</w:t>
      </w:r>
      <w:r w:rsidR="00BA7BC7">
        <w:t>).</w:t>
      </w:r>
      <w:r w:rsidR="009B3BB0">
        <w:t xml:space="preserve"> The downstream peak overlaps the TSS. </w:t>
      </w:r>
      <w:r w:rsidR="00BA7BC7">
        <w:t xml:space="preserve"> </w:t>
      </w:r>
      <w:r w:rsidR="009B3BB0">
        <w:t xml:space="preserve">This hints at the possibility of limited spreading away from the site of Dorsal-mediated recruitment. </w:t>
      </w:r>
      <w:r w:rsidR="00BE244D">
        <w:t xml:space="preserve">At later timepoints, binding to the regions surrounding the VRR is lost, although </w:t>
      </w:r>
      <w:r w:rsidR="00BE244D" w:rsidRPr="000C4271">
        <w:rPr>
          <w:i/>
          <w:rPrChange w:id="11" w:author="Albert Courey" w:date="2015-11-16T15:08:00Z">
            <w:rPr/>
          </w:rPrChange>
        </w:rPr>
        <w:t>zen</w:t>
      </w:r>
      <w:r w:rsidR="00BE244D">
        <w:t xml:space="preserve"> remains transcriptionally repressed throughout most of the embryo.</w:t>
      </w:r>
    </w:p>
    <w:p w14:paraId="36F8C726" w14:textId="5A9342DD" w:rsidR="008F1F1C" w:rsidRDefault="00391BC9" w:rsidP="00391BC9">
      <w:pPr>
        <w:spacing w:line="480" w:lineRule="auto"/>
      </w:pPr>
      <w:r>
        <w:tab/>
        <w:t xml:space="preserve">Dorsal </w:t>
      </w:r>
      <w:r w:rsidR="00BE0C0F">
        <w:t xml:space="preserve">is </w:t>
      </w:r>
      <w:r w:rsidR="00896575">
        <w:t xml:space="preserve">additionally </w:t>
      </w:r>
      <w:r>
        <w:t>responsible for ventral repre</w:t>
      </w:r>
      <w:r w:rsidR="00AF4F59">
        <w:t>ssion of</w:t>
      </w:r>
      <w:r>
        <w:t xml:space="preserve"> </w:t>
      </w:r>
      <w:r w:rsidRPr="00D67447">
        <w:rPr>
          <w:i/>
        </w:rPr>
        <w:t>decapentaplegic</w:t>
      </w:r>
      <w:r>
        <w:t xml:space="preserve"> (</w:t>
      </w:r>
      <w:r w:rsidRPr="00D67447">
        <w:rPr>
          <w:i/>
        </w:rPr>
        <w:t>dpp</w:t>
      </w:r>
      <w:r>
        <w:t>) i</w:t>
      </w:r>
      <w:r w:rsidR="00BE0C0F">
        <w:t>n early embryos</w:t>
      </w:r>
      <w:r w:rsidR="00AF4F59">
        <w:t xml:space="preserve"> (1.5 – 2 hours post fertilization) through the recruitment of Gro</w:t>
      </w:r>
      <w:r w:rsidR="00896575">
        <w:t>, and l</w:t>
      </w:r>
      <w:r w:rsidR="00AF4F59">
        <w:t xml:space="preserve">oss of Gro activity at this stage results in complete derepression of </w:t>
      </w:r>
      <w:r w:rsidR="00AF4F59">
        <w:rPr>
          <w:i/>
        </w:rPr>
        <w:t xml:space="preserve">dpp </w:t>
      </w:r>
      <w:r w:rsidR="00AF4F59">
        <w:t xml:space="preserve">in 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05356E">
        <w:t>map</w:t>
      </w:r>
      <w:r w:rsidR="00C4678B">
        <w:t xml:space="preserve"> to </w:t>
      </w:r>
      <w:r w:rsidR="009B3BB0">
        <w:t xml:space="preserve">a VRR in the </w:t>
      </w:r>
      <w:r w:rsidR="00FD4DD9">
        <w:t xml:space="preserve">gene’s </w:t>
      </w:r>
      <w:r w:rsidR="00C4678B">
        <w:t xml:space="preserve">second intron </w:t>
      </w:r>
      <w:r w:rsidR="003069E4">
        <w:t>{Huang, 1993 #3037}</w:t>
      </w:r>
      <w:r w:rsidR="00C4678B">
        <w:t>. Our ChIP-seq data confirms extensive Gro rec</w:t>
      </w:r>
      <w:r w:rsidR="00704DC2">
        <w:t>ruitment to this site (Fig. 2-</w:t>
      </w:r>
      <w:r w:rsidR="00373687">
        <w:t>11</w:t>
      </w:r>
      <w:r w:rsidR="00C4678B">
        <w:t>B)</w:t>
      </w:r>
      <w:r w:rsidR="009B3BB0">
        <w:t xml:space="preserve"> in the early embryo. Similarly to what is observed with </w:t>
      </w:r>
      <w:r w:rsidR="009B3BB0" w:rsidRPr="000C4271">
        <w:rPr>
          <w:i/>
          <w:rPrChange w:id="12" w:author="Albert Courey" w:date="2015-11-16T15:09:00Z">
            <w:rPr/>
          </w:rPrChange>
        </w:rPr>
        <w:t>zen</w:t>
      </w:r>
      <w:r w:rsidR="009B3BB0">
        <w:t>, Gro disappears from the VRR</w:t>
      </w:r>
      <w:r w:rsidR="00C4678B">
        <w:t xml:space="preserve"> at later timepoints</w:t>
      </w:r>
      <w:r w:rsidR="009E12A3">
        <w:t>.</w:t>
      </w:r>
      <w:r w:rsidR="00C4678B">
        <w:t xml:space="preserve"> </w:t>
      </w:r>
    </w:p>
    <w:p w14:paraId="1421C8AC" w14:textId="2AF4A8DD" w:rsidR="000F2CB7" w:rsidRDefault="00FF78A3" w:rsidP="00391BC9">
      <w:pPr>
        <w:spacing w:line="480" w:lineRule="auto"/>
      </w:pPr>
      <w:r>
        <w:tab/>
        <w:t xml:space="preserve">Three Dorsal binding sites </w:t>
      </w:r>
      <w:r w:rsidR="00881752">
        <w:t xml:space="preserve">identified upstream of the </w:t>
      </w:r>
      <w:r w:rsidR="00881752">
        <w:rPr>
          <w:i/>
        </w:rPr>
        <w:t xml:space="preserve">tolloid </w:t>
      </w:r>
      <w:r w:rsidR="007F1E21">
        <w:t xml:space="preserve">gene </w:t>
      </w:r>
      <w:r w:rsidR="0005356E">
        <w:t>are</w:t>
      </w:r>
      <w:r w:rsidR="007F1E21">
        <w:t xml:space="preserve"> </w:t>
      </w:r>
      <w:del w:id="13" w:author="Albert Courey" w:date="2015-11-16T15:09:00Z">
        <w:r w:rsidR="007F1E21" w:rsidDel="000C4271">
          <w:delText xml:space="preserve">be </w:delText>
        </w:r>
      </w:del>
      <w:r w:rsidR="007F1E21">
        <w:t xml:space="preserve">responsible for the Dorsal-mediated repression of </w:t>
      </w:r>
      <w:r w:rsidR="007F1E21">
        <w:rPr>
          <w:i/>
        </w:rPr>
        <w:t xml:space="preserve">tolloid </w:t>
      </w:r>
      <w:r w:rsidR="007F1E21">
        <w:t xml:space="preserve">in ventral regions of </w:t>
      </w:r>
      <w:r w:rsidR="00C104F5">
        <w:t>the early embryo</w:t>
      </w:r>
      <w:r w:rsidR="0043389C">
        <w:t>.</w:t>
      </w:r>
      <w:r w:rsidR="00EA15C0">
        <w:t xml:space="preserve"> </w:t>
      </w:r>
      <w:r w:rsidR="009E12A3">
        <w:t>A region containing t</w:t>
      </w:r>
      <w:r w:rsidR="00881752">
        <w:t xml:space="preserve">wo of these sites </w:t>
      </w:r>
      <w:r w:rsidR="0043389C">
        <w:t>function</w:t>
      </w:r>
      <w:r w:rsidR="009E12A3">
        <w:t>s</w:t>
      </w:r>
      <w:r w:rsidR="0043389C">
        <w:t xml:space="preserve"> as a </w:t>
      </w:r>
      <w:r w:rsidR="009E12A3">
        <w:t xml:space="preserve">VRR </w:t>
      </w:r>
      <w:r w:rsidR="0043389C">
        <w:t>{Kirov, 1994 #3107}.</w:t>
      </w:r>
      <w:r w:rsidR="00980F9A">
        <w:t xml:space="preserve"> Groucho ChIP-seq data indicates t</w:t>
      </w:r>
      <w:r w:rsidR="00515FCA">
        <w:t>hat Groucho associates strongly</w:t>
      </w:r>
      <w:r w:rsidR="00980F9A">
        <w:t xml:space="preserve"> in an asymmetric peak centered on the central Dorsal binding site, approximately 400 bp upstream of the </w:t>
      </w:r>
      <w:r w:rsidR="00980F9A">
        <w:rPr>
          <w:i/>
        </w:rPr>
        <w:t xml:space="preserve">tolloid </w:t>
      </w:r>
      <w:r w:rsidR="009E12A3">
        <w:t>TSS</w:t>
      </w:r>
      <w:r w:rsidR="00CB135D">
        <w:t xml:space="preserve"> (Fig</w:t>
      </w:r>
      <w:r w:rsidR="00373687">
        <w:t>. 2-11</w:t>
      </w:r>
      <w:r w:rsidR="00980F9A">
        <w:t>C). While the peak</w:t>
      </w:r>
      <w:r w:rsidR="005A16B2">
        <w:t xml:space="preserve"> persists through all three time windows, it</w:t>
      </w:r>
      <w:r w:rsidR="00B226A0">
        <w:t>s intensity continuously decreases</w:t>
      </w:r>
      <w:r w:rsidR="00BF4C42">
        <w:t xml:space="preserve"> with time</w:t>
      </w:r>
      <w:r w:rsidR="00B226A0">
        <w:t>.</w:t>
      </w:r>
      <w:r w:rsidR="000F2CB7">
        <w:t xml:space="preserve"> </w:t>
      </w:r>
    </w:p>
    <w:p w14:paraId="75776973" w14:textId="31CFC62B" w:rsidR="00FF78A3" w:rsidRDefault="000F2CB7" w:rsidP="00391BC9">
      <w:pPr>
        <w:spacing w:line="480" w:lineRule="auto"/>
      </w:pPr>
      <w:r>
        <w:tab/>
      </w:r>
      <w:r w:rsidR="00BF4C42">
        <w:t>Thus</w:t>
      </w:r>
      <w:r w:rsidR="009E12A3">
        <w:t>, while the details vary,</w:t>
      </w:r>
      <w:r w:rsidR="00BF4C42">
        <w:t xml:space="preserve"> Groucho associates with the VRRs in</w:t>
      </w:r>
      <w:r w:rsidR="008A735A">
        <w:t xml:space="preserve"> all three genes during </w:t>
      </w:r>
      <w:r w:rsidR="00E965E7">
        <w:t>the developmental time frame</w:t>
      </w:r>
      <w:r w:rsidR="008A735A">
        <w:t xml:space="preserve"> when the gene is being actively </w:t>
      </w:r>
      <w:r w:rsidR="0005356E">
        <w:t>repressed</w:t>
      </w:r>
      <w:r w:rsidR="00BF4C42">
        <w:t>,</w:t>
      </w:r>
      <w:r w:rsidR="008A735A">
        <w:t xml:space="preserve"> </w:t>
      </w:r>
      <w:r w:rsidR="00BF4C42">
        <w:t xml:space="preserve">supporting </w:t>
      </w:r>
      <w:r w:rsidR="008A735A">
        <w:t xml:space="preserve"> a model where</w:t>
      </w:r>
      <w:r w:rsidR="00E965E7">
        <w:t>by</w:t>
      </w:r>
      <w:r w:rsidR="008A735A">
        <w:t xml:space="preserve"> Groucho is recruited specifically to genes </w:t>
      </w:r>
      <w:r w:rsidR="00BF4C42">
        <w:t xml:space="preserve">by Dorsal </w:t>
      </w:r>
      <w:r w:rsidR="00A71DD0">
        <w:t>t</w:t>
      </w:r>
      <w:r w:rsidR="00A9156C">
        <w:t>o spatially restrict expression</w:t>
      </w:r>
      <w:r w:rsidR="00C32724">
        <w:t>.</w:t>
      </w:r>
      <w:r w:rsidR="009B3146">
        <w:t xml:space="preserve"> </w:t>
      </w:r>
      <w:r w:rsidR="00BF4C42">
        <w:t xml:space="preserve">These findings are not, however, consistent with a model involving extensive Gro spreading. This is especially apparent in the case of </w:t>
      </w:r>
      <w:r w:rsidR="00BF4C42" w:rsidRPr="000C4271">
        <w:rPr>
          <w:i/>
          <w:rPrChange w:id="14" w:author="Albert Courey" w:date="2015-11-16T15:10:00Z">
            <w:rPr/>
          </w:rPrChange>
        </w:rPr>
        <w:t>dpp</w:t>
      </w:r>
      <w:r w:rsidR="00BF4C42">
        <w:t>, where I observe binding of Gro in a relatively discrete peak over the intronic VRR. A weaker Gro peak is also observed over the transcriptional start site, perhaps indicative of looping, but there is no continuous Gro spreading between the VRR and the start site.</w:t>
      </w:r>
    </w:p>
    <w:p w14:paraId="66114B19" w14:textId="77777777" w:rsidR="00CF4393" w:rsidRDefault="00CF4393" w:rsidP="00391BC9">
      <w:pPr>
        <w:spacing w:line="480" w:lineRule="auto"/>
      </w:pPr>
    </w:p>
    <w:p w14:paraId="7F040060" w14:textId="51D6DC40" w:rsidR="000D67F3" w:rsidRPr="00D67447" w:rsidRDefault="00CF4393" w:rsidP="00391BC9">
      <w:pPr>
        <w:spacing w:line="480" w:lineRule="auto"/>
      </w:pPr>
      <w:r>
        <w:rPr>
          <w:i/>
        </w:rPr>
        <w:t xml:space="preserve">Groucho </w:t>
      </w:r>
      <w:r w:rsidR="001B0992">
        <w:rPr>
          <w:i/>
        </w:rPr>
        <w:t xml:space="preserve">localizes </w:t>
      </w:r>
      <w:r w:rsidR="00D9114E">
        <w:rPr>
          <w:i/>
        </w:rPr>
        <w:t xml:space="preserve">extensively </w:t>
      </w:r>
      <w:r w:rsidR="001B0992">
        <w:rPr>
          <w:i/>
        </w:rPr>
        <w:t xml:space="preserve">to the Dorsal-binding sites of </w:t>
      </w:r>
      <w:r w:rsidR="00D9114E">
        <w:rPr>
          <w:i/>
        </w:rPr>
        <w:t>both</w:t>
      </w:r>
      <w:r w:rsidR="001B0992">
        <w:rPr>
          <w:i/>
        </w:rPr>
        <w:t xml:space="preserve"> Dorsal-activated </w:t>
      </w:r>
      <w:r w:rsidR="00D9114E">
        <w:rPr>
          <w:i/>
        </w:rPr>
        <w:t xml:space="preserve">and –repressed </w:t>
      </w:r>
      <w:r w:rsidR="001B0992">
        <w:rPr>
          <w:i/>
        </w:rPr>
        <w:t>genes</w:t>
      </w:r>
    </w:p>
    <w:p w14:paraId="22EDB0FF" w14:textId="131FDF7A" w:rsidR="004308F9" w:rsidRDefault="004308F9" w:rsidP="00B71A99">
      <w:pPr>
        <w:spacing w:line="480" w:lineRule="auto"/>
      </w:pPr>
      <w:r>
        <w:tab/>
      </w:r>
      <w:r w:rsidR="00450A5B">
        <w:t xml:space="preserve">In addition to repressing multiple genes in the ventral portion of the embryo, Dorsal can activate genes in both ventral and ventrolateral regions of the embryo in a context-dependent manner. </w:t>
      </w:r>
      <w:r>
        <w:t xml:space="preserve">The </w:t>
      </w:r>
      <w:r w:rsidR="00450A5B">
        <w:t>transition</w:t>
      </w:r>
      <w:r>
        <w:t xml:space="preserve"> of </w:t>
      </w:r>
      <w:r w:rsidR="00450A5B">
        <w:t xml:space="preserve">Dorsal from an activator to a repressor </w:t>
      </w:r>
      <w:r w:rsidR="009E12A3">
        <w:t>has been ascribed to</w:t>
      </w:r>
      <w:r>
        <w:t xml:space="preserve"> the presence of adjacent binding sites for additional factors, such as Deadringer and Cut, that </w:t>
      </w:r>
      <w:r w:rsidR="009E12A3">
        <w:t xml:space="preserve">could </w:t>
      </w:r>
      <w:r>
        <w:t>facilitate the association of Groucho with Dorsal, resulting in Groucho-mediated long-range repression</w:t>
      </w:r>
      <w:r w:rsidR="00527EF6">
        <w:t xml:space="preserve"> {Valentine, 1998 #3036}</w:t>
      </w:r>
      <w:r>
        <w:t xml:space="preserve">. The necessity of these factors </w:t>
      </w:r>
      <w:r w:rsidR="006208EA">
        <w:t>in generating a stable Dorsal/Groucho interaction</w:t>
      </w:r>
      <w:r>
        <w:t xml:space="preserve"> is thought to arise from </w:t>
      </w:r>
      <w:r w:rsidR="006208EA">
        <w:t xml:space="preserve">the </w:t>
      </w:r>
      <w:r>
        <w:t xml:space="preserve">relatively low </w:t>
      </w:r>
      <w:r w:rsidR="006208EA">
        <w:t xml:space="preserve">binding </w:t>
      </w:r>
      <w:r>
        <w:t xml:space="preserve">affinity of Groucho </w:t>
      </w:r>
      <w:r w:rsidR="00450A5B">
        <w:t>for Dorsal</w:t>
      </w:r>
      <w:r>
        <w:t>, when compared to factors to which Groucho binds without</w:t>
      </w:r>
      <w:r w:rsidR="00450A5B">
        <w:t xml:space="preserve"> requiring </w:t>
      </w:r>
      <w:r>
        <w:t xml:space="preserve">assistance, such as </w:t>
      </w:r>
      <w:r w:rsidR="00AA3A3E">
        <w:t>Engrailed or Brinker</w:t>
      </w:r>
      <w:r w:rsidR="00A76013">
        <w:t xml:space="preserve"> {Ratnaparkhi, 2006 #3108}</w:t>
      </w:r>
      <w:r w:rsidR="00AA3A3E">
        <w:t>.</w:t>
      </w:r>
      <w:r w:rsidR="00DE06A4">
        <w:t xml:space="preserve"> Due to the inherent weakness of the Dorsal/Groucho interaction, it is not suspected that Groucho would </w:t>
      </w:r>
      <w:r w:rsidR="00607702">
        <w:t>ubiquitously</w:t>
      </w:r>
      <w:r w:rsidR="00DE06A4">
        <w:t xml:space="preserve"> colocalize with Dorsal, and would instead only associate at those loci at which Do</w:t>
      </w:r>
      <w:r w:rsidR="00450A5B">
        <w:t>rsal functions as a repressor. Our Groucho</w:t>
      </w:r>
      <w:r w:rsidR="00DE06A4">
        <w:t xml:space="preserve"> ChIP-seq data, however, </w:t>
      </w:r>
      <w:r w:rsidR="00450A5B">
        <w:t>shows</w:t>
      </w:r>
      <w:r w:rsidR="00DE06A4">
        <w:t xml:space="preserve"> that that is not strictly the case.</w:t>
      </w:r>
      <w:r w:rsidR="006208EA">
        <w:t xml:space="preserve"> </w:t>
      </w:r>
    </w:p>
    <w:p w14:paraId="1F7B0B73" w14:textId="42ECD776" w:rsidR="0039040C" w:rsidRDefault="00DE06A4" w:rsidP="00391BC9">
      <w:pPr>
        <w:spacing w:line="480" w:lineRule="auto"/>
      </w:pPr>
      <w:r>
        <w:tab/>
        <w:t xml:space="preserve">In ventral regions of the embryo, Dorsal serves to activate several genes, the two most well-studied being </w:t>
      </w:r>
      <w:r>
        <w:rPr>
          <w:i/>
        </w:rPr>
        <w:t xml:space="preserve">twist </w:t>
      </w:r>
      <w:r>
        <w:t xml:space="preserve">and </w:t>
      </w:r>
      <w:r>
        <w:rPr>
          <w:i/>
        </w:rPr>
        <w:t xml:space="preserve">snail, </w:t>
      </w:r>
      <w:r>
        <w:t xml:space="preserve">two transcription factors essential to the </w:t>
      </w:r>
      <w:r w:rsidR="00AE6873">
        <w:t>specification</w:t>
      </w:r>
      <w:r>
        <w:t xml:space="preserve"> </w:t>
      </w:r>
      <w:r w:rsidR="00DE54FE">
        <w:t xml:space="preserve">of </w:t>
      </w:r>
      <w:r w:rsidR="00AE6873">
        <w:t xml:space="preserve">the presumptive mesoderm </w:t>
      </w:r>
      <w:del w:id="15" w:author="Albert Courey" w:date="2015-11-16T15:11:00Z">
        <w:r w:rsidR="00AE6873" w:rsidDel="000C4271">
          <w:delText xml:space="preserve">and later coordinate </w:delText>
        </w:r>
        <w:r w:rsidR="00DE54FE" w:rsidDel="000C4271">
          <w:delText xml:space="preserve">invagination of this region </w:delText>
        </w:r>
        <w:r w:rsidR="00F66D67" w:rsidDel="000C4271">
          <w:delText>to form the mesoderm</w:delText>
        </w:r>
        <w:r w:rsidR="00607702" w:rsidDel="000C4271">
          <w:delText xml:space="preserve">al germ layer </w:delText>
        </w:r>
      </w:del>
      <w:r w:rsidR="00607702">
        <w:t>{Thisse, 1987 #3109} {Ip, 1992 #3110}</w:t>
      </w:r>
      <w:r w:rsidR="00F66D67">
        <w:t>.</w:t>
      </w:r>
      <w:r w:rsidR="00502DE8">
        <w:t xml:space="preserve"> Dorsal activates </w:t>
      </w:r>
      <w:r w:rsidR="00FC3A27">
        <w:t xml:space="preserve">both </w:t>
      </w:r>
      <w:r w:rsidR="00502DE8">
        <w:rPr>
          <w:i/>
        </w:rPr>
        <w:t>twist</w:t>
      </w:r>
      <w:r w:rsidR="00502DE8">
        <w:t xml:space="preserve"> </w:t>
      </w:r>
      <w:r w:rsidR="00FC3A27">
        <w:t xml:space="preserve">and </w:t>
      </w:r>
      <w:r w:rsidR="00FC3A27" w:rsidRPr="00D67447">
        <w:rPr>
          <w:i/>
        </w:rPr>
        <w:t>snail</w:t>
      </w:r>
      <w:r w:rsidR="00FC3A27">
        <w:t xml:space="preserve"> by binding to</w:t>
      </w:r>
      <w:r w:rsidR="00502DE8">
        <w:t xml:space="preserve"> Ventral Activation Region</w:t>
      </w:r>
      <w:r w:rsidR="00E81D7E">
        <w:t>s (VARs) in the 5’ flanking regions of these genes</w:t>
      </w:r>
      <w:r w:rsidR="00502DE8">
        <w:t xml:space="preserve"> </w:t>
      </w:r>
      <w:r w:rsidR="00EC1F28">
        <w:t>{Ip, 1992 #3110}</w:t>
      </w:r>
      <w:r w:rsidR="00502DE8">
        <w:t>.</w:t>
      </w:r>
      <w:r w:rsidR="00EC1F28">
        <w:t xml:space="preserve"> No role for Groucho has been </w:t>
      </w:r>
      <w:r w:rsidR="000315C8">
        <w:t>identified in the regulation of either gene.</w:t>
      </w:r>
      <w:r w:rsidR="00E81D7E">
        <w:t xml:space="preserve"> Surprisingly, however Gro binds the VARs in  in both genes in early embryos. We observe extensive Gro binding to both the primary and “shadow” VARs in </w:t>
      </w:r>
      <w:r w:rsidR="00E81D7E" w:rsidRPr="00D67447">
        <w:rPr>
          <w:i/>
        </w:rPr>
        <w:t>snail</w:t>
      </w:r>
      <w:r w:rsidR="00E81D7E">
        <w:t xml:space="preserve"> (Figure 2-12A), and weaker binding to a VAR in the 5’ flanking region of </w:t>
      </w:r>
      <w:r w:rsidR="00E81D7E" w:rsidRPr="00D67447">
        <w:rPr>
          <w:i/>
        </w:rPr>
        <w:t>twist</w:t>
      </w:r>
      <w:r w:rsidR="00E81D7E">
        <w:t xml:space="preserve"> (Figure 2-12B). </w:t>
      </w:r>
      <w:r w:rsidR="00812CA0">
        <w:t>Thus, Gro recruitment may not be the critical step in converting Dorsal from an activator to a repressor.</w:t>
      </w:r>
    </w:p>
    <w:p w14:paraId="70CD014C" w14:textId="731BFCAF" w:rsidR="002F72B7" w:rsidRDefault="00554D96" w:rsidP="00812CA0">
      <w:pPr>
        <w:spacing w:line="480" w:lineRule="auto"/>
      </w:pPr>
      <w:r>
        <w:tab/>
      </w:r>
      <w:r w:rsidR="00812CA0">
        <w:t>To explore this question further, we looked more broadly at localization of Gro to Dorsal binding sites. These</w:t>
      </w:r>
      <w:r w:rsidR="00814814">
        <w:t xml:space="preserve"> sites can be subdivided into </w:t>
      </w:r>
      <w:r w:rsidR="00761DFB">
        <w:t>three</w:t>
      </w:r>
      <w:r w:rsidR="00814814">
        <w:t xml:space="preserve"> classes dependent on </w:t>
      </w:r>
      <w:r w:rsidR="00761DFB">
        <w:t>the resulting expression pattern of the regulated gene {Biemar, 2006 #5}</w:t>
      </w:r>
      <w:r w:rsidR="001C49D0">
        <w:t xml:space="preserve"> {Zeitlinger, 2007 #3025}</w:t>
      </w:r>
      <w:r w:rsidR="00814814">
        <w:t xml:space="preserve">. </w:t>
      </w:r>
      <w:r w:rsidR="00C13C51">
        <w:t xml:space="preserve">Class I </w:t>
      </w:r>
      <w:r w:rsidR="00812CA0">
        <w:t>sites, which are low affinity sites,</w:t>
      </w:r>
      <w:r w:rsidR="00C13C51">
        <w:t xml:space="preserve"> result in gene expression in the most ventral regions of the embryo (presumptive mesoderm), </w:t>
      </w:r>
      <w:r w:rsidR="00812CA0">
        <w:t>where Dorsal concentrations are highest</w:t>
      </w:r>
      <w:r w:rsidR="00C13C51">
        <w:t xml:space="preserve">. Class II </w:t>
      </w:r>
      <w:r w:rsidR="00812CA0">
        <w:t xml:space="preserve">sites are generally of higher affinity than class I sites and are </w:t>
      </w:r>
      <w:r w:rsidR="005D1A03">
        <w:t>frequently found</w:t>
      </w:r>
      <w:r w:rsidR="00812CA0">
        <w:t xml:space="preserve"> adjacent to binding sites for other factors (such as bHLH factors) that enable Dorsal to activate transcription at lower concentrations. As a result, these sites are active in</w:t>
      </w:r>
      <w:r w:rsidR="00C13C51">
        <w:t xml:space="preserve"> </w:t>
      </w:r>
      <w:r w:rsidR="0082183C">
        <w:t>in ventrolat</w:t>
      </w:r>
      <w:r w:rsidR="00C13C51">
        <w:t xml:space="preserve">eral regions (neuroectoderm), an area with intermediate levels of nuclear Dorsal. Class III </w:t>
      </w:r>
      <w:r w:rsidR="00812CA0">
        <w:t>sites</w:t>
      </w:r>
      <w:r w:rsidR="00C13C51">
        <w:t xml:space="preserve"> </w:t>
      </w:r>
      <w:r w:rsidR="005D1A03">
        <w:t>are associated with genes that are repressed by Dorsal and whose expression is thereby restricted to the dorsal ectoderm.</w:t>
      </w:r>
      <w:r w:rsidR="00C13C51">
        <w:t xml:space="preserve"> </w:t>
      </w:r>
      <w:r w:rsidR="005D1A03">
        <w:t xml:space="preserve"> In accord with what we observed form observation of the </w:t>
      </w:r>
      <w:r w:rsidR="005D1A03" w:rsidRPr="00124DFE">
        <w:rPr>
          <w:i/>
          <w:rPrChange w:id="16" w:author="Albert Courey" w:date="2015-11-16T15:26:00Z">
            <w:rPr/>
          </w:rPrChange>
        </w:rPr>
        <w:t>snail</w:t>
      </w:r>
      <w:r w:rsidR="005D1A03">
        <w:t xml:space="preserve"> and </w:t>
      </w:r>
      <w:r w:rsidR="005D1A03" w:rsidRPr="00124DFE">
        <w:rPr>
          <w:i/>
          <w:rPrChange w:id="17" w:author="Albert Courey" w:date="2015-11-16T15:26:00Z">
            <w:rPr/>
          </w:rPrChange>
        </w:rPr>
        <w:t>twist</w:t>
      </w:r>
      <w:r w:rsidR="005D1A03">
        <w:t xml:space="preserve"> VARs, Groucho is not restricted to the class III sites, but is found at</w:t>
      </w:r>
      <w:r w:rsidR="00814814">
        <w:t xml:space="preserve"> all three types of sites</w:t>
      </w:r>
      <w:r w:rsidR="00CA4F52">
        <w:t xml:space="preserve"> (Fig. 2-14</w:t>
      </w:r>
      <w:r w:rsidR="00CC5CC6">
        <w:t>A</w:t>
      </w:r>
      <w:r w:rsidR="00246EC8">
        <w:t>).</w:t>
      </w:r>
      <w:r w:rsidR="00CA10C2">
        <w:t xml:space="preserve"> No single class of Dorsal site is significantly</w:t>
      </w:r>
      <w:r w:rsidR="00AF354F">
        <w:t xml:space="preserve"> enriched</w:t>
      </w:r>
      <w:r w:rsidR="00CA10C2">
        <w:t xml:space="preserve"> over the others, indicating that Groucho binds to Dorsal more frequently than previously surmised, even </w:t>
      </w:r>
      <w:r w:rsidR="005D1A03">
        <w:t>at sites</w:t>
      </w:r>
      <w:r w:rsidR="00CA10C2">
        <w:t xml:space="preserve"> where Dorsal is activating transcription.</w:t>
      </w:r>
    </w:p>
    <w:p w14:paraId="301078DF" w14:textId="63E082E9" w:rsidR="00975FD7" w:rsidRPr="00E34733" w:rsidRDefault="00C26DA5" w:rsidP="00D67447">
      <w:pPr>
        <w:spacing w:line="480" w:lineRule="auto"/>
        <w:ind w:firstLine="720"/>
      </w:pPr>
      <w:r>
        <w:t>As Groucho requires additional factors to facilitate interaction with Dorsal</w:t>
      </w:r>
      <w:r w:rsidR="00975FD7">
        <w:t>, we calculated the combinatorial overlap of each Groucho binding segment with the binding patterns of 25 transcription factors derived from 2 – 4 hr embryos {MacArthur, 2009 #6}. A factor heatmap of the hierarchically clustered Groucho binding regions reveals two major classes of Groucho binding site</w:t>
      </w:r>
      <w:r>
        <w:t>s</w:t>
      </w:r>
      <w:r w:rsidR="00975FD7">
        <w:t>. The first class is characterized by extensive, overlap with six factors: Dorsal, Dichaete, Medea, Twist, Daughterless, and Kruppel, and lesser degrees of overlap with one or more additional assayed factor</w:t>
      </w:r>
      <w:r w:rsidR="00CA4F52">
        <w:t xml:space="preserve"> (Fig. 2-15</w:t>
      </w:r>
      <w:r w:rsidR="00975FD7">
        <w:t xml:space="preserve">). While Dorsal is a well-studied Groucho-interacting protein, the degree to which Groucho colocalizes with Dorsal is surprising, given that there are at minimum thirteen other factors capable of recruiting Groucho in processes thought to be Dorsal-independent {Mannervik, 2014 #2280}. The second major class of Groucho binding site, comprising ~25% of Groucho sites in the early embryo, lacks overlap with any of the assayed transcription factors. </w:t>
      </w:r>
      <w:r>
        <w:t>This apparent high-level segregation of Groucho recruitment sites has multiple interpretations</w:t>
      </w:r>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r>
        <w:t xml:space="preserve"> or assayed in the early embryo</w:t>
      </w:r>
      <w:r w:rsidR="00975FD7">
        <w:t xml:space="preserve">. </w:t>
      </w:r>
      <w:r>
        <w:t>It’s also possible that</w:t>
      </w:r>
      <w:r w:rsidR="00975FD7">
        <w:t xml:space="preserve"> some of these sites represent recruitment of Groucho to chromatin in a manner not dependent on additional factors, for example through interaction with histones</w:t>
      </w:r>
      <w:r>
        <w:t xml:space="preserve">, </w:t>
      </w:r>
      <w:r w:rsidR="003763E7">
        <w:t>perhaps after delivery to a site by DNA looping</w:t>
      </w:r>
      <w:r w:rsidR="00975FD7">
        <w:t>.</w:t>
      </w:r>
    </w:p>
    <w:p w14:paraId="4CA2FF4F" w14:textId="5C905D16" w:rsidR="00BD4A9E" w:rsidRDefault="00BD4A9E" w:rsidP="00D67447">
      <w:pPr>
        <w:spacing w:line="480" w:lineRule="auto"/>
      </w:pPr>
    </w:p>
    <w:p w14:paraId="4B17F8B9" w14:textId="03056B2F" w:rsidR="00C56855" w:rsidRDefault="004C62C0" w:rsidP="00DF7C23">
      <w:pPr>
        <w:spacing w:line="480" w:lineRule="auto"/>
      </w:pPr>
      <w:r w:rsidRPr="00C316C2">
        <w:rPr>
          <w:i/>
        </w:rPr>
        <w:t>Identification of Groucho Targets by Developmental Stage</w:t>
      </w:r>
    </w:p>
    <w:p w14:paraId="155F22AB" w14:textId="630802AE" w:rsidR="00A30785" w:rsidRDefault="003763E7" w:rsidP="00BA12A8">
      <w:pPr>
        <w:spacing w:line="480" w:lineRule="auto"/>
        <w:ind w:firstLine="720"/>
      </w:pPr>
      <w:r>
        <w:t>To</w:t>
      </w:r>
      <w:r w:rsidR="00631114">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(Gro∆SP)</w:t>
      </w:r>
      <w:r w:rsidR="00A30785">
        <w:t xml:space="preserve">. </w:t>
      </w:r>
      <w:r w:rsidR="0057687B">
        <w:t xml:space="preserve">Overexpression of a deletion variant of Groucho lacking the SP domain was found to result in faulty targeting and ectopic repression of multiple non-Groucho target genes {Turki-Judeh, 2012 #2966}, a trend that we sought to investigate on a genome-wide scale. </w:t>
      </w:r>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r w:rsidR="00523B36">
        <w:t>maternal</w:t>
      </w:r>
      <w:r w:rsidR="00D87B1E">
        <w:t xml:space="preserve"> </w:t>
      </w:r>
      <w:r w:rsidR="00071D1D">
        <w:t xml:space="preserve">germline clones </w:t>
      </w:r>
      <w:r w:rsidR="00D87B1E">
        <w:t xml:space="preserve">homozygous for </w:t>
      </w:r>
      <w:r w:rsidR="00D87B1E">
        <w:rPr>
          <w:i/>
        </w:rPr>
        <w:t>gro</w:t>
      </w:r>
      <w:r w:rsidR="00D87B1E">
        <w:rPr>
          <w:i/>
          <w:vertAlign w:val="superscript"/>
        </w:rPr>
        <w:t>MB36</w:t>
      </w:r>
      <w:r w:rsidR="00D87B1E">
        <w:t>, a lethal</w:t>
      </w:r>
      <w:r w:rsidR="00D87B1E">
        <w:rPr>
          <w:i/>
        </w:rPr>
        <w:t xml:space="preserve"> </w:t>
      </w:r>
      <w:r w:rsidR="00071D1D">
        <w:t xml:space="preserve">allele that </w:t>
      </w:r>
      <w:r w:rsidR="00D87B1E">
        <w:t>introduces an ectopic splice site near the 5’</w:t>
      </w:r>
      <w:r w:rsidR="008545FD">
        <w:t xml:space="preserve"> end of </w:t>
      </w:r>
      <w:r w:rsidR="008545FD" w:rsidRPr="00B71A99">
        <w:rPr>
          <w:i/>
        </w:rPr>
        <w:t>gro</w:t>
      </w:r>
      <w:r w:rsidR="008545FD">
        <w:t xml:space="preserve"> {Jennings, 2007 #2990}. The resulting transcript codes the initial 12 amino acids of Groucho followed by ~100 amino acids derived from frameshifted sequence. The allele produces no detectable Groucho protein, and severely decreased levels of transcript, presumably due to nonsense-mediated mRNA decay.</w:t>
      </w:r>
      <w:r w:rsidR="00071D1D">
        <w:t xml:space="preserve"> </w:t>
      </w:r>
      <w:r w:rsidR="00306543">
        <w:t>Analysis of Gro transcript levels across samples at each timepoint confirms overexpressing lines accumulated increased transcript levels, with the effect being greatest at the first timepoint</w:t>
      </w:r>
      <w:r w:rsidR="00DC538D">
        <w:t xml:space="preserve"> (Fig. 2-1</w:t>
      </w:r>
      <w:r w:rsidR="00CA4F52">
        <w:t>7</w:t>
      </w:r>
      <w:r w:rsidR="00306543">
        <w:t>A</w:t>
      </w:r>
      <w:r w:rsidR="00A15868">
        <w:t>)</w:t>
      </w:r>
      <w:r w:rsidR="008545FD">
        <w:t xml:space="preserve">. </w:t>
      </w:r>
      <w:r w:rsidR="00306543">
        <w:t xml:space="preserve"> </w:t>
      </w:r>
      <w:r w:rsidR="00E531E1">
        <w:t xml:space="preserve">This excess transcript is partially cleared from the embryo by later timepoints, but does not fully return to wild-type levels over the time span analyzed. </w:t>
      </w:r>
      <w:r w:rsidR="00306543">
        <w:t xml:space="preserve">Groucho loss-of-function embryos failed to accumulate Gro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r w:rsidR="00CA4F52">
        <w:t>7</w:t>
      </w:r>
      <w:r w:rsidR="00306543">
        <w:t>B).</w:t>
      </w:r>
    </w:p>
    <w:p w14:paraId="7D7FE12C" w14:textId="051D99A4" w:rsidR="00306543" w:rsidRDefault="00306543" w:rsidP="00BA12A8">
      <w:pPr>
        <w:spacing w:line="480" w:lineRule="auto"/>
        <w:ind w:firstLine="720"/>
      </w:pPr>
      <w:r>
        <w:t xml:space="preserve">Clustering of RNA-seq </w:t>
      </w:r>
      <w:r w:rsidR="00A15868">
        <w:t>profiles</w:t>
      </w:r>
      <w:r>
        <w:t xml:space="preserve"> </w:t>
      </w:r>
      <w:r w:rsidR="00E531E1">
        <w:t xml:space="preserve">by similarity </w:t>
      </w:r>
      <w:r>
        <w:t xml:space="preserve">reveals the transcriptomes cluster </w:t>
      </w:r>
      <w:r w:rsidR="00A15868">
        <w:t xml:space="preserve">first </w:t>
      </w:r>
      <w:r>
        <w:t>by timepoint, then by Groucho dosage</w:t>
      </w:r>
      <w:r w:rsidR="00DC538D">
        <w:t xml:space="preserve"> (Fig 2-1</w:t>
      </w:r>
      <w:r w:rsidR="00CA4F52">
        <w:t>8</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r w:rsidR="00E531E1">
        <w:t xml:space="preserve">indicative that </w:t>
      </w:r>
      <w:r w:rsidR="00F034D8">
        <w:t>accumulat</w:t>
      </w:r>
      <w:r w:rsidR="00E531E1">
        <w:t>ed</w:t>
      </w:r>
      <w:r w:rsidR="00F034D8">
        <w:t xml:space="preserve"> differences in gene </w:t>
      </w:r>
      <w:r w:rsidR="00E531E1">
        <w:t xml:space="preserve">expression </w:t>
      </w:r>
      <w:r w:rsidR="00F034D8">
        <w:t>ha</w:t>
      </w:r>
      <w:r w:rsidR="00E531E1">
        <w:t>ve</w:t>
      </w:r>
      <w:r w:rsidR="00F034D8">
        <w:t xml:space="preserve"> put these embryos on a </w:t>
      </w:r>
      <w:r w:rsidR="00A15868">
        <w:t>highly divergent</w:t>
      </w:r>
      <w:r w:rsidR="00F034D8">
        <w:t xml:space="preserve"> and non-viable de</w:t>
      </w:r>
      <w:r w:rsidR="00220297">
        <w:t>v</w:t>
      </w:r>
      <w:r w:rsidR="00DC538D">
        <w:t>elopmental trajectory (Fig. 2-1</w:t>
      </w:r>
      <w:r w:rsidR="00CA4F52">
        <w:t>8</w:t>
      </w:r>
      <w:r w:rsidR="00F034D8">
        <w:t>, red box).</w:t>
      </w:r>
    </w:p>
    <w:p w14:paraId="16C526A4" w14:textId="5B9BCDE4"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r w:rsidR="00CA4F52">
        <w:t>9</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33D97A3B"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w:t>
      </w:r>
      <w:r w:rsidR="00CA4F52">
        <w:t>20</w:t>
      </w:r>
      <w:r w:rsidR="007263B7">
        <w:t>A</w:t>
      </w:r>
      <w:r>
        <w:t>). The Groucho loss-of-function phenotype was more severe than that obtained from overexpression,</w:t>
      </w:r>
      <w:r w:rsidR="00E67908">
        <w:t xml:space="preserve"> with</w:t>
      </w:r>
      <w:r w:rsidR="004643B0">
        <w:t xml:space="preserve"> over 10% of </w:t>
      </w:r>
      <w:r w:rsidR="00E531E1">
        <w:t xml:space="preserve">expressed genes </w:t>
      </w:r>
      <w:r w:rsidR="004643B0">
        <w:t xml:space="preserve">exhibiting </w:t>
      </w:r>
      <w:r w:rsidR="00E531E1">
        <w:t xml:space="preserve">significant </w:t>
      </w:r>
      <w:r w:rsidR="004643B0">
        <w:t>changes in expression level</w:t>
      </w:r>
      <w:r w:rsidR="00E67908">
        <w:t xml:space="preserve"> at each </w:t>
      </w:r>
      <w:commentRangeStart w:id="18"/>
      <w:r w:rsidR="00E67908">
        <w:t>timepoint</w:t>
      </w:r>
      <w:commentRangeEnd w:id="18"/>
      <w:r w:rsidR="00071D1D">
        <w:rPr>
          <w:rStyle w:val="CommentReference"/>
        </w:rPr>
        <w:commentReference w:id="18"/>
      </w:r>
      <w:r w:rsidR="007263B7">
        <w:t xml:space="preserve">, with the greatest effect seen in the second, 4 </w:t>
      </w:r>
      <w:r w:rsidR="00551DEF">
        <w:t>to</w:t>
      </w:r>
      <w:r w:rsidR="00DC538D">
        <w:t xml:space="preserve"> 6.5 hour stage (Fig. 2-</w:t>
      </w:r>
      <w:r w:rsidR="00CA4F52">
        <w:t>20</w:t>
      </w:r>
      <w:r w:rsidR="00E531E1">
        <w:t>B</w:t>
      </w:r>
      <w:r w:rsidR="007263B7">
        <w:t>). Overexpression samples exhibit a smaller yet still significant proportion of differentially expressed genes</w:t>
      </w:r>
      <w:r w:rsidR="00E531E1">
        <w:t>, with between 2 and 16% of the expressed genome undergoing differential expression</w:t>
      </w:r>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r w:rsidR="00CA4F52">
        <w:t>21</w:t>
      </w:r>
      <w:r w:rsidR="00A15868">
        <w:t>).</w:t>
      </w:r>
    </w:p>
    <w:p w14:paraId="30EF12DD" w14:textId="3932E7ED" w:rsidR="00063ECE"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w:t>
      </w:r>
      <w:r w:rsidR="001A28B8">
        <w:t>using two methodologies</w:t>
      </w:r>
      <w:r w:rsidR="00FD7F1A">
        <w:t xml:space="preserve">. </w:t>
      </w:r>
    </w:p>
    <w:p w14:paraId="206C37C0" w14:textId="0DC6DFD5" w:rsidR="009D5C49" w:rsidRPr="00742D23" w:rsidRDefault="001A28B8" w:rsidP="00BA12A8">
      <w:pPr>
        <w:spacing w:line="480" w:lineRule="auto"/>
        <w:ind w:firstLine="720"/>
      </w:pPr>
      <w:r>
        <w:t>The first method sought to identify genes</w:t>
      </w:r>
      <w:r w:rsidR="00037E5A">
        <w:t xml:space="preserve"> both</w:t>
      </w:r>
      <w:r>
        <w:t xml:space="preserve"> sensitive to multiple levels of Groucho dosage</w:t>
      </w:r>
      <w:r w:rsidR="00037E5A">
        <w:t xml:space="preserve"> and the closest feature to a significant Groucho binding region. Both sources of data are noisy by nature, as secondary effects could account for the dosage response and Groucho can regulate genes from regulatory regions many kilobases away.  </w:t>
      </w:r>
      <w:r w:rsidR="00FD7F1A">
        <w:t>First, we focus</w:t>
      </w:r>
      <w:r w:rsidR="00A15868">
        <w:t>ed</w:t>
      </w:r>
      <w:r w:rsidR="00FD7F1A">
        <w:t xml:space="preserve"> on genes that exhibit a response of an opposite </w:t>
      </w:r>
      <w:r w:rsidR="0078595F">
        <w:t xml:space="preserve">sign </w:t>
      </w:r>
      <w:r w:rsidR="00FD7F1A">
        <w:t xml:space="preserve">in the loss-of-function and one </w:t>
      </w:r>
      <w:r w:rsidR="001B6D64">
        <w:t xml:space="preserve">or both Gro </w:t>
      </w:r>
      <w:r w:rsidR="00FD7F1A">
        <w:t>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r w:rsidR="00CA4F52">
        <w:t>22</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r w:rsidR="002121BA">
        <w:t>two full-length</w:t>
      </w:r>
      <w:r w:rsidR="003E4050">
        <w:t xml:space="preserve"> G</w:t>
      </w:r>
      <w:r w:rsidR="00DC53DC">
        <w:t>r</w:t>
      </w:r>
      <w:r w:rsidR="00DC538D">
        <w:t>o overexpression lines</w:t>
      </w:r>
      <w:r w:rsidR="00063ECE">
        <w:t xml:space="preserve"> when compared to the loss-of-function line</w:t>
      </w:r>
      <w:r w:rsidR="00DC538D">
        <w:t xml:space="preserve"> (Fig 2-</w:t>
      </w:r>
      <w:r w:rsidR="00CA4F52">
        <w:t>23</w:t>
      </w:r>
      <w:r w:rsidR="003E4050">
        <w:t xml:space="preserve"> &amp; Supplemental Table 1). </w:t>
      </w:r>
    </w:p>
    <w:p w14:paraId="59BD70D4" w14:textId="25321D93" w:rsidR="0054527D" w:rsidRDefault="00063ECE">
      <w:pPr>
        <w:spacing w:line="480" w:lineRule="auto"/>
        <w:ind w:firstLine="720"/>
      </w:pPr>
      <w:r>
        <w:t xml:space="preserve">The requirement that genes exhibit differential expression under multiple Groucho dosages may be an overly stringent criterion, as it would only capture the set of genes expressed at nominal levels in wild-type embryos and therefore capable of being both up- and down-regulated. Therefore, we utilized an additional method to </w:t>
      </w:r>
      <w:r w:rsidR="00B71A99">
        <w:t>explore the relationship of Groucho occup</w:t>
      </w:r>
      <w:r>
        <w:t>ancy and regulation. This method involves the use of a</w:t>
      </w:r>
      <w:r w:rsidR="00B71A99">
        <w:t xml:space="preserve"> scoring algorithm to quantify the predictive power of </w:t>
      </w:r>
      <w:r>
        <w:t>Groucho binding on</w:t>
      </w:r>
      <w:r w:rsidR="00B71A99">
        <w:t xml:space="preserve"> changes in expression. </w:t>
      </w:r>
      <w:r>
        <w:t xml:space="preserve">A similar </w:t>
      </w:r>
      <w:r w:rsidR="00B71A99">
        <w:t xml:space="preserve">procedure </w:t>
      </w:r>
      <w:r>
        <w:t xml:space="preserve">has been </w:t>
      </w:r>
      <w:r w:rsidR="00B71A99">
        <w:t xml:space="preserve">successfully utilized to predict the targets of CBP, a coactivator that cooperates with Dorsal to activate gene expression in the early embryo, </w:t>
      </w:r>
      <w:r>
        <w:t>incorporating</w:t>
      </w:r>
      <w:r w:rsidR="00B71A99">
        <w:t xml:space="preserve"> CBP ChIP-seq data and </w:t>
      </w:r>
      <w:r>
        <w:t xml:space="preserve">a </w:t>
      </w:r>
      <w:r w:rsidR="00B71A99">
        <w:t xml:space="preserve">measurement of a mutant CBP transcriptome {Holmqvist, 2012 #3115}. </w:t>
      </w:r>
      <w:r>
        <w:t xml:space="preserve">Similar methodologies have been utilized to integrate </w:t>
      </w:r>
      <w:r w:rsidR="00DD5A36">
        <w:t xml:space="preserve">transcription factor binding and expression data in other contexts {Wang, 2013 #2256}. </w:t>
      </w:r>
      <w:r>
        <w:t xml:space="preserve"> We modified this method to allow for greater contribution of more distant binding to a gene’s score. </w:t>
      </w:r>
      <w:r w:rsidR="00B71A99">
        <w:t>On a per-gene basis, a “Groucho occupancy score” was calculated taking into account the number, size, and positioning of any Groucho peaks. Operating under a progressively relaxing score cutoff, the number of genes captured with scores above said cutoff that are up- or down-regulated upon Groucho level pertur</w:t>
      </w:r>
      <w:r w:rsidR="00BA4869">
        <w:t>bation were counted (Fig. 2-24</w:t>
      </w:r>
      <w:r w:rsidR="004A61A7">
        <w:t>). The inflection point of the resulting response curves can than be used as an empirically-derived threshold for classifying Groucho target genes.</w:t>
      </w:r>
    </w:p>
    <w:p w14:paraId="6500D420" w14:textId="08F1159C" w:rsidR="00884C6E" w:rsidRPr="008D2DAD" w:rsidRDefault="004A61A7">
      <w:pPr>
        <w:spacing w:line="480" w:lineRule="auto"/>
        <w:ind w:firstLine="720"/>
      </w:pPr>
      <w:r>
        <w:t>We find that the changes in gene expression resulting from Groucho overexpression are significantly more predictive of regulation than changes resulting from loss of Groucho activity (</w:t>
      </w:r>
      <w:r w:rsidR="00BA4869">
        <w:t>Fig. 2-24B/</w:t>
      </w:r>
      <w:r>
        <w:t>C).</w:t>
      </w:r>
      <w:r w:rsidR="00FB48A7">
        <w:t xml:space="preserve"> Very few up-regulated genes are captured by the response curve</w:t>
      </w:r>
      <w:r w:rsidR="00083D33">
        <w:t xml:space="preserve"> in overexpressing lines</w:t>
      </w:r>
      <w:r w:rsidR="00FB48A7">
        <w:t>, espec</w:t>
      </w:r>
      <w:r w:rsidR="00083D33">
        <w:t xml:space="preserve">ially at early timepoints. In </w:t>
      </w:r>
      <w:r w:rsidR="00083D33">
        <w:rPr>
          <w:i/>
        </w:rPr>
        <w:t>gro</w:t>
      </w:r>
      <w:r w:rsidR="00083D33">
        <w:rPr>
          <w:i/>
          <w:vertAlign w:val="superscript"/>
        </w:rPr>
        <w:t>MB36</w:t>
      </w:r>
      <w:r w:rsidR="00083D33">
        <w:rPr>
          <w:i/>
        </w:rPr>
        <w:t xml:space="preserve"> </w:t>
      </w:r>
      <w:r w:rsidR="00083D33">
        <w:t xml:space="preserve">embryos, </w:t>
      </w:r>
      <w:r w:rsidR="00714AE1">
        <w:t>a slight enrichment of derepressed genes is evident during the first two time spans with clear inflection points</w:t>
      </w:r>
      <w:r w:rsidR="00BA4869">
        <w:t xml:space="preserve"> (Fig. 2-24</w:t>
      </w:r>
      <w:r w:rsidR="004E5444">
        <w:t>A)</w:t>
      </w:r>
      <w:r w:rsidR="00714AE1">
        <w:t xml:space="preserve">. </w:t>
      </w:r>
    </w:p>
    <w:p w14:paraId="0F7A9F0E" w14:textId="2014E66C" w:rsidR="0034281D" w:rsidRDefault="009D5C49" w:rsidP="00512087">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r w:rsidR="00512087">
        <w:t xml:space="preserve"> However, t</w:t>
      </w:r>
      <w:r w:rsidR="00224376">
        <w:t xml:space="preserve">he </w:t>
      </w:r>
      <w:r w:rsidR="001529E2">
        <w:t xml:space="preserve">observed </w:t>
      </w:r>
      <w:r w:rsidR="00224376">
        <w:t xml:space="preserve">asymmetry in the distribution of up- and down-regulated genes </w:t>
      </w:r>
      <w:r w:rsidR="001529E2">
        <w:t>between</w:t>
      </w:r>
      <w:r w:rsidR="00224376">
        <w:t xml:space="preserve"> the </w:t>
      </w:r>
      <w:r w:rsidR="001529E2">
        <w:t>loss-of-function and overexpression lines can be taken as evidence against G</w:t>
      </w:r>
      <w:r w:rsidR="00B0003E">
        <w:t>roucho behaving as an activator. Very few high-scoring genes were activated in either overexpression line compared to repressed genes. This difference is most evident in the first two time windows, where Groucho transcript levels are the highest.</w:t>
      </w:r>
      <w:r w:rsidR="001529E2">
        <w:t xml:space="preserve"> </w:t>
      </w:r>
      <w:r w:rsidR="00B0003E">
        <w:t xml:space="preserve">Additionally, no clear inflection point is present in these up-regulated gene response curves, indicating that </w:t>
      </w:r>
      <w:r w:rsidR="004E4311">
        <w:t>high Groucho occupancy is only loosely predictive of gene activation</w:t>
      </w:r>
      <w:r w:rsidR="00B0003E">
        <w:t xml:space="preserve">.  </w:t>
      </w:r>
      <w:r w:rsidR="004E4311">
        <w:t>T</w:t>
      </w:r>
      <w:r w:rsidR="001529E2">
        <w:t>hough we cannot rule out the possibility that Groucho can serve as an activator under limited and thus far undetected circumstances</w:t>
      </w:r>
      <w:r w:rsidR="004E4311">
        <w:t>, we take these two observations as evidence against a widespread role of Groucho in gene activation</w:t>
      </w:r>
      <w:r w:rsidR="001529E2">
        <w:t>.</w:t>
      </w:r>
      <w:r w:rsidR="00B0003E">
        <w:t xml:space="preserve"> </w:t>
      </w:r>
    </w:p>
    <w:p w14:paraId="23D6B0F4" w14:textId="7E4F4BB7" w:rsidR="00B0003E" w:rsidRDefault="00B0003E" w:rsidP="00512087">
      <w:pPr>
        <w:spacing w:line="480" w:lineRule="auto"/>
        <w:ind w:firstLine="720"/>
      </w:pPr>
      <w:r>
        <w:t>Through this scoring methodology, we identify 351 potential Groucho target genes across all timepoints. Of these, only 90 were also identified by the Groucho dosage-sensitivity analysis. While this overlap is highly significant (</w:t>
      </w:r>
      <w:r>
        <w:rPr>
          <w:i/>
        </w:rPr>
        <w:t>p-value</w:t>
      </w:r>
      <w:r>
        <w:t xml:space="preserve"> &lt;10</w:t>
      </w:r>
      <w:r>
        <w:rPr>
          <w:vertAlign w:val="superscript"/>
        </w:rPr>
        <w:t>-10</w:t>
      </w:r>
      <w:r>
        <w:t xml:space="preserve">, hypergeometric test), the two results do differ substantially. Lacking compelling </w:t>
      </w:r>
      <w:r>
        <w:rPr>
          <w:i/>
        </w:rPr>
        <w:t xml:space="preserve">a priori </w:t>
      </w:r>
      <w:r>
        <w:t>justification to favor one method over the other, we investigated aspects of each data set individually.</w:t>
      </w:r>
    </w:p>
    <w:p w14:paraId="7284848D" w14:textId="03686344" w:rsidR="009E6C65" w:rsidRDefault="00884C6E" w:rsidP="00D67447">
      <w:pPr>
        <w:spacing w:line="480" w:lineRule="auto"/>
      </w:pPr>
      <w:r>
        <w:tab/>
      </w:r>
      <w:r w:rsidR="004E4311">
        <w:t xml:space="preserve">Genes in both sets are enriched for transcription factors and factors involved in fly development (Fig. 2-26). In both sets, transcription factors are the most heavily enriched ontology and are highly enriched over all other groups in the </w:t>
      </w:r>
      <w:r w:rsidR="00D2683B">
        <w:t>dosage-response group</w:t>
      </w:r>
      <w:r w:rsidR="004E4311">
        <w:t xml:space="preserve">. </w:t>
      </w:r>
      <w:r w:rsidR="00D2683B">
        <w:t>Other ontologies primarily correspond to different tissue specification processes. Restricting the gene set to</w:t>
      </w:r>
      <w:r w:rsidR="008D6626">
        <w:t xml:space="preserve"> the 146 predicted Groucho-activated genes</w:t>
      </w:r>
      <w:r w:rsidR="00D2683B">
        <w:t xml:space="preserve"> </w:t>
      </w:r>
      <w:del w:id="19" w:author="Albert Courey" w:date="2015-11-16T14:53:00Z">
        <w:r w:rsidR="003D46DE" w:rsidDel="00D67447">
          <w:delText>revelas</w:delText>
        </w:r>
        <w:r w:rsidR="008D6626" w:rsidDel="00D67447">
          <w:delText xml:space="preserve"> </w:delText>
        </w:r>
      </w:del>
      <w:ins w:id="20" w:author="Albert Courey" w:date="2015-11-16T14:53:00Z">
        <w:r w:rsidR="00D67447">
          <w:t xml:space="preserve">reveals </w:t>
        </w:r>
      </w:ins>
      <w:r w:rsidR="008D6626">
        <w:t>no gene ontologies were significantly enriched</w:t>
      </w:r>
      <w:r w:rsidR="003D46DE">
        <w:t xml:space="preserve"> (data not shown)</w:t>
      </w:r>
      <w:r w:rsidR="008D6626">
        <w:t xml:space="preserve">, leading us to hypothesize that these genes are potentially the result of noise </w:t>
      </w:r>
      <w:r w:rsidR="006F619C">
        <w:t xml:space="preserve">in </w:t>
      </w:r>
      <w:r w:rsidR="00742D23">
        <w:t>the</w:t>
      </w:r>
      <w:r w:rsidR="006F619C">
        <w:t xml:space="preserve"> gene expression data</w:t>
      </w:r>
      <w:r w:rsidR="008D6626">
        <w:t xml:space="preserve"> and do not represent direct Groucho targets.</w:t>
      </w:r>
    </w:p>
    <w:p w14:paraId="60DDF97A" w14:textId="2A9AC015" w:rsidR="009E6C65" w:rsidRDefault="009E6C65" w:rsidP="00D67447">
      <w:pPr>
        <w:spacing w:line="480" w:lineRule="auto"/>
      </w:pPr>
      <w:r>
        <w:tab/>
        <w:t xml:space="preserve">To identify potentially undocumented processes and regulatory networks in which Groucho may be involved, we </w:t>
      </w:r>
      <w:r w:rsidR="00AE2C19">
        <w:t>annotated</w:t>
      </w:r>
      <w:r>
        <w:t xml:space="preserve"> each set of </w:t>
      </w:r>
      <w:r w:rsidR="00D86DC2">
        <w:t xml:space="preserve">potential </w:t>
      </w:r>
      <w:r>
        <w:t xml:space="preserve">target genes </w:t>
      </w:r>
      <w:r w:rsidR="00AE2C19">
        <w:t>with</w:t>
      </w:r>
      <w:r>
        <w:t xml:space="preserve"> genetic and physical interactions curated by FlyMine {Lyne, 2007 #3180} and </w:t>
      </w:r>
      <w:r w:rsidR="00CD4190">
        <w:t>integrated these results into a network to search</w:t>
      </w:r>
      <w:r>
        <w:t xml:space="preserve"> for overrepresented groups of co-regulated genes</w:t>
      </w:r>
      <w:r w:rsidR="00D86DC2">
        <w:t xml:space="preserve"> (Fig 2-27</w:t>
      </w:r>
      <w:r w:rsidR="00AE2C19">
        <w:t>)</w:t>
      </w:r>
      <w:r>
        <w:t>.</w:t>
      </w:r>
      <w:r w:rsidR="00AE2C19">
        <w:t xml:space="preserve"> </w:t>
      </w:r>
      <w:r w:rsidR="00D86DC2">
        <w:t xml:space="preserve">Both networks exhibit a large core network comprising multiple interconnected hubs corresponding </w:t>
      </w:r>
      <w:r w:rsidR="00DF0D48">
        <w:t xml:space="preserve">to components of signaling pathways. Both networks contain multiple E(spl)-family proteins, which Groucho is known to repress in the embryo. </w:t>
      </w:r>
      <w:r w:rsidR="00802DAF">
        <w:t xml:space="preserve">Delta (Dl) is a </w:t>
      </w:r>
      <w:r w:rsidR="00601C7C">
        <w:t xml:space="preserve">transmembrane </w:t>
      </w:r>
      <w:r w:rsidR="00802DAF">
        <w:t>ligand of the Notch</w:t>
      </w:r>
      <w:r w:rsidR="00601C7C">
        <w:t xml:space="preserve"> (N)</w:t>
      </w:r>
      <w:r w:rsidR="00802DAF">
        <w:t xml:space="preserve"> signaling pathway</w:t>
      </w:r>
      <w:r w:rsidR="00601C7C">
        <w:t xml:space="preserve">, and complete activation of this pathway requires both Groucho and E(spl)-family proteins {Heitzler, 1996 #3181}. </w:t>
      </w:r>
      <w:r w:rsidR="00AB09C6">
        <w:t>Atonal (ato) and Sprouty (sty) are factors with known functions in respiratory and eye development, respectively {Jarman, 1994 #3183}</w:t>
      </w:r>
      <w:r w:rsidR="00AB09C6" w:rsidRPr="00AB09C6">
        <w:t xml:space="preserve"> </w:t>
      </w:r>
      <w:r w:rsidR="00AB09C6">
        <w:t>{Hacohen, 1998 #3182}, in which Groucho’s potential roles have not been investigated.</w:t>
      </w:r>
    </w:p>
    <w:p w14:paraId="0DC7B9A0" w14:textId="56B4CC31" w:rsidR="00361B22" w:rsidRDefault="00361B22" w:rsidP="00D67447">
      <w:pPr>
        <w:spacing w:line="480" w:lineRule="auto"/>
      </w:pPr>
      <w:r>
        <w:tab/>
        <w:t xml:space="preserve">The </w:t>
      </w:r>
      <w:r w:rsidR="007B038F">
        <w:t xml:space="preserve">core </w:t>
      </w:r>
      <w:r>
        <w:t>regulatory network of targets identified by Grouch</w:t>
      </w:r>
      <w:r w:rsidR="007B038F">
        <w:t xml:space="preserve">o occupancy is somewhat larger and encompasses additional regulatory hubs </w:t>
      </w:r>
      <w:r>
        <w:t xml:space="preserve">(Fig. 2-27B). </w:t>
      </w:r>
      <w:r w:rsidR="007B038F">
        <w:t>These hubs primarily correspond to components of multiple signaling pathway</w:t>
      </w:r>
      <w:ins w:id="21" w:author="Albert Courey" w:date="2015-11-16T14:54:00Z">
        <w:r w:rsidR="00D67447">
          <w:t>s</w:t>
        </w:r>
      </w:ins>
      <w:r w:rsidR="007B038F">
        <w:t xml:space="preserve">, including Decapentaplegic (dpp), Wingless (wg), and Ras/MAPK (Egfr and aop). Pannier (pnr) is a transcription factor activated by Dpp signaling and involved in dorsoventral patterning </w:t>
      </w:r>
      <w:r w:rsidR="004E16D8">
        <w:t xml:space="preserve">and cardiogenesis </w:t>
      </w:r>
      <w:r w:rsidR="007B038F">
        <w:t>{Herranz, 2001 #3184}</w:t>
      </w:r>
      <w:r w:rsidR="004E16D8">
        <w:t>. Groucho is recruited to Tinman, a Pannier-interacting protein, to regulate cardiac gene expression {Choi, 1999 #3186}. The association and regulation of multiple Pannier target genes by Groucho may represent a significant contribution by Groucho to cardiac development.</w:t>
      </w:r>
    </w:p>
    <w:p w14:paraId="37E3EF76" w14:textId="77777777" w:rsidR="00683D3D" w:rsidRDefault="00683D3D">
      <w:pPr>
        <w:spacing w:line="480" w:lineRule="auto"/>
        <w:rPr>
          <w:i/>
        </w:rPr>
      </w:pPr>
    </w:p>
    <w:p w14:paraId="14C578E8" w14:textId="77777777" w:rsidR="00EF39B8" w:rsidRDefault="00EF39B8" w:rsidP="00DF7C23">
      <w:pPr>
        <w:spacing w:line="480" w:lineRule="auto"/>
      </w:pPr>
    </w:p>
    <w:p w14:paraId="184827ED" w14:textId="23307083" w:rsidR="004D40D9" w:rsidDel="00124DFE" w:rsidRDefault="00FF5970" w:rsidP="004D40D9">
      <w:pPr>
        <w:pStyle w:val="Heading2"/>
        <w:spacing w:line="480" w:lineRule="auto"/>
        <w:rPr>
          <w:del w:id="22" w:author="Albert Courey" w:date="2015-11-16T15:31:00Z"/>
        </w:rPr>
      </w:pPr>
      <w:bookmarkStart w:id="23" w:name="revised-results-section"/>
      <w:bookmarkEnd w:id="23"/>
      <w:commentRangeStart w:id="24"/>
      <w:r>
        <w:t>Discussion</w:t>
      </w:r>
      <w:commentRangeEnd w:id="24"/>
      <w:r w:rsidR="000C11A0">
        <w:rPr>
          <w:rStyle w:val="CommentReference"/>
          <w:rFonts w:asciiTheme="minorHAnsi" w:eastAsiaTheme="minorEastAsia" w:hAnsiTheme="minorHAnsi" w:cstheme="minorBidi"/>
          <w:b w:val="0"/>
          <w:bCs w:val="0"/>
          <w:color w:val="auto"/>
        </w:rPr>
        <w:commentReference w:id="24"/>
      </w:r>
    </w:p>
    <w:p w14:paraId="6A287F00" w14:textId="77777777" w:rsidR="003C0EDF" w:rsidRDefault="003C0EDF" w:rsidP="00124DFE">
      <w:pPr>
        <w:pStyle w:val="Heading2"/>
        <w:spacing w:line="480" w:lineRule="auto"/>
        <w:pPrChange w:id="26" w:author="Albert Courey" w:date="2015-11-16T15:31:00Z">
          <w:pPr/>
        </w:pPrChange>
      </w:pPr>
    </w:p>
    <w:p w14:paraId="19A28E08" w14:textId="58D2FA75" w:rsidR="003C0EDF" w:rsidRDefault="003C0EDF" w:rsidP="00D67447">
      <w:pPr>
        <w:spacing w:line="480" w:lineRule="auto"/>
        <w:ind w:firstLine="720"/>
      </w:pPr>
      <w:r>
        <w:t>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w:t>
      </w:r>
      <w:ins w:id="27" w:author="Albert Courey" w:date="2015-11-16T15:28:00Z">
        <w:r w:rsidR="00124DFE">
          <w:t>n</w:t>
        </w:r>
      </w:ins>
      <w:r>
        <w:t xml:space="preserve">ding from the 1.5 – 4 hr to 4 – 6.5 hr stages represents a widespread shift in Gro occupancy, consistent with the changing roles of Gro throughout development, as the availability of sequence-specific transcription factors changes across the embryo. </w:t>
      </w:r>
    </w:p>
    <w:p w14:paraId="0C2F9A6F" w14:textId="148A36B2" w:rsidR="003C0EDF" w:rsidRDefault="003C0EDF" w:rsidP="003C0EDF">
      <w:pPr>
        <w:spacing w:line="480" w:lineRule="auto"/>
        <w:ind w:firstLine="720"/>
      </w:pPr>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del w:id="28" w:author="Albert Courey" w:date="2015-11-16T15:32:00Z">
        <w:r w:rsidDel="00124DFE">
          <w:rPr>
            <w:i/>
          </w:rPr>
          <w:delText>zen</w:delText>
        </w:r>
        <w:r w:rsidDel="00124DFE">
          <w:delText xml:space="preserve"> is repressed early in a narrow stripe on the dorsal side of the </w:delText>
        </w:r>
        <w:commentRangeStart w:id="29"/>
        <w:r w:rsidDel="00124DFE">
          <w:delText>embryo</w:delText>
        </w:r>
        <w:commentRangeEnd w:id="29"/>
        <w:r w:rsidR="00124DFE" w:rsidDel="00124DFE">
          <w:rPr>
            <w:rStyle w:val="CommentReference"/>
          </w:rPr>
          <w:commentReference w:id="29"/>
        </w:r>
        <w:r w:rsidDel="00124DFE">
          <w:delText xml:space="preserve">. </w:delText>
        </w:r>
      </w:del>
      <w:r>
        <w:t>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w:t>
      </w:r>
      <w:ins w:id="30" w:author="Albert Courey" w:date="2015-11-16T15:30:00Z">
        <w:r w:rsidR="00124DFE">
          <w:t>g</w:t>
        </w:r>
      </w:ins>
      <w:r>
        <w:t>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w:t>
      </w:r>
      <w:ins w:id="31" w:author="Albert Courey" w:date="2015-11-16T15:33:00Z">
        <w:r w:rsidR="00124DFE">
          <w:t xml:space="preserve"> (see following chapter)</w:t>
        </w:r>
      </w:ins>
      <w:r>
        <w:t xml:space="preserve">. Repression may also be 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r>
        <w:rPr>
          <w:i/>
        </w:rPr>
        <w:t xml:space="preserve">zen </w:t>
      </w:r>
      <w:r>
        <w:t xml:space="preserve">locus, where Groucho occupancy is essentially gone following 4 hours of development, despite Zen remaining repressed throughout later stages of development. </w:t>
      </w:r>
    </w:p>
    <w:p w14:paraId="1944396B" w14:textId="24707A30" w:rsidR="003C0EDF" w:rsidRPr="00BD1255" w:rsidRDefault="003C0EDF" w:rsidP="003C0EDF">
      <w:pPr>
        <w:spacing w:line="480" w:lineRule="auto"/>
        <w:ind w:firstLine="720"/>
      </w:pPr>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ins w:id="32" w:author="Albert Courey" w:date="2015-11-16T15:34:00Z">
        <w:r w:rsidR="00124DFE">
          <w:t>K</w:t>
        </w:r>
      </w:ins>
      <w:del w:id="33" w:author="Albert Courey" w:date="2015-11-16T15:34:00Z">
        <w:r w:rsidDel="00124DFE">
          <w:delText>k</w:delText>
        </w:r>
      </w:del>
      <w:r>
        <w:t xml:space="preserve">ruppel and </w:t>
      </w:r>
      <w:ins w:id="34" w:author="Albert Courey" w:date="2015-11-16T15:34:00Z">
        <w:r w:rsidR="00124DFE">
          <w:t>T</w:t>
        </w:r>
      </w:ins>
      <w:del w:id="35" w:author="Albert Courey" w:date="2015-11-16T15:34:00Z">
        <w:r w:rsidDel="00124DFE">
          <w:delText>t</w:delText>
        </w:r>
      </w:del>
      <w:r>
        <w:t>wist have been shown to commonly localize to intronic regions</w:t>
      </w:r>
      <w:ins w:id="36" w:author="Albert Courey" w:date="2015-11-16T15:34:00Z">
        <w:r w:rsidR="00124DFE">
          <w:t xml:space="preserve"> </w:t>
        </w:r>
      </w:ins>
      <w:r w:rsidRPr="00876316">
        <w:t>{Matyash, 2004 #3046}</w:t>
      </w:r>
      <w:r>
        <w:t xml:space="preserve"> </w:t>
      </w:r>
      <w:r w:rsidRPr="00876316">
        <w:t>{Sandmann, 2007 #3048} {Zeitlinger,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developmentally-regulated genes known to exhibit promoter-proximal pausing of RNA PolII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{Bothma, 2011 #2304}.  Due to the relatively slow rate of progression of PolII (~ 1.1 to 1.5 kb per min in </w:t>
      </w:r>
      <w:r>
        <w:rPr>
          <w:i/>
        </w:rPr>
        <w:t>Drosophila)</w:t>
      </w:r>
      <w:r>
        <w:t xml:space="preserve"> {Ardehali, 2009 #3053}, this lag time can become significant, especially under developmental contexts in which temporal control of repression can be as important as activation. While microRNAs are known to dampen this effect in some contexts {Biemar, 2005 #3054}, Groucho-mediated repression initiated by binding intragenically could potentially be another method to achieve a similar end.</w:t>
      </w:r>
    </w:p>
    <w:p w14:paraId="2E9D1E2F" w14:textId="77777777" w:rsidR="003C0EDF" w:rsidRPr="003C0EDF" w:rsidRDefault="003C0EDF" w:rsidP="00D67447"/>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lbert Courey" w:date="2015-11-16T14:57:00Z" w:initials="AC">
    <w:p w14:paraId="0E3CCB06" w14:textId="7966CB31" w:rsidR="00124DFE" w:rsidRDefault="00124DFE">
      <w:pPr>
        <w:pStyle w:val="CommentText"/>
      </w:pPr>
      <w:r>
        <w:rPr>
          <w:rStyle w:val="CommentReference"/>
        </w:rPr>
        <w:annotationRef/>
      </w:r>
      <w:r>
        <w:t>This paragraph needs references.</w:t>
      </w:r>
    </w:p>
  </w:comment>
  <w:comment w:id="18" w:author="Albert Courey" w:date="2015-08-13T11:49:00Z" w:initials="AC">
    <w:p w14:paraId="2AA433FB" w14:textId="6582F9B1" w:rsidR="00124DFE" w:rsidRDefault="00124DFE">
      <w:pPr>
        <w:pStyle w:val="CommentText"/>
      </w:pPr>
      <w:r>
        <w:rPr>
          <w:rStyle w:val="CommentReference"/>
        </w:rPr>
        <w:annotationRef/>
      </w:r>
      <w:r>
        <w:t>Compared to what percentage in the overexpression embryos?</w:t>
      </w:r>
    </w:p>
  </w:comment>
  <w:comment w:id="24" w:author="Albert Courey" w:date="2015-11-16T15:36:00Z" w:initials="AC">
    <w:p w14:paraId="5A4602B5" w14:textId="7A04725D" w:rsidR="000C11A0" w:rsidRDefault="000C11A0">
      <w:pPr>
        <w:pStyle w:val="CommentText"/>
      </w:pPr>
      <w:r>
        <w:rPr>
          <w:rStyle w:val="CommentReference"/>
        </w:rPr>
        <w:annotationRef/>
      </w:r>
      <w:r>
        <w:t>Need to beef up this discussion.</w:t>
      </w:r>
      <w:bookmarkStart w:id="25" w:name="_GoBack"/>
      <w:bookmarkEnd w:id="25"/>
    </w:p>
  </w:comment>
  <w:comment w:id="29" w:author="Albert Courey" w:date="2015-11-16T15:30:00Z" w:initials="AC">
    <w:p w14:paraId="30DF45F4" w14:textId="0D389A39" w:rsidR="00124DFE" w:rsidRDefault="00124DFE">
      <w:pPr>
        <w:pStyle w:val="CommentText"/>
      </w:pPr>
      <w:r>
        <w:rPr>
          <w:rStyle w:val="CommentReference"/>
        </w:rPr>
        <w:annotationRef/>
      </w:r>
      <w:r>
        <w:t>I don’t know what you are talking about here. Zen is repressed ventral, not in a narrow stripe on the dorsal side of the embryo. Later during embryogenesis its expression is restricted to a so-called Mohawk.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46AF0A65" w15:done="0"/>
  <w15:commentEx w15:paraId="3D324BE1" w15:done="0"/>
  <w15:commentEx w15:paraId="00A6B958" w15:done="0"/>
  <w15:commentEx w15:paraId="421DB665" w15:done="0"/>
  <w15:commentEx w15:paraId="2639C29C" w15:done="0"/>
  <w15:commentEx w15:paraId="1A4A4340" w15:done="0"/>
  <w15:commentEx w15:paraId="2673BC1D" w15:done="0"/>
  <w15:commentEx w15:paraId="15361864" w15:done="0"/>
  <w15:commentEx w15:paraId="2AA433FB" w15:done="0"/>
  <w15:commentEx w15:paraId="5C0D17D5" w15:done="0"/>
  <w15:commentEx w15:paraId="469123EB" w15:done="0"/>
  <w15:commentEx w15:paraId="4A2AFA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37E5A"/>
    <w:rsid w:val="00041DE0"/>
    <w:rsid w:val="000451FA"/>
    <w:rsid w:val="000514F0"/>
    <w:rsid w:val="0005356E"/>
    <w:rsid w:val="00056237"/>
    <w:rsid w:val="00056D9B"/>
    <w:rsid w:val="00062ABD"/>
    <w:rsid w:val="000633C8"/>
    <w:rsid w:val="00063ECE"/>
    <w:rsid w:val="0006404C"/>
    <w:rsid w:val="00066033"/>
    <w:rsid w:val="00071D1D"/>
    <w:rsid w:val="0008259B"/>
    <w:rsid w:val="00083D33"/>
    <w:rsid w:val="00091FF8"/>
    <w:rsid w:val="00093072"/>
    <w:rsid w:val="000935F4"/>
    <w:rsid w:val="00094D56"/>
    <w:rsid w:val="000A6193"/>
    <w:rsid w:val="000A776F"/>
    <w:rsid w:val="000B3215"/>
    <w:rsid w:val="000B41DA"/>
    <w:rsid w:val="000C00B7"/>
    <w:rsid w:val="000C11A0"/>
    <w:rsid w:val="000C4271"/>
    <w:rsid w:val="000D2F6D"/>
    <w:rsid w:val="000D67F3"/>
    <w:rsid w:val="000F11DA"/>
    <w:rsid w:val="000F2CB7"/>
    <w:rsid w:val="000F37B2"/>
    <w:rsid w:val="000F4492"/>
    <w:rsid w:val="00101F77"/>
    <w:rsid w:val="001029DD"/>
    <w:rsid w:val="00104643"/>
    <w:rsid w:val="00112A9C"/>
    <w:rsid w:val="001243BA"/>
    <w:rsid w:val="00124DFE"/>
    <w:rsid w:val="00125DEA"/>
    <w:rsid w:val="00127817"/>
    <w:rsid w:val="00131656"/>
    <w:rsid w:val="0013500C"/>
    <w:rsid w:val="0014086B"/>
    <w:rsid w:val="00141D2B"/>
    <w:rsid w:val="001444BD"/>
    <w:rsid w:val="001529E2"/>
    <w:rsid w:val="00156EA1"/>
    <w:rsid w:val="001635D1"/>
    <w:rsid w:val="0016503B"/>
    <w:rsid w:val="00170024"/>
    <w:rsid w:val="0017002A"/>
    <w:rsid w:val="00172568"/>
    <w:rsid w:val="00173597"/>
    <w:rsid w:val="00176197"/>
    <w:rsid w:val="00186882"/>
    <w:rsid w:val="0019686A"/>
    <w:rsid w:val="001A137F"/>
    <w:rsid w:val="001A28B8"/>
    <w:rsid w:val="001B0992"/>
    <w:rsid w:val="001B3BB0"/>
    <w:rsid w:val="001B6D64"/>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11EA4"/>
    <w:rsid w:val="00320851"/>
    <w:rsid w:val="00326671"/>
    <w:rsid w:val="00327E1B"/>
    <w:rsid w:val="003358B1"/>
    <w:rsid w:val="0034281D"/>
    <w:rsid w:val="00346B3F"/>
    <w:rsid w:val="0035211A"/>
    <w:rsid w:val="003546C5"/>
    <w:rsid w:val="003553D9"/>
    <w:rsid w:val="0035579F"/>
    <w:rsid w:val="00361B22"/>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46DE"/>
    <w:rsid w:val="003D633D"/>
    <w:rsid w:val="003D6ECE"/>
    <w:rsid w:val="003E0380"/>
    <w:rsid w:val="003E4050"/>
    <w:rsid w:val="003E4C8C"/>
    <w:rsid w:val="003E6ECF"/>
    <w:rsid w:val="003F0862"/>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A61A7"/>
    <w:rsid w:val="004A7559"/>
    <w:rsid w:val="004B64AB"/>
    <w:rsid w:val="004C2BF8"/>
    <w:rsid w:val="004C62C0"/>
    <w:rsid w:val="004D10D4"/>
    <w:rsid w:val="004D243C"/>
    <w:rsid w:val="004D40D9"/>
    <w:rsid w:val="004D50E0"/>
    <w:rsid w:val="004E16D8"/>
    <w:rsid w:val="004E4311"/>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5F7884"/>
    <w:rsid w:val="00601C7C"/>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FCE"/>
    <w:rsid w:val="00672E09"/>
    <w:rsid w:val="00675ED8"/>
    <w:rsid w:val="00680BDB"/>
    <w:rsid w:val="00680C8F"/>
    <w:rsid w:val="00683D3D"/>
    <w:rsid w:val="00684F14"/>
    <w:rsid w:val="00696F16"/>
    <w:rsid w:val="006A0C78"/>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38F"/>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2DAF"/>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023"/>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2DAD"/>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6C65"/>
    <w:rsid w:val="009E7E20"/>
    <w:rsid w:val="00A002D8"/>
    <w:rsid w:val="00A042F6"/>
    <w:rsid w:val="00A1068B"/>
    <w:rsid w:val="00A1095E"/>
    <w:rsid w:val="00A138E6"/>
    <w:rsid w:val="00A15868"/>
    <w:rsid w:val="00A158C2"/>
    <w:rsid w:val="00A160BD"/>
    <w:rsid w:val="00A20416"/>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9C6"/>
    <w:rsid w:val="00AB0D72"/>
    <w:rsid w:val="00AB3610"/>
    <w:rsid w:val="00AB3BD0"/>
    <w:rsid w:val="00AC2836"/>
    <w:rsid w:val="00AC5718"/>
    <w:rsid w:val="00AC5D7C"/>
    <w:rsid w:val="00AD0C2A"/>
    <w:rsid w:val="00AD14A9"/>
    <w:rsid w:val="00AD5890"/>
    <w:rsid w:val="00AE2C19"/>
    <w:rsid w:val="00AE6873"/>
    <w:rsid w:val="00AE6E36"/>
    <w:rsid w:val="00AF03D9"/>
    <w:rsid w:val="00AF354F"/>
    <w:rsid w:val="00AF4F59"/>
    <w:rsid w:val="00B0003E"/>
    <w:rsid w:val="00B00EF6"/>
    <w:rsid w:val="00B226A0"/>
    <w:rsid w:val="00B36BCB"/>
    <w:rsid w:val="00B438DD"/>
    <w:rsid w:val="00B53E42"/>
    <w:rsid w:val="00B570B8"/>
    <w:rsid w:val="00B60E91"/>
    <w:rsid w:val="00B71A99"/>
    <w:rsid w:val="00B73A2C"/>
    <w:rsid w:val="00B77326"/>
    <w:rsid w:val="00B86687"/>
    <w:rsid w:val="00B87878"/>
    <w:rsid w:val="00B955CD"/>
    <w:rsid w:val="00B9702D"/>
    <w:rsid w:val="00B97924"/>
    <w:rsid w:val="00BA12A8"/>
    <w:rsid w:val="00BA4869"/>
    <w:rsid w:val="00BA569C"/>
    <w:rsid w:val="00BA5981"/>
    <w:rsid w:val="00BA7BC7"/>
    <w:rsid w:val="00BC0E7A"/>
    <w:rsid w:val="00BC2982"/>
    <w:rsid w:val="00BC4CE7"/>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086F"/>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D4190"/>
    <w:rsid w:val="00CF4393"/>
    <w:rsid w:val="00CF5739"/>
    <w:rsid w:val="00D007C0"/>
    <w:rsid w:val="00D007E6"/>
    <w:rsid w:val="00D11037"/>
    <w:rsid w:val="00D13193"/>
    <w:rsid w:val="00D155A5"/>
    <w:rsid w:val="00D174D1"/>
    <w:rsid w:val="00D17D1A"/>
    <w:rsid w:val="00D17E0A"/>
    <w:rsid w:val="00D24DC3"/>
    <w:rsid w:val="00D25B3E"/>
    <w:rsid w:val="00D2683B"/>
    <w:rsid w:val="00D3227B"/>
    <w:rsid w:val="00D35580"/>
    <w:rsid w:val="00D41A26"/>
    <w:rsid w:val="00D473EB"/>
    <w:rsid w:val="00D53A78"/>
    <w:rsid w:val="00D55510"/>
    <w:rsid w:val="00D65F42"/>
    <w:rsid w:val="00D662BF"/>
    <w:rsid w:val="00D67447"/>
    <w:rsid w:val="00D74350"/>
    <w:rsid w:val="00D80AD3"/>
    <w:rsid w:val="00D863C5"/>
    <w:rsid w:val="00D8676F"/>
    <w:rsid w:val="00D86DC2"/>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D5A36"/>
    <w:rsid w:val="00DE0327"/>
    <w:rsid w:val="00DE06A4"/>
    <w:rsid w:val="00DE54FE"/>
    <w:rsid w:val="00DE77EE"/>
    <w:rsid w:val="00DF0D48"/>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D673B"/>
    <w:rsid w:val="00EE3D72"/>
    <w:rsid w:val="00EF39B8"/>
    <w:rsid w:val="00EF6429"/>
    <w:rsid w:val="00F034D8"/>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1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0B7A5-3D2F-9149-929C-30B36DDF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27</Pages>
  <Words>6698</Words>
  <Characters>38184</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44793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Albert Courey</cp:lastModifiedBy>
  <cp:revision>152</cp:revision>
  <cp:lastPrinted>2015-11-13T02:10:00Z</cp:lastPrinted>
  <dcterms:created xsi:type="dcterms:W3CDTF">2015-08-24T19:24:00Z</dcterms:created>
  <dcterms:modified xsi:type="dcterms:W3CDTF">2015-11-16T23:36:00Z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