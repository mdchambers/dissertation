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0C3975" w14:textId="0522A4CB" w:rsidR="00692974" w:rsidRDefault="002C6B01" w:rsidP="00DF0E0B">
      <w:pPr>
        <w:pStyle w:val="Heading3"/>
        <w:spacing w:line="480" w:lineRule="auto"/>
      </w:pPr>
      <w:bookmarkStart w:id="0" w:name="chapter-3-nascent-seq"/>
      <w:bookmarkEnd w:id="0"/>
      <w:r>
        <w:t xml:space="preserve">Chapter 3: </w:t>
      </w:r>
      <w:r w:rsidR="006755D4">
        <w:t>Investigating the dynamics of the embryonic transcriptome</w:t>
      </w:r>
    </w:p>
    <w:p w14:paraId="2CA564EB" w14:textId="77777777" w:rsidR="00692974" w:rsidRDefault="002C6B01" w:rsidP="00DF0E0B">
      <w:pPr>
        <w:pStyle w:val="Heading4"/>
        <w:spacing w:line="480" w:lineRule="auto"/>
      </w:pPr>
      <w:bookmarkStart w:id="1" w:name="michael-chambers"/>
      <w:bookmarkStart w:id="2" w:name="abstract"/>
      <w:bookmarkEnd w:id="1"/>
      <w:bookmarkEnd w:id="2"/>
      <w:r>
        <w:t>Abstract</w:t>
      </w:r>
    </w:p>
    <w:p w14:paraId="601D5FF7" w14:textId="77777777" w:rsidR="00692974" w:rsidRDefault="002C6B01" w:rsidP="00DF0E0B">
      <w:pPr>
        <w:pStyle w:val="Heading4"/>
        <w:spacing w:line="480" w:lineRule="auto"/>
      </w:pPr>
      <w:bookmarkStart w:id="3" w:name="introduction"/>
      <w:bookmarkEnd w:id="3"/>
      <w:r>
        <w:t>Introduction</w:t>
      </w:r>
    </w:p>
    <w:p w14:paraId="58624920" w14:textId="10EF73E0" w:rsidR="00931F1D" w:rsidRDefault="00DF0E0B" w:rsidP="00DF0E0B">
      <w:pPr>
        <w:pStyle w:val="BodyText"/>
        <w:spacing w:line="480" w:lineRule="auto"/>
      </w:pPr>
      <w:r>
        <w:tab/>
      </w:r>
      <w:r>
        <w:rPr>
          <w:i/>
        </w:rPr>
        <w:t xml:space="preserve">Drosophila </w:t>
      </w:r>
      <w:r>
        <w:t xml:space="preserve">development involves the coordinated expression of a vast number of genes </w:t>
      </w:r>
      <w:r w:rsidR="00AA75CF">
        <w:t>under strict temporal and spatial control</w:t>
      </w:r>
      <w:r w:rsidR="004011C8">
        <w:t xml:space="preserve"> </w:t>
      </w:r>
      <w:r w:rsidR="0093726A">
        <w:fldChar w:fldCharType="begin">
          <w:fldData xml:space="preserve">PEVuZE5vdGU+PENpdGU+PEF1dGhvcj5Ccm93bjwvQXV0aG9yPjxZZWFyPjIwMTQ8L1llYXI+PFJl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</w:fldData>
        </w:fldChar>
      </w:r>
      <w:r w:rsidR="0093726A">
        <w:instrText xml:space="preserve"> ADDIN EN.CITE </w:instrText>
      </w:r>
      <w:r w:rsidR="0093726A">
        <w:fldChar w:fldCharType="begin">
          <w:fldData xml:space="preserve">PEVuZE5vdGU+PENpdGU+PEF1dGhvcj5Ccm93bjwvQXV0aG9yPjxZZWFyPjIwMTQ8L1llYXI+PFJl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</w:fldData>
        </w:fldChar>
      </w:r>
      <w:r w:rsidR="0093726A">
        <w:instrText xml:space="preserve"> ADDIN EN.CITE.DATA </w:instrText>
      </w:r>
      <w:r w:rsidR="0093726A">
        <w:fldChar w:fldCharType="end"/>
      </w:r>
      <w:r w:rsidR="0093726A">
        <w:fldChar w:fldCharType="separate"/>
      </w:r>
      <w:r w:rsidR="0093726A">
        <w:rPr>
          <w:noProof/>
        </w:rPr>
        <w:t>(Brown et al., 2014)</w:t>
      </w:r>
      <w:r w:rsidR="0093726A">
        <w:fldChar w:fldCharType="end"/>
      </w:r>
      <w:r>
        <w:t xml:space="preserve">. </w:t>
      </w:r>
      <w:r w:rsidR="00AA75CF">
        <w:t xml:space="preserve">Transcript levels in the embryo are therefore highly dynamic, undergoing rapid shifts in level dependent on altered rates of accumulation, processing, and degradation. In excess of ~7,000 unique transcripts, arising from at least 3,000 distinct genes are expressed from the earliest onset of zygotic transcription </w:t>
      </w:r>
      <w:r w:rsidR="0093726A">
        <w:fldChar w:fldCharType="begin">
          <w:fldData xml:space="preserve">PEVuZE5vdGU+PENpdGU+PEF1dGhvcj5HcmF2ZWxleTwvQXV0aG9yPjxZZWFyPjIwMTE8L1llYXI+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=
</w:fldData>
        </w:fldChar>
      </w:r>
      <w:r w:rsidR="0093726A">
        <w:instrText xml:space="preserve"> ADDIN EN.CITE </w:instrText>
      </w:r>
      <w:r w:rsidR="0093726A">
        <w:fldChar w:fldCharType="begin">
          <w:fldData xml:space="preserve">PEVuZE5vdGU+PENpdGU+PEF1dGhvcj5HcmF2ZWxleTwvQXV0aG9yPjxZZWFyPjIwMTE8L1llYXI+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=
</w:fldData>
        </w:fldChar>
      </w:r>
      <w:r w:rsidR="0093726A">
        <w:instrText xml:space="preserve"> ADDIN EN.CITE.DATA </w:instrText>
      </w:r>
      <w:r w:rsidR="0093726A">
        <w:fldChar w:fldCharType="end"/>
      </w:r>
      <w:r w:rsidR="0093726A">
        <w:fldChar w:fldCharType="separate"/>
      </w:r>
      <w:r w:rsidR="0093726A">
        <w:rPr>
          <w:noProof/>
        </w:rPr>
        <w:t>(Graveley et al., 2011)</w:t>
      </w:r>
      <w:r w:rsidR="0093726A">
        <w:fldChar w:fldCharType="end"/>
      </w:r>
      <w:r w:rsidR="00AA75CF">
        <w:t xml:space="preserve"> </w:t>
      </w:r>
      <w:r w:rsidR="0093726A">
        <w:fldChar w:fldCharType="begin"/>
      </w:r>
      <w:r w:rsidR="0093726A">
        <w:instrText xml:space="preserve"> ADDIN EN.CITE &lt;EndNote&gt;&lt;Cite&gt;&lt;Author&gt;De Renzis&lt;/Author&gt;&lt;Year&gt;2007&lt;/Year&gt;&lt;RecNum&gt;3149&lt;/RecNum&gt;&lt;DisplayText&gt;(De Renzis et al., 2007)&lt;/DisplayText&gt;&lt;record&gt;&lt;rec-number&gt;3149&lt;/rec-number&gt;&lt;foreign-keys&gt;&lt;key app="EN" db-id="txpdr0vslpwzage5afxvdv2xds5vfp9zsafw" timestamp="1447035589"&gt;3149&lt;/key&gt;&lt;/foreign-keys&gt;&lt;ref-type name="Journal Article"&gt;17&lt;/ref-type&gt;&lt;contributors&gt;&lt;authors&gt;&lt;author&gt;De Renzis, S.&lt;/author&gt;&lt;author&gt;Elemento, O.&lt;/author&gt;&lt;author&gt;Tavazoie, S.&lt;/author&gt;&lt;author&gt;Wieschaus, E. F.&lt;/author&gt;&lt;/authors&gt;&lt;/contributors&gt;&lt;auth-address&gt;Howard Hughes Medical Institute, Department of Molecular Biology, Princeton University, New Jersey, United States of America. stefanod@Princeton.edu&lt;/auth-address&gt;&lt;titles&gt;&lt;title&gt;Unmasking activation of the zygotic genome using chromosomal deletions in the Drosophila embryo&lt;/title&gt;&lt;secondary-title&gt;PLoS Biol&lt;/secondary-title&gt;&lt;/titles&gt;&lt;periodical&gt;&lt;full-title&gt;PLoS Biol&lt;/full-title&gt;&lt;/periodical&gt;&lt;pages&gt;e117&lt;/pages&gt;&lt;volume&gt;5&lt;/volume&gt;&lt;number&gt;5&lt;/number&gt;&lt;keywords&gt;&lt;keyword&gt;Animals&lt;/keyword&gt;&lt;keyword&gt;Base Sequence&lt;/keyword&gt;&lt;keyword&gt;*Chromosome Deletion&lt;/keyword&gt;&lt;keyword&gt;Down-Regulation&lt;/keyword&gt;&lt;keyword&gt;Drosophila Proteins/biosynthesis/*physiology&lt;/keyword&gt;&lt;keyword&gt;Drosophila melanogaster/*embryology/genetics&lt;/keyword&gt;&lt;keyword&gt;Female&lt;/keyword&gt;&lt;keyword&gt;Gene Expression Profiling&lt;/keyword&gt;&lt;keyword&gt;*Gene Expression Regulation, Developmental&lt;/keyword&gt;&lt;keyword&gt;RNA, Messenger/*metabolism&lt;/keyword&gt;&lt;keyword&gt;RNA-Binding Proteins/*physiology&lt;/keyword&gt;&lt;keyword&gt;Transcriptional Activation/physiology&lt;/keyword&gt;&lt;keyword&gt;Zygote/physiology&lt;/keyword&gt;&lt;/keywords&gt;&lt;dates&gt;&lt;year&gt;2007&lt;/year&gt;&lt;pub-dates&gt;&lt;date&gt;May&lt;/date&gt;&lt;/pub-dates&gt;&lt;/dates&gt;&lt;isbn&gt;1545-7885 (Electronic)&amp;#xD;1544-9173 (Linking)&lt;/isbn&gt;&lt;accession-num&gt;17456005&lt;/accession-num&gt;&lt;urls&gt;&lt;related-urls&gt;&lt;url&gt;http://www.ncbi.nlm.nih.gov/pubmed/17456005&lt;/url&gt;&lt;/related-urls&gt;&lt;/urls&gt;&lt;custom2&gt;PMC1854917&lt;/custom2&gt;&lt;electronic-resource-num&gt;10.1371/journal.pbio.0050117&lt;/electronic-resource-num&gt;&lt;/record&gt;&lt;/Cite&gt;&lt;/EndNote&gt;</w:instrText>
      </w:r>
      <w:r w:rsidR="0093726A">
        <w:fldChar w:fldCharType="separate"/>
      </w:r>
      <w:r w:rsidR="0093726A">
        <w:rPr>
          <w:noProof/>
        </w:rPr>
        <w:t>(De Renzis et al., 2007)</w:t>
      </w:r>
      <w:r w:rsidR="0093726A">
        <w:fldChar w:fldCharType="end"/>
      </w:r>
      <w:r w:rsidR="00AA75CF">
        <w:t xml:space="preserve">. </w:t>
      </w:r>
      <w:r w:rsidR="00207E2F">
        <w:t xml:space="preserve">Of these, at least 1,000 are expressed in a spatially </w:t>
      </w:r>
      <w:del w:id="4" w:author="Albert Courey" w:date="2015-11-13T13:54:00Z">
        <w:r w:rsidR="00207E2F" w:rsidDel="00690E1A">
          <w:delText xml:space="preserve">constricted </w:delText>
        </w:r>
      </w:del>
      <w:ins w:id="5" w:author="Albert Courey" w:date="2015-11-13T13:54:00Z">
        <w:r w:rsidR="00690E1A">
          <w:t xml:space="preserve">restricted </w:t>
        </w:r>
      </w:ins>
      <w:r w:rsidR="00207E2F">
        <w:t xml:space="preserve">manner </w:t>
      </w:r>
      <w:r w:rsidR="0093726A">
        <w:fldChar w:fldCharType="begin"/>
      </w:r>
      <w:r w:rsidR="0093726A">
        <w:instrText xml:space="preserve"> ADDIN EN.CITE &lt;EndNote&gt;&lt;Cite&gt;&lt;Author&gt;Tomancak&lt;/Author&gt;&lt;Year&gt;2002&lt;/Year&gt;&lt;RecNum&gt;1150&lt;/RecNum&gt;&lt;DisplayText&gt;(Tomancak et al., 2002)&lt;/DisplayText&gt;&lt;record&gt;&lt;rec-number&gt;1150&lt;/rec-number&gt;&lt;foreign-keys&gt;&lt;key app="EN" db-id="txpdr0vslpwzage5afxvdv2xds5vfp9zsafw" timestamp="1435089951"&gt;1150&lt;/key&gt;&lt;/foreign-keys&gt;&lt;ref-type name="Journal Article"&gt;17&lt;/ref-type&gt;&lt;contributors&gt;&lt;authors&gt;&lt;author&gt;Tomancak, P&lt;/author&gt;&lt;author&gt;Beaton, A&lt;/author&gt;&lt;author&gt;Weiszmann, R&lt;/author&gt;&lt;author&gt;Kwan, E&lt;/author&gt;&lt;author&gt;Shu, S&lt;/author&gt;&lt;author&gt;Lewis, S E&lt;/author&gt;&lt;author&gt;Richards, S&lt;/author&gt;&lt;author&gt;Ashburner, M&lt;/author&gt;&lt;author&gt;Hartenstein, V&lt;/author&gt;&lt;author&gt;Celniker, S E&lt;/author&gt;&lt;/authors&gt;&lt;/contributors&gt;&lt;titles&gt;&lt;title&gt;Systematic determination of patterns of gene expression during Drosophila embryogenesis&lt;/title&gt;&lt;secondary-title&gt;Genome Biol&lt;/secondary-title&gt;&lt;/titles&gt;&lt;periodical&gt;&lt;full-title&gt;Genome Biol&lt;/full-title&gt;&lt;/periodical&gt;&lt;pages&gt;0081-0088&lt;/pages&gt;&lt;volume&gt;3&lt;/volume&gt;&lt;number&gt;12&lt;/number&gt;&lt;dates&gt;&lt;year&gt;2002&lt;/year&gt;&lt;/dates&gt;&lt;accession-num&gt;11496347254411664811related:q52-6eo6i58J&lt;/accession-num&gt;&lt;label&gt;r07784&lt;/label&gt;&lt;urls&gt;&lt;related-urls&gt;&lt;url&gt;http://www.biomedcentral.com/content/pdf/gb-2002-3-12-research0088.pdf&lt;/url&gt;&lt;/related-urls&gt;&lt;pdf-urls&gt;&lt;url&gt;file://localhost/Users/mike/Documents/Papers2/Articles/2002/Tomancak/Tomancak-2002--Systematic%20determination%20of%20patterns%20of%20gene%20expression%20during%20Drosophila%20embryogenesis.pdf&lt;/url&gt;&lt;/pdf-urls&gt;&lt;/urls&gt;&lt;custom3&gt;papers2://publication/uuid/0CBE8AE9-A3B1-44CC-8474-EA4EFA95FA4B&lt;/custom3&gt;&lt;/record&gt;&lt;/Cite&gt;&lt;/EndNote&gt;</w:instrText>
      </w:r>
      <w:r w:rsidR="0093726A">
        <w:fldChar w:fldCharType="separate"/>
      </w:r>
      <w:r w:rsidR="0093726A">
        <w:rPr>
          <w:noProof/>
        </w:rPr>
        <w:t>(Tomancak et al., 2002)</w:t>
      </w:r>
      <w:r w:rsidR="0093726A">
        <w:fldChar w:fldCharType="end"/>
      </w:r>
      <w:r w:rsidR="00207E2F">
        <w:t xml:space="preserve">. </w:t>
      </w:r>
      <w:r w:rsidR="0041031A">
        <w:t>Regulatory systems go to great lengths to minimize even relatively slight stochastic changes in expression</w:t>
      </w:r>
      <w:r w:rsidR="004B1FFD">
        <w:t xml:space="preserve">, which can nevertheless have a negative effect on viability </w:t>
      </w:r>
      <w:r w:rsidR="0093726A">
        <w:fldChar w:fldCharType="begin"/>
      </w:r>
      <w:r w:rsidR="0093726A">
        <w:instrText xml:space="preserve"> ADDIN EN.CITE &lt;EndNote&gt;&lt;Cite&gt;&lt;Author&gt;Perry&lt;/Author&gt;&lt;Year&gt;2010&lt;/Year&gt;&lt;RecNum&gt;385&lt;/RecNum&gt;&lt;DisplayText&gt;(Perry et al., 2010)&lt;/DisplayText&gt;&lt;record&gt;&lt;rec-number&gt;385&lt;/rec-number&gt;&lt;foreign-keys&gt;&lt;key app="EN" db-id="txpdr0vslpwzage5afxvdv2xds5vfp9zsafw" timestamp="1435089950"&gt;385&lt;/key&gt;&lt;/foreign-keys&gt;&lt;ref-type name="Journal Article"&gt;17&lt;/ref-type&gt;&lt;contributors&gt;&lt;authors&gt;&lt;author&gt;Perry, Michael W&lt;/author&gt;&lt;author&gt;Boettiger, Alistair N&lt;/author&gt;&lt;author&gt;Bothma, Jacques P&lt;/author&gt;&lt;author&gt;Levine, Michael&lt;/author&gt;&lt;/authors&gt;&lt;/contributors&gt;&lt;titles&gt;&lt;title&gt;Shadow Enhancers Foster Robustness of Drosophila Gastrulation&lt;/title&gt;&lt;secondary-title&gt;Current Biology&lt;/secondary-title&gt;&lt;/titles&gt;&lt;periodical&gt;&lt;full-title&gt;Current Biology&lt;/full-title&gt;&lt;/periodical&gt;&lt;pages&gt;1562-1567&lt;/pages&gt;&lt;volume&gt;20&lt;/volume&gt;&lt;number&gt;17&lt;/number&gt;&lt;dates&gt;&lt;year&gt;2010&lt;/year&gt;&lt;pub-dates&gt;&lt;date&gt;Feb 09&lt;/date&gt;&lt;/pub-dates&gt;&lt;/dates&gt;&lt;label&gt;p00924&lt;/label&gt;&lt;urls&gt;&lt;related-urls&gt;&lt;url&gt;http://dx.doi.org/10.1016/j.cub.2010.07.043&lt;/url&gt;&lt;/related-urls&gt;&lt;pdf-urls&gt;&lt;url&gt;file://localhost/Users/mike/Documents/Papers2/Articles/2010/Perry/Perry-2010-Current%20Biology-Shadow%20Enhancers%20Foster%20Robustness%20of%20Drosophila%20Gastrulation.pdf&lt;/url&gt;&lt;/pdf-urls&gt;&lt;/urls&gt;&lt;custom3&gt;papers2://publication/uuid/E9459C3D-5F72-486C-90CC-942138FCFAF4&lt;/custom3&gt;&lt;electronic-resource-num&gt;10.1016/j.cub.2010.07.043&lt;/electronic-resource-num&gt;&lt;/record&gt;&lt;/Cite&gt;&lt;/EndNote&gt;</w:instrText>
      </w:r>
      <w:r w:rsidR="0093726A">
        <w:fldChar w:fldCharType="separate"/>
      </w:r>
      <w:r w:rsidR="0093726A">
        <w:rPr>
          <w:noProof/>
        </w:rPr>
        <w:t>(Perry et al., 2010)</w:t>
      </w:r>
      <w:r w:rsidR="0093726A">
        <w:fldChar w:fldCharType="end"/>
      </w:r>
      <w:r w:rsidR="004B1FFD">
        <w:t>.</w:t>
      </w:r>
      <w:r w:rsidR="00E75EF2">
        <w:t xml:space="preserve"> Additional processes influencing mRNA abundance are also tightly controlled, with regulated degradation pathways resulting in significant and transcript-specific differences in the kinetics of mRNA decay in the embryo</w:t>
      </w:r>
      <w:r w:rsidR="00E75EF2" w:rsidRPr="00E75EF2">
        <w:t xml:space="preserve"> </w:t>
      </w:r>
      <w:r w:rsidR="0093726A">
        <w:fldChar w:fldCharType="begin"/>
      </w:r>
      <w:r w:rsidR="0093726A">
        <w:instrText xml:space="preserve"> ADDIN EN.CITE &lt;EndNote&gt;&lt;Cite&gt;&lt;Author&gt;Thomsen&lt;/Author&gt;&lt;Year&gt;2010&lt;/Year&gt;&lt;RecNum&gt;1350&lt;/RecNum&gt;&lt;DisplayText&gt;(Thomsen et al., 2010)&lt;/DisplayText&gt;&lt;record&gt;&lt;rec-number&gt;1350&lt;/rec-number&gt;&lt;foreign-keys&gt;&lt;key app="EN" db-id="txpdr0vslpwzage5afxvdv2xds5vfp9zsafw" timestamp="1435089951"&gt;1350&lt;/key&gt;&lt;/foreign-keys&gt;&lt;ref-type name="Journal Article"&gt;17&lt;/ref-type&gt;&lt;contributors&gt;&lt;authors&gt;&lt;author&gt;Thomsen, Stefan&lt;/author&gt;&lt;author&gt;Anders, Simon&lt;/author&gt;&lt;author&gt;Janga, Sarath Chandra&lt;/author&gt;&lt;author&gt;Huber, Wolfgang&lt;/author&gt;&lt;author&gt;Alonso, Claudio R&lt;/author&gt;&lt;/authors&gt;&lt;/contributors&gt;&lt;titles&gt;&lt;title&gt;Genome-wide analysis of mRNA decay patterns during early Drosophila development&lt;/title&gt;&lt;secondary-title&gt;Genome biology&lt;/secondary-title&gt;&lt;/titles&gt;&lt;periodical&gt;&lt;full-title&gt;Genome biology&lt;/full-title&gt;&lt;/periodical&gt;&lt;pages&gt;R93&lt;/pages&gt;&lt;volume&gt;11&lt;/volume&gt;&lt;number&gt;9&lt;/number&gt;&lt;dates&gt;&lt;year&gt;2010&lt;/year&gt;&lt;pub-dates&gt;&lt;date&gt;Sep 21&lt;/date&gt;&lt;/pub-dates&gt;&lt;/dates&gt;&lt;publisher&gt;BioMed Central Ltd&lt;/publisher&gt;&lt;label&gt;r08060&lt;/label&gt;&lt;urls&gt;&lt;related-urls&gt;&lt;url&gt;http://genomebiology.com/2010/11/9/R93&lt;/url&gt;&lt;/related-urls&gt;&lt;pdf-urls&gt;&lt;url&gt;file://localhost/Users/mike/Documents/Papers2/Articles/2010/Thomsen/Thomsen-2010-Genome%20biology-Genome-wide%20analysis%20of%20mRNA%20decay%20patterns%20during%20early%20Drosophila%20development.pdf&lt;/url&gt;&lt;/pdf-urls&gt;&lt;/urls&gt;&lt;custom3&gt;papers2://publication/uuid/53D85A05-1148-48A5-87FC-7345F49DC8CD&lt;/custom3&gt;&lt;electronic-resource-num&gt;10.1186/gb-2010-11-9-r93&lt;/electronic-resource-num&gt;&lt;/record&gt;&lt;/Cite&gt;&lt;/EndNote&gt;</w:instrText>
      </w:r>
      <w:r w:rsidR="0093726A">
        <w:fldChar w:fldCharType="separate"/>
      </w:r>
      <w:r w:rsidR="0093726A">
        <w:rPr>
          <w:noProof/>
        </w:rPr>
        <w:t>(Thomsen et al., 2010)</w:t>
      </w:r>
      <w:r w:rsidR="0093726A">
        <w:fldChar w:fldCharType="end"/>
      </w:r>
      <w:r w:rsidR="00E75EF2">
        <w:t xml:space="preserve">. </w:t>
      </w:r>
      <w:r w:rsidR="004B1FFD">
        <w:t xml:space="preserve"> Ideally, accurate and quantitative measurements of protein abundance could be utilized to investigate the mechanics of development, but lacking such a technique, mRNA abundance is often substituted as a measurement </w:t>
      </w:r>
      <w:r w:rsidR="008E6909">
        <w:t xml:space="preserve">providing a strong correlation with protein abundance </w:t>
      </w:r>
      <w:r w:rsidR="0093726A">
        <w:fldChar w:fldCharType="begin"/>
      </w:r>
      <w:r w:rsidR="0093726A">
        <w:instrText xml:space="preserve"> ADDIN EN.CITE &lt;EndNote&gt;&lt;Cite&gt;&lt;Author&gt;Fu&lt;/Author&gt;&lt;Year&gt;2009&lt;/Year&gt;&lt;RecNum&gt;3150&lt;/RecNum&gt;&lt;DisplayText&gt;(Fu et al., 2009)&lt;/DisplayText&gt;&lt;record&gt;&lt;rec-number&gt;3150&lt;/rec-number&gt;&lt;foreign-keys&gt;&lt;key app="EN" db-id="txpdr0vslpwzage5afxvdv2xds5vfp9zsafw" timestamp="1447037000"&gt;3150&lt;/key&gt;&lt;/foreign-keys&gt;&lt;ref-type name="Journal Article"&gt;17&lt;/ref-type&gt;&lt;contributors&gt;&lt;authors&gt;&lt;author&gt;Fu, X.&lt;/author&gt;&lt;author&gt;Fu, N.&lt;/author&gt;&lt;author&gt;Guo, S.&lt;/author&gt;&lt;author&gt;Yan, Z.&lt;/author&gt;&lt;author&gt;Xu, Y.&lt;/author&gt;&lt;author&gt;Hu, H.&lt;/author&gt;&lt;author&gt;Menzel, C.&lt;/author&gt;&lt;author&gt;Chen, W.&lt;/author&gt;&lt;author&gt;Li, Y.&lt;/author&gt;&lt;author&gt;Zeng, R.&lt;/author&gt;&lt;author&gt;Khaitovich, P.&lt;/author&gt;&lt;/authors&gt;&lt;/contributors&gt;&lt;auth-address&gt;Key lab of Systems Biology, Shanghai Institutes for Biological Sciences, China Academy of Sciences, Shanghai, 200031, PR China. xfu@sibs.ac.cn&lt;/auth-address&gt;&lt;titles&gt;&lt;title&gt;Estimating accuracy of RNA-Seq and microarrays with proteomics&lt;/title&gt;&lt;secondary-title&gt;BMC Genomics&lt;/secondary-title&gt;&lt;/titles&gt;&lt;periodical&gt;&lt;full-title&gt;BMC Genomics&lt;/full-title&gt;&lt;/periodical&gt;&lt;pages&gt;161&lt;/pages&gt;&lt;volume&gt;10&lt;/volume&gt;&lt;keywords&gt;&lt;keyword&gt;Gene Expression Profiling&lt;/keyword&gt;&lt;keyword&gt;Oligonucleotide Array Sequence Analysis/*methods&lt;/keyword&gt;&lt;keyword&gt;Proteomics/*methods&lt;/keyword&gt;&lt;keyword&gt;RNA, Messenger/*analysis/metabolism&lt;/keyword&gt;&lt;keyword&gt;Reproducibility of Results&lt;/keyword&gt;&lt;keyword&gt;Sequence Analysis, RNA/*methods&lt;/keyword&gt;&lt;/keywords&gt;&lt;dates&gt;&lt;year&gt;2009&lt;/year&gt;&lt;/dates&gt;&lt;isbn&gt;1471-2164 (Electronic)&amp;#xD;1471-2164 (Linking)&lt;/isbn&gt;&lt;accession-num&gt;19371429&lt;/accession-num&gt;&lt;urls&gt;&lt;related-urls&gt;&lt;url&gt;http://www.ncbi.nlm.nih.gov/pubmed/19371429&lt;/url&gt;&lt;/related-urls&gt;&lt;/urls&gt;&lt;custom2&gt;PMC2676304&lt;/custom2&gt;&lt;electronic-resource-num&gt;10.1186/1471-2164-10-161&lt;/electronic-resource-num&gt;&lt;/record&gt;&lt;/Cite&gt;&lt;/EndNote&gt;</w:instrText>
      </w:r>
      <w:r w:rsidR="0093726A">
        <w:fldChar w:fldCharType="separate"/>
      </w:r>
      <w:r w:rsidR="0093726A">
        <w:rPr>
          <w:noProof/>
        </w:rPr>
        <w:t>(Fu et al., 2009)</w:t>
      </w:r>
      <w:r w:rsidR="0093726A">
        <w:fldChar w:fldCharType="end"/>
      </w:r>
      <w:r w:rsidR="008E6909">
        <w:t xml:space="preserve">. </w:t>
      </w:r>
    </w:p>
    <w:p w14:paraId="10F95737" w14:textId="46D69320" w:rsidR="002534AA" w:rsidRDefault="00612FFD" w:rsidP="005E5117">
      <w:pPr>
        <w:pStyle w:val="BodyText"/>
        <w:spacing w:line="480" w:lineRule="auto"/>
      </w:pPr>
      <w:r>
        <w:tab/>
        <w:t xml:space="preserve">A complicating factor in the interpretation of transcriptome data from </w:t>
      </w:r>
      <w:r w:rsidR="00742CD1">
        <w:t>the early</w:t>
      </w:r>
      <w:r>
        <w:t xml:space="preserve"> </w:t>
      </w:r>
      <w:r>
        <w:rPr>
          <w:i/>
        </w:rPr>
        <w:t xml:space="preserve">Drosophila </w:t>
      </w:r>
      <w:r>
        <w:t xml:space="preserve">embryo arises from the significant effects of maternally-contributed mRNAs and </w:t>
      </w:r>
      <w:r>
        <w:lastRenderedPageBreak/>
        <w:t>the timeline of activation of the zygotic genome. This latter process, the maternal-to-zygotic transition (MZT) is a common feature of animal developm</w:t>
      </w:r>
      <w:r w:rsidR="008B7B7F">
        <w:t>ent</w:t>
      </w:r>
      <w:r>
        <w:t xml:space="preserve"> and encompasses a cascade of processes whereby widespread </w:t>
      </w:r>
      <w:r w:rsidR="008B7B7F">
        <w:t>alterations to the chromatin landscape are engendered by the activity of pioneering transcription factors</w:t>
      </w:r>
      <w:r w:rsidR="00742CD1">
        <w:t xml:space="preserve"> </w:t>
      </w:r>
      <w:r w:rsidR="0093726A">
        <w:fldChar w:fldCharType="begin"/>
      </w:r>
      <w:r w:rsidR="0093726A">
        <w:instrText xml:space="preserve"> ADDIN EN.CITE &lt;EndNote&gt;&lt;Cite&gt;&lt;Author&gt;Tadros&lt;/Author&gt;&lt;Year&gt;2009&lt;/Year&gt;&lt;RecNum&gt;3146&lt;/RecNum&gt;&lt;DisplayText&gt;(Tadros and Lipshitz, 2009)&lt;/DisplayText&gt;&lt;record&gt;&lt;rec-number&gt;3146&lt;/rec-number&gt;&lt;foreign-keys&gt;&lt;key app="EN" db-id="txpdr0vslpwzage5afxvdv2xds5vfp9zsafw" timestamp="1447033951"&gt;3146&lt;/key&gt;&lt;/foreign-keys&gt;&lt;ref-type name="Journal Article"&gt;17&lt;/ref-type&gt;&lt;contributors&gt;&lt;authors&gt;&lt;author&gt;Tadros, W.&lt;/author&gt;&lt;author&gt;Lipshitz, H. D.&lt;/author&gt;&lt;/authors&gt;&lt;/contributors&gt;&lt;auth-address&gt;Department of Molecular Genetics, University of Toronto, 1 King&amp;apos;s College Circle, Toronto, Ontario, Canada.&lt;/auth-address&gt;&lt;titles&gt;&lt;title&gt;The maternal-to-zygotic transition: a play in two acts&lt;/title&gt;&lt;secondary-title&gt;Development&lt;/secondary-title&gt;&lt;/titles&gt;&lt;periodical&gt;&lt;full-title&gt;Development&lt;/full-title&gt;&lt;/periodical&gt;&lt;pages&gt;3033-42&lt;/pages&gt;&lt;volume&gt;136&lt;/volume&gt;&lt;number&gt;18&lt;/number&gt;&lt;keywords&gt;&lt;keyword&gt;Animals&lt;/keyword&gt;&lt;keyword&gt;Chromatin/metabolism&lt;/keyword&gt;&lt;keyword&gt;*Embryo, Mammalian/anatomy &amp;amp; histology/physiology&lt;/keyword&gt;&lt;keyword&gt;Embryonic Development/*physiology&lt;/keyword&gt;&lt;keyword&gt;Gene Expression Profiling&lt;/keyword&gt;&lt;keyword&gt;RNA, Messenger, Stored/genetics/metabolism&lt;/keyword&gt;&lt;keyword&gt;Transcriptional Activation&lt;/keyword&gt;&lt;/keywords&gt;&lt;dates&gt;&lt;year&gt;2009&lt;/year&gt;&lt;pub-dates&gt;&lt;date&gt;Sep&lt;/date&gt;&lt;/pub-dates&gt;&lt;/dates&gt;&lt;isbn&gt;1477-9129 (Electronic)&amp;#xD;0950-1991 (Linking)&lt;/isbn&gt;&lt;accession-num&gt;19700615&lt;/accession-num&gt;&lt;urls&gt;&lt;related-urls&gt;&lt;url&gt;http://www.ncbi.nlm.nih.gov/pubmed/19700615&lt;/url&gt;&lt;/related-urls&gt;&lt;/urls&gt;&lt;electronic-resource-num&gt;10.1242/dev.033183&lt;/electronic-resource-num&gt;&lt;/record&gt;&lt;/Cite&gt;&lt;/EndNote&gt;</w:instrText>
      </w:r>
      <w:r w:rsidR="0093726A">
        <w:fldChar w:fldCharType="separate"/>
      </w:r>
      <w:r w:rsidR="0093726A">
        <w:rPr>
          <w:noProof/>
        </w:rPr>
        <w:t>(Tadros and Lipshitz, 2009)</w:t>
      </w:r>
      <w:r w:rsidR="0093726A">
        <w:fldChar w:fldCharType="end"/>
      </w:r>
      <w:r w:rsidR="008B7B7F">
        <w:t xml:space="preserve"> </w:t>
      </w:r>
      <w:r w:rsidR="0093726A">
        <w:fldChar w:fldCharType="begin">
          <w:fldData xml:space="preserve">PEVuZE5vdGU+PENpdGU+PEF1dGhvcj5MaTwvQXV0aG9yPjxZZWFyPjIwMTQ8L1llYXI+PFJlY051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</w:fldData>
        </w:fldChar>
      </w:r>
      <w:r w:rsidR="0093726A">
        <w:instrText xml:space="preserve"> ADDIN EN.CITE </w:instrText>
      </w:r>
      <w:r w:rsidR="0093726A">
        <w:fldChar w:fldCharType="begin">
          <w:fldData xml:space="preserve">PEVuZE5vdGU+PENpdGU+PEF1dGhvcj5MaTwvQXV0aG9yPjxZZWFyPjIwMTQ8L1llYXI+PFJlY051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</w:fldData>
        </w:fldChar>
      </w:r>
      <w:r w:rsidR="0093726A">
        <w:instrText xml:space="preserve"> ADDIN EN.CITE.DATA </w:instrText>
      </w:r>
      <w:r w:rsidR="0093726A">
        <w:fldChar w:fldCharType="end"/>
      </w:r>
      <w:r w:rsidR="0093726A">
        <w:fldChar w:fldCharType="separate"/>
      </w:r>
      <w:r w:rsidR="0093726A">
        <w:rPr>
          <w:noProof/>
        </w:rPr>
        <w:t>(Li et al., 2014)</w:t>
      </w:r>
      <w:r w:rsidR="0093726A">
        <w:fldChar w:fldCharType="end"/>
      </w:r>
      <w:r w:rsidR="008B7B7F">
        <w:t xml:space="preserve">. In </w:t>
      </w:r>
      <w:r w:rsidR="008B7B7F">
        <w:rPr>
          <w:i/>
        </w:rPr>
        <w:t xml:space="preserve">Drosophila, </w:t>
      </w:r>
      <w:r w:rsidR="008B7B7F">
        <w:t xml:space="preserve">the zinc-finger </w:t>
      </w:r>
      <w:del w:id="6" w:author="Albert Courey" w:date="2015-11-13T13:55:00Z">
        <w:r w:rsidR="008B7B7F" w:rsidDel="00690E1A">
          <w:delText xml:space="preserve">TF </w:delText>
        </w:r>
      </w:del>
      <w:ins w:id="7" w:author="Albert Courey" w:date="2015-11-13T13:55:00Z">
        <w:r w:rsidR="00690E1A">
          <w:t xml:space="preserve">transcription factor </w:t>
        </w:r>
      </w:ins>
      <w:r w:rsidR="008B7B7F">
        <w:t xml:space="preserve">Zelda is a well-studied example of such a pioneering factor </w:t>
      </w:r>
      <w:r w:rsidR="0093726A">
        <w:fldChar w:fldCharType="begin">
          <w:fldData xml:space="preserve">PEVuZE5vdGU+PENpdGU+PEF1dGhvcj5MaWFuZzwvQXV0aG9yPjxZZWFyPjIwMDg8L1llYXI+PFJl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</w:fldData>
        </w:fldChar>
      </w:r>
      <w:r w:rsidR="0093726A">
        <w:instrText xml:space="preserve"> ADDIN EN.CITE </w:instrText>
      </w:r>
      <w:r w:rsidR="0093726A">
        <w:fldChar w:fldCharType="begin">
          <w:fldData xml:space="preserve">PEVuZE5vdGU+PENpdGU+PEF1dGhvcj5MaWFuZzwvQXV0aG9yPjxZZWFyPjIwMDg8L1llYXI+PFJl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</w:fldData>
        </w:fldChar>
      </w:r>
      <w:r w:rsidR="0093726A">
        <w:instrText xml:space="preserve"> ADDIN EN.CITE.DATA </w:instrText>
      </w:r>
      <w:r w:rsidR="0093726A">
        <w:fldChar w:fldCharType="end"/>
      </w:r>
      <w:r w:rsidR="0093726A">
        <w:fldChar w:fldCharType="separate"/>
      </w:r>
      <w:r w:rsidR="0093726A">
        <w:rPr>
          <w:noProof/>
        </w:rPr>
        <w:t>(Liang et al., 2008)</w:t>
      </w:r>
      <w:r w:rsidR="0093726A">
        <w:fldChar w:fldCharType="end"/>
      </w:r>
      <w:r w:rsidR="00CB74DC">
        <w:t xml:space="preserve"> </w:t>
      </w:r>
      <w:r w:rsidR="0093726A">
        <w:fldChar w:fldCharType="begin">
          <w:fldData xml:space="preserve">PEVuZE5vdGU+PENpdGU+PEF1dGhvcj5IYXJyaXNvbjwvQXV0aG9yPjxZZWFyPjIwMTE8L1llYXI+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</w:fldData>
        </w:fldChar>
      </w:r>
      <w:r w:rsidR="0093726A">
        <w:instrText xml:space="preserve"> ADDIN EN.CITE </w:instrText>
      </w:r>
      <w:r w:rsidR="0093726A">
        <w:fldChar w:fldCharType="begin">
          <w:fldData xml:space="preserve">PEVuZE5vdGU+PENpdGU+PEF1dGhvcj5IYXJyaXNvbjwvQXV0aG9yPjxZZWFyPjIwMTE8L1llYXI+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</w:fldData>
        </w:fldChar>
      </w:r>
      <w:r w:rsidR="0093726A">
        <w:instrText xml:space="preserve"> ADDIN EN.CITE.DATA </w:instrText>
      </w:r>
      <w:r w:rsidR="0093726A">
        <w:fldChar w:fldCharType="end"/>
      </w:r>
      <w:r w:rsidR="0093726A">
        <w:fldChar w:fldCharType="separate"/>
      </w:r>
      <w:r w:rsidR="0093726A">
        <w:rPr>
          <w:noProof/>
        </w:rPr>
        <w:t>(Harrison et al., 2011)</w:t>
      </w:r>
      <w:r w:rsidR="0093726A">
        <w:fldChar w:fldCharType="end"/>
      </w:r>
      <w:r w:rsidR="00CB74DC">
        <w:t xml:space="preserve"> </w:t>
      </w:r>
      <w:r w:rsidR="0093726A">
        <w:fldChar w:fldCharType="begin"/>
      </w:r>
      <w:r w:rsidR="0093726A">
        <w:instrText xml:space="preserve"> ADDIN EN.CITE &lt;EndNote&gt;&lt;Cite&gt;&lt;Author&gt;Xu&lt;/Author&gt;&lt;Year&gt;2014&lt;/Year&gt;&lt;RecNum&gt;1928&lt;/RecNum&gt;&lt;DisplayText&gt;(Xu et al., 2014)&lt;/DisplayText&gt;&lt;record&gt;&lt;rec-number&gt;1928&lt;/rec-number&gt;&lt;foreign-keys&gt;&lt;key app="EN" db-id="txpdr0vslpwzage5afxvdv2xds5vfp9zsafw" timestamp="1435089952"&gt;1928&lt;/key&gt;&lt;/foreign-keys&gt;&lt;ref-type name="Journal Article"&gt;17&lt;/ref-type&gt;&lt;contributors&gt;&lt;authors&gt;&lt;author&gt;Xu, Z&lt;/author&gt;&lt;author&gt;Chen, H&lt;/author&gt;&lt;author&gt;Ling, J&lt;/author&gt;&lt;author&gt;Yu, D&lt;/author&gt;&lt;author&gt;Struffi, P&lt;/author&gt;&lt;author&gt;Small, S&lt;/author&gt;&lt;/authors&gt;&lt;/contributors&gt;&lt;titles&gt;&lt;title&gt;Impacts of the ubiquitous factor Zelda on Bicoid-dependent DNA binding and transcription in Drosophila&lt;/title&gt;&lt;secondary-title&gt;Genes &amp;amp;amp; Development&lt;/secondary-title&gt;&lt;/titles&gt;&lt;periodical&gt;&lt;full-title&gt;Genes &amp;amp;amp; Development&lt;/full-title&gt;&lt;/periodical&gt;&lt;pages&gt;608-621&lt;/pages&gt;&lt;volume&gt;28&lt;/volume&gt;&lt;number&gt;6&lt;/number&gt;&lt;dates&gt;&lt;year&gt;2014&lt;/year&gt;&lt;pub-dates&gt;&lt;date&gt;Apr 17&lt;/date&gt;&lt;/pub-dates&gt;&lt;/dates&gt;&lt;label&gt;r09385&lt;/label&gt;&lt;urls&gt;&lt;related-urls&gt;&lt;url&gt;http://genesdev.cshlp.org/cgi/doi/10.1101/gad.234534.113&lt;/url&gt;&lt;/related-urls&gt;&lt;pdf-urls&gt;&lt;url&gt;file://localhost/Users/mike/Documents/Papers2/Articles/2014/Xu/Xu-2014-Genes%20&amp;amp;amp&lt;/url&gt;&lt;url&gt;%20Development-Impacts%20of%20the%20ubiquitous%20factor%20Zelda%20on%20Bicoid-dependent%20DNA%20binding%20and%20transcription%20in%20Drosophila.pdf&lt;/url&gt;&lt;/pdf-urls&gt;&lt;/urls&gt;&lt;custom3&gt;papers2://publication/uuid/1D035175-891F-4620-9E20-C7A525BA41B0&lt;/custom3&gt;&lt;electronic-resource-num&gt;10.1101/gad.234534.113&lt;/electronic-resource-num&gt;&lt;language&gt;English&lt;/language&gt;&lt;/record&gt;&lt;/Cite&gt;&lt;/EndNote&gt;</w:instrText>
      </w:r>
      <w:r w:rsidR="0093726A">
        <w:fldChar w:fldCharType="separate"/>
      </w:r>
      <w:r w:rsidR="0093726A">
        <w:rPr>
          <w:noProof/>
        </w:rPr>
        <w:t>(Xu et al., 2014)</w:t>
      </w:r>
      <w:r w:rsidR="0093726A">
        <w:fldChar w:fldCharType="end"/>
      </w:r>
      <w:r w:rsidR="008B7B7F">
        <w:t xml:space="preserve">. </w:t>
      </w:r>
      <w:r w:rsidR="00742CD1">
        <w:t xml:space="preserve">In most animals, the MZT process consists of two distinct stages. An initial “minor wave” of activation becomes significant at ~1.5 hours post-fertilization in </w:t>
      </w:r>
      <w:r w:rsidR="00742CD1">
        <w:rPr>
          <w:i/>
        </w:rPr>
        <w:t>Drosophila</w:t>
      </w:r>
      <w:r w:rsidR="00742CD1">
        <w:t xml:space="preserve">, followed by a more rapid and synchronous “major wave” at ~2.5 hours </w:t>
      </w:r>
      <w:r w:rsidR="0093726A">
        <w:fldChar w:fldCharType="begin">
          <w:fldData xml:space="preserve">PEVuZE5vdGU+PENpdGU+PEF1dGhvcj5Qcml0Y2hhcmQ8L0F1dGhvcj48WWVhcj4xOTk2PC9ZZWFy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</w:fldData>
        </w:fldChar>
      </w:r>
      <w:r w:rsidR="0093726A">
        <w:instrText xml:space="preserve"> ADDIN EN.CITE </w:instrText>
      </w:r>
      <w:r w:rsidR="0093726A">
        <w:fldChar w:fldCharType="begin">
          <w:fldData xml:space="preserve">PEVuZE5vdGU+PENpdGU+PEF1dGhvcj5Qcml0Y2hhcmQ8L0F1dGhvcj48WWVhcj4xOTk2PC9ZZWFy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</w:fldData>
        </w:fldChar>
      </w:r>
      <w:r w:rsidR="0093726A">
        <w:instrText xml:space="preserve"> ADDIN EN.CITE.DATA </w:instrText>
      </w:r>
      <w:r w:rsidR="0093726A">
        <w:fldChar w:fldCharType="end"/>
      </w:r>
      <w:r w:rsidR="0093726A">
        <w:fldChar w:fldCharType="separate"/>
      </w:r>
      <w:r w:rsidR="0093726A">
        <w:rPr>
          <w:noProof/>
        </w:rPr>
        <w:t>(Pritchard and Schubiger, 1996)</w:t>
      </w:r>
      <w:r w:rsidR="0093726A">
        <w:fldChar w:fldCharType="end"/>
      </w:r>
      <w:r w:rsidR="00742CD1">
        <w:t xml:space="preserve">. During this time the majority of the maternally-contributed transcriptome is destabilized and undergoes coordinated degradation </w:t>
      </w:r>
      <w:r w:rsidR="0093726A">
        <w:fldChar w:fldCharType="begin">
          <w:fldData xml:space="preserve">PEVuZE5vdGU+PENpdGU+PEF1dGhvcj5UYWRyb3M8L0F1dGhvcj48WWVhcj4yMDA3PC9ZZWFyPjxS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</w:fldData>
        </w:fldChar>
      </w:r>
      <w:r w:rsidR="0093726A">
        <w:instrText xml:space="preserve"> ADDIN EN.CITE </w:instrText>
      </w:r>
      <w:r w:rsidR="0093726A">
        <w:fldChar w:fldCharType="begin">
          <w:fldData xml:space="preserve">PEVuZE5vdGU+PENpdGU+PEF1dGhvcj5UYWRyb3M8L0F1dGhvcj48WWVhcj4yMDA3PC9ZZWFyPjxS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</w:fldData>
        </w:fldChar>
      </w:r>
      <w:r w:rsidR="0093726A">
        <w:instrText xml:space="preserve"> ADDIN EN.CITE.DATA </w:instrText>
      </w:r>
      <w:r w:rsidR="0093726A">
        <w:fldChar w:fldCharType="end"/>
      </w:r>
      <w:r w:rsidR="0093726A">
        <w:fldChar w:fldCharType="separate"/>
      </w:r>
      <w:r w:rsidR="0093726A">
        <w:rPr>
          <w:noProof/>
        </w:rPr>
        <w:t>(Benoit et al., 2009; Tadros et al., 2007)</w:t>
      </w:r>
      <w:r w:rsidR="0093726A">
        <w:fldChar w:fldCharType="end"/>
      </w:r>
      <w:r w:rsidR="00742CD1">
        <w:t>.</w:t>
      </w:r>
    </w:p>
    <w:p w14:paraId="784EE4D0" w14:textId="04C17B21" w:rsidR="005E5117" w:rsidRDefault="002534AA" w:rsidP="005E5117">
      <w:pPr>
        <w:spacing w:line="480" w:lineRule="auto"/>
      </w:pPr>
      <w:r>
        <w:tab/>
      </w:r>
      <w:r w:rsidR="00E75EF2">
        <w:t xml:space="preserve">As mRNA abundance is a complex process, determined by the integrative inputs of the rates of transcription, processing, and degradation, measuring the rates of transcription in a temporally-discriminate manner becomes challenging in an evolving system such as the embryo. </w:t>
      </w:r>
      <w:r w:rsidR="005E5117">
        <w:t xml:space="preserve">A number of techniques have been proposed to address this question, one popular technique being the direct sequencing of RNA populations enriched for nascent and chromatin-associated RNAs (nascent-seq). Nascent RNA-seq, or nascent-seq, has been </w:t>
      </w:r>
      <w:r w:rsidR="009E4EB0">
        <w:t>shown to be</w:t>
      </w:r>
      <w:r w:rsidR="005E5117">
        <w:t xml:space="preserve"> an effective strategy for identifying the actively transcribed genes in a cell or tissue, as well as quantitating the relative transcriptional rate of these genes. This is accomplished through the use of existing deep-sequencing platforms to specifically sequence the fraction of RNA that is chromatin-asso</w:t>
      </w:r>
      <w:r w:rsidR="009E4EB0">
        <w:t>ciated, and therefore enriched for transcripts undergoing active elongation</w:t>
      </w:r>
      <w:r w:rsidR="005E5117">
        <w:t xml:space="preserve">. By using this method in </w:t>
      </w:r>
      <w:r w:rsidR="005E5117">
        <w:rPr>
          <w:i/>
        </w:rPr>
        <w:t>Drosophila melanogaster</w:t>
      </w:r>
      <w:r w:rsidR="005E5117">
        <w:t xml:space="preserve"> embryos, we seek to obtain a timeline of transcriptional activation and repression to a high </w:t>
      </w:r>
      <w:r w:rsidR="005E5117">
        <w:lastRenderedPageBreak/>
        <w:t xml:space="preserve">degree of temporal accuracy, which will aid us in identifying genes regulated by Groucho as well as the timeframes over which this regulatory ability is exercised. </w:t>
      </w:r>
    </w:p>
    <w:p w14:paraId="05ACEC36" w14:textId="03EBD301" w:rsidR="005E5117" w:rsidRDefault="005E5117" w:rsidP="005E5117">
      <w:pPr>
        <w:spacing w:line="480" w:lineRule="auto"/>
      </w:pPr>
      <w:r>
        <w:tab/>
        <w:t>Nascent-seq has been successfully applied to track the transcriptional changes in a number of biological contexts, including macrophages</w:t>
      </w:r>
      <w:ins w:id="8" w:author="Albert Courey" w:date="2015-11-13T13:56:00Z">
        <w:r w:rsidR="00690E1A">
          <w:t xml:space="preserve"> </w:t>
        </w:r>
      </w:ins>
      <w:r>
        <w:fldChar w:fldCharType="begin"/>
      </w:r>
      <w:r>
        <w:instrText xml:space="preserve"> ADDIN PAPERS2_CITATIONS &lt;citation&gt;&lt;uuid&gt;0F828885-08B5-4CC4-8F28-92D7ECCB8FB3&lt;/uuid&gt;&lt;priority&gt;1&lt;/priority&gt;&lt;publications&gt;&lt;publication&gt;&lt;uuid&gt;B8F69154-90C5-4A70-AC53-57371B41973E&lt;/uuid&gt;&lt;volume&gt;150&lt;/volume&gt;&lt;accepted_date&gt;99201205061200000000222000&lt;/accepted_date&gt;&lt;doi&gt;10.1016/j.cell.2012.05.043&lt;/doi&gt;&lt;startpage&gt;279&lt;/startpage&gt;&lt;revision_date&gt;99201203271200000000222000&lt;/revision_date&gt;&lt;publication_date&gt;99201207201200000000222000&lt;/publication_date&gt;&lt;url&gt;http://eutils.ncbi.nlm.nih.gov/entrez/eutils/elink.fcgi?dbfrom=pubmed&amp;amp;id=22817891&amp;amp;retmode=ref&amp;amp;cmd=prlinks&lt;/url&gt;&lt;type&gt;400&lt;/type&gt;&lt;title&gt;Transcript dynamics of proinflammatory genes revealed by sequence analysis of subcellular RNA fractions.&lt;/title&gt;&lt;location&gt;200,9,34.0685244,-118.4454774&lt;/location&gt;&lt;submission_date&gt;99201111211200000000222000&lt;/submission_date&gt;&lt;number&gt;2&lt;/number&gt;&lt;institution&gt;Department of Microbiology, Immunology, and Molecular Genetics, University of California, Los Angeles, Los Angeles, CA 90095, USA.&lt;/institution&gt;&lt;subtype&gt;400&lt;/subtype&gt;&lt;endpage&gt;290&lt;/endpage&gt;&lt;bundle&gt;&lt;publication&gt;&lt;publisher&gt;Elsevier Ltd&lt;/publisher&gt;&lt;url&gt;http://www.cell.com/&lt;/url&gt;&lt;title&gt;Cell&lt;/title&gt;&lt;type&gt;-100&lt;/type&gt;&lt;subtype&gt;-100&lt;/subtype&gt;&lt;uuid&gt;2C58968A-967D-4060-B7A6-C212EBF7833D&lt;/uuid&gt;&lt;/publication&gt;&lt;/bundle&gt;&lt;authors&gt;&lt;author&gt;&lt;firstName&gt;Dev. M&lt;/firstName&gt;&lt;lastName&gt;Bhatt&lt;/lastName&gt;&lt;/author&gt;&lt;author&gt;&lt;firstName&gt;Amy&lt;/firstName&gt;&lt;lastName&gt;Pandya-Jones&lt;/lastName&gt;&lt;/author&gt;&lt;author&gt;&lt;firstName&gt;Ann-Jay&lt;/firstName&gt;&lt;lastName&gt;Tong&lt;/lastName&gt;&lt;/author&gt;&lt;author&gt;&lt;firstName&gt;Iros&lt;/firstName&gt;&lt;lastName&gt;Barozzi&lt;/lastName&gt;&lt;/author&gt;&lt;author&gt;&lt;firstName&gt;Michelle&lt;/firstName&gt;&lt;middleNames&gt;M&lt;/middleNames&gt;&lt;lastName&gt;Lissner&lt;/lastName&gt;&lt;/author&gt;&lt;author&gt;&lt;firstName&gt;Gioacchino&lt;/firstName&gt;&lt;lastName&gt;Natoli&lt;/lastName&gt;&lt;/author&gt;&lt;author&gt;&lt;firstName&gt;Douglas&lt;/firstName&gt;&lt;middleNames&gt;L&lt;/middleNames&gt;&lt;lastName&gt;Black&lt;/lastName&gt;&lt;/author&gt;&lt;author&gt;&lt;firstName&gt;Stephen&lt;/firstName&gt;&lt;middleNames&gt;T&lt;/middleNames&gt;&lt;lastName&gt;Smale&lt;/lastName&gt;&lt;/author&gt;&lt;/authors&gt;&lt;/publication&gt;&lt;/publications&gt;&lt;cites&gt;&lt;/cites&gt;&lt;/citation&gt;</w:instrText>
      </w:r>
      <w:r>
        <w:fldChar w:fldCharType="separate"/>
      </w:r>
      <w:r>
        <w:rPr>
          <w:rFonts w:ascii="Cambria" w:hAnsi="Cambria" w:cs="Cambria"/>
        </w:rPr>
        <w:t>(Bhatt et al., 2012)</w:t>
      </w:r>
      <w:r>
        <w:fldChar w:fldCharType="end"/>
      </w:r>
      <w:r>
        <w:t xml:space="preserve">, where it was utilized to obtain a timeline of transcriptional changes following induction of an immune response, </w:t>
      </w:r>
      <w:del w:id="9" w:author="Albert Courey" w:date="2015-11-13T13:57:00Z">
        <w:r w:rsidDel="00690E1A">
          <w:delText xml:space="preserve">as well as in </w:delText>
        </w:r>
      </w:del>
      <w:r>
        <w:t xml:space="preserve">adult </w:t>
      </w:r>
      <w:r>
        <w:rPr>
          <w:i/>
        </w:rPr>
        <w:t xml:space="preserve">D. melanogaster </w:t>
      </w:r>
      <w:r>
        <w:t>tissues to analyze the prevalence of cotranscriptional splicing</w:t>
      </w:r>
      <w:r w:rsidR="00D7635C">
        <w:t xml:space="preserve"> </w:t>
      </w:r>
      <w:r w:rsidR="0093726A">
        <w:fldChar w:fldCharType="begin"/>
      </w:r>
      <w:r w:rsidR="0093726A">
        <w:instrText xml:space="preserve"> ADDIN EN.CITE &lt;EndNote&gt;&lt;Cite&gt;&lt;Author&gt;Khodor&lt;/Author&gt;&lt;Year&gt;2011&lt;/Year&gt;&lt;RecNum&gt;2081&lt;/RecNum&gt;&lt;DisplayText&gt;(Khodor et al., 2011)&lt;/DisplayText&gt;&lt;record&gt;&lt;rec-number&gt;2081&lt;/rec-number&gt;&lt;foreign-keys&gt;&lt;key app="EN" db-id="txpdr0vslpwzage5afxvdv2xds5vfp9zsafw" timestamp="1435089952"&gt;2081&lt;/key&gt;&lt;/foreign-keys&gt;&lt;ref-type name="Journal Article"&gt;17&lt;/ref-type&gt;&lt;contributors&gt;&lt;authors&gt;&lt;author&gt;Khodor, Y L&lt;/author&gt;&lt;author&gt;Rodriguez, J&lt;/author&gt;&lt;author&gt;Abruzzi, K C&lt;/author&gt;&lt;author&gt;Tang, C H A&lt;/author&gt;&lt;author&gt;Marr, M T&lt;/author&gt;&lt;author&gt;Rosbash, M&lt;/author&gt;&lt;/authors&gt;&lt;/contributors&gt;&lt;titles&gt;&lt;title&gt;Nascent-seq indicates widespread cotranscriptional pre-mRNA splicing in Drosophila&lt;/title&gt;&lt;secondary-title&gt;Genes &amp;amp;amp; Development&lt;/secondary-title&gt;&lt;/titles&gt;&lt;periodical&gt;&lt;full-title&gt;Genes &amp;amp;amp; Development&lt;/full-title&gt;&lt;/periodical&gt;&lt;pages&gt;2502-2512&lt;/pages&gt;&lt;volume&gt;25&lt;/volume&gt;&lt;number&gt;23&lt;/number&gt;&lt;dates&gt;&lt;year&gt;2011&lt;/year&gt;&lt;pub-dates&gt;&lt;date&gt;Dec 07&lt;/date&gt;&lt;/pub-dates&gt;&lt;/dates&gt;&lt;label&gt;r02218&lt;/label&gt;&lt;urls&gt;&lt;related-urls&gt;&lt;url&gt;http://genesdev.cshlp.org/cgi/doi/10.1101/gad.178962.111&lt;/url&gt;&lt;/related-urls&gt;&lt;pdf-urls&gt;&lt;url&gt;file://localhost/Users/mike/Documents/Papers2/Articles/2011/Khodor/Khodor-2011-Genes%20&amp;amp;amp&lt;/url&gt;&lt;url&gt;%20Development-Nascent-seq%20indicates%20widespread%20cotranscriptional%20pre-mRNA%20splicing%20in%20Drosophila.pdf&lt;/url&gt;&lt;/pdf-urls&gt;&lt;/urls&gt;&lt;custom3&gt;papers2://publication/uuid/E8C812DC-974C-4053-81B4-2689CA78E69C&lt;/custom3&gt;&lt;electronic-resource-num&gt;10.1101/gad.178962.111&lt;/electronic-resource-num&gt;&lt;language&gt;English&lt;/language&gt;&lt;/record&gt;&lt;/Cite&gt;&lt;/EndNote&gt;</w:instrText>
      </w:r>
      <w:r w:rsidR="0093726A">
        <w:fldChar w:fldCharType="separate"/>
      </w:r>
      <w:r w:rsidR="0093726A">
        <w:rPr>
          <w:noProof/>
        </w:rPr>
        <w:t>(Khodor et al., 2011)</w:t>
      </w:r>
      <w:r w:rsidR="0093726A">
        <w:fldChar w:fldCharType="end"/>
      </w:r>
      <w:r w:rsidR="00D25519">
        <w:t xml:space="preserve">, </w:t>
      </w:r>
      <w:del w:id="10" w:author="Albert Courey" w:date="2015-11-13T13:57:00Z">
        <w:r w:rsidR="00D25519" w:rsidDel="00690E1A">
          <w:delText>as well as</w:delText>
        </w:r>
      </w:del>
      <w:ins w:id="11" w:author="Albert Courey" w:date="2015-11-13T13:57:00Z">
        <w:r w:rsidR="00690E1A">
          <w:t>and</w:t>
        </w:r>
      </w:ins>
      <w:r w:rsidR="00D25519">
        <w:t xml:space="preserve"> circadian transcript cycling</w:t>
      </w:r>
      <w:ins w:id="12" w:author="Albert Courey" w:date="2015-11-13T13:57:00Z">
        <w:r w:rsidR="00690E1A">
          <w:t xml:space="preserve"> </w:t>
        </w:r>
      </w:ins>
      <w:r w:rsidR="0093726A">
        <w:fldChar w:fldCharType="begin"/>
      </w:r>
      <w:r w:rsidR="0093726A">
        <w:instrText xml:space="preserve"> ADDIN EN.CITE &lt;EndNote&gt;&lt;Cite&gt;&lt;Author&gt;Rodriguez&lt;/Author&gt;&lt;Year&gt;2013&lt;/Year&gt;&lt;RecNum&gt;1782&lt;/RecNum&gt;&lt;DisplayText&gt;(Rodriguez et al., 2013)&lt;/DisplayText&gt;&lt;record&gt;&lt;rec-number&gt;1782&lt;/rec-number&gt;&lt;foreign-keys&gt;&lt;key app="EN" db-id="txpdr0vslpwzage5afxvdv2xds5vfp9zsafw" timestamp="1435089951"&gt;1782&lt;/key&gt;&lt;/foreign-keys&gt;&lt;ref-type name="Journal Article"&gt;17&lt;/ref-type&gt;&lt;contributors&gt;&lt;authors&gt;&lt;author&gt;Rodriguez, Joseph&lt;/author&gt;&lt;author&gt;Tang, Chih-Hang Anthony&lt;/author&gt;&lt;author&gt;Khodor, Yevgenia L&lt;/author&gt;&lt;author&gt;Vodala, Sadanand&lt;/author&gt;&lt;author&gt;Menet, Jerome S&lt;/author&gt;&lt;author&gt;Rosbash, Michael&lt;/author&gt;&lt;/authors&gt;&lt;/contributors&gt;&lt;auth-address&gt;Howard Hughes Medical Institute, Brandeis University, Waltham, MA 02451, USA.&lt;/auth-address&gt;&lt;titles&gt;&lt;title&gt;Nascent-Seq analysis of Drosophila cycling gene expression.&lt;/title&gt;&lt;secondary-title&gt;Proceedings of the National Academy of Sciences&lt;/secondary-title&gt;&lt;/titles&gt;&lt;periodical&gt;&lt;full-title&gt;Proceedings of the National Academy of Sciences&lt;/full-title&gt;&lt;/periodical&gt;&lt;pages&gt;E275-84&lt;/pages&gt;&lt;volume&gt;110&lt;/volume&gt;&lt;number&gt;4&lt;/number&gt;&lt;dates&gt;&lt;year&gt;2013&lt;/year&gt;&lt;pub-dates&gt;&lt;date&gt;Feb 22&lt;/date&gt;&lt;/pub-dates&gt;&lt;/dates&gt;&lt;accession-num&gt;23297234&lt;/accession-num&gt;&lt;label&gt;r08959&lt;/label&gt;&lt;urls&gt;&lt;related-urls&gt;&lt;url&gt;http://eutils.ncbi.nlm.nih.gov/entrez/eutils/elink.fcgi?dbfrom=pubmed&amp;amp;amp;id=23297234&amp;amp;amp;retmode=ref&amp;amp;amp;cmd=prlinks&lt;/url&gt;&lt;/related-urls&gt;&lt;pdf-urls&gt;&lt;url&gt;file://localhost/Users/mike/Documents/Papers2/Articles/2013/Rodriguez/Rodriguez-2013-Proceedings%20of%20the%20National%20Academy%20of%20Sciences-Nascent-Seq%20analysis%20of%20Drosophila%20cycling%20gene%20expression.pdf&lt;/url&gt;&lt;/pdf-urls&gt;&lt;/urls&gt;&lt;custom2&gt;PMC3557077&lt;/custom2&gt;&lt;custom3&gt;papers2://publication/uuid/8CA8E9D6-FB0B-4618-B6E0-DBF14EE8FBDE&lt;/custom3&gt;&lt;electronic-resource-num&gt;10.1073/pnas.1219969110&lt;/electronic-resource-num&gt;&lt;language&gt;English&lt;/language&gt;&lt;/record&gt;&lt;/Cite&gt;&lt;/EndNote&gt;</w:instrText>
      </w:r>
      <w:r w:rsidR="0093726A">
        <w:fldChar w:fldCharType="separate"/>
      </w:r>
      <w:r w:rsidR="0093726A">
        <w:rPr>
          <w:noProof/>
        </w:rPr>
        <w:t>(Rodriguez et al., 2013)</w:t>
      </w:r>
      <w:r w:rsidR="0093726A">
        <w:fldChar w:fldCharType="end"/>
      </w:r>
      <w:r w:rsidR="00D25519">
        <w:t>, in which the authors saw significant differences in total mRNA and nascent mRNA levels between non-overlapping ninety minute embryo collections</w:t>
      </w:r>
      <w:r>
        <w:t>.  We have adopted the method to developing embryos, using an established protocol for embryo nuclei isolation</w:t>
      </w:r>
      <w:r w:rsidR="00D7635C">
        <w:t xml:space="preserve"> </w:t>
      </w:r>
      <w:r w:rsidR="0093726A">
        <w:fldChar w:fldCharType="begin"/>
      </w:r>
      <w:r w:rsidR="0093726A">
        <w:instrText xml:space="preserve"> ADDIN EN.CITE &lt;EndNote&gt;&lt;Cite&gt;&lt;Author&gt;Nechaev&lt;/Author&gt;&lt;Year&gt;2010&lt;/Year&gt;&lt;RecNum&gt;3006&lt;/RecNum&gt;&lt;DisplayText&gt;(Nechaev et al., 2010)&lt;/DisplayText&gt;&lt;record&gt;&lt;rec-number&gt;3006&lt;/rec-number&gt;&lt;foreign-keys&gt;&lt;key app="EN" db-id="txpdr0vslpwzage5afxvdv2xds5vfp9zsafw" timestamp="1435089952"&gt;3006&lt;/key&gt;&lt;/foreign-keys&gt;&lt;ref-type name="Journal Article"&gt;17&lt;/ref-type&gt;&lt;contributors&gt;&lt;authors&gt;&lt;author&gt;Nechaev, S&lt;/author&gt;&lt;author&gt;Fargo, D C&lt;/author&gt;&lt;author&gt;dos Santos, G&lt;/author&gt;&lt;author&gt;Liu, L&lt;/author&gt;&lt;author&gt;Gao, Y&lt;/author&gt;&lt;author&gt;Adelman, K&lt;/author&gt;&lt;/authors&gt;&lt;/contributors&gt;&lt;titles&gt;&lt;title&gt;Global Analysis of Short RNAs Reveals Widespread Promoter-Proximal Stalling and Arrest of Pol II in Drosophila&lt;/title&gt;&lt;secondary-title&gt;Science&lt;/secondary-title&gt;&lt;/titles&gt;&lt;periodical&gt;&lt;full-title&gt;Science&lt;/full-title&gt;&lt;/periodical&gt;&lt;pages&gt;335-338&lt;/pages&gt;&lt;volume&gt;327&lt;/volume&gt;&lt;number&gt;5963&lt;/number&gt;&lt;dates&gt;&lt;year&gt;2010&lt;/year&gt;&lt;pub-dates&gt;&lt;date&gt;Feb 14&lt;/date&gt;&lt;/pub-dates&gt;&lt;/dates&gt;&lt;label&gt;r07297&lt;/label&gt;&lt;urls&gt;&lt;related-urls&gt;&lt;url&gt;http://www.sciencemag.org/cgi/doi/10.1126/science.1181421&lt;/url&gt;&lt;/related-urls&gt;&lt;pdf-urls&gt;&lt;url&gt;file://localhost/Users/mike/Documents/Papers2/Articles/2010/Nechaev/Nechaev-2010-Science-Global%20Analysis%20of%20Short%20RNAs%20Reveals%20Widespread%20Promoter-Proximal%20Stalling%20and%20Arrest%20of%20Pol%20II%20in%20Drosophila.pdf&lt;/url&gt;&lt;/pdf-urls&gt;&lt;/urls&gt;&lt;custom3&gt;papers2://publication/uuid/7272A173-2BF9-473C-9B7B-32BD4BA8AC9A&lt;/custom3&gt;&lt;electronic-resource-num&gt;10.1126/science.1181421&lt;/electronic-resource-num&gt;&lt;language&gt;English&lt;/language&gt;&lt;/record&gt;&lt;/Cite&gt;&lt;/EndNote&gt;</w:instrText>
      </w:r>
      <w:r w:rsidR="0093726A">
        <w:fldChar w:fldCharType="separate"/>
      </w:r>
      <w:r w:rsidR="0093726A">
        <w:rPr>
          <w:noProof/>
        </w:rPr>
        <w:t>(Nechaev et al., 2010)</w:t>
      </w:r>
      <w:r w:rsidR="0093726A">
        <w:fldChar w:fldCharType="end"/>
      </w:r>
      <w:r>
        <w:t xml:space="preserve"> followed by isolation of a chromatin-associated fraction from these nuclei. Purification of RNA from the chromatin fraction yields a RNA pool significantly enriched for nascent RNA.</w:t>
      </w:r>
    </w:p>
    <w:p w14:paraId="3EB41790" w14:textId="090A88C9" w:rsidR="00612FFD" w:rsidRPr="00742CD1" w:rsidRDefault="005E5117" w:rsidP="002C2A48">
      <w:pPr>
        <w:pStyle w:val="BodyText"/>
        <w:spacing w:line="480" w:lineRule="auto"/>
      </w:pPr>
      <w:r>
        <w:tab/>
        <w:t>Integrating this data with whole RNA-seq data will additionally aid in eliminating false-positives from our derived list of Grouch</w:t>
      </w:r>
      <w:ins w:id="13" w:author="Albert Courey" w:date="2015-11-13T13:58:00Z">
        <w:r w:rsidR="00690E1A">
          <w:t>o</w:t>
        </w:r>
      </w:ins>
      <w:r>
        <w:t>-regulated genes. As Groucho’s ability to repress transcription is regulated both spatially and temporally throughout development, discreet measurements of transcription over time will allow us to more accurately describe and understand Groucho’s multitude roles in fly development.</w:t>
      </w:r>
    </w:p>
    <w:p w14:paraId="4D9C26CB" w14:textId="77777777" w:rsidR="00931F1D" w:rsidRPr="00931F1D" w:rsidRDefault="00931F1D" w:rsidP="002C2A48">
      <w:pPr>
        <w:pStyle w:val="BodyText"/>
        <w:spacing w:line="480" w:lineRule="auto"/>
      </w:pPr>
    </w:p>
    <w:p w14:paraId="61F76357" w14:textId="77777777" w:rsidR="00692974" w:rsidRDefault="002C6B01" w:rsidP="002C2A48">
      <w:pPr>
        <w:pStyle w:val="Heading4"/>
        <w:spacing w:line="480" w:lineRule="auto"/>
      </w:pPr>
      <w:bookmarkStart w:id="14" w:name="materials-methods"/>
      <w:bookmarkEnd w:id="14"/>
      <w:r>
        <w:t>Materials &amp; Methods</w:t>
      </w:r>
    </w:p>
    <w:p w14:paraId="17264EB9" w14:textId="50A1E49A" w:rsidR="002C2A48" w:rsidRDefault="002C2A48" w:rsidP="002C2A48">
      <w:pPr>
        <w:pStyle w:val="BodyText"/>
        <w:spacing w:line="480" w:lineRule="auto"/>
        <w:rPr>
          <w:i/>
        </w:rPr>
      </w:pPr>
      <w:r>
        <w:rPr>
          <w:i/>
        </w:rPr>
        <w:t>Chromatin-associated RNA isolation in embryos</w:t>
      </w:r>
    </w:p>
    <w:p w14:paraId="2234A3F7" w14:textId="174853E5" w:rsidR="004311A5" w:rsidRPr="00554634" w:rsidRDefault="004311A5" w:rsidP="002C2A48">
      <w:pPr>
        <w:pStyle w:val="BodyText"/>
        <w:spacing w:line="480" w:lineRule="auto"/>
      </w:pPr>
      <w:r>
        <w:lastRenderedPageBreak/>
        <w:t xml:space="preserve">Wild-type fly embryos were collected in three 2.5 hour cohorts beginning 1.5 hours post-deposition. Between 3 to 5 grams of embryos were utilized for each fractionation. The chromatin-associated RNA isolation protocol was adapted from Nechaev et al. (2010) and Khodor et al. (2011). Embryos were dechorionated in 50% bleach for 90 sec and transferred to a chilled Dounce homogenizer. Embryos were then rinsed </w:t>
      </w:r>
      <w:r w:rsidR="00554634">
        <w:t>three times with 5 volumes of homogenization buffer (15 mM HEPES-KOH pH 7.6; 10 mM KCl; 3 mM CaCl</w:t>
      </w:r>
      <w:r w:rsidR="00554634">
        <w:rPr>
          <w:vertAlign w:val="subscript"/>
        </w:rPr>
        <w:t>2</w:t>
      </w:r>
      <w:r w:rsidR="00554634">
        <w:t>; 2 mM MgCl</w:t>
      </w:r>
      <w:r w:rsidR="00554634">
        <w:rPr>
          <w:vertAlign w:val="subscript"/>
        </w:rPr>
        <w:t>2</w:t>
      </w:r>
      <w:r w:rsidR="00554634">
        <w:t>; 0.1% Triton X-100; 1 mM DTT; 0.1 mM PMSF; 0.1x RNAase inhibitor). Embryos were then suspended in 5 volumes of homogenization buffer containing 0.3</w:t>
      </w:r>
      <w:ins w:id="15" w:author="Albert Courey" w:date="2015-11-13T13:58:00Z">
        <w:r w:rsidR="00690E1A">
          <w:t xml:space="preserve"> </w:t>
        </w:r>
      </w:ins>
      <w:r w:rsidR="00554634">
        <w:t>M sucrose and dounced five times each with loose and tight pestles. Embryo lysate was filtered through 50-micron nylon cell strainer. Clarified lysate</w:t>
      </w:r>
      <w:ins w:id="16" w:author="Albert Courey" w:date="2015-11-13T14:03:00Z">
        <w:r w:rsidR="00F22F22">
          <w:t xml:space="preserve"> (x ml)</w:t>
        </w:r>
      </w:ins>
      <w:r w:rsidR="00554634">
        <w:t xml:space="preserve"> was layered over a sucrose cushion </w:t>
      </w:r>
      <w:commentRangeStart w:id="17"/>
      <w:del w:id="18" w:author="Albert Courey" w:date="2015-11-13T14:02:00Z">
        <w:r w:rsidR="00554634" w:rsidDel="00F22F22">
          <w:delText>gradient</w:delText>
        </w:r>
        <w:commentRangeEnd w:id="17"/>
        <w:r w:rsidR="00690E1A" w:rsidDel="00F22F22">
          <w:rPr>
            <w:rStyle w:val="CommentReference"/>
          </w:rPr>
          <w:commentReference w:id="17"/>
        </w:r>
        <w:r w:rsidR="00554634" w:rsidDel="00F22F22">
          <w:delText xml:space="preserve"> </w:delText>
        </w:r>
      </w:del>
      <w:r w:rsidR="00554634">
        <w:t xml:space="preserve">consisting of </w:t>
      </w:r>
      <w:ins w:id="19" w:author="Albert Courey" w:date="2015-11-13T14:02:00Z">
        <w:r w:rsidR="00F22F22">
          <w:t xml:space="preserve">a layer of 1.7 M sucrose </w:t>
        </w:r>
      </w:ins>
      <w:ins w:id="20" w:author="Albert Courey" w:date="2015-11-13T14:04:00Z">
        <w:r w:rsidR="00F22F22">
          <w:t xml:space="preserve">(y ml) </w:t>
        </w:r>
      </w:ins>
      <w:ins w:id="21" w:author="Albert Courey" w:date="2015-11-13T14:02:00Z">
        <w:r w:rsidR="00F22F22">
          <w:t xml:space="preserve">underneath a layer of 3 M sucrose </w:t>
        </w:r>
      </w:ins>
      <w:ins w:id="22" w:author="Albert Courey" w:date="2015-11-13T14:04:00Z">
        <w:r w:rsidR="00F22F22">
          <w:t xml:space="preserve">(z ml) </w:t>
        </w:r>
      </w:ins>
      <w:ins w:id="23" w:author="Albert Courey" w:date="2015-11-13T14:02:00Z">
        <w:r w:rsidR="00F22F22">
          <w:t>in homogenization buffer.</w:t>
        </w:r>
      </w:ins>
      <w:del w:id="24" w:author="Albert Courey" w:date="2015-11-13T14:04:00Z">
        <w:r w:rsidR="00554634" w:rsidDel="00F22F22">
          <w:delText>equal volumes</w:delText>
        </w:r>
      </w:del>
      <w:ins w:id="25" w:author="Albert Courey" w:date="2015-11-13T14:03:00Z">
        <w:r w:rsidR="00F22F22">
          <w:t>. The samples</w:t>
        </w:r>
      </w:ins>
      <w:ins w:id="26" w:author="Albert Courey" w:date="2015-11-13T14:04:00Z">
        <w:r w:rsidR="00F22F22">
          <w:t xml:space="preserve"> were </w:t>
        </w:r>
      </w:ins>
      <w:del w:id="27" w:author="Albert Courey" w:date="2015-11-13T14:03:00Z">
        <w:r w:rsidR="00554634" w:rsidDel="00F22F22">
          <w:delText xml:space="preserve"> of homogenization buffer containing 0.8 and 1.7M sucrose and </w:delText>
        </w:r>
      </w:del>
      <w:r w:rsidR="00554634">
        <w:t>centrifuged at 15,000 RCF for 10 min at 4˚C. Pelleted nuclei were resuspended in 250 µl of nuclear lysis buffer (10 mM HEPES-KOH pH 7.6; 100 mM KCl; 0.1 mM EDTA; 10% glycerol; 0.15 mM spermine; 0.5 mM spermidine; 0.1 mM NaF; 0.1 mM Na</w:t>
      </w:r>
      <w:r w:rsidR="00554634">
        <w:rPr>
          <w:vertAlign w:val="subscript"/>
        </w:rPr>
        <w:t>3</w:t>
      </w:r>
      <w:r w:rsidR="00554634">
        <w:t>VO</w:t>
      </w:r>
      <w:r w:rsidR="00554634">
        <w:rPr>
          <w:vertAlign w:val="subscript"/>
        </w:rPr>
        <w:t>4</w:t>
      </w:r>
      <w:r w:rsidR="00554634">
        <w:t>; 0.1 mM ZnCl</w:t>
      </w:r>
      <w:r w:rsidR="00554634">
        <w:rPr>
          <w:vertAlign w:val="subscript"/>
        </w:rPr>
        <w:t>2</w:t>
      </w:r>
      <w:r w:rsidR="00554634">
        <w:t xml:space="preserve">; 1 mM DTT; 0.1 mM PMSF; 1x RNAase inhibitor). </w:t>
      </w:r>
      <w:r w:rsidR="00636044">
        <w:t xml:space="preserve">While gently vortexing, an equal volume of NUN buffer (25 mM HEPES-KOH pH 7.6; 300 mM NaCl; 1M urea; 1% NP-40; 1 mM DTT; 0.1 mM PMSF) was added drop-by-drop over a period 5 minutes. Condensed chromatin </w:t>
      </w:r>
      <w:del w:id="28" w:author="Albert Courey" w:date="2015-11-13T14:05:00Z">
        <w:r w:rsidR="00636044" w:rsidDel="00F22F22">
          <w:delText>should become</w:delText>
        </w:r>
      </w:del>
      <w:ins w:id="29" w:author="Albert Courey" w:date="2015-11-13T14:05:00Z">
        <w:r w:rsidR="00F22F22">
          <w:t>became</w:t>
        </w:r>
      </w:ins>
      <w:r w:rsidR="00636044">
        <w:t xml:space="preserve"> visible as a fluffy white precipitate. The solution was then incubated for 20 min on ice and centrifuged at 14</w:t>
      </w:r>
      <w:ins w:id="30" w:author="Albert Courey" w:date="2015-11-13T14:05:00Z">
        <w:r w:rsidR="00F22F22">
          <w:t xml:space="preserve">,000 </w:t>
        </w:r>
      </w:ins>
      <w:del w:id="31" w:author="Albert Courey" w:date="2015-11-13T14:05:00Z">
        <w:r w:rsidR="00636044" w:rsidDel="00F22F22">
          <w:delText xml:space="preserve">k </w:delText>
        </w:r>
      </w:del>
      <w:r w:rsidR="00636044">
        <w:t xml:space="preserve">rpm for 30 min at 4˚C. The supernatant (primarily nucleoplasm) was discarded and the pellet was resuspended in Trizol reagent (Qiagen). RNA was then purified following </w:t>
      </w:r>
      <w:ins w:id="32" w:author="Albert Courey" w:date="2015-11-13T14:06:00Z">
        <w:r w:rsidR="00F22F22">
          <w:t xml:space="preserve">the </w:t>
        </w:r>
      </w:ins>
      <w:r w:rsidR="00636044">
        <w:t>manufacturer’s protocol</w:t>
      </w:r>
      <w:del w:id="33" w:author="Albert Courey" w:date="2015-11-13T14:06:00Z">
        <w:r w:rsidR="00636044" w:rsidDel="00F22F22">
          <w:delText>s</w:delText>
        </w:r>
      </w:del>
      <w:r w:rsidR="00636044">
        <w:t>.</w:t>
      </w:r>
    </w:p>
    <w:p w14:paraId="41CFAA20" w14:textId="261F073B" w:rsidR="002C2A48" w:rsidRDefault="002C2A48" w:rsidP="002C2A48">
      <w:pPr>
        <w:pStyle w:val="BodyText"/>
        <w:spacing w:line="480" w:lineRule="auto"/>
        <w:rPr>
          <w:ins w:id="34" w:author="Albert Courey" w:date="2015-11-13T14:06:00Z"/>
          <w:i/>
        </w:rPr>
      </w:pPr>
      <w:r>
        <w:rPr>
          <w:i/>
        </w:rPr>
        <w:t>rRNA removal</w:t>
      </w:r>
    </w:p>
    <w:p w14:paraId="4CC73555" w14:textId="1155E01D" w:rsidR="00F22F22" w:rsidRDefault="00F22F22" w:rsidP="002C2A48">
      <w:pPr>
        <w:pStyle w:val="BodyText"/>
        <w:spacing w:line="480" w:lineRule="auto"/>
        <w:rPr>
          <w:i/>
        </w:rPr>
      </w:pPr>
      <w:ins w:id="35" w:author="Albert Courey" w:date="2015-11-13T14:06:00Z">
        <w:r>
          <w:rPr>
            <w:i/>
          </w:rPr>
          <w:lastRenderedPageBreak/>
          <w:t>???????</w:t>
        </w:r>
      </w:ins>
    </w:p>
    <w:p w14:paraId="6112B7B8" w14:textId="3581CC3F" w:rsidR="002C2A48" w:rsidRDefault="002C2A48" w:rsidP="002C2A48">
      <w:pPr>
        <w:pStyle w:val="BodyText"/>
        <w:spacing w:line="480" w:lineRule="auto"/>
        <w:rPr>
          <w:i/>
        </w:rPr>
      </w:pPr>
      <w:r>
        <w:rPr>
          <w:i/>
        </w:rPr>
        <w:t>RNA-seq library construction and sequencing</w:t>
      </w:r>
    </w:p>
    <w:p w14:paraId="0F651FCE" w14:textId="26837108" w:rsidR="002C2A48" w:rsidRDefault="00F22F22" w:rsidP="002C2A48">
      <w:pPr>
        <w:pStyle w:val="BodyText"/>
        <w:spacing w:line="480" w:lineRule="auto"/>
        <w:rPr>
          <w:i/>
        </w:rPr>
      </w:pPr>
      <w:ins w:id="36" w:author="Albert Courey" w:date="2015-11-13T14:06:00Z">
        <w:r>
          <w:rPr>
            <w:i/>
          </w:rPr>
          <w:t>????????</w:t>
        </w:r>
      </w:ins>
    </w:p>
    <w:p w14:paraId="4617E510" w14:textId="77777777" w:rsidR="002C2A48" w:rsidRPr="002C2A48" w:rsidRDefault="002C2A48" w:rsidP="002C2A48">
      <w:pPr>
        <w:pStyle w:val="Heading4"/>
        <w:spacing w:line="480" w:lineRule="auto"/>
        <w:rPr>
          <w:i/>
        </w:rPr>
      </w:pPr>
      <w:bookmarkStart w:id="37" w:name="results"/>
      <w:bookmarkEnd w:id="37"/>
    </w:p>
    <w:p w14:paraId="4D58D2C8" w14:textId="639B2BA1" w:rsidR="005A5F61" w:rsidRPr="005A5F61" w:rsidRDefault="002C6B01" w:rsidP="002C2A48">
      <w:pPr>
        <w:pStyle w:val="Heading4"/>
        <w:spacing w:line="480" w:lineRule="auto"/>
      </w:pPr>
      <w:r>
        <w:t>Results</w:t>
      </w:r>
    </w:p>
    <w:p w14:paraId="3A767776" w14:textId="77777777" w:rsidR="00DF3BEE" w:rsidRPr="00DF3BEE" w:rsidRDefault="00DF3BEE" w:rsidP="002C2A48">
      <w:pPr>
        <w:pStyle w:val="BodyText"/>
        <w:spacing w:line="480" w:lineRule="auto"/>
      </w:pPr>
    </w:p>
    <w:p w14:paraId="6DD1C5F4" w14:textId="04FE9581" w:rsidR="00DF3BEE" w:rsidRDefault="000761A6" w:rsidP="002C2A48">
      <w:pPr>
        <w:spacing w:line="480" w:lineRule="auto"/>
      </w:pPr>
      <w:r>
        <w:rPr>
          <w:i/>
        </w:rPr>
        <w:t xml:space="preserve">RNA from fractionated embryos </w:t>
      </w:r>
      <w:r w:rsidR="00A42A69">
        <w:rPr>
          <w:i/>
        </w:rPr>
        <w:t xml:space="preserve">exhibits multiple characteristics of nascent </w:t>
      </w:r>
      <w:r w:rsidR="00205682">
        <w:rPr>
          <w:i/>
        </w:rPr>
        <w:t>pre-mRNA</w:t>
      </w:r>
      <w:r w:rsidR="00DF3BEE">
        <w:rPr>
          <w:i/>
        </w:rPr>
        <w:t xml:space="preserve"> </w:t>
      </w:r>
    </w:p>
    <w:p w14:paraId="25E2AC72" w14:textId="0E76CD22" w:rsidR="00536021" w:rsidRDefault="00A42A69" w:rsidP="00DF0E0B">
      <w:pPr>
        <w:spacing w:line="480" w:lineRule="auto"/>
      </w:pPr>
      <w:r>
        <w:rPr>
          <w:i/>
        </w:rPr>
        <w:tab/>
      </w:r>
      <w:r w:rsidR="00F82BCD">
        <w:t xml:space="preserve">Total RNA was extracted from </w:t>
      </w:r>
      <w:r w:rsidR="003369DA">
        <w:t>chromatin</w:t>
      </w:r>
      <w:r w:rsidR="00F82BCD">
        <w:t xml:space="preserve"> </w:t>
      </w:r>
      <w:r w:rsidR="003369DA">
        <w:t>isolated from</w:t>
      </w:r>
      <w:r w:rsidR="00F82BCD">
        <w:t xml:space="preserve"> </w:t>
      </w:r>
      <w:r w:rsidR="00F82BCD">
        <w:rPr>
          <w:i/>
        </w:rPr>
        <w:t xml:space="preserve">D. melanogaster </w:t>
      </w:r>
      <w:r w:rsidR="00F82BCD">
        <w:t xml:space="preserve">embryos collected over three time spans in early development and subjected to high-throughput sequencing. </w:t>
      </w:r>
      <w:r w:rsidR="003369DA">
        <w:t>This c</w:t>
      </w:r>
      <w:r w:rsidR="002F4B7D">
        <w:t>hromatin-associated RNA is expected to be enrich</w:t>
      </w:r>
      <w:r w:rsidR="003369DA">
        <w:t>ed for nascent transcripts,</w:t>
      </w:r>
      <w:r w:rsidR="002F4B7D">
        <w:t xml:space="preserve"> as well as additional </w:t>
      </w:r>
      <w:r w:rsidR="003369DA">
        <w:t>RNA species</w:t>
      </w:r>
      <w:r w:rsidR="002F4B7D">
        <w:t xml:space="preserve"> which associate with chromatin </w:t>
      </w:r>
      <w:r w:rsidR="003369DA">
        <w:t>in structural, catalytic, or regulatory capacities</w:t>
      </w:r>
      <w:r w:rsidR="002F4B7D">
        <w:t xml:space="preserve"> </w:t>
      </w:r>
      <w:r w:rsidR="0093726A">
        <w:fldChar w:fldCharType="begin">
          <w:fldData xml:space="preserve">PEVuZE5vdGU+PENpdGU+PEF1dGhvcj5DZXJuaWxvZ2FyPC9BdXRob3I+PFllYXI+MjAxMTwvWWVh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</w:fldData>
        </w:fldChar>
      </w:r>
      <w:r w:rsidR="0093726A">
        <w:instrText xml:space="preserve"> ADDIN EN.CITE </w:instrText>
      </w:r>
      <w:r w:rsidR="0093726A">
        <w:fldChar w:fldCharType="begin">
          <w:fldData xml:space="preserve">PEVuZE5vdGU+PENpdGU+PEF1dGhvcj5DZXJuaWxvZ2FyPC9BdXRob3I+PFllYXI+MjAxMTwvWWVh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</w:fldData>
        </w:fldChar>
      </w:r>
      <w:r w:rsidR="0093726A">
        <w:instrText xml:space="preserve"> ADDIN EN.CITE.DATA </w:instrText>
      </w:r>
      <w:r w:rsidR="0093726A">
        <w:fldChar w:fldCharType="end"/>
      </w:r>
      <w:r w:rsidR="0093726A">
        <w:fldChar w:fldCharType="separate"/>
      </w:r>
      <w:r w:rsidR="0093726A">
        <w:rPr>
          <w:noProof/>
        </w:rPr>
        <w:t>(Cernilogar et al., 2011)</w:t>
      </w:r>
      <w:r w:rsidR="0093726A">
        <w:fldChar w:fldCharType="end"/>
      </w:r>
      <w:r w:rsidR="002F4B7D">
        <w:t xml:space="preserve">. </w:t>
      </w:r>
      <w:r w:rsidR="003369DA">
        <w:t>Isolated</w:t>
      </w:r>
      <w:r w:rsidR="002F4B7D">
        <w:t xml:space="preserve"> RNA was affinity-depleted for polyadenylated RNA in order to further minimize the contribution of mature mRNA from analysis. The</w:t>
      </w:r>
      <w:r w:rsidR="003369DA">
        <w:t xml:space="preserve"> level of</w:t>
      </w:r>
      <w:r w:rsidR="00352387">
        <w:t xml:space="preserve"> enrichment for nascent </w:t>
      </w:r>
      <w:r w:rsidR="002F4B7D">
        <w:t>transcript was validated and quantified</w:t>
      </w:r>
      <w:r w:rsidR="00352387">
        <w:t xml:space="preserve"> through various measures. </w:t>
      </w:r>
      <w:r w:rsidR="004901DE">
        <w:t>The efficiency of chromatin isolation was confirmed through analysis of protein compartmental markers (Fig. 3-1A/B)</w:t>
      </w:r>
      <w:r w:rsidR="00965BCD">
        <w:t xml:space="preserve">, confirming that the sequenced RNA was derived from a </w:t>
      </w:r>
      <w:r w:rsidR="002F4B7D">
        <w:t>embryonic fraction</w:t>
      </w:r>
      <w:r w:rsidR="00965BCD">
        <w:t xml:space="preserve"> enriched for histones and de</w:t>
      </w:r>
      <w:r w:rsidR="00AF254D">
        <w:t xml:space="preserve">ficient for </w:t>
      </w:r>
      <w:r w:rsidR="002F4B7D">
        <w:t>a cytoplasmic marker.</w:t>
      </w:r>
      <w:r w:rsidR="003369DA">
        <w:t xml:space="preserve"> Sequencing reads obtained from mature transcripts ideally map uniformly across genes, though this is heavily dependent on the quality of the RNA utilized for library generation. Non-uniformity generally manifests as a 3’ bias in mappable reads, as partially fragmented mRNA is purified by affinity selection to polyadenylation sites</w:t>
      </w:r>
      <w:r w:rsidR="009344D2">
        <w:t xml:space="preserve"> </w:t>
      </w:r>
      <w:r w:rsidR="0093726A">
        <w:lastRenderedPageBreak/>
        <w:fldChar w:fldCharType="begin"/>
      </w:r>
      <w:r w:rsidR="0093726A">
        <w:instrText xml:space="preserve"> ADDIN EN.CITE &lt;EndNote&gt;&lt;Cite&gt;&lt;Author&gt;Roberts&lt;/Author&gt;&lt;Year&gt;2011&lt;/Year&gt;&lt;RecNum&gt;3157&lt;/RecNum&gt;&lt;DisplayText&gt;(Roberts et al., 2011)&lt;/DisplayText&gt;&lt;record&gt;&lt;rec-number&gt;3157&lt;/rec-number&gt;&lt;foreign-keys&gt;&lt;key app="EN" db-id="txpdr0vslpwzage5afxvdv2xds5vfp9zsafw" timestamp="1447053498"&gt;3157&lt;/key&gt;&lt;/foreign-keys&gt;&lt;ref-type name="Journal Article"&gt;17&lt;/ref-type&gt;&lt;contributors&gt;&lt;authors&gt;&lt;author&gt;Roberts, A.&lt;/author&gt;&lt;author&gt;Trapnell, C.&lt;/author&gt;&lt;author&gt;Donaghey, J.&lt;/author&gt;&lt;author&gt;Rinn, J. L.&lt;/author&gt;&lt;author&gt;Pachter, L.&lt;/author&gt;&lt;/authors&gt;&lt;/contributors&gt;&lt;auth-address&gt;Department of Computer Science, 387 Soda Hall, UC Berkeley, Berkeley, CA 94720, USA.&lt;/auth-address&gt;&lt;titles&gt;&lt;title&gt;Improving RNA-Seq expression estimates by correcting for fragment bias&lt;/title&gt;&lt;secondary-title&gt;Genome Biol&lt;/secondary-title&gt;&lt;/titles&gt;&lt;periodical&gt;&lt;full-title&gt;Genome Biol&lt;/full-title&gt;&lt;/periodical&gt;&lt;pages&gt;R22&lt;/pages&gt;&lt;volume&gt;12&lt;/volume&gt;&lt;number&gt;3&lt;/number&gt;&lt;keywords&gt;&lt;keyword&gt;Bias (Epidemiology)&lt;/keyword&gt;&lt;keyword&gt;*Gene Expression Profiling&lt;/keyword&gt;&lt;keyword&gt;Gene Library&lt;/keyword&gt;&lt;keyword&gt;Humans&lt;/keyword&gt;&lt;keyword&gt;Quality Improvement&lt;/keyword&gt;&lt;keyword&gt;Reproducibility of Results&lt;/keyword&gt;&lt;keyword&gt;Sequence Analysis, RNA/*methods&lt;/keyword&gt;&lt;/keywords&gt;&lt;dates&gt;&lt;year&gt;2011&lt;/year&gt;&lt;/dates&gt;&lt;isbn&gt;1474-760X (Electronic)&amp;#xD;1474-7596 (Linking)&lt;/isbn&gt;&lt;accession-num&gt;21410973&lt;/accession-num&gt;&lt;urls&gt;&lt;related-urls&gt;&lt;url&gt;http://www.ncbi.nlm.nih.gov/pubmed/21410973&lt;/url&gt;&lt;/related-urls&gt;&lt;/urls&gt;&lt;custom2&gt;PMC3129672&lt;/custom2&gt;&lt;electronic-resource-num&gt;10.1186/gb-2011-12-3-r22&lt;/electronic-resource-num&gt;&lt;/record&gt;&lt;/Cite&gt;&lt;/EndNote&gt;</w:instrText>
      </w:r>
      <w:r w:rsidR="0093726A">
        <w:fldChar w:fldCharType="separate"/>
      </w:r>
      <w:r w:rsidR="0093726A">
        <w:rPr>
          <w:noProof/>
        </w:rPr>
        <w:t>(Roberts et al., 2011)</w:t>
      </w:r>
      <w:r w:rsidR="0093726A">
        <w:fldChar w:fldCharType="end"/>
      </w:r>
      <w:r w:rsidR="003369DA">
        <w:t xml:space="preserve">. </w:t>
      </w:r>
      <w:r w:rsidR="00975EA3">
        <w:t xml:space="preserve">Chromatin-associated RNA exhibits a significant 5’ bias at each developmental stage, and is partially depleted at the 3’ end (Fig. 3-2). The large enrichment of reads arising from the initial 15% of gene bodies may be </w:t>
      </w:r>
      <w:r w:rsidR="00FE5A3C">
        <w:t>indicative</w:t>
      </w:r>
      <w:r w:rsidR="00975EA3">
        <w:t xml:space="preserve"> of promoter-proximal paused polymerase. </w:t>
      </w:r>
      <w:r w:rsidR="00FE5A3C">
        <w:t xml:space="preserve">The sharp </w:t>
      </w:r>
      <w:r w:rsidR="00536021">
        <w:t>decrease</w:t>
      </w:r>
      <w:r w:rsidR="00FE5A3C">
        <w:t xml:space="preserve"> in read occupancy near the 3’ terminus may result from </w:t>
      </w:r>
      <w:r w:rsidR="00BE648A">
        <w:t xml:space="preserve">frequent </w:t>
      </w:r>
      <w:r w:rsidR="00FE5A3C">
        <w:t>polymerase pausing in terminal exons</w:t>
      </w:r>
      <w:r w:rsidR="00FE5A3C" w:rsidRPr="00FE5A3C">
        <w:t xml:space="preserve"> </w:t>
      </w:r>
      <w:r w:rsidR="0093726A">
        <w:fldChar w:fldCharType="begin"/>
      </w:r>
      <w:r w:rsidR="0093726A">
        <w:instrText xml:space="preserve"> ADDIN EN.CITE &lt;EndNote&gt;&lt;Cite&gt;&lt;Author&gt;Carrillo Oesterreich&lt;/Author&gt;&lt;Year&gt;2010&lt;/Year&gt;&lt;RecNum&gt;3159&lt;/RecNum&gt;&lt;DisplayText&gt;(Carrillo Oesterreich et al., 2010)&lt;/DisplayText&gt;&lt;record&gt;&lt;rec-number&gt;3159&lt;/rec-number&gt;&lt;foreign-keys&gt;&lt;key app="EN" db-id="txpdr0vslpwzage5afxvdv2xds5vfp9zsafw" timestamp="1447054402"&gt;3159&lt;/key&gt;&lt;/foreign-keys&gt;&lt;ref-type name="Journal Article"&gt;17&lt;/ref-type&gt;&lt;contributors&gt;&lt;authors&gt;&lt;author&gt;Carrillo Oesterreich, F.&lt;/author&gt;&lt;author&gt;Preibisch, S.&lt;/author&gt;&lt;author&gt;Neugebauer, K. M.&lt;/author&gt;&lt;/authors&gt;&lt;/contributors&gt;&lt;auth-address&gt;Max Planck Institute of Molecular Biology and Genetics, Pfotenhauerstrasse 108, 01307 Dresden, Germany.&lt;/auth-address&gt;&lt;titles&gt;&lt;title&gt;Global analysis of nascent RNA reveals transcriptional pausing in terminal exons&lt;/title&gt;&lt;secondary-title&gt;Mol Cell&lt;/secondary-title&gt;&lt;/titles&gt;&lt;periodical&gt;&lt;full-title&gt;Mol Cell&lt;/full-title&gt;&lt;/periodical&gt;&lt;pages&gt;571-81&lt;/pages&gt;&lt;volume&gt;40&lt;/volume&gt;&lt;number&gt;4&lt;/number&gt;&lt;keywords&gt;&lt;keyword&gt;Chromatin/metabolism&lt;/keyword&gt;&lt;keyword&gt;Exons/*genetics&lt;/keyword&gt;&lt;keyword&gt;Genes, Fungal/genetics&lt;/keyword&gt;&lt;keyword&gt;Oligonucleotide Array Sequence Analysis&lt;/keyword&gt;&lt;keyword&gt;Proteomics&lt;/keyword&gt;&lt;keyword&gt;RNA Polymerase II/metabolism&lt;/keyword&gt;&lt;keyword&gt;RNA Precursors/*genetics/metabolism&lt;/keyword&gt;&lt;keyword&gt;RNA Splicing/genetics&lt;/keyword&gt;&lt;keyword&gt;RNA, Fungal/*genetics/metabolism&lt;/keyword&gt;&lt;keyword&gt;Saccharomyces cerevisiae/enzymology/*genetics&lt;/keyword&gt;&lt;keyword&gt;Saccharomyces cerevisiae Proteins/genetics/metabolism&lt;/keyword&gt;&lt;keyword&gt;Subcellular Fractions/metabolism&lt;/keyword&gt;&lt;keyword&gt;*Transcription, Genetic&lt;/keyword&gt;&lt;/keywords&gt;&lt;dates&gt;&lt;year&gt;2010&lt;/year&gt;&lt;pub-dates&gt;&lt;date&gt;Nov 24&lt;/date&gt;&lt;/pub-dates&gt;&lt;/dates&gt;&lt;isbn&gt;1097-4164 (Electronic)&amp;#xD;1097-2765 (Linking)&lt;/isbn&gt;&lt;accession-num&gt;21095587&lt;/accession-num&gt;&lt;urls&gt;&lt;related-urls&gt;&lt;url&gt;http://www.ncbi.nlm.nih.gov/pubmed/21095587&lt;/url&gt;&lt;/related-urls&gt;&lt;/urls&gt;&lt;electronic-resource-num&gt;10.1016/j.molcel.2010.11.004&lt;/electronic-resource-num&gt;&lt;/record&gt;&lt;/Cite&gt;&lt;/EndNote&gt;</w:instrText>
      </w:r>
      <w:r w:rsidR="0093726A">
        <w:fldChar w:fldCharType="separate"/>
      </w:r>
      <w:r w:rsidR="0093726A">
        <w:rPr>
          <w:noProof/>
        </w:rPr>
        <w:t>(Carrillo Oesterreich et al., 2010)</w:t>
      </w:r>
      <w:r w:rsidR="0093726A">
        <w:fldChar w:fldCharType="end"/>
      </w:r>
      <w:r w:rsidR="00FE5A3C">
        <w:t>.</w:t>
      </w:r>
      <w:r w:rsidR="005266FA">
        <w:t xml:space="preserve"> Pausing in term</w:t>
      </w:r>
      <w:r w:rsidR="00FE5A3C">
        <w:t>inal exons is thought to promote recognition of polyadenylation sites</w:t>
      </w:r>
      <w:r w:rsidR="00FE5A3C" w:rsidRPr="00FE5A3C">
        <w:t xml:space="preserve"> </w:t>
      </w:r>
      <w:r w:rsidR="00FE5A3C">
        <w:t>and transcriptional termination</w:t>
      </w:r>
      <w:r w:rsidR="00973F2C">
        <w:t xml:space="preserve"> </w:t>
      </w:r>
      <w:r w:rsidR="00610911">
        <w:fldChar w:fldCharType="begin">
          <w:fldData xml:space="preserve">PEVuZE5vdGU+PENpdGU+PEF1dGhvcj5Hcm9tYWs8L0F1dGhvcj48WWVhcj4yMDA2PC9ZZWFyPjxS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</w:fldData>
        </w:fldChar>
      </w:r>
      <w:r w:rsidR="00610911">
        <w:instrText xml:space="preserve"> ADDIN EN.CITE </w:instrText>
      </w:r>
      <w:r w:rsidR="00610911">
        <w:fldChar w:fldCharType="begin">
          <w:fldData xml:space="preserve">PEVuZE5vdGU+PENpdGU+PEF1dGhvcj5Hcm9tYWs8L0F1dGhvcj48WWVhcj4yMDA2PC9ZZWFyPjxS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</w:fldData>
        </w:fldChar>
      </w:r>
      <w:r w:rsidR="00610911">
        <w:instrText xml:space="preserve"> ADDIN EN.CITE.DATA </w:instrText>
      </w:r>
      <w:r w:rsidR="00610911">
        <w:fldChar w:fldCharType="end"/>
      </w:r>
      <w:r w:rsidR="00610911">
        <w:fldChar w:fldCharType="separate"/>
      </w:r>
      <w:r w:rsidR="00610911">
        <w:rPr>
          <w:noProof/>
        </w:rPr>
        <w:t>(Gromak et al., 2006)</w:t>
      </w:r>
      <w:r w:rsidR="00610911">
        <w:fldChar w:fldCharType="end"/>
      </w:r>
      <w:r w:rsidR="0093726A">
        <w:t>.</w:t>
      </w:r>
    </w:p>
    <w:p w14:paraId="3E4C258A" w14:textId="64A318E8" w:rsidR="00DF3BEE" w:rsidRDefault="00536021" w:rsidP="00DF0E0B">
      <w:pPr>
        <w:spacing w:line="480" w:lineRule="auto"/>
      </w:pPr>
      <w:r>
        <w:tab/>
      </w:r>
      <w:r w:rsidR="00FE5A3C">
        <w:t xml:space="preserve"> </w:t>
      </w:r>
      <w:r w:rsidR="005266FA">
        <w:t xml:space="preserve">Chromatin-associated RNA is enriched for intronic sequence when compared to </w:t>
      </w:r>
      <w:r w:rsidR="00556A1F">
        <w:t>poly(A)+ libraries prepared from the same developmental stages (Fig. 3-3)</w:t>
      </w:r>
      <w:r w:rsidR="00F8262E">
        <w:t xml:space="preserve">. </w:t>
      </w:r>
      <w:r w:rsidR="00BD4A44">
        <w:t>Our data indicates that o</w:t>
      </w:r>
      <w:r w:rsidR="00F8262E">
        <w:t>n average, 13% of poly(A)+ RNA-seq reads map to constitutive introns</w:t>
      </w:r>
      <w:r w:rsidR="00BD4A44">
        <w:t xml:space="preserve"> compared to</w:t>
      </w:r>
      <w:r w:rsidR="00F8262E">
        <w:t xml:space="preserve"> 35% of chromatin-associated RNA</w:t>
      </w:r>
      <w:r w:rsidR="00BD4A44">
        <w:t xml:space="preserve"> reads</w:t>
      </w:r>
      <w:r w:rsidR="00F8262E">
        <w:t xml:space="preserve">. </w:t>
      </w:r>
      <w:r w:rsidR="00BD4A44">
        <w:t xml:space="preserve">While 60-70% of gene sequence in </w:t>
      </w:r>
      <w:r w:rsidR="00BD4A44">
        <w:rPr>
          <w:i/>
        </w:rPr>
        <w:t>D. melanogaster</w:t>
      </w:r>
      <w:r w:rsidR="00BD4A44">
        <w:t xml:space="preserve"> is annotated as intronic, the large </w:t>
      </w:r>
      <w:r w:rsidR="00F8262E">
        <w:t xml:space="preserve">majority of introns are believed to be cotranscriptionally spliced, with only 16% of introns exhibiting little or </w:t>
      </w:r>
      <w:commentRangeStart w:id="38"/>
      <w:r w:rsidR="00F8262E">
        <w:t>no</w:t>
      </w:r>
      <w:commentRangeEnd w:id="38"/>
      <w:r w:rsidR="00266E67">
        <w:rPr>
          <w:rStyle w:val="CommentReference"/>
        </w:rPr>
        <w:commentReference w:id="38"/>
      </w:r>
      <w:r w:rsidR="00F8262E">
        <w:t xml:space="preserve"> splicing </w:t>
      </w:r>
      <w:r w:rsidR="0093726A">
        <w:fldChar w:fldCharType="begin"/>
      </w:r>
      <w:r w:rsidR="0093726A">
        <w:instrText xml:space="preserve"> ADDIN EN.CITE &lt;EndNote&gt;&lt;Cite&gt;&lt;Author&gt;Khodor&lt;/Author&gt;&lt;Year&gt;2011&lt;/Year&gt;&lt;RecNum&gt;2081&lt;/RecNum&gt;&lt;DisplayText&gt;(Khodor et al., 2011)&lt;/DisplayText&gt;&lt;record&gt;&lt;rec-number&gt;2081&lt;/rec-number&gt;&lt;foreign-keys&gt;&lt;key app="EN" db-id="txpdr0vslpwzage5afxvdv2xds5vfp9zsafw" timestamp="1435089952"&gt;2081&lt;/key&gt;&lt;/foreign-keys&gt;&lt;ref-type name="Journal Article"&gt;17&lt;/ref-type&gt;&lt;contributors&gt;&lt;authors&gt;&lt;author&gt;Khodor, Y L&lt;/author&gt;&lt;author&gt;Rodriguez, J&lt;/author&gt;&lt;author&gt;Abruzzi, K C&lt;/author&gt;&lt;author&gt;Tang, C H A&lt;/author&gt;&lt;author&gt;Marr, M T&lt;/author&gt;&lt;author&gt;Rosbash, M&lt;/author&gt;&lt;/authors&gt;&lt;/contributors&gt;&lt;titles&gt;&lt;title&gt;Nascent-seq indicates widespread cotranscriptional pre-mRNA splicing in Drosophila&lt;/title&gt;&lt;secondary-title&gt;Genes &amp;amp;amp; Development&lt;/secondary-title&gt;&lt;/titles&gt;&lt;periodical&gt;&lt;full-title&gt;Genes &amp;amp;amp; Development&lt;/full-title&gt;&lt;/periodical&gt;&lt;pages&gt;2502-2512&lt;/pages&gt;&lt;volume&gt;25&lt;/volume&gt;&lt;number&gt;23&lt;/number&gt;&lt;dates&gt;&lt;year&gt;2011&lt;/year&gt;&lt;pub-dates&gt;&lt;date&gt;Dec 07&lt;/date&gt;&lt;/pub-dates&gt;&lt;/dates&gt;&lt;label&gt;r02218&lt;/label&gt;&lt;urls&gt;&lt;related-urls&gt;&lt;url&gt;http://genesdev.cshlp.org/cgi/doi/10.1101/gad.178962.111&lt;/url&gt;&lt;/related-urls&gt;&lt;pdf-urls&gt;&lt;url&gt;file://localhost/Users/mike/Documents/Papers2/Articles/2011/Khodor/Khodor-2011-Genes%20&amp;amp;amp&lt;/url&gt;&lt;url&gt;%20Development-Nascent-seq%20indicates%20widespread%20cotranscriptional%20pre-mRNA%20splicing%20in%20Drosophila.pdf&lt;/url&gt;&lt;/pdf-urls&gt;&lt;/urls&gt;&lt;custom3&gt;papers2://publication/uuid/E8C812DC-974C-4053-81B4-2689CA78E69C&lt;/custom3&gt;&lt;electronic-resource-num&gt;10.1101/gad.178962.111&lt;/electronic-resource-num&gt;&lt;language&gt;English&lt;/language&gt;&lt;/record&gt;&lt;/Cite&gt;&lt;/EndNote&gt;</w:instrText>
      </w:r>
      <w:r w:rsidR="0093726A">
        <w:fldChar w:fldCharType="separate"/>
      </w:r>
      <w:r w:rsidR="0093726A">
        <w:rPr>
          <w:noProof/>
        </w:rPr>
        <w:t>(Khodor et al., 2011)</w:t>
      </w:r>
      <w:r w:rsidR="0093726A">
        <w:fldChar w:fldCharType="end"/>
      </w:r>
      <w:r w:rsidR="00F8262E" w:rsidRPr="00F8262E">
        <w:t xml:space="preserve"> </w:t>
      </w:r>
      <w:r w:rsidR="0093726A">
        <w:fldChar w:fldCharType="begin"/>
      </w:r>
      <w:r w:rsidR="0093726A">
        <w:instrText xml:space="preserve"> ADDIN EN.CITE &lt;EndNote&gt;&lt;Cite&gt;&lt;Author&gt;Wuarin&lt;/Author&gt;&lt;Year&gt;1994&lt;/Year&gt;&lt;RecNum&gt;1471&lt;/RecNum&gt;&lt;DisplayText&gt;(Wuarin and Schibler, 1994)&lt;/DisplayText&gt;&lt;record&gt;&lt;rec-number&gt;1471&lt;/rec-number&gt;&lt;foreign-keys&gt;&lt;key app="EN" db-id="txpdr0vslpwzage5afxvdv2xds5vfp9zsafw" timestamp="1435089951"&gt;1471&lt;/key&gt;&lt;/foreign-keys&gt;&lt;ref-type name="Journal Article"&gt;17&lt;/ref-type&gt;&lt;contributors&gt;&lt;authors&gt;&lt;author&gt;Wuarin, J&lt;/author&gt;&lt;author&gt;Schibler, U&lt;/author&gt;&lt;/authors&gt;&lt;/contributors&gt;&lt;auth-address&gt;Département de Biologie Moléculaire, Université de Genève, Switzerland.&lt;/auth-address&gt;&lt;titles&gt;&lt;title&gt;Physical isolation of nascent RNA chains transcribed by RNA polymerase II: evidence for cotranscriptional splicing.&lt;/title&gt;&lt;secondary-title&gt;Molecular and Cellular Biology&lt;/secondary-title&gt;&lt;/titles&gt;&lt;periodical&gt;&lt;full-title&gt;Molecular and Cellular Biology&lt;/full-title&gt;&lt;/periodical&gt;&lt;pages&gt;7219-7225&lt;/pages&gt;&lt;volume&gt;14&lt;/volume&gt;&lt;number&gt;11&lt;/number&gt;&lt;dates&gt;&lt;year&gt;1994&lt;/year&gt;&lt;pub-dates&gt;&lt;date&gt;Nov&lt;/date&gt;&lt;/pub-dates&gt;&lt;/dates&gt;&lt;accession-num&gt;7523861&lt;/accession-num&gt;&lt;label&gt;r08776&lt;/label&gt;&lt;work-type&gt;In Vitro&lt;/work-type&gt;&lt;urls&gt;&lt;related-urls&gt;&lt;url&gt;http://eutils.ncbi.nlm.nih.gov/entrez/eutils/elink.fcgi?dbfrom=pubmed&amp;amp;amp;id=7523861&amp;amp;amp;retmode=ref&amp;amp;amp;cmd=prlinks&lt;/url&gt;&lt;/related-urls&gt;&lt;pdf-urls&gt;&lt;url&gt;file://localhost/Users/mike/Documents/Papers2/Articles/1994/Wuarin/Wuarin-1994-Molecular%20and%20Cellular%20Biology-Physical%20isolation%20of%20nascent%20RNA%20chains%20transcribed%20by%20RNA%20polymerase%20II%20evidence%20for%20cotranscriptional%20splicing.pdf&lt;/url&gt;&lt;/pdf-urls&gt;&lt;/urls&gt;&lt;custom2&gt;PMC359256&lt;/custom2&gt;&lt;custom3&gt;papers2://publication/uuid/D816256B-591E-4C28-B24A-534760701DA1&lt;/custom3&gt;&lt;language&gt;English&lt;/language&gt;&lt;/record&gt;&lt;/Cite&gt;&lt;/EndNote&gt;</w:instrText>
      </w:r>
      <w:r w:rsidR="0093726A">
        <w:fldChar w:fldCharType="separate"/>
      </w:r>
      <w:r w:rsidR="0093726A">
        <w:rPr>
          <w:noProof/>
        </w:rPr>
        <w:t>(Wuarin and Schibler, 1994)</w:t>
      </w:r>
      <w:r w:rsidR="0093726A">
        <w:fldChar w:fldCharType="end"/>
      </w:r>
      <w:r w:rsidR="00F8262E">
        <w:t>.</w:t>
      </w:r>
      <w:r w:rsidR="00BD4A44">
        <w:t xml:space="preserve"> Therefore, an intronic content of between 13 and 60% should be expected for a library enriched for pre-mRNA.</w:t>
      </w:r>
    </w:p>
    <w:p w14:paraId="6B63AE00" w14:textId="6A17360D" w:rsidR="00A67E88" w:rsidRDefault="00A67E88" w:rsidP="00DF0E0B">
      <w:pPr>
        <w:spacing w:line="480" w:lineRule="auto"/>
      </w:pPr>
      <w:r>
        <w:tab/>
      </w:r>
    </w:p>
    <w:p w14:paraId="35BA16AF" w14:textId="28E72403" w:rsidR="00205682" w:rsidRDefault="00205682" w:rsidP="00DF0E0B">
      <w:pPr>
        <w:spacing w:line="480" w:lineRule="auto"/>
        <w:rPr>
          <w:i/>
        </w:rPr>
      </w:pPr>
      <w:r>
        <w:rPr>
          <w:i/>
        </w:rPr>
        <w:t>The levels of many nascent transcripts differ significantly from levels of mature mRNA</w:t>
      </w:r>
    </w:p>
    <w:p w14:paraId="6E0B8C36" w14:textId="48585E2B" w:rsidR="00205682" w:rsidRDefault="00205682" w:rsidP="00DF0E0B">
      <w:pPr>
        <w:spacing w:line="480" w:lineRule="auto"/>
      </w:pPr>
      <w:r>
        <w:tab/>
        <w:t xml:space="preserve">Analysis of nascent pre-mRNA levels in multiple contexts has shown that the rate of accumulation of a particular transcript can be strongly uncoupled from the rate of transcript synthesis, owing to differential rates of accumulation, processing, and degradation </w:t>
      </w:r>
      <w:r w:rsidR="0093726A">
        <w:fldChar w:fldCharType="begin"/>
      </w:r>
      <w:r w:rsidR="0093726A">
        <w:instrText xml:space="preserve"> ADDIN EN.CITE &lt;EndNote&gt;&lt;Cite&gt;&lt;Author&gt;Khodor&lt;/Author&gt;&lt;Year&gt;2011&lt;/Year&gt;&lt;RecNum&gt;2081&lt;/RecNum&gt;&lt;DisplayText&gt;(Khodor et al., 2011)&lt;/DisplayText&gt;&lt;record&gt;&lt;rec-number&gt;2081&lt;/rec-number&gt;&lt;foreign-keys&gt;&lt;key app="EN" db-id="txpdr0vslpwzage5afxvdv2xds5vfp9zsafw" timestamp="1435089952"&gt;2081&lt;/key&gt;&lt;/foreign-keys&gt;&lt;ref-type name="Journal Article"&gt;17&lt;/ref-type&gt;&lt;contributors&gt;&lt;authors&gt;&lt;author&gt;Khodor, Y L&lt;/author&gt;&lt;author&gt;Rodriguez, J&lt;/author&gt;&lt;author&gt;Abruzzi, K C&lt;/author&gt;&lt;author&gt;Tang, C H A&lt;/author&gt;&lt;author&gt;Marr, M T&lt;/author&gt;&lt;author&gt;Rosbash, M&lt;/author&gt;&lt;/authors&gt;&lt;/contributors&gt;&lt;titles&gt;&lt;title&gt;Nascent-seq indicates widespread cotranscriptional pre-mRNA splicing in Drosophila&lt;/title&gt;&lt;secondary-title&gt;Genes &amp;amp;amp; Development&lt;/secondary-title&gt;&lt;/titles&gt;&lt;periodical&gt;&lt;full-title&gt;Genes &amp;amp;amp; Development&lt;/full-title&gt;&lt;/periodical&gt;&lt;pages&gt;2502-2512&lt;/pages&gt;&lt;volume&gt;25&lt;/volume&gt;&lt;number&gt;23&lt;/number&gt;&lt;dates&gt;&lt;year&gt;2011&lt;/year&gt;&lt;pub-dates&gt;&lt;date&gt;Dec 07&lt;/date&gt;&lt;/pub-dates&gt;&lt;/dates&gt;&lt;label&gt;r02218&lt;/label&gt;&lt;urls&gt;&lt;related-urls&gt;&lt;url&gt;http://genesdev.cshlp.org/cgi/doi/10.1101/gad.178962.111&lt;/url&gt;&lt;/related-urls&gt;&lt;pdf-urls&gt;&lt;url&gt;file://localhost/Users/mike/Documents/Papers2/Articles/2011/Khodor/Khodor-2011-Genes%20&amp;amp;amp&lt;/url&gt;&lt;url&gt;%20Development-Nascent-seq%20indicates%20widespread%20cotranscriptional%20pre-mRNA%20splicing%20in%20Drosophila.pdf&lt;/url&gt;&lt;/pdf-urls&gt;&lt;/urls&gt;&lt;custom3&gt;papers2://publication/uuid/E8C812DC-974C-4053-81B4-2689CA78E69C&lt;/custom3&gt;&lt;electronic-resource-num&gt;10.1101/gad.178962.111&lt;/electronic-resource-num&gt;&lt;language&gt;English&lt;/language&gt;&lt;/record&gt;&lt;/Cite&gt;&lt;/EndNote&gt;</w:instrText>
      </w:r>
      <w:r w:rsidR="0093726A">
        <w:fldChar w:fldCharType="separate"/>
      </w:r>
      <w:r w:rsidR="0093726A">
        <w:rPr>
          <w:noProof/>
        </w:rPr>
        <w:t>(Khodor et al., 2011)</w:t>
      </w:r>
      <w:r w:rsidR="0093726A">
        <w:fldChar w:fldCharType="end"/>
      </w:r>
      <w:r>
        <w:t xml:space="preserve"> </w:t>
      </w:r>
      <w:r w:rsidR="0093726A">
        <w:fldChar w:fldCharType="begin"/>
      </w:r>
      <w:r w:rsidR="0093726A">
        <w:instrText xml:space="preserve"> ADDIN EN.CITE &lt;EndNote&gt;&lt;Cite&gt;&lt;Author&gt;Rodriguez&lt;/Author&gt;&lt;Year&gt;2013&lt;/Year&gt;&lt;RecNum&gt;1782&lt;/RecNum&gt;&lt;DisplayText&gt;(Rodriguez et al., 2013)&lt;/DisplayText&gt;&lt;record&gt;&lt;rec-number&gt;1782&lt;/rec-number&gt;&lt;foreign-keys&gt;&lt;key app="EN" db-id="txpdr0vslpwzage5afxvdv2xds5vfp9zsafw" timestamp="1435089951"&gt;1782&lt;/key&gt;&lt;/foreign-keys&gt;&lt;ref-type name="Journal Article"&gt;17&lt;/ref-type&gt;&lt;contributors&gt;&lt;authors&gt;&lt;author&gt;Rodriguez, Joseph&lt;/author&gt;&lt;author&gt;Tang, Chih-Hang Anthony&lt;/author&gt;&lt;author&gt;Khodor, Yevgenia L&lt;/author&gt;&lt;author&gt;Vodala, Sadanand&lt;/author&gt;&lt;author&gt;Menet, Jerome S&lt;/author&gt;&lt;author&gt;Rosbash, Michael&lt;/author&gt;&lt;/authors&gt;&lt;/contributors&gt;&lt;auth-address&gt;Howard Hughes Medical Institute, Brandeis University, Waltham, MA 02451, USA.&lt;/auth-address&gt;&lt;titles&gt;&lt;title&gt;Nascent-Seq analysis of Drosophila cycling gene expression.&lt;/title&gt;&lt;secondary-title&gt;Proceedings of the National Academy of Sciences&lt;/secondary-title&gt;&lt;/titles&gt;&lt;periodical&gt;&lt;full-title&gt;Proceedings of the National Academy of Sciences&lt;/full-title&gt;&lt;/periodical&gt;&lt;pages&gt;E275-84&lt;/pages&gt;&lt;volume&gt;110&lt;/volume&gt;&lt;number&gt;4&lt;/number&gt;&lt;dates&gt;&lt;year&gt;2013&lt;/year&gt;&lt;pub-dates&gt;&lt;date&gt;Feb 22&lt;/date&gt;&lt;/pub-dates&gt;&lt;/dates&gt;&lt;accession-num&gt;23297234&lt;/accession-num&gt;&lt;label&gt;r08959&lt;/label&gt;&lt;urls&gt;&lt;related-urls&gt;&lt;url&gt;http://eutils.ncbi.nlm.nih.gov/entrez/eutils/elink.fcgi?dbfrom=pubmed&amp;amp;amp;id=23297234&amp;amp;amp;retmode=ref&amp;amp;amp;cmd=prlinks&lt;/url&gt;&lt;/related-urls&gt;&lt;pdf-urls&gt;&lt;url&gt;file://localhost/Users/mike/Documents/Papers2/Articles/2013/Rodriguez/Rodriguez-2013-Proceedings%20of%20the%20National%20Academy%20of%20Sciences-Nascent-Seq%20analysis%20of%20Drosophila%20cycling%20gene%20expression.pdf&lt;/url&gt;&lt;/pdf-urls&gt;&lt;/urls&gt;&lt;custom2&gt;PMC3557077&lt;/custom2&gt;&lt;custom3&gt;papers2://publication/uuid/8CA8E9D6-FB0B-4618-B6E0-DBF14EE8FBDE&lt;/custom3&gt;&lt;electronic-resource-num&gt;10.1073/pnas.1219969110&lt;/electronic-resource-num&gt;&lt;language&gt;English&lt;/language&gt;&lt;/record&gt;&lt;/Cite&gt;&lt;/EndNote&gt;</w:instrText>
      </w:r>
      <w:r w:rsidR="0093726A">
        <w:fldChar w:fldCharType="separate"/>
      </w:r>
      <w:r w:rsidR="0093726A">
        <w:rPr>
          <w:noProof/>
        </w:rPr>
        <w:t>(Rodriguez et al., 2013)</w:t>
      </w:r>
      <w:r w:rsidR="0093726A">
        <w:fldChar w:fldCharType="end"/>
      </w:r>
      <w:r>
        <w:t xml:space="preserve">. In developmental contexts, </w:t>
      </w:r>
      <w:del w:id="39" w:author="Albert Courey" w:date="2015-11-13T14:17:00Z">
        <w:r w:rsidDel="00266E67">
          <w:delText xml:space="preserve">in which </w:delText>
        </w:r>
      </w:del>
      <w:r w:rsidR="00711590">
        <w:t xml:space="preserve">a significant proportion of the transcriptome is far from steady-state. </w:t>
      </w:r>
      <w:del w:id="40" w:author="Albert Courey" w:date="2015-11-13T14:19:00Z">
        <w:r w:rsidR="00711590" w:rsidDel="00266E67">
          <w:delText xml:space="preserve">Correlation </w:delText>
        </w:r>
      </w:del>
      <w:ins w:id="41" w:author="Albert Courey" w:date="2015-11-13T14:19:00Z">
        <w:r w:rsidR="00266E67">
          <w:t xml:space="preserve">Comparison </w:t>
        </w:r>
      </w:ins>
      <w:r w:rsidR="00711590">
        <w:t xml:space="preserve">of </w:t>
      </w:r>
      <w:r w:rsidR="00711590">
        <w:lastRenderedPageBreak/>
        <w:t xml:space="preserve">chromatin-associated RNA transcript profiles with mRNA profiles obtained from the same timepoints </w:t>
      </w:r>
      <w:ins w:id="42" w:author="Albert Courey" w:date="2015-11-13T14:19:00Z">
        <w:r w:rsidR="00266E67">
          <w:t xml:space="preserve">by principal components analysis </w:t>
        </w:r>
      </w:ins>
      <w:r w:rsidR="00711590">
        <w:t xml:space="preserve">indicates significant differences, with the majority of expressed genes exhibiting some deviance in expression rate and accumulation level (Fig. 3-4). Samples continue to cluster by developmental time stage, but segregate first by degree of “nascentness.” Comparison of the normalized expression levels of each gene indicates that many genes </w:t>
      </w:r>
      <w:r w:rsidR="000E6892">
        <w:t>exhibit comparable levels of expression in poly(A)+ and nascent samples</w:t>
      </w:r>
      <w:ins w:id="43" w:author="Albert Courey" w:date="2015-11-13T14:27:00Z">
        <w:r w:rsidR="00874239">
          <w:t xml:space="preserve"> (Fig 3-5)</w:t>
        </w:r>
      </w:ins>
      <w:r w:rsidR="000E6892">
        <w:t xml:space="preserve">. A small number of genes are significantly enriched in the nascent population, however, while showing very little accumulation </w:t>
      </w:r>
      <w:r w:rsidR="00E60A07">
        <w:t xml:space="preserve">in the poly(A)+ RNA-seq data. </w:t>
      </w:r>
      <w:r w:rsidR="00FA7F2E">
        <w:t>A large fraction</w:t>
      </w:r>
      <w:r w:rsidR="00E60A07">
        <w:t xml:space="preserve"> of these correspond to </w:t>
      </w:r>
      <w:r w:rsidR="00FA7F2E">
        <w:t xml:space="preserve">non-polyadenylated RNAs, including histones, snRNAs, and </w:t>
      </w:r>
      <w:commentRangeStart w:id="44"/>
      <w:r w:rsidR="00FA7F2E">
        <w:t>snoRNAs</w:t>
      </w:r>
      <w:commentRangeEnd w:id="44"/>
      <w:r w:rsidR="000D3260">
        <w:rPr>
          <w:rStyle w:val="CommentReference"/>
        </w:rPr>
        <w:commentReference w:id="44"/>
      </w:r>
      <w:r w:rsidR="00FA7F2E">
        <w:t>.</w:t>
      </w:r>
    </w:p>
    <w:p w14:paraId="6EF2080C" w14:textId="62B58CEC" w:rsidR="00B94878" w:rsidRDefault="00B94878" w:rsidP="00DF0E0B">
      <w:pPr>
        <w:spacing w:line="480" w:lineRule="auto"/>
      </w:pPr>
    </w:p>
    <w:p w14:paraId="4022EFEF" w14:textId="77777777" w:rsidR="004611B3" w:rsidRDefault="004611B3" w:rsidP="00DF0E0B">
      <w:pPr>
        <w:spacing w:line="480" w:lineRule="auto"/>
        <w:rPr>
          <w:i/>
        </w:rPr>
      </w:pPr>
      <w:r>
        <w:rPr>
          <w:i/>
        </w:rPr>
        <w:t xml:space="preserve">Groucho target genes are enriched for promoter-proximal read density indicative of polymerase </w:t>
      </w:r>
      <w:commentRangeStart w:id="45"/>
      <w:r>
        <w:rPr>
          <w:i/>
        </w:rPr>
        <w:t>pausing</w:t>
      </w:r>
      <w:commentRangeEnd w:id="45"/>
      <w:r w:rsidR="00292E46">
        <w:rPr>
          <w:rStyle w:val="CommentReference"/>
        </w:rPr>
        <w:commentReference w:id="45"/>
      </w:r>
    </w:p>
    <w:p w14:paraId="1877DD4B" w14:textId="0AF92B20" w:rsidR="002C43ED" w:rsidRDefault="004611B3" w:rsidP="00DF0E0B">
      <w:pPr>
        <w:spacing w:line="480" w:lineRule="auto"/>
      </w:pPr>
      <w:r>
        <w:tab/>
      </w:r>
      <w:r>
        <w:rPr>
          <w:i/>
        </w:rPr>
        <w:t xml:space="preserve">  </w:t>
      </w:r>
      <w:r w:rsidR="00E513DE">
        <w:t xml:space="preserve">Evidence presented in Chapter </w:t>
      </w:r>
      <w:del w:id="46" w:author="Albert Courey" w:date="2015-11-13T14:28:00Z">
        <w:r w:rsidR="00E513DE" w:rsidDel="00874239">
          <w:delText xml:space="preserve">II </w:delText>
        </w:r>
      </w:del>
      <w:ins w:id="47" w:author="Albert Courey" w:date="2015-11-13T14:28:00Z">
        <w:r w:rsidR="00874239">
          <w:t xml:space="preserve">2 </w:t>
        </w:r>
      </w:ins>
      <w:r w:rsidR="00E513DE">
        <w:t xml:space="preserve">hypothesized that many Groucho-repressed genes possess significant levels of promoter-proximal </w:t>
      </w:r>
      <w:r w:rsidR="002C43ED">
        <w:t>stalled</w:t>
      </w:r>
      <w:r w:rsidR="00E513DE">
        <w:t xml:space="preserve"> polymerase. Much of this was established using previously-published data from the 2 -4 hour </w:t>
      </w:r>
      <w:r w:rsidR="00E513DE">
        <w:rPr>
          <w:i/>
        </w:rPr>
        <w:t>Toll</w:t>
      </w:r>
      <w:r w:rsidR="00E513DE">
        <w:rPr>
          <w:i/>
          <w:vertAlign w:val="superscript"/>
        </w:rPr>
        <w:t>10B</w:t>
      </w:r>
      <w:r w:rsidR="00E513DE">
        <w:rPr>
          <w:i/>
        </w:rPr>
        <w:t xml:space="preserve"> </w:t>
      </w:r>
      <w:r w:rsidR="00E513DE">
        <w:t xml:space="preserve">mutant embryos </w:t>
      </w:r>
      <w:r w:rsidR="0093726A">
        <w:fldChar w:fldCharType="begin"/>
      </w:r>
      <w:r w:rsidR="0093726A">
        <w:instrText xml:space="preserve"> ADDIN EN.CITE &lt;EndNote&gt;&lt;Cite&gt;&lt;Author&gt;Zeitlinger&lt;/Author&gt;&lt;Year&gt;2007&lt;/Year&gt;&lt;RecNum&gt;3010&lt;/RecNum&gt;&lt;DisplayText&gt;(Zeitlinger et al., 2007)&lt;/DisplayText&gt;&lt;record&gt;&lt;rec-number&gt;3010&lt;/rec-number&gt;&lt;foreign-keys&gt;&lt;key app="EN" db-id="txpdr0vslpwzage5afxvdv2xds5vfp9zsafw" timestamp="1435089952"&gt;3010&lt;/key&gt;&lt;/foreign-keys&gt;&lt;ref-type name="Journal Article"&gt;17&lt;/ref-type&gt;&lt;contributors&gt;&lt;authors&gt;&lt;author&gt;Zeitlinger, Julia&lt;/author&gt;&lt;author&gt;Stark, Alexander&lt;/author&gt;&lt;author&gt;Kellis, Manolis&lt;/author&gt;&lt;author&gt;Hong, Joung-Woo&lt;/author&gt;&lt;author&gt;Nechaev, Sergei&lt;/author&gt;&lt;author&gt;Adelman, Karen&lt;/author&gt;&lt;author&gt;Levine, Michael&lt;/author&gt;&lt;author&gt;Young, Richard A&lt;/author&gt;&lt;/authors&gt;&lt;/contributors&gt;&lt;titles&gt;&lt;title&gt;RNA polymerase stalling at developmental control genes in the Drosophila melanogaster embryo&lt;/title&gt;&lt;secondary-title&gt;Nature genetics&lt;/secondary-title&gt;&lt;/titles&gt;&lt;periodical&gt;&lt;full-title&gt;Nature genetics&lt;/full-title&gt;&lt;/periodical&gt;&lt;pages&gt;1512-1516&lt;/pages&gt;&lt;volume&gt;39&lt;/volume&gt;&lt;number&gt;12&lt;/number&gt;&lt;dates&gt;&lt;year&gt;2007&lt;/year&gt;&lt;pub-dates&gt;&lt;date&gt;Nov 11&lt;/date&gt;&lt;/pub-dates&gt;&lt;/dates&gt;&lt;label&gt;r07304&lt;/label&gt;&lt;urls&gt;&lt;related-urls&gt;&lt;url&gt;http://www.nature.com/doifinder/10.1038/ng.2007.26&lt;/url&gt;&lt;/related-urls&gt;&lt;pdf-urls&gt;&lt;url&gt;file://localhost/Users/mike/Documents/Papers2/Articles/2007/Zeitlinger/Zeitlinger-2007-Nature%20genetics-RNA%20polymerase%20stalling%20at%20developmental%20control%20genes%20in%20the%20Drosophila%20melanogaster%20embryo.pdf&lt;/url&gt;&lt;/pdf-urls&gt;&lt;/urls&gt;&lt;custom3&gt;papers2://publication/uuid/341A8F7C-35EB-4B2B-A9BB-EE31849CA0C3&lt;/custom3&gt;&lt;electronic-resource-num&gt;10.1038/ng.2007.26&lt;/electronic-resource-num&gt;&lt;/record&gt;&lt;/Cite&gt;&lt;/EndNote&gt;</w:instrText>
      </w:r>
      <w:r w:rsidR="0093726A">
        <w:fldChar w:fldCharType="separate"/>
      </w:r>
      <w:r w:rsidR="0093726A">
        <w:rPr>
          <w:noProof/>
        </w:rPr>
        <w:t>(Zeitlinger et al., 2007)</w:t>
      </w:r>
      <w:r w:rsidR="0093726A">
        <w:fldChar w:fldCharType="end"/>
      </w:r>
      <w:r w:rsidR="003670B6">
        <w:t xml:space="preserve">. These embryos generate a more homogenous population of cells, as all portions of the embryo adopt a cell type representative of the presumptive mesoderm </w:t>
      </w:r>
      <w:r w:rsidR="0093726A">
        <w:fldChar w:fldCharType="begin"/>
      </w:r>
      <w:r w:rsidR="0093726A">
        <w:instrText xml:space="preserve"> ADDIN EN.CITE &lt;EndNote&gt;&lt;Cite&gt;&lt;Author&gt;Schneider&lt;/Author&gt;&lt;Year&gt;1991&lt;/Year&gt;&lt;RecNum&gt;3161&lt;/RecNum&gt;&lt;DisplayText&gt;(Schneider et al., 1991)&lt;/DisplayText&gt;&lt;record&gt;&lt;rec-number&gt;3161&lt;/rec-number&gt;&lt;foreign-keys&gt;&lt;key app="EN" db-id="txpdr0vslpwzage5afxvdv2xds5vfp9zsafw" timestamp="1447060347"&gt;3161&lt;/key&gt;&lt;/foreign-keys&gt;&lt;ref-type name="Journal Article"&gt;17&lt;/ref-type&gt;&lt;contributors&gt;&lt;authors&gt;&lt;author&gt;Schneider, D. S.&lt;/author&gt;&lt;author&gt;Hudson, K. L.&lt;/author&gt;&lt;author&gt;Lin, T. Y.&lt;/author&gt;&lt;author&gt;Anderson, K. V.&lt;/author&gt;&lt;/authors&gt;&lt;/contributors&gt;&lt;auth-address&gt;Department of Molecular and Cell Biology, University of California, Berkeley 94720.&lt;/auth-address&gt;&lt;titles&gt;&lt;title&gt;Dominant and recessive mutations define functional domains of Toll, a transmembrane protein required for dorsal-ventral polarity in the Drosophila embryo&lt;/title&gt;&lt;secondary-title&gt;Genes Dev&lt;/secondary-title&gt;&lt;/titles&gt;&lt;periodical&gt;&lt;full-title&gt;Genes Dev&lt;/full-title&gt;&lt;/periodical&gt;&lt;pages&gt;797-807&lt;/pages&gt;&lt;volume&gt;5&lt;/volume&gt;&lt;number&gt;5&lt;/number&gt;&lt;keywords&gt;&lt;keyword&gt;Alleles&lt;/keyword&gt;&lt;keyword&gt;Amino Acid Sequence&lt;/keyword&gt;&lt;keyword&gt;Animals&lt;/keyword&gt;&lt;keyword&gt;Drosophila/embryology/*genetics&lt;/keyword&gt;&lt;keyword&gt;*Drosophila Proteins&lt;/keyword&gt;&lt;keyword&gt;*Genes, Dominant&lt;/keyword&gt;&lt;keyword&gt;*Genes, Recessive&lt;/keyword&gt;&lt;keyword&gt;Humans&lt;/keyword&gt;&lt;keyword&gt;Insect Hormones/*genetics&lt;/keyword&gt;&lt;keyword&gt;Membrane Proteins/*genetics&lt;/keyword&gt;&lt;keyword&gt;Molecular Sequence Data&lt;/keyword&gt;&lt;keyword&gt;*Mutation&lt;/keyword&gt;&lt;keyword&gt;Phenotype&lt;/keyword&gt;&lt;keyword&gt;*Receptors, Cell Surface&lt;/keyword&gt;&lt;keyword&gt;Receptors, Immunologic/genetics&lt;/keyword&gt;&lt;keyword&gt;Receptors, Interleukin-1&lt;/keyword&gt;&lt;keyword&gt;Sequence Homology, Nucleic Acid&lt;/keyword&gt;&lt;keyword&gt;Signal Transduction&lt;/keyword&gt;&lt;keyword&gt;Toll-Like Receptors&lt;/keyword&gt;&lt;/keywords&gt;&lt;dates&gt;&lt;year&gt;1991&lt;/year&gt;&lt;pub-dates&gt;&lt;date&gt;May&lt;/date&gt;&lt;/pub-dates&gt;&lt;/dates&gt;&lt;isbn&gt;0890-9369 (Print)&amp;#xD;0890-9369 (Linking)&lt;/isbn&gt;&lt;accession-num&gt;1827421&lt;/accession-num&gt;&lt;urls&gt;&lt;related-urls&gt;&lt;url&gt;http://www.ncbi.nlm.nih.gov/pubmed/1827421&lt;/url&gt;&lt;/related-urls&gt;&lt;/urls&gt;&lt;/record&gt;&lt;/Cite&gt;&lt;/EndNote&gt;</w:instrText>
      </w:r>
      <w:r w:rsidR="0093726A">
        <w:fldChar w:fldCharType="separate"/>
      </w:r>
      <w:r w:rsidR="0093726A">
        <w:rPr>
          <w:noProof/>
        </w:rPr>
        <w:t>(Schneider et al., 1991)</w:t>
      </w:r>
      <w:r w:rsidR="0093726A">
        <w:fldChar w:fldCharType="end"/>
      </w:r>
      <w:r w:rsidR="003670B6">
        <w:t>, and so simplified the embryo-wide classification of PolII pausing state.</w:t>
      </w:r>
      <w:r w:rsidR="00641A4D">
        <w:t xml:space="preserve"> </w:t>
      </w:r>
      <w:r w:rsidR="002C43ED">
        <w:t xml:space="preserve">Our data allows us to quantify the accumulation of promoter-proximal nascent transcript at later stages of development, albeit in a more heterogeneous population of cell types. This heterogeneity limits the interpretation of Groucho’s involvement with </w:t>
      </w:r>
      <w:r w:rsidR="002C43ED">
        <w:lastRenderedPageBreak/>
        <w:t>promoter-proximal stalled polymerase, so we can determine whether a gene is regulated by Groucho and possesses stalled PolII at each developmental time span, but we cannot make definite conclusions as to whether those events are related. A correlation is still informative, as association of the two states potentially represents a program of regulation whereby Groucho either promotes stalling itself, or is recruited to repress genes that undergo stalling at the same developmental stage but in different tissues.</w:t>
      </w:r>
    </w:p>
    <w:p w14:paraId="2224CFA7" w14:textId="67FDBE13" w:rsidR="00B94878" w:rsidRPr="00E513DE" w:rsidRDefault="002C43ED" w:rsidP="00392443">
      <w:pPr>
        <w:spacing w:line="480" w:lineRule="auto"/>
      </w:pPr>
      <w:r>
        <w:tab/>
        <w:t>Focusing on genes that are responsive to increasing levels of maternal Groucho overexpression, we s</w:t>
      </w:r>
      <w:r w:rsidR="00197D12">
        <w:t>ee that at all three timepoints genes negatively regulated by increased Groucho dosage are enriched for promoter-proximal accumulation of transcript when compared both to genes up-regulated in this genetic background as well as unresponsive genes (Fig. 3-</w:t>
      </w:r>
      <w:commentRangeStart w:id="48"/>
      <w:r w:rsidR="00197D12">
        <w:t>6</w:t>
      </w:r>
      <w:commentRangeEnd w:id="48"/>
      <w:r w:rsidR="00874239">
        <w:rPr>
          <w:rStyle w:val="CommentReference"/>
        </w:rPr>
        <w:commentReference w:id="48"/>
      </w:r>
      <w:r w:rsidR="00197D12">
        <w:t>).</w:t>
      </w:r>
    </w:p>
    <w:p w14:paraId="0A48E6C5" w14:textId="77777777" w:rsidR="00DF3BEE" w:rsidRPr="00DF3BEE" w:rsidRDefault="00DF3BEE" w:rsidP="00392443">
      <w:pPr>
        <w:pStyle w:val="BodyText"/>
        <w:spacing w:line="480" w:lineRule="auto"/>
      </w:pPr>
    </w:p>
    <w:p w14:paraId="29C9B98F" w14:textId="77777777" w:rsidR="00692974" w:rsidRDefault="002C6B01" w:rsidP="00392443">
      <w:pPr>
        <w:pStyle w:val="Heading4"/>
        <w:spacing w:line="480" w:lineRule="auto"/>
      </w:pPr>
      <w:bookmarkStart w:id="50" w:name="discussion"/>
      <w:bookmarkEnd w:id="50"/>
      <w:commentRangeStart w:id="51"/>
      <w:r>
        <w:t>Discussion</w:t>
      </w:r>
      <w:commentRangeEnd w:id="51"/>
      <w:r w:rsidR="00C12444">
        <w:rPr>
          <w:rStyle w:val="CommentReference"/>
          <w:rFonts w:asciiTheme="minorHAnsi" w:eastAsiaTheme="minorHAnsi" w:hAnsiTheme="minorHAnsi" w:cstheme="minorBidi"/>
          <w:b w:val="0"/>
          <w:bCs w:val="0"/>
          <w:color w:val="auto"/>
        </w:rPr>
        <w:commentReference w:id="51"/>
      </w:r>
    </w:p>
    <w:p w14:paraId="51AD4C07" w14:textId="2DBA02EC" w:rsidR="003A1156" w:rsidRDefault="00392443" w:rsidP="00392443">
      <w:pPr>
        <w:pStyle w:val="BodyText"/>
        <w:spacing w:line="480" w:lineRule="auto"/>
      </w:pPr>
      <w:r>
        <w:tab/>
        <w:t xml:space="preserve">Quantification of chromatin-associated pre-mRNA is a useful metric for the exploration of dynamic transcriptional systems such as the </w:t>
      </w:r>
      <w:r>
        <w:rPr>
          <w:i/>
        </w:rPr>
        <w:t xml:space="preserve">Drosophila </w:t>
      </w:r>
      <w:r>
        <w:t xml:space="preserve">embryo. The relatively high stability of the RNA Polymerase II ternary </w:t>
      </w:r>
      <w:r w:rsidR="00241459">
        <w:t xml:space="preserve">elongation </w:t>
      </w:r>
      <w:r>
        <w:t xml:space="preserve">complex facilitates the purification of </w:t>
      </w:r>
      <w:r w:rsidR="00241459">
        <w:t>nascent transcripts in a highly specific manner, thereby enabling</w:t>
      </w:r>
      <w:r>
        <w:t xml:space="preserve"> us to more thoroughly characterize the dynamics of this transcriptional system and relate aspects of gene expression to the activity of Groucho. We observed that chromatin-associated pre-mRNA exhibits a modest 5’ bias throughout the gene body, with a density spike at the 5’ </w:t>
      </w:r>
      <w:r w:rsidR="00241459">
        <w:t>transcription start site</w:t>
      </w:r>
      <w:r>
        <w:t xml:space="preserve"> likely corresponding to nascent transcript locked in stalled ternary complexes.</w:t>
      </w:r>
      <w:r w:rsidR="00241459">
        <w:t xml:space="preserve"> Investigations of stalled PolII in the embryo have previously shown that in 2-4 </w:t>
      </w:r>
      <w:r w:rsidR="00241459">
        <w:lastRenderedPageBreak/>
        <w:t xml:space="preserve">hour embryos, 12% of all protein-coding genes have stalled promoter-proximal PolII </w:t>
      </w:r>
      <w:r w:rsidR="0093726A">
        <w:fldChar w:fldCharType="begin"/>
      </w:r>
      <w:r w:rsidR="0093726A">
        <w:instrText xml:space="preserve"> ADDIN EN.CITE &lt;EndNote&gt;&lt;Cite&gt;&lt;Author&gt;Zeitlinger&lt;/Author&gt;&lt;Year&gt;2007&lt;/Year&gt;&lt;RecNum&gt;3010&lt;/RecNum&gt;&lt;DisplayText&gt;(Zeitlinger et al., 2007)&lt;/DisplayText&gt;&lt;record&gt;&lt;rec-number&gt;3010&lt;/rec-number&gt;&lt;foreign-keys&gt;&lt;key app="EN" db-id="txpdr0vslpwzage5afxvdv2xds5vfp9zsafw" timestamp="1435089952"&gt;3010&lt;/key&gt;&lt;/foreign-keys&gt;&lt;ref-type name="Journal Article"&gt;17&lt;/ref-type&gt;&lt;contributors&gt;&lt;authors&gt;&lt;author&gt;Zeitlinger, Julia&lt;/author&gt;&lt;author&gt;Stark, Alexander&lt;/author&gt;&lt;author&gt;Kellis, Manolis&lt;/author&gt;&lt;author&gt;Hong, Joung-Woo&lt;/author&gt;&lt;author&gt;Nechaev, Sergei&lt;/author&gt;&lt;author&gt;Adelman, Karen&lt;/author&gt;&lt;author&gt;Levine, Michael&lt;/author&gt;&lt;author&gt;Young, Richard A&lt;/author&gt;&lt;/authors&gt;&lt;/contributors&gt;&lt;titles&gt;&lt;title&gt;RNA polymerase stalling at developmental control genes in the Drosophila melanogaster embryo&lt;/title&gt;&lt;secondary-title&gt;Nature genetics&lt;/secondary-title&gt;&lt;/titles&gt;&lt;periodical&gt;&lt;full-title&gt;Nature genetics&lt;/full-title&gt;&lt;/periodical&gt;&lt;pages&gt;1512-1516&lt;/pages&gt;&lt;volume&gt;39&lt;/volume&gt;&lt;number&gt;12&lt;/number&gt;&lt;dates&gt;&lt;year&gt;2007&lt;/year&gt;&lt;pub-dates&gt;&lt;date&gt;Nov 11&lt;/date&gt;&lt;/pub-dates&gt;&lt;/dates&gt;&lt;label&gt;r07304&lt;/label&gt;&lt;urls&gt;&lt;related-urls&gt;&lt;url&gt;http://www.nature.com/doifinder/10.1038/ng.2007.26&lt;/url&gt;&lt;/related-urls&gt;&lt;pdf-urls&gt;&lt;url&gt;file://localhost/Users/mike/Documents/Papers2/Articles/2007/Zeitlinger/Zeitlinger-2007-Nature%20genetics-RNA%20polymerase%20stalling%20at%20developmental%20control%20genes%20in%20the%20Drosophila%20melanogaster%20embryo.pdf&lt;/url&gt;&lt;/pdf-urls&gt;&lt;/urls&gt;&lt;custom3&gt;papers2://publication/uuid/341A8F7C-35EB-4B2B-A9BB-EE31849CA0C3&lt;/custom3&gt;&lt;electronic-resource-num&gt;10.1038/ng.2007.26&lt;/electronic-resource-num&gt;&lt;/record&gt;&lt;/Cite&gt;&lt;/EndNote&gt;</w:instrText>
      </w:r>
      <w:r w:rsidR="0093726A">
        <w:fldChar w:fldCharType="separate"/>
      </w:r>
      <w:r w:rsidR="0093726A">
        <w:rPr>
          <w:noProof/>
        </w:rPr>
        <w:t>(Zeitlinger et al., 2007)</w:t>
      </w:r>
      <w:r w:rsidR="0093726A">
        <w:fldChar w:fldCharType="end"/>
      </w:r>
      <w:r w:rsidR="00241459">
        <w:t>.</w:t>
      </w:r>
      <w:r>
        <w:t xml:space="preserve"> </w:t>
      </w:r>
      <w:r w:rsidR="0061791A">
        <w:t>Additionally, p</w:t>
      </w:r>
      <w:r w:rsidR="00241459">
        <w:t xml:space="preserve">urification of chromatin-associated short RNA from </w:t>
      </w:r>
      <w:r w:rsidR="00241459">
        <w:rPr>
          <w:i/>
        </w:rPr>
        <w:t xml:space="preserve">Drosophila </w:t>
      </w:r>
      <w:r w:rsidR="00241459">
        <w:t xml:space="preserve">S2 cells </w:t>
      </w:r>
      <w:r w:rsidR="0061791A">
        <w:t>predicted</w:t>
      </w:r>
      <w:r w:rsidR="00241459">
        <w:t xml:space="preserve"> that </w:t>
      </w:r>
      <w:r w:rsidR="0061791A">
        <w:t>30% of protein-coding genes experienced some degree of PolII pausing</w:t>
      </w:r>
      <w:r w:rsidR="00CC25A8">
        <w:t xml:space="preserve"> </w:t>
      </w:r>
      <w:r w:rsidR="0093726A">
        <w:fldChar w:fldCharType="begin"/>
      </w:r>
      <w:r w:rsidR="0093726A">
        <w:instrText xml:space="preserve"> ADDIN EN.CITE &lt;EndNote&gt;&lt;Cite&gt;&lt;Author&gt;Nechaev&lt;/Author&gt;&lt;Year&gt;2010&lt;/Year&gt;&lt;RecNum&gt;3006&lt;/RecNum&gt;&lt;DisplayText&gt;(Nechaev et al., 2010)&lt;/DisplayText&gt;&lt;record&gt;&lt;rec-number&gt;3006&lt;/rec-number&gt;&lt;foreign-keys&gt;&lt;key app="EN" db-id="txpdr0vslpwzage5afxvdv2xds5vfp9zsafw" timestamp="1435089952"&gt;3006&lt;/key&gt;&lt;/foreign-keys&gt;&lt;ref-type name="Journal Article"&gt;17&lt;/ref-type&gt;&lt;contributors&gt;&lt;authors&gt;&lt;author&gt;Nechaev, S&lt;/author&gt;&lt;author&gt;Fargo, D C&lt;/author&gt;&lt;author&gt;dos Santos, G&lt;/author&gt;&lt;author&gt;Liu, L&lt;/author&gt;&lt;author&gt;Gao, Y&lt;/author&gt;&lt;author&gt;Adelman, K&lt;/author&gt;&lt;/authors&gt;&lt;/contributors&gt;&lt;titles&gt;&lt;title&gt;Global Analysis of Short RNAs Reveals Widespread Promoter-Proximal Stalling and Arrest of Pol II in Drosophila&lt;/title&gt;&lt;secondary-title&gt;Science&lt;/secondary-title&gt;&lt;/titles&gt;&lt;periodical&gt;&lt;full-title&gt;Science&lt;/full-title&gt;&lt;/periodical&gt;&lt;pages&gt;335-338&lt;/pages&gt;&lt;volume&gt;327&lt;/volume&gt;&lt;number&gt;5963&lt;/number&gt;&lt;dates&gt;&lt;year&gt;2010&lt;/year&gt;&lt;pub-dates&gt;&lt;date&gt;Feb 14&lt;/date&gt;&lt;/pub-dates&gt;&lt;/dates&gt;&lt;label&gt;r07297&lt;/label&gt;&lt;urls&gt;&lt;related-urls&gt;&lt;url&gt;http://www.sciencemag.org/cgi/doi/10.1126/science.1181421&lt;/url&gt;&lt;/related-urls&gt;&lt;pdf-urls&gt;&lt;url&gt;file://localhost/Users/mike/Documents/Papers2/Articles/2010/Nechaev/Nechaev-2010-Science-Global%20Analysis%20of%20Short%20RNAs%20Reveals%20Widespread%20Promoter-Proximal%20Stalling%20and%20Arrest%20of%20Pol%20II%20in%20Drosophila.pdf&lt;/url&gt;&lt;/pdf-urls&gt;&lt;/urls&gt;&lt;custom3&gt;papers2://publication/uuid/7272A173-2BF9-473C-9B7B-32BD4BA8AC9A&lt;/custom3&gt;&lt;electronic-resource-num&gt;10.1126/science.1181421&lt;/electronic-resource-num&gt;&lt;language&gt;English&lt;/language&gt;&lt;/record&gt;&lt;/Cite&gt;&lt;/EndNote&gt;</w:instrText>
      </w:r>
      <w:r w:rsidR="0093726A">
        <w:fldChar w:fldCharType="separate"/>
      </w:r>
      <w:r w:rsidR="0093726A">
        <w:rPr>
          <w:noProof/>
        </w:rPr>
        <w:t>(Nechaev et al., 2010)</w:t>
      </w:r>
      <w:r w:rsidR="0093726A">
        <w:fldChar w:fldCharType="end"/>
      </w:r>
      <w:r w:rsidR="0061791A">
        <w:t xml:space="preserve">. </w:t>
      </w:r>
    </w:p>
    <w:p w14:paraId="0FE7CE31" w14:textId="3BCA2C86" w:rsidR="00452672" w:rsidRPr="00241459" w:rsidRDefault="00452672" w:rsidP="00392443">
      <w:pPr>
        <w:pStyle w:val="BodyText"/>
        <w:spacing w:line="480" w:lineRule="auto"/>
      </w:pPr>
      <w:r>
        <w:tab/>
        <w:t xml:space="preserve">The manner in which PolII pausing is utilized to regulate transcription remains poorly understood, though multiple non-exclusive mechanisms have been proposed, </w:t>
      </w:r>
      <w:r w:rsidR="00974AF4">
        <w:t>(</w:t>
      </w:r>
      <w:r>
        <w:t xml:space="preserve">reviewed </w:t>
      </w:r>
      <w:r w:rsidR="00610911">
        <w:fldChar w:fldCharType="begin"/>
      </w:r>
      <w:r w:rsidR="00610911">
        <w:instrText xml:space="preserve"> ADDIN EN.CITE &lt;EndNote&gt;&lt;Cite&gt;&lt;Author&gt;Adelman&lt;/Author&gt;&lt;Year&gt;2012&lt;/Year&gt;&lt;RecNum&gt;3165&lt;/RecNum&gt;&lt;DisplayText&gt;(Adelman and Lis, 2012)&lt;/DisplayText&gt;&lt;record&gt;&lt;rec-number&gt;3165&lt;/rec-number&gt;&lt;foreign-keys&gt;&lt;key app="EN" db-id="txpdr0vslpwzage5afxvdv2xds5vfp9zsafw" timestamp="1447067529"&gt;3165&lt;/key&gt;&lt;/foreign-keys&gt;&lt;ref-type name="Journal Article"&gt;17&lt;/ref-type&gt;&lt;contributors&gt;&lt;authors&gt;&lt;author&gt;Adelman, K.&lt;/author&gt;&lt;author&gt;Lis, J. T.&lt;/author&gt;&lt;/authors&gt;&lt;/contributors&gt;&lt;auth-address&gt;Laboratory of Molecular Carcinogenesis, National Institute of Environmental Health Sciences, Research Triangle Park, North Carolina 27709, USA. adelmank@niehs.nih.gov&lt;/auth-address&gt;&lt;titles&gt;&lt;title&gt;Promoter-proximal pausing of RNA polymerase II: emerging roles in metazoans&lt;/title&gt;&lt;secondary-title&gt;Nat Rev Genet&lt;/secondary-title&gt;&lt;/titles&gt;&lt;periodical&gt;&lt;full-title&gt;Nat Rev Genet&lt;/full-title&gt;&lt;/periodical&gt;&lt;pages&gt;720-31&lt;/pages&gt;&lt;volume&gt;13&lt;/volume&gt;&lt;number&gt;10&lt;/number&gt;&lt;keywords&gt;&lt;keyword&gt;Animals&lt;/keyword&gt;&lt;keyword&gt;Binding Sites&lt;/keyword&gt;&lt;keyword&gt;Gene Expression Regulation/genetics&lt;/keyword&gt;&lt;keyword&gt;Humans&lt;/keyword&gt;&lt;keyword&gt;Models, Biological&lt;/keyword&gt;&lt;keyword&gt;*Promoter Regions, Genetic/genetics&lt;/keyword&gt;&lt;keyword&gt;Protein Binding/physiology&lt;/keyword&gt;&lt;keyword&gt;RNA Polymerase II/*metabolism/*physiology&lt;/keyword&gt;&lt;keyword&gt;Regulatory Sequences, Nucleic Acid/genetics/physiology&lt;/keyword&gt;&lt;keyword&gt;Transcription, Genetic/physiology&lt;/keyword&gt;&lt;/keywords&gt;&lt;dates&gt;&lt;year&gt;2012&lt;/year&gt;&lt;pub-dates&gt;&lt;date&gt;Oct&lt;/date&gt;&lt;/pub-dates&gt;&lt;/dates&gt;&lt;isbn&gt;1471-0064 (Electronic)&amp;#xD;1471-0056 (Linking)&lt;/isbn&gt;&lt;accession-num&gt;22986266&lt;/accession-num&gt;&lt;urls&gt;&lt;related-urls&gt;&lt;url&gt;http://www.ncbi.nlm.nih.gov/pubmed/22986266&lt;/url&gt;&lt;/related-urls&gt;&lt;/urls&gt;&lt;custom2&gt;PMC3552498&lt;/custom2&gt;&lt;electronic-resource-num&gt;10.1038/nrg3293&lt;/electronic-resource-num&gt;&lt;/record&gt;&lt;/Cite&gt;&lt;/EndNote&gt;</w:instrText>
      </w:r>
      <w:r w:rsidR="00610911">
        <w:fldChar w:fldCharType="separate"/>
      </w:r>
      <w:r w:rsidR="00610911">
        <w:rPr>
          <w:noProof/>
        </w:rPr>
        <w:t>(Adelman and Lis, 2012)</w:t>
      </w:r>
      <w:r w:rsidR="00610911">
        <w:fldChar w:fldCharType="end"/>
      </w:r>
      <w:r w:rsidR="0093726A">
        <w:t>).</w:t>
      </w:r>
      <w:r>
        <w:t xml:space="preserve"> </w:t>
      </w:r>
      <w:r w:rsidR="00F37FD0">
        <w:t xml:space="preserve">One of these mechanisms </w:t>
      </w:r>
      <w:r>
        <w:t xml:space="preserve">posits that sustained </w:t>
      </w:r>
      <w:r w:rsidR="00974AF4">
        <w:t xml:space="preserve">or transient pausing facilitates the participation of </w:t>
      </w:r>
      <w:r w:rsidR="00F37FD0">
        <w:t>additional</w:t>
      </w:r>
      <w:r w:rsidR="00974AF4">
        <w:t xml:space="preserve"> regulatory elements in the determination of transcriptional activity</w:t>
      </w:r>
      <w:r w:rsidR="00C16C79">
        <w:t xml:space="preserve"> </w:t>
      </w:r>
      <w:r w:rsidR="0093726A">
        <w:fldChar w:fldCharType="begin"/>
      </w:r>
      <w:r w:rsidR="0093726A">
        <w:instrText xml:space="preserve"> ADDIN EN.CITE &lt;EndNote&gt;&lt;Cite&gt;&lt;Author&gt;Nechaev&lt;/Author&gt;&lt;Year&gt;2008&lt;/Year&gt;&lt;RecNum&gt;3162&lt;/RecNum&gt;&lt;DisplayText&gt;(Nechaev and Adelman, 2008)&lt;/DisplayText&gt;&lt;record&gt;&lt;rec-number&gt;3162&lt;/rec-number&gt;&lt;foreign-keys&gt;&lt;key app="EN" db-id="txpdr0vslpwzage5afxvdv2xds5vfp9zsafw" timestamp="1447066640"&gt;3162&lt;/key&gt;&lt;/foreign-keys&gt;&lt;ref-type name="Journal Article"&gt;17&lt;/ref-type&gt;&lt;contributors&gt;&lt;authors&gt;&lt;author&gt;Nechaev, S.&lt;/author&gt;&lt;author&gt;Adelman, K.&lt;/author&gt;&lt;/authors&gt;&lt;/contributors&gt;&lt;auth-address&gt;Laboratory of Molecular Carcinogenesis, National Institute of Environmental Health Sciences, National Institutes of Health, Research Triangle Park, North Carolina 27709, USA. nechaevs@niehs.nih.gov&lt;/auth-address&gt;&lt;titles&gt;&lt;title&gt;Promoter-proximal Pol II: when stalling speeds things up&lt;/title&gt;&lt;secondary-title&gt;Cell Cycle&lt;/secondary-title&gt;&lt;/titles&gt;&lt;periodical&gt;&lt;full-title&gt;Cell Cycle&lt;/full-title&gt;&lt;/periodical&gt;&lt;pages&gt;1539-44&lt;/pages&gt;&lt;volume&gt;7&lt;/volume&gt;&lt;number&gt;11&lt;/number&gt;&lt;keywords&gt;&lt;keyword&gt;Animals&lt;/keyword&gt;&lt;keyword&gt;Drosophila&lt;/keyword&gt;&lt;keyword&gt;Gene Expression Regulation/*physiology&lt;/keyword&gt;&lt;keyword&gt;*Models, Biological&lt;/keyword&gt;&lt;keyword&gt;Promoter Regions, Genetic/*physiology&lt;/keyword&gt;&lt;keyword&gt;RNA Polymerase II/genetics/*metabolism&lt;/keyword&gt;&lt;keyword&gt;Transcription, Genetic/*physiology&lt;/keyword&gt;&lt;/keywords&gt;&lt;dates&gt;&lt;year&gt;2008&lt;/year&gt;&lt;pub-dates&gt;&lt;date&gt;Jun 1&lt;/date&gt;&lt;/pub-dates&gt;&lt;/dates&gt;&lt;isbn&gt;1551-4005 (Electronic)&amp;#xD;1551-4005 (Linking)&lt;/isbn&gt;&lt;accession-num&gt;18469524&lt;/accession-num&gt;&lt;urls&gt;&lt;related-urls&gt;&lt;url&gt;http://www.ncbi.nlm.nih.gov/pubmed/18469524&lt;/url&gt;&lt;/related-urls&gt;&lt;/urls&gt;&lt;/record&gt;&lt;/Cite&gt;&lt;/EndNote&gt;</w:instrText>
      </w:r>
      <w:r w:rsidR="0093726A">
        <w:fldChar w:fldCharType="separate"/>
      </w:r>
      <w:r w:rsidR="0093726A">
        <w:rPr>
          <w:noProof/>
        </w:rPr>
        <w:t>(Nechaev and Adelman, 2008)</w:t>
      </w:r>
      <w:r w:rsidR="0093726A">
        <w:fldChar w:fldCharType="end"/>
      </w:r>
      <w:r w:rsidR="00974AF4">
        <w:t xml:space="preserve">. This allows the expression level of a gene to be regulated through multiple, independent pathways, </w:t>
      </w:r>
      <w:r w:rsidR="00F37FD0">
        <w:t>potentially at the behest of independent signaling pathways</w:t>
      </w:r>
      <w:r w:rsidR="00C16C79">
        <w:t xml:space="preserve"> </w:t>
      </w:r>
      <w:r w:rsidR="0093726A">
        <w:fldChar w:fldCharType="begin">
          <w:fldData xml:space="preserve">PEVuZE5vdGU+PENpdGU+PEF1dGhvcj5CbGF1PC9BdXRob3I+PFllYXI+MTk5NjwvWWVhcj48UmVj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</w:fldData>
        </w:fldChar>
      </w:r>
      <w:r w:rsidR="0093726A">
        <w:instrText xml:space="preserve"> ADDIN EN.CITE </w:instrText>
      </w:r>
      <w:r w:rsidR="0093726A">
        <w:fldChar w:fldCharType="begin">
          <w:fldData xml:space="preserve">PEVuZE5vdGU+PENpdGU+PEF1dGhvcj5CbGF1PC9BdXRob3I+PFllYXI+MTk5NjwvWWVhcj48UmVj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</w:fldData>
        </w:fldChar>
      </w:r>
      <w:r w:rsidR="0093726A">
        <w:instrText xml:space="preserve"> ADDIN EN.CITE.DATA </w:instrText>
      </w:r>
      <w:r w:rsidR="0093726A">
        <w:fldChar w:fldCharType="end"/>
      </w:r>
      <w:r w:rsidR="0093726A">
        <w:fldChar w:fldCharType="separate"/>
      </w:r>
      <w:r w:rsidR="0093726A">
        <w:rPr>
          <w:noProof/>
        </w:rPr>
        <w:t>(Blau et al., 1996)</w:t>
      </w:r>
      <w:r w:rsidR="0093726A">
        <w:fldChar w:fldCharType="end"/>
      </w:r>
      <w:r w:rsidR="00F37FD0">
        <w:t xml:space="preserve">. Combinatorial control of gene expression is a common regulatory motif in eukaryotes, so it is feasible that the capability to exert influence over expression both before the </w:t>
      </w:r>
      <w:r w:rsidR="00C16C79">
        <w:t>assembly of the PolII complex as well as</w:t>
      </w:r>
      <w:r w:rsidR="00F37FD0">
        <w:t xml:space="preserve"> after transcription has began would be useful in such scenarios.</w:t>
      </w:r>
      <w:r w:rsidR="00561695">
        <w:t xml:space="preserve"> </w:t>
      </w:r>
      <w:r w:rsidR="00427CB5">
        <w:t xml:space="preserve">Members of the Rel family of transcription factors, of which the Groucho-interactor Dorsal is a member, have been found to promote both PolII pausing and release in mammals </w:t>
      </w:r>
      <w:r w:rsidR="0093726A">
        <w:fldChar w:fldCharType="begin">
          <w:fldData xml:space="preserve">PEVuZE5vdGU+PENpdGU+PEF1dGhvcj5CYXJib3JpYzwvQXV0aG9yPjxZZWFyPjIwMDE8L1llYXI+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</w:fldData>
        </w:fldChar>
      </w:r>
      <w:r w:rsidR="0093726A">
        <w:instrText xml:space="preserve"> ADDIN EN.CITE </w:instrText>
      </w:r>
      <w:r w:rsidR="0093726A">
        <w:fldChar w:fldCharType="begin">
          <w:fldData xml:space="preserve">PEVuZE5vdGU+PENpdGU+PEF1dGhvcj5CYXJib3JpYzwvQXV0aG9yPjxZZWFyPjIwMDE8L1llYXI+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</w:fldData>
        </w:fldChar>
      </w:r>
      <w:r w:rsidR="0093726A">
        <w:instrText xml:space="preserve"> ADDIN EN.CITE.DATA </w:instrText>
      </w:r>
      <w:r w:rsidR="0093726A">
        <w:fldChar w:fldCharType="end"/>
      </w:r>
      <w:r w:rsidR="0093726A">
        <w:fldChar w:fldCharType="separate"/>
      </w:r>
      <w:r w:rsidR="0093726A">
        <w:rPr>
          <w:noProof/>
        </w:rPr>
        <w:t>(Barboric et al., 2001)</w:t>
      </w:r>
      <w:r w:rsidR="0093726A">
        <w:fldChar w:fldCharType="end"/>
      </w:r>
      <w:r w:rsidR="00427CB5">
        <w:t>.</w:t>
      </w:r>
    </w:p>
    <w:p w14:paraId="004A986A" w14:textId="77777777" w:rsidR="003A1156" w:rsidRPr="003A1156" w:rsidRDefault="003A1156" w:rsidP="00392443">
      <w:pPr>
        <w:pStyle w:val="BodyText"/>
        <w:spacing w:line="480" w:lineRule="auto"/>
      </w:pPr>
    </w:p>
    <w:p w14:paraId="21322213" w14:textId="77777777" w:rsidR="0093726A" w:rsidRDefault="002C6B01" w:rsidP="00392443">
      <w:pPr>
        <w:pStyle w:val="Heading4"/>
        <w:spacing w:line="480" w:lineRule="auto"/>
      </w:pPr>
      <w:bookmarkStart w:id="52" w:name="references"/>
      <w:bookmarkEnd w:id="52"/>
      <w:r>
        <w:t>References</w:t>
      </w:r>
      <w:bookmarkStart w:id="53" w:name="figures-and-tables"/>
      <w:bookmarkEnd w:id="53"/>
    </w:p>
    <w:p w14:paraId="32F3E6E6" w14:textId="77777777" w:rsidR="0093726A" w:rsidRDefault="0093726A" w:rsidP="00392443">
      <w:pPr>
        <w:pStyle w:val="Heading4"/>
        <w:spacing w:line="480" w:lineRule="auto"/>
      </w:pPr>
    </w:p>
    <w:p w14:paraId="4C73323B" w14:textId="77777777" w:rsidR="00610911" w:rsidRPr="00610911" w:rsidRDefault="0093726A" w:rsidP="00610911">
      <w:pPr>
        <w:pStyle w:val="EndNoteBibliography"/>
        <w:spacing w:after="0"/>
        <w:rPr>
          <w:noProof/>
        </w:rPr>
      </w:pPr>
      <w:r>
        <w:fldChar w:fldCharType="begin"/>
      </w:r>
      <w:r>
        <w:instrText xml:space="preserve"> ADDIN EN.REFLIST </w:instrText>
      </w:r>
      <w:r>
        <w:fldChar w:fldCharType="separate"/>
      </w:r>
      <w:r w:rsidR="00610911" w:rsidRPr="00610911">
        <w:rPr>
          <w:noProof/>
        </w:rPr>
        <w:t>Adelman, K., and Lis, J.T. (2012). Promoter-proximal pausing of RNA polymerase II: emerging roles in metazoans. Nat Rev Genet</w:t>
      </w:r>
      <w:r w:rsidR="00610911" w:rsidRPr="00610911">
        <w:rPr>
          <w:i/>
          <w:noProof/>
        </w:rPr>
        <w:t xml:space="preserve"> 13</w:t>
      </w:r>
      <w:r w:rsidR="00610911" w:rsidRPr="00610911">
        <w:rPr>
          <w:noProof/>
        </w:rPr>
        <w:t>, 720-731.</w:t>
      </w:r>
    </w:p>
    <w:p w14:paraId="05A9A4DF" w14:textId="77777777" w:rsidR="00610911" w:rsidRPr="00610911" w:rsidRDefault="00610911" w:rsidP="00610911">
      <w:pPr>
        <w:pStyle w:val="EndNoteBibliography"/>
        <w:spacing w:after="0"/>
        <w:rPr>
          <w:noProof/>
        </w:rPr>
      </w:pPr>
      <w:r w:rsidRPr="00610911">
        <w:rPr>
          <w:noProof/>
        </w:rPr>
        <w:lastRenderedPageBreak/>
        <w:t>Barboric, M., Nissen, R.M., Kanazawa, S., Jabrane-Ferrat, N., and Peterlin, B.M. (2001). NF-kappaB binds P-TEFb to stimulate transcriptional elongation by RNA polymerase II. Mol Cell</w:t>
      </w:r>
      <w:r w:rsidRPr="00610911">
        <w:rPr>
          <w:i/>
          <w:noProof/>
        </w:rPr>
        <w:t xml:space="preserve"> 8</w:t>
      </w:r>
      <w:r w:rsidRPr="00610911">
        <w:rPr>
          <w:noProof/>
        </w:rPr>
        <w:t>, 327-337.</w:t>
      </w:r>
    </w:p>
    <w:p w14:paraId="5949CC93" w14:textId="77777777" w:rsidR="00610911" w:rsidRPr="00610911" w:rsidRDefault="00610911" w:rsidP="00610911">
      <w:pPr>
        <w:pStyle w:val="EndNoteBibliography"/>
        <w:spacing w:after="0"/>
        <w:rPr>
          <w:noProof/>
        </w:rPr>
      </w:pPr>
      <w:r w:rsidRPr="00610911">
        <w:rPr>
          <w:noProof/>
        </w:rPr>
        <w:t>Benoit, B., He, C.H., Zhang, F., Votruba, S.M., Tadros, W., Westwood, J.T., Smibert, C.A., Lipshitz, H.D., and Theurkauf, W.E. (2009). An essential role for the RNA-binding protein Smaug during the Drosophila maternal-to-zygotic transition. Development</w:t>
      </w:r>
      <w:r w:rsidRPr="00610911">
        <w:rPr>
          <w:i/>
          <w:noProof/>
        </w:rPr>
        <w:t xml:space="preserve"> 136</w:t>
      </w:r>
      <w:r w:rsidRPr="00610911">
        <w:rPr>
          <w:noProof/>
        </w:rPr>
        <w:t>, 923-932.</w:t>
      </w:r>
    </w:p>
    <w:p w14:paraId="6E7C9864" w14:textId="77777777" w:rsidR="00610911" w:rsidRPr="00610911" w:rsidRDefault="00610911" w:rsidP="00610911">
      <w:pPr>
        <w:pStyle w:val="EndNoteBibliography"/>
        <w:spacing w:after="0"/>
        <w:rPr>
          <w:noProof/>
        </w:rPr>
      </w:pPr>
      <w:r w:rsidRPr="00610911">
        <w:rPr>
          <w:noProof/>
        </w:rPr>
        <w:t>Blau, J., Xiao, H., McCracken, S., O'Hare, P., Greenblatt, J., and Bentley, D. (1996). Three functional classes of transcriptional activation domain. Mol Cell Biol</w:t>
      </w:r>
      <w:r w:rsidRPr="00610911">
        <w:rPr>
          <w:i/>
          <w:noProof/>
        </w:rPr>
        <w:t xml:space="preserve"> 16</w:t>
      </w:r>
      <w:r w:rsidRPr="00610911">
        <w:rPr>
          <w:noProof/>
        </w:rPr>
        <w:t>, 2044-2055.</w:t>
      </w:r>
    </w:p>
    <w:p w14:paraId="3E9FA416" w14:textId="77777777" w:rsidR="00610911" w:rsidRPr="00610911" w:rsidRDefault="00610911" w:rsidP="00610911">
      <w:pPr>
        <w:pStyle w:val="EndNoteBibliography"/>
        <w:spacing w:after="0"/>
        <w:rPr>
          <w:noProof/>
        </w:rPr>
      </w:pPr>
      <w:r w:rsidRPr="00610911">
        <w:rPr>
          <w:noProof/>
        </w:rPr>
        <w:t>Brown, J.B., Boley, N., Eisman, R., May, G.E., Stoiber, M.H., Duff, M.O., Booth, B.W., Wen, J., Park, S., Suzuki, A.M.</w:t>
      </w:r>
      <w:r w:rsidRPr="00610911">
        <w:rPr>
          <w:i/>
          <w:noProof/>
        </w:rPr>
        <w:t>, et al.</w:t>
      </w:r>
      <w:r w:rsidRPr="00610911">
        <w:rPr>
          <w:noProof/>
        </w:rPr>
        <w:t xml:space="preserve"> (2014). Diversity and dynamics of the Drosophila transcriptome. Nature</w:t>
      </w:r>
      <w:r w:rsidRPr="00610911">
        <w:rPr>
          <w:i/>
          <w:noProof/>
        </w:rPr>
        <w:t xml:space="preserve"> 512</w:t>
      </w:r>
      <w:r w:rsidRPr="00610911">
        <w:rPr>
          <w:noProof/>
        </w:rPr>
        <w:t>, 393-399.</w:t>
      </w:r>
    </w:p>
    <w:p w14:paraId="1F391909" w14:textId="77777777" w:rsidR="00610911" w:rsidRPr="00610911" w:rsidRDefault="00610911" w:rsidP="00610911">
      <w:pPr>
        <w:pStyle w:val="EndNoteBibliography"/>
        <w:spacing w:after="0"/>
        <w:rPr>
          <w:noProof/>
        </w:rPr>
      </w:pPr>
      <w:r w:rsidRPr="00610911">
        <w:rPr>
          <w:noProof/>
        </w:rPr>
        <w:t>Carrillo Oesterreich, F., Preibisch, S., and Neugebauer, K.M. (2010). Global analysis of nascent RNA reveals transcriptional pausing in terminal exons. Mol Cell</w:t>
      </w:r>
      <w:r w:rsidRPr="00610911">
        <w:rPr>
          <w:i/>
          <w:noProof/>
        </w:rPr>
        <w:t xml:space="preserve"> 40</w:t>
      </w:r>
      <w:r w:rsidRPr="00610911">
        <w:rPr>
          <w:noProof/>
        </w:rPr>
        <w:t>, 571-581.</w:t>
      </w:r>
    </w:p>
    <w:p w14:paraId="5FBAA88E" w14:textId="77777777" w:rsidR="00610911" w:rsidRPr="00610911" w:rsidRDefault="00610911" w:rsidP="00610911">
      <w:pPr>
        <w:pStyle w:val="EndNoteBibliography"/>
        <w:spacing w:after="0"/>
        <w:rPr>
          <w:noProof/>
        </w:rPr>
      </w:pPr>
      <w:r w:rsidRPr="00610911">
        <w:rPr>
          <w:noProof/>
        </w:rPr>
        <w:t>Cernilogar, F.M., Onorati, M.C., Kothe, G.O., Burroughs, A.M., Parsi, K.M., Breiling, A., Lo Sardo, F., Saxena, A., Miyoshi, K., Siomi, H.</w:t>
      </w:r>
      <w:r w:rsidRPr="00610911">
        <w:rPr>
          <w:i/>
          <w:noProof/>
        </w:rPr>
        <w:t>, et al.</w:t>
      </w:r>
      <w:r w:rsidRPr="00610911">
        <w:rPr>
          <w:noProof/>
        </w:rPr>
        <w:t xml:space="preserve"> (2011). Chromatin-associated RNA interference components contribute to transcriptional regulation in Drosophila. Nature</w:t>
      </w:r>
      <w:r w:rsidRPr="00610911">
        <w:rPr>
          <w:i/>
          <w:noProof/>
        </w:rPr>
        <w:t xml:space="preserve"> 480</w:t>
      </w:r>
      <w:r w:rsidRPr="00610911">
        <w:rPr>
          <w:noProof/>
        </w:rPr>
        <w:t>, 391-395.</w:t>
      </w:r>
    </w:p>
    <w:p w14:paraId="2CC296E3" w14:textId="77777777" w:rsidR="00610911" w:rsidRPr="00610911" w:rsidRDefault="00610911" w:rsidP="00610911">
      <w:pPr>
        <w:pStyle w:val="EndNoteBibliography"/>
        <w:spacing w:after="0"/>
        <w:rPr>
          <w:noProof/>
        </w:rPr>
      </w:pPr>
      <w:r w:rsidRPr="00610911">
        <w:rPr>
          <w:noProof/>
        </w:rPr>
        <w:t>De Renzis, S., Elemento, O., Tavazoie, S., and Wieschaus, E.F. (2007). Unmasking activation of the zygotic genome using chromosomal deletions in the Drosophila embryo. PLoS Biol</w:t>
      </w:r>
      <w:r w:rsidRPr="00610911">
        <w:rPr>
          <w:i/>
          <w:noProof/>
        </w:rPr>
        <w:t xml:space="preserve"> 5</w:t>
      </w:r>
      <w:r w:rsidRPr="00610911">
        <w:rPr>
          <w:noProof/>
        </w:rPr>
        <w:t>, e117.</w:t>
      </w:r>
    </w:p>
    <w:p w14:paraId="5AD2232B" w14:textId="77777777" w:rsidR="00610911" w:rsidRPr="00610911" w:rsidRDefault="00610911" w:rsidP="00610911">
      <w:pPr>
        <w:pStyle w:val="EndNoteBibliography"/>
        <w:spacing w:after="0"/>
        <w:rPr>
          <w:noProof/>
        </w:rPr>
      </w:pPr>
      <w:r w:rsidRPr="00610911">
        <w:rPr>
          <w:noProof/>
        </w:rPr>
        <w:t>Fu, X., Fu, N., Guo, S., Yan, Z., Xu, Y., Hu, H., Menzel, C., Chen, W., Li, Y., Zeng, R.</w:t>
      </w:r>
      <w:r w:rsidRPr="00610911">
        <w:rPr>
          <w:i/>
          <w:noProof/>
        </w:rPr>
        <w:t>, et al.</w:t>
      </w:r>
      <w:r w:rsidRPr="00610911">
        <w:rPr>
          <w:noProof/>
        </w:rPr>
        <w:t xml:space="preserve"> (2009). Estimating accuracy of RNA-Seq and microarrays with proteomics. BMC Genomics</w:t>
      </w:r>
      <w:r w:rsidRPr="00610911">
        <w:rPr>
          <w:i/>
          <w:noProof/>
        </w:rPr>
        <w:t xml:space="preserve"> 10</w:t>
      </w:r>
      <w:r w:rsidRPr="00610911">
        <w:rPr>
          <w:noProof/>
        </w:rPr>
        <w:t>, 161.</w:t>
      </w:r>
    </w:p>
    <w:p w14:paraId="6F7377C9" w14:textId="77777777" w:rsidR="00610911" w:rsidRPr="00610911" w:rsidRDefault="00610911" w:rsidP="00610911">
      <w:pPr>
        <w:pStyle w:val="EndNoteBibliography"/>
        <w:spacing w:after="0"/>
        <w:rPr>
          <w:noProof/>
        </w:rPr>
      </w:pPr>
      <w:r w:rsidRPr="00610911">
        <w:rPr>
          <w:noProof/>
        </w:rPr>
        <w:t>Graveley, B.R., Brooks, A.N., Carlson, J.W., Duff, M.O., Landolin, J.M., Yang, L., Artieri, C.G., van Baren, M.J., Boley, N., Booth, B.W.</w:t>
      </w:r>
      <w:r w:rsidRPr="00610911">
        <w:rPr>
          <w:i/>
          <w:noProof/>
        </w:rPr>
        <w:t>, et al.</w:t>
      </w:r>
      <w:r w:rsidRPr="00610911">
        <w:rPr>
          <w:noProof/>
        </w:rPr>
        <w:t xml:space="preserve"> (2011). The developmental transcriptome of Drosophila melanogaster. Nature</w:t>
      </w:r>
      <w:r w:rsidRPr="00610911">
        <w:rPr>
          <w:i/>
          <w:noProof/>
        </w:rPr>
        <w:t xml:space="preserve"> 471</w:t>
      </w:r>
      <w:r w:rsidRPr="00610911">
        <w:rPr>
          <w:noProof/>
        </w:rPr>
        <w:t>, 473-479.</w:t>
      </w:r>
    </w:p>
    <w:p w14:paraId="65EEFBB7" w14:textId="77777777" w:rsidR="00610911" w:rsidRPr="00610911" w:rsidRDefault="00610911" w:rsidP="00610911">
      <w:pPr>
        <w:pStyle w:val="EndNoteBibliography"/>
        <w:spacing w:after="0"/>
        <w:rPr>
          <w:noProof/>
        </w:rPr>
      </w:pPr>
      <w:r w:rsidRPr="00610911">
        <w:rPr>
          <w:noProof/>
        </w:rPr>
        <w:t>Gromak, N., West, S., and Proudfoot, N.J. (2006). Pause sites promote transcriptional termination of mammalian RNA polymerase II. Mol Cell Biol</w:t>
      </w:r>
      <w:r w:rsidRPr="00610911">
        <w:rPr>
          <w:i/>
          <w:noProof/>
        </w:rPr>
        <w:t xml:space="preserve"> 26</w:t>
      </w:r>
      <w:r w:rsidRPr="00610911">
        <w:rPr>
          <w:noProof/>
        </w:rPr>
        <w:t>, 3986-3996.</w:t>
      </w:r>
    </w:p>
    <w:p w14:paraId="5267C349" w14:textId="77777777" w:rsidR="00610911" w:rsidRPr="00610911" w:rsidRDefault="00610911" w:rsidP="00610911">
      <w:pPr>
        <w:pStyle w:val="EndNoteBibliography"/>
        <w:spacing w:after="0"/>
        <w:rPr>
          <w:noProof/>
        </w:rPr>
      </w:pPr>
      <w:r w:rsidRPr="00610911">
        <w:rPr>
          <w:noProof/>
        </w:rPr>
        <w:t>Harrison, M.M., Li, X.Y., Kaplan, T., Botchan, M.R., and Eisen, M.B. (2011). Zelda binding in the early Drosophila melanogaster embryo marks regions subsequently activated at the maternal-to-zygotic transition. PLoS Genet</w:t>
      </w:r>
      <w:r w:rsidRPr="00610911">
        <w:rPr>
          <w:i/>
          <w:noProof/>
        </w:rPr>
        <w:t xml:space="preserve"> 7</w:t>
      </w:r>
      <w:r w:rsidRPr="00610911">
        <w:rPr>
          <w:noProof/>
        </w:rPr>
        <w:t>, e1002266.</w:t>
      </w:r>
    </w:p>
    <w:p w14:paraId="5F488026" w14:textId="77777777" w:rsidR="00610911" w:rsidRPr="00610911" w:rsidRDefault="00610911" w:rsidP="00610911">
      <w:pPr>
        <w:pStyle w:val="EndNoteBibliography"/>
        <w:spacing w:after="0"/>
        <w:rPr>
          <w:noProof/>
        </w:rPr>
      </w:pPr>
      <w:r w:rsidRPr="00610911">
        <w:rPr>
          <w:noProof/>
        </w:rPr>
        <w:t>Khodor, Y.L., Rodriguez, J., Abruzzi, K.C., Tang, C.H.A., Marr, M.T., and Rosbash, M. (2011). Nascent-seq indicates widespread cotranscriptional pre-mRNA splicing in Drosophila. Genes &amp;amp; Development</w:t>
      </w:r>
      <w:r w:rsidRPr="00610911">
        <w:rPr>
          <w:i/>
          <w:noProof/>
        </w:rPr>
        <w:t xml:space="preserve"> 25</w:t>
      </w:r>
      <w:r w:rsidRPr="00610911">
        <w:rPr>
          <w:noProof/>
        </w:rPr>
        <w:t>, 2502-2512.</w:t>
      </w:r>
    </w:p>
    <w:p w14:paraId="788B839D" w14:textId="77777777" w:rsidR="00610911" w:rsidRPr="00610911" w:rsidRDefault="00610911" w:rsidP="00610911">
      <w:pPr>
        <w:pStyle w:val="EndNoteBibliography"/>
        <w:spacing w:after="0"/>
        <w:rPr>
          <w:noProof/>
        </w:rPr>
      </w:pPr>
      <w:r w:rsidRPr="00610911">
        <w:rPr>
          <w:noProof/>
        </w:rPr>
        <w:t>Li, X.Y., Harrison, M.M., Villalta, J.E., Kaplan, T., and Eisen, M.B. (2014). Establishment of regions of genomic activity during the Drosophila maternal to zygotic transition. Elife</w:t>
      </w:r>
      <w:r w:rsidRPr="00610911">
        <w:rPr>
          <w:i/>
          <w:noProof/>
        </w:rPr>
        <w:t xml:space="preserve"> 3</w:t>
      </w:r>
      <w:r w:rsidRPr="00610911">
        <w:rPr>
          <w:noProof/>
        </w:rPr>
        <w:t>.</w:t>
      </w:r>
    </w:p>
    <w:p w14:paraId="442D4CC6" w14:textId="77777777" w:rsidR="00610911" w:rsidRPr="00610911" w:rsidRDefault="00610911" w:rsidP="00610911">
      <w:pPr>
        <w:pStyle w:val="EndNoteBibliography"/>
        <w:spacing w:after="0"/>
        <w:rPr>
          <w:noProof/>
        </w:rPr>
      </w:pPr>
      <w:r w:rsidRPr="00610911">
        <w:rPr>
          <w:noProof/>
        </w:rPr>
        <w:t>Liang, H.L., Nien, C.Y., Liu, H.Y., Metzstein, M.M., Kirov, N., and Rushlow, C. (2008). The zinc-finger protein Zelda is a key activator of the early zygotic genome in Drosophila. Nature</w:t>
      </w:r>
      <w:r w:rsidRPr="00610911">
        <w:rPr>
          <w:i/>
          <w:noProof/>
        </w:rPr>
        <w:t xml:space="preserve"> 456</w:t>
      </w:r>
      <w:r w:rsidRPr="00610911">
        <w:rPr>
          <w:noProof/>
        </w:rPr>
        <w:t>, 400-403.</w:t>
      </w:r>
    </w:p>
    <w:p w14:paraId="6CBE5428" w14:textId="77777777" w:rsidR="00610911" w:rsidRPr="00610911" w:rsidRDefault="00610911" w:rsidP="00610911">
      <w:pPr>
        <w:pStyle w:val="EndNoteBibliography"/>
        <w:spacing w:after="0"/>
        <w:rPr>
          <w:noProof/>
        </w:rPr>
      </w:pPr>
      <w:r w:rsidRPr="00610911">
        <w:rPr>
          <w:noProof/>
        </w:rPr>
        <w:t>Nechaev, S., and Adelman, K. (2008). Promoter-proximal Pol II: when stalling speeds things up. Cell Cycle</w:t>
      </w:r>
      <w:r w:rsidRPr="00610911">
        <w:rPr>
          <w:i/>
          <w:noProof/>
        </w:rPr>
        <w:t xml:space="preserve"> 7</w:t>
      </w:r>
      <w:r w:rsidRPr="00610911">
        <w:rPr>
          <w:noProof/>
        </w:rPr>
        <w:t>, 1539-1544.</w:t>
      </w:r>
    </w:p>
    <w:p w14:paraId="656DDE5A" w14:textId="77777777" w:rsidR="00610911" w:rsidRPr="00610911" w:rsidRDefault="00610911" w:rsidP="00610911">
      <w:pPr>
        <w:pStyle w:val="EndNoteBibliography"/>
        <w:spacing w:after="0"/>
        <w:rPr>
          <w:noProof/>
        </w:rPr>
      </w:pPr>
      <w:r w:rsidRPr="00610911">
        <w:rPr>
          <w:noProof/>
        </w:rPr>
        <w:t>Nechaev, S., Fargo, D.C., dos Santos, G., Liu, L., Gao, Y., and Adelman, K. (2010). Global Analysis of Short RNAs Reveals Widespread Promoter-Proximal Stalling and Arrest of Pol II in Drosophila. Science</w:t>
      </w:r>
      <w:r w:rsidRPr="00610911">
        <w:rPr>
          <w:i/>
          <w:noProof/>
        </w:rPr>
        <w:t xml:space="preserve"> 327</w:t>
      </w:r>
      <w:r w:rsidRPr="00610911">
        <w:rPr>
          <w:noProof/>
        </w:rPr>
        <w:t>, 335-338.</w:t>
      </w:r>
    </w:p>
    <w:p w14:paraId="4203FE63" w14:textId="77777777" w:rsidR="00610911" w:rsidRPr="00610911" w:rsidRDefault="00610911" w:rsidP="00610911">
      <w:pPr>
        <w:pStyle w:val="EndNoteBibliography"/>
        <w:spacing w:after="0"/>
        <w:rPr>
          <w:noProof/>
        </w:rPr>
      </w:pPr>
      <w:r w:rsidRPr="00610911">
        <w:rPr>
          <w:noProof/>
        </w:rPr>
        <w:t>Perry, M.W., Boettiger, A.N., Bothma, J.P., and Levine, M. (2010). Shadow Enhancers Foster Robustness of Drosophila Gastrulation. Current Biology</w:t>
      </w:r>
      <w:r w:rsidRPr="00610911">
        <w:rPr>
          <w:i/>
          <w:noProof/>
        </w:rPr>
        <w:t xml:space="preserve"> 20</w:t>
      </w:r>
      <w:r w:rsidRPr="00610911">
        <w:rPr>
          <w:noProof/>
        </w:rPr>
        <w:t>, 1562-1567.</w:t>
      </w:r>
    </w:p>
    <w:p w14:paraId="12C2AAFC" w14:textId="77777777" w:rsidR="00610911" w:rsidRPr="00610911" w:rsidRDefault="00610911" w:rsidP="00610911">
      <w:pPr>
        <w:pStyle w:val="EndNoteBibliography"/>
        <w:spacing w:after="0"/>
        <w:rPr>
          <w:noProof/>
        </w:rPr>
      </w:pPr>
      <w:r w:rsidRPr="00610911">
        <w:rPr>
          <w:noProof/>
        </w:rPr>
        <w:lastRenderedPageBreak/>
        <w:t>Pritchard, D.K., and Schubiger, G. (1996). Activation of transcription in Drosophila embryos is a gradual process mediated by the nucleocytoplasmic ratio. Genes Dev</w:t>
      </w:r>
      <w:r w:rsidRPr="00610911">
        <w:rPr>
          <w:i/>
          <w:noProof/>
        </w:rPr>
        <w:t xml:space="preserve"> 10</w:t>
      </w:r>
      <w:r w:rsidRPr="00610911">
        <w:rPr>
          <w:noProof/>
        </w:rPr>
        <w:t>, 1131-1142.</w:t>
      </w:r>
    </w:p>
    <w:p w14:paraId="21342A6C" w14:textId="77777777" w:rsidR="00610911" w:rsidRPr="00610911" w:rsidRDefault="00610911" w:rsidP="00610911">
      <w:pPr>
        <w:pStyle w:val="EndNoteBibliography"/>
        <w:spacing w:after="0"/>
        <w:rPr>
          <w:noProof/>
        </w:rPr>
      </w:pPr>
      <w:r w:rsidRPr="00610911">
        <w:rPr>
          <w:noProof/>
        </w:rPr>
        <w:t>Roberts, A., Trapnell, C., Donaghey, J., Rinn, J.L., and Pachter, L. (2011). Improving RNA-Seq expression estimates by correcting for fragment bias. Genome Biol</w:t>
      </w:r>
      <w:r w:rsidRPr="00610911">
        <w:rPr>
          <w:i/>
          <w:noProof/>
        </w:rPr>
        <w:t xml:space="preserve"> 12</w:t>
      </w:r>
      <w:r w:rsidRPr="00610911">
        <w:rPr>
          <w:noProof/>
        </w:rPr>
        <w:t>, R22.</w:t>
      </w:r>
    </w:p>
    <w:p w14:paraId="57FAE9E2" w14:textId="77777777" w:rsidR="00610911" w:rsidRPr="00610911" w:rsidRDefault="00610911" w:rsidP="00610911">
      <w:pPr>
        <w:pStyle w:val="EndNoteBibliography"/>
        <w:spacing w:after="0"/>
        <w:rPr>
          <w:noProof/>
        </w:rPr>
      </w:pPr>
      <w:r w:rsidRPr="00610911">
        <w:rPr>
          <w:noProof/>
        </w:rPr>
        <w:t>Rodriguez, J., Tang, C.-H.A., Khodor, Y.L., Vodala, S., Menet, J.S., and Rosbash, M. (2013). Nascent-Seq analysis of Drosophila cycling gene expression. Proceedings of the National Academy of Sciences</w:t>
      </w:r>
      <w:r w:rsidRPr="00610911">
        <w:rPr>
          <w:i/>
          <w:noProof/>
        </w:rPr>
        <w:t xml:space="preserve"> 110</w:t>
      </w:r>
      <w:r w:rsidRPr="00610911">
        <w:rPr>
          <w:noProof/>
        </w:rPr>
        <w:t>, E275-284.</w:t>
      </w:r>
    </w:p>
    <w:p w14:paraId="4C7A1284" w14:textId="77777777" w:rsidR="00610911" w:rsidRPr="00610911" w:rsidRDefault="00610911" w:rsidP="00610911">
      <w:pPr>
        <w:pStyle w:val="EndNoteBibliography"/>
        <w:spacing w:after="0"/>
        <w:rPr>
          <w:noProof/>
        </w:rPr>
      </w:pPr>
      <w:r w:rsidRPr="00610911">
        <w:rPr>
          <w:noProof/>
        </w:rPr>
        <w:t>Schneider, D.S., Hudson, K.L., Lin, T.Y., and Anderson, K.V. (1991). Dominant and recessive mutations define functional domains of Toll, a transmembrane protein required for dorsal-ventral polarity in the Drosophila embryo. Genes Dev</w:t>
      </w:r>
      <w:r w:rsidRPr="00610911">
        <w:rPr>
          <w:i/>
          <w:noProof/>
        </w:rPr>
        <w:t xml:space="preserve"> 5</w:t>
      </w:r>
      <w:r w:rsidRPr="00610911">
        <w:rPr>
          <w:noProof/>
        </w:rPr>
        <w:t>, 797-807.</w:t>
      </w:r>
    </w:p>
    <w:p w14:paraId="621E9656" w14:textId="77777777" w:rsidR="00610911" w:rsidRPr="00610911" w:rsidRDefault="00610911" w:rsidP="00610911">
      <w:pPr>
        <w:pStyle w:val="EndNoteBibliography"/>
        <w:spacing w:after="0"/>
        <w:rPr>
          <w:noProof/>
        </w:rPr>
      </w:pPr>
      <w:r w:rsidRPr="00610911">
        <w:rPr>
          <w:noProof/>
        </w:rPr>
        <w:t>Tadros, W., Goldman, A.L., Babak, T., Menzies, F., Vardy, L., Orr-Weaver, T., Hughes, T.R., Westwood, J.T., Smibert, C.A., and Lipshitz, H.D. (2007). SMAUG is a major regulator of maternal mRNA destabilization in Drosophila and its translation is activated by the PAN GU kinase. Dev Cell</w:t>
      </w:r>
      <w:r w:rsidRPr="00610911">
        <w:rPr>
          <w:i/>
          <w:noProof/>
        </w:rPr>
        <w:t xml:space="preserve"> 12</w:t>
      </w:r>
      <w:r w:rsidRPr="00610911">
        <w:rPr>
          <w:noProof/>
        </w:rPr>
        <w:t>, 143-155.</w:t>
      </w:r>
    </w:p>
    <w:p w14:paraId="4F13DC79" w14:textId="77777777" w:rsidR="00610911" w:rsidRPr="00610911" w:rsidRDefault="00610911" w:rsidP="00610911">
      <w:pPr>
        <w:pStyle w:val="EndNoteBibliography"/>
        <w:spacing w:after="0"/>
        <w:rPr>
          <w:noProof/>
        </w:rPr>
      </w:pPr>
      <w:r w:rsidRPr="00610911">
        <w:rPr>
          <w:noProof/>
        </w:rPr>
        <w:t>Tadros, W., and Lipshitz, H.D. (2009). The maternal-to-zygotic transition: a play in two acts. Development</w:t>
      </w:r>
      <w:r w:rsidRPr="00610911">
        <w:rPr>
          <w:i/>
          <w:noProof/>
        </w:rPr>
        <w:t xml:space="preserve"> 136</w:t>
      </w:r>
      <w:r w:rsidRPr="00610911">
        <w:rPr>
          <w:noProof/>
        </w:rPr>
        <w:t>, 3033-3042.</w:t>
      </w:r>
    </w:p>
    <w:p w14:paraId="78C3EDE2" w14:textId="77777777" w:rsidR="00610911" w:rsidRPr="00610911" w:rsidRDefault="00610911" w:rsidP="00610911">
      <w:pPr>
        <w:pStyle w:val="EndNoteBibliography"/>
        <w:spacing w:after="0"/>
        <w:rPr>
          <w:noProof/>
        </w:rPr>
      </w:pPr>
      <w:r w:rsidRPr="00610911">
        <w:rPr>
          <w:noProof/>
        </w:rPr>
        <w:t>Thomsen, S., Anders, S., Janga, S.C., Huber, W., and Alonso, C.R. (2010). Genome-wide analysis of mRNA decay patterns during early Drosophila development. Genome biology</w:t>
      </w:r>
      <w:r w:rsidRPr="00610911">
        <w:rPr>
          <w:i/>
          <w:noProof/>
        </w:rPr>
        <w:t xml:space="preserve"> 11</w:t>
      </w:r>
      <w:r w:rsidRPr="00610911">
        <w:rPr>
          <w:noProof/>
        </w:rPr>
        <w:t>, R93.</w:t>
      </w:r>
    </w:p>
    <w:p w14:paraId="4CA3210C" w14:textId="77777777" w:rsidR="00610911" w:rsidRPr="00610911" w:rsidRDefault="00610911" w:rsidP="00610911">
      <w:pPr>
        <w:pStyle w:val="EndNoteBibliography"/>
        <w:spacing w:after="0"/>
        <w:rPr>
          <w:noProof/>
        </w:rPr>
      </w:pPr>
      <w:r w:rsidRPr="00610911">
        <w:rPr>
          <w:noProof/>
        </w:rPr>
        <w:t>Tomancak, P., Beaton, A., Weiszmann, R., Kwan, E., Shu, S., Lewis, S.E., Richards, S., Ashburner, M., Hartenstein, V., and Celniker, S.E. (2002). Systematic determination of patterns of gene expression during Drosophila embryogenesis. Genome Biol</w:t>
      </w:r>
      <w:r w:rsidRPr="00610911">
        <w:rPr>
          <w:i/>
          <w:noProof/>
        </w:rPr>
        <w:t xml:space="preserve"> 3</w:t>
      </w:r>
      <w:r w:rsidRPr="00610911">
        <w:rPr>
          <w:noProof/>
        </w:rPr>
        <w:t>, 0081-0088.</w:t>
      </w:r>
    </w:p>
    <w:p w14:paraId="7897FC30" w14:textId="77777777" w:rsidR="00610911" w:rsidRPr="00610911" w:rsidRDefault="00610911" w:rsidP="00610911">
      <w:pPr>
        <w:pStyle w:val="EndNoteBibliography"/>
        <w:spacing w:after="0"/>
        <w:rPr>
          <w:noProof/>
        </w:rPr>
      </w:pPr>
      <w:r w:rsidRPr="00610911">
        <w:rPr>
          <w:noProof/>
        </w:rPr>
        <w:t>Wuarin, J., and Schibler, U. (1994). Physical isolation of nascent RNA chains transcribed by RNA polymerase II: evidence for cotranscriptional splicing. Molecular and Cellular Biology</w:t>
      </w:r>
      <w:r w:rsidRPr="00610911">
        <w:rPr>
          <w:i/>
          <w:noProof/>
        </w:rPr>
        <w:t xml:space="preserve"> 14</w:t>
      </w:r>
      <w:r w:rsidRPr="00610911">
        <w:rPr>
          <w:noProof/>
        </w:rPr>
        <w:t>, 7219-7225.</w:t>
      </w:r>
    </w:p>
    <w:p w14:paraId="1249F3D2" w14:textId="77777777" w:rsidR="00610911" w:rsidRPr="00610911" w:rsidRDefault="00610911" w:rsidP="00610911">
      <w:pPr>
        <w:pStyle w:val="EndNoteBibliography"/>
        <w:spacing w:after="0"/>
        <w:rPr>
          <w:noProof/>
        </w:rPr>
      </w:pPr>
      <w:r w:rsidRPr="00610911">
        <w:rPr>
          <w:noProof/>
        </w:rPr>
        <w:t>Xu, Z., Chen, H., Ling, J., Yu, D., Struffi, P., and Small, S. (2014). Impacts of the ubiquitous factor Zelda on Bicoid-dependent DNA binding and transcription in Drosophila. Genes &amp;amp; Development</w:t>
      </w:r>
      <w:r w:rsidRPr="00610911">
        <w:rPr>
          <w:i/>
          <w:noProof/>
        </w:rPr>
        <w:t xml:space="preserve"> 28</w:t>
      </w:r>
      <w:r w:rsidRPr="00610911">
        <w:rPr>
          <w:noProof/>
        </w:rPr>
        <w:t>, 608-621.</w:t>
      </w:r>
    </w:p>
    <w:p w14:paraId="3CAE9A62" w14:textId="77777777" w:rsidR="00610911" w:rsidRPr="00610911" w:rsidRDefault="00610911" w:rsidP="00610911">
      <w:pPr>
        <w:pStyle w:val="EndNoteBibliography"/>
        <w:rPr>
          <w:noProof/>
        </w:rPr>
      </w:pPr>
      <w:r w:rsidRPr="00610911">
        <w:rPr>
          <w:noProof/>
        </w:rPr>
        <w:t>Zeitlinger, J., Stark, A., Kellis, M., Hong, J.-W., Nechaev, S., Adelman, K., Levine, M., and Young, R.A. (2007). RNA polymerase stalling at developmental control genes in the Drosophila melanogaster embryo. Nature genetics</w:t>
      </w:r>
      <w:r w:rsidRPr="00610911">
        <w:rPr>
          <w:i/>
          <w:noProof/>
        </w:rPr>
        <w:t xml:space="preserve"> 39</w:t>
      </w:r>
      <w:r w:rsidRPr="00610911">
        <w:rPr>
          <w:noProof/>
        </w:rPr>
        <w:t>, 1512-1516.</w:t>
      </w:r>
    </w:p>
    <w:p w14:paraId="4BE77F31" w14:textId="4C8F9E09" w:rsidR="00692974" w:rsidRDefault="0093726A" w:rsidP="00392443">
      <w:pPr>
        <w:pStyle w:val="Heading4"/>
        <w:spacing w:line="480" w:lineRule="auto"/>
      </w:pPr>
      <w:r>
        <w:fldChar w:fldCharType="end"/>
      </w:r>
    </w:p>
    <w:sectPr w:rsidR="0069297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Albert Courey" w:date="2015-11-13T14:04:00Z" w:initials="AC">
    <w:p w14:paraId="5AD7ED5E" w14:textId="68B3B09E" w:rsidR="00266E67" w:rsidRDefault="00266E67">
      <w:pPr>
        <w:pStyle w:val="CommentText"/>
      </w:pPr>
      <w:r>
        <w:rPr>
          <w:rStyle w:val="CommentReference"/>
        </w:rPr>
        <w:annotationRef/>
      </w:r>
      <w:r>
        <w:t>Not clear. I’m thinking that you don’t really mean a gradient but just a layer of 1.7 M sucrose underneath a layer of 0.8 M sucrose. Is that right? I’ve rewritten accordingly, but if I’m wrong then you need to rewrite. Fill in x, y, and z.</w:t>
      </w:r>
    </w:p>
  </w:comment>
  <w:comment w:id="38" w:author="Albert Courey" w:date="2015-11-13T14:16:00Z" w:initials="AC">
    <w:p w14:paraId="32AA185F" w14:textId="77EA93D8" w:rsidR="00266E67" w:rsidRDefault="00266E67">
      <w:pPr>
        <w:pStyle w:val="CommentText"/>
      </w:pPr>
      <w:r>
        <w:rPr>
          <w:rStyle w:val="CommentReference"/>
        </w:rPr>
        <w:annotationRef/>
      </w:r>
      <w:r>
        <w:t>What does it mean for an intron to exhibit no splicing? That begs the definition of an intron. But anyway, I guess you are only talking about things that are annotated as introns.</w:t>
      </w:r>
    </w:p>
  </w:comment>
  <w:comment w:id="44" w:author="Albert Courey" w:date="2015-11-13T14:55:00Z" w:initials="AC">
    <w:p w14:paraId="3E8A4C63" w14:textId="0A73C36B" w:rsidR="000D3260" w:rsidRDefault="000D3260">
      <w:pPr>
        <w:pStyle w:val="CommentText"/>
      </w:pPr>
      <w:r>
        <w:rPr>
          <w:rStyle w:val="CommentReference"/>
        </w:rPr>
        <w:annotationRef/>
      </w:r>
      <w:r>
        <w:t>This is a trivial result just related to the way the libraries were made. Have you looked at the polyadenylated transcripts that fall the farthest from the diagonal to see if there are any commonalities?</w:t>
      </w:r>
    </w:p>
  </w:comment>
  <w:comment w:id="45" w:author="Albert Courey" w:date="2015-11-13T14:51:00Z" w:initials="AC">
    <w:p w14:paraId="5E50BB1D" w14:textId="60B9F114" w:rsidR="00292E46" w:rsidRDefault="00292E46">
      <w:pPr>
        <w:pStyle w:val="CommentText"/>
      </w:pPr>
      <w:r>
        <w:rPr>
          <w:rStyle w:val="CommentReference"/>
        </w:rPr>
        <w:annotationRef/>
      </w:r>
      <w:r>
        <w:t>I think it would be better to move the stuff about Pol II pausing from Chapter 2 into this chapter and combine it with the material in this section.</w:t>
      </w:r>
    </w:p>
  </w:comment>
  <w:comment w:id="48" w:author="Albert Courey" w:date="2015-11-13T14:56:00Z" w:initials="AC">
    <w:p w14:paraId="37726481" w14:textId="4336BD2D" w:rsidR="00874239" w:rsidRDefault="00874239">
      <w:pPr>
        <w:pStyle w:val="CommentText"/>
      </w:pPr>
      <w:r>
        <w:rPr>
          <w:rStyle w:val="CommentReference"/>
        </w:rPr>
        <w:annotationRef/>
      </w:r>
      <w:r>
        <w:t>These graphs need a much clearer explanation. I don’t understand them.</w:t>
      </w:r>
      <w:r w:rsidR="0029262B">
        <w:t xml:space="preserve"> For example, why does the x axis goo from -1 to +1. Is the transcriptional start site at 0 or is it at -1?</w:t>
      </w:r>
      <w:bookmarkStart w:id="49" w:name="_GoBack"/>
      <w:bookmarkEnd w:id="49"/>
    </w:p>
  </w:comment>
  <w:comment w:id="51" w:author="Albert Courey" w:date="2015-11-13T14:36:00Z" w:initials="AC">
    <w:p w14:paraId="7E357B49" w14:textId="56562FD6" w:rsidR="00C12444" w:rsidRDefault="00C12444">
      <w:pPr>
        <w:pStyle w:val="CommentText"/>
      </w:pPr>
      <w:r>
        <w:rPr>
          <w:rStyle w:val="CommentReference"/>
        </w:rPr>
        <w:annotationRef/>
      </w:r>
      <w:r>
        <w:t>This needs to be beefed up.</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3D1B67" w14:textId="77777777" w:rsidR="00266E67" w:rsidRDefault="00266E67">
      <w:pPr>
        <w:spacing w:after="0"/>
      </w:pPr>
      <w:r>
        <w:separator/>
      </w:r>
    </w:p>
  </w:endnote>
  <w:endnote w:type="continuationSeparator" w:id="0">
    <w:p w14:paraId="56A8F04A" w14:textId="77777777" w:rsidR="00266E67" w:rsidRDefault="00266E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AF5E49" w14:textId="77777777" w:rsidR="00266E67" w:rsidRDefault="00266E67">
      <w:r>
        <w:separator/>
      </w:r>
    </w:p>
  </w:footnote>
  <w:footnote w:type="continuationSeparator" w:id="0">
    <w:p w14:paraId="5DC6F9A6" w14:textId="77777777" w:rsidR="00266E67" w:rsidRDefault="00266E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BFFBC8"/>
    <w:multiLevelType w:val="multilevel"/>
    <w:tmpl w:val="85BCF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ED0B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EN.Layout" w:val="&lt;ENLayout&gt;&lt;Style&gt;Cel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385&lt;/item&gt;&lt;item&gt;1150&lt;/item&gt;&lt;item&gt;1350&lt;/item&gt;&lt;item&gt;1471&lt;/item&gt;&lt;item&gt;1782&lt;/item&gt;&lt;item&gt;1928&lt;/item&gt;&lt;item&gt;2081&lt;/item&gt;&lt;item&gt;3006&lt;/item&gt;&lt;item&gt;3010&lt;/item&gt;&lt;item&gt;3044&lt;/item&gt;&lt;item&gt;3144&lt;/item&gt;&lt;item&gt;3146&lt;/item&gt;&lt;item&gt;3147&lt;/item&gt;&lt;item&gt;3149&lt;/item&gt;&lt;item&gt;3150&lt;/item&gt;&lt;item&gt;3151&lt;/item&gt;&lt;item&gt;3152&lt;/item&gt;&lt;item&gt;3153&lt;/item&gt;&lt;item&gt;3154&lt;/item&gt;&lt;item&gt;3155&lt;/item&gt;&lt;item&gt;3156&lt;/item&gt;&lt;item&gt;3157&lt;/item&gt;&lt;item&gt;3159&lt;/item&gt;&lt;item&gt;3161&lt;/item&gt;&lt;item&gt;3162&lt;/item&gt;&lt;item&gt;3163&lt;/item&gt;&lt;item&gt;3164&lt;/item&gt;&lt;item&gt;3165&lt;/item&gt;&lt;item&gt;3166&lt;/item&gt;&lt;/record-ids&gt;&lt;/item&gt;&lt;/Libraries&gt;"/>
  </w:docVars>
  <w:rsids>
    <w:rsidRoot w:val="00590D07"/>
    <w:rsid w:val="00011C8B"/>
    <w:rsid w:val="000761A6"/>
    <w:rsid w:val="000778C7"/>
    <w:rsid w:val="000D3260"/>
    <w:rsid w:val="000E6892"/>
    <w:rsid w:val="00127FD7"/>
    <w:rsid w:val="00131A23"/>
    <w:rsid w:val="00151771"/>
    <w:rsid w:val="00197D12"/>
    <w:rsid w:val="00205682"/>
    <w:rsid w:val="00207E2F"/>
    <w:rsid w:val="00241459"/>
    <w:rsid w:val="002534AA"/>
    <w:rsid w:val="00266E67"/>
    <w:rsid w:val="0029262B"/>
    <w:rsid w:val="00292E46"/>
    <w:rsid w:val="002C2A48"/>
    <w:rsid w:val="002C43ED"/>
    <w:rsid w:val="002C6B01"/>
    <w:rsid w:val="002F2A73"/>
    <w:rsid w:val="002F4B7D"/>
    <w:rsid w:val="003369DA"/>
    <w:rsid w:val="00352387"/>
    <w:rsid w:val="003670B6"/>
    <w:rsid w:val="00392443"/>
    <w:rsid w:val="003A1156"/>
    <w:rsid w:val="004011C8"/>
    <w:rsid w:val="0041031A"/>
    <w:rsid w:val="00427CB5"/>
    <w:rsid w:val="004311A5"/>
    <w:rsid w:val="00452672"/>
    <w:rsid w:val="004611B3"/>
    <w:rsid w:val="004901DE"/>
    <w:rsid w:val="004B1FFD"/>
    <w:rsid w:val="004E29B3"/>
    <w:rsid w:val="005266FA"/>
    <w:rsid w:val="00536021"/>
    <w:rsid w:val="00554634"/>
    <w:rsid w:val="00556A1F"/>
    <w:rsid w:val="00561695"/>
    <w:rsid w:val="00590D07"/>
    <w:rsid w:val="00593895"/>
    <w:rsid w:val="005A5F61"/>
    <w:rsid w:val="005A7761"/>
    <w:rsid w:val="005B4A33"/>
    <w:rsid w:val="005B672F"/>
    <w:rsid w:val="005E5117"/>
    <w:rsid w:val="00610911"/>
    <w:rsid w:val="00612FFD"/>
    <w:rsid w:val="0061791A"/>
    <w:rsid w:val="00636044"/>
    <w:rsid w:val="00641A4D"/>
    <w:rsid w:val="006755D4"/>
    <w:rsid w:val="00690E1A"/>
    <w:rsid w:val="00692974"/>
    <w:rsid w:val="006B09BB"/>
    <w:rsid w:val="00711590"/>
    <w:rsid w:val="00733885"/>
    <w:rsid w:val="00742CD1"/>
    <w:rsid w:val="00784D58"/>
    <w:rsid w:val="00805066"/>
    <w:rsid w:val="0083242A"/>
    <w:rsid w:val="00874239"/>
    <w:rsid w:val="008B7B7F"/>
    <w:rsid w:val="008D226D"/>
    <w:rsid w:val="008D6863"/>
    <w:rsid w:val="008E6909"/>
    <w:rsid w:val="00931F1D"/>
    <w:rsid w:val="009344D2"/>
    <w:rsid w:val="0093726A"/>
    <w:rsid w:val="00965BCD"/>
    <w:rsid w:val="00973F2C"/>
    <w:rsid w:val="00974AF4"/>
    <w:rsid w:val="00975EA3"/>
    <w:rsid w:val="009E4EB0"/>
    <w:rsid w:val="00A42A69"/>
    <w:rsid w:val="00A67E88"/>
    <w:rsid w:val="00AA275B"/>
    <w:rsid w:val="00AA75CF"/>
    <w:rsid w:val="00AF254D"/>
    <w:rsid w:val="00B86B75"/>
    <w:rsid w:val="00B94878"/>
    <w:rsid w:val="00BC48D5"/>
    <w:rsid w:val="00BD4A44"/>
    <w:rsid w:val="00BE648A"/>
    <w:rsid w:val="00C12444"/>
    <w:rsid w:val="00C16C79"/>
    <w:rsid w:val="00C36279"/>
    <w:rsid w:val="00C80B87"/>
    <w:rsid w:val="00CB74DC"/>
    <w:rsid w:val="00CC25A8"/>
    <w:rsid w:val="00D25519"/>
    <w:rsid w:val="00D67DAC"/>
    <w:rsid w:val="00D7635C"/>
    <w:rsid w:val="00DF0E0B"/>
    <w:rsid w:val="00DF3BEE"/>
    <w:rsid w:val="00E1075F"/>
    <w:rsid w:val="00E315A3"/>
    <w:rsid w:val="00E513DE"/>
    <w:rsid w:val="00E60A07"/>
    <w:rsid w:val="00E75EF2"/>
    <w:rsid w:val="00E80EA8"/>
    <w:rsid w:val="00F22F22"/>
    <w:rsid w:val="00F37FD0"/>
    <w:rsid w:val="00F71471"/>
    <w:rsid w:val="00F8262E"/>
    <w:rsid w:val="00F82BCD"/>
    <w:rsid w:val="00F91986"/>
    <w:rsid w:val="00FA7F2E"/>
    <w:rsid w:val="00FE5A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40C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EndNoteBibliographyTitle">
    <w:name w:val="EndNote Bibliography Title"/>
    <w:basedOn w:val="Normal"/>
    <w:rsid w:val="0093726A"/>
    <w:pPr>
      <w:spacing w:after="0"/>
      <w:jc w:val="center"/>
    </w:pPr>
    <w:rPr>
      <w:rFonts w:ascii="Calibri" w:hAnsi="Calibri"/>
    </w:rPr>
  </w:style>
  <w:style w:type="paragraph" w:customStyle="1" w:styleId="EndNoteBibliography">
    <w:name w:val="EndNote Bibliography"/>
    <w:basedOn w:val="Normal"/>
    <w:rsid w:val="0093726A"/>
    <w:rPr>
      <w:rFonts w:ascii="Calibri" w:hAnsi="Calibri"/>
    </w:rPr>
  </w:style>
  <w:style w:type="paragraph" w:styleId="BalloonText">
    <w:name w:val="Balloon Text"/>
    <w:basedOn w:val="Normal"/>
    <w:link w:val="BalloonTextChar"/>
    <w:semiHidden/>
    <w:unhideWhenUsed/>
    <w:rsid w:val="00690E1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690E1A"/>
    <w:rPr>
      <w:rFonts w:ascii="Lucida Grande" w:hAnsi="Lucida Grande" w:cs="Lucida Grande"/>
      <w:sz w:val="18"/>
      <w:szCs w:val="18"/>
    </w:rPr>
  </w:style>
  <w:style w:type="character" w:styleId="CommentReference">
    <w:name w:val="annotation reference"/>
    <w:basedOn w:val="DefaultParagraphFont"/>
    <w:semiHidden/>
    <w:unhideWhenUsed/>
    <w:rsid w:val="00690E1A"/>
    <w:rPr>
      <w:sz w:val="18"/>
      <w:szCs w:val="18"/>
    </w:rPr>
  </w:style>
  <w:style w:type="paragraph" w:styleId="CommentText">
    <w:name w:val="annotation text"/>
    <w:basedOn w:val="Normal"/>
    <w:link w:val="CommentTextChar"/>
    <w:semiHidden/>
    <w:unhideWhenUsed/>
    <w:rsid w:val="00690E1A"/>
  </w:style>
  <w:style w:type="character" w:customStyle="1" w:styleId="CommentTextChar">
    <w:name w:val="Comment Text Char"/>
    <w:basedOn w:val="DefaultParagraphFont"/>
    <w:link w:val="CommentText"/>
    <w:semiHidden/>
    <w:rsid w:val="00690E1A"/>
  </w:style>
  <w:style w:type="paragraph" w:styleId="CommentSubject">
    <w:name w:val="annotation subject"/>
    <w:basedOn w:val="CommentText"/>
    <w:next w:val="CommentText"/>
    <w:link w:val="CommentSubjectChar"/>
    <w:semiHidden/>
    <w:unhideWhenUsed/>
    <w:rsid w:val="00690E1A"/>
    <w:rPr>
      <w:b/>
      <w:bCs/>
      <w:sz w:val="20"/>
      <w:szCs w:val="20"/>
    </w:rPr>
  </w:style>
  <w:style w:type="character" w:customStyle="1" w:styleId="CommentSubjectChar">
    <w:name w:val="Comment Subject Char"/>
    <w:basedOn w:val="CommentTextChar"/>
    <w:link w:val="CommentSubject"/>
    <w:semiHidden/>
    <w:rsid w:val="00690E1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11</Pages>
  <Words>9154</Words>
  <Characters>50718</Characters>
  <Application>Microsoft Macintosh Word</Application>
  <DocSecurity>0</DocSecurity>
  <Lines>874</Lines>
  <Paragraphs>296</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59576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Albert Courey</cp:lastModifiedBy>
  <cp:revision>61</cp:revision>
  <cp:lastPrinted>2015-11-12T17:58:00Z</cp:lastPrinted>
  <dcterms:created xsi:type="dcterms:W3CDTF">2015-11-03T02:51:00Z</dcterms:created>
  <dcterms:modified xsi:type="dcterms:W3CDTF">2015-11-13T22:56:00Z</dcterms:modified>
</cp:coreProperties>
</file>