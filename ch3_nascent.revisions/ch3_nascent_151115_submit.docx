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929377A" w:rsidR="00692974" w:rsidRDefault="002C6B01" w:rsidP="00F56974">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F56974">
      <w:pPr>
        <w:pStyle w:val="Heading4"/>
        <w:spacing w:line="480" w:lineRule="auto"/>
        <w:rPr>
          <w:ins w:id="1" w:author="Michael Chambers" w:date="2015-11-15T21:47:00Z"/>
        </w:rPr>
      </w:pPr>
      <w:bookmarkStart w:id="2" w:name="michael-chambers"/>
      <w:bookmarkStart w:id="3" w:name="abstract"/>
      <w:bookmarkEnd w:id="2"/>
      <w:bookmarkEnd w:id="3"/>
      <w:r>
        <w:t>Abstract</w:t>
      </w:r>
    </w:p>
    <w:p w14:paraId="058F2AFA" w14:textId="22C52DAB" w:rsidR="00F56974" w:rsidRDefault="00F56974">
      <w:pPr>
        <w:pStyle w:val="BodyText"/>
        <w:spacing w:line="480" w:lineRule="auto"/>
        <w:rPr>
          <w:ins w:id="4" w:author="Michael Chambers" w:date="2015-11-15T22:10:00Z"/>
        </w:rPr>
        <w:pPrChange w:id="5" w:author="Michael Chambers" w:date="2015-11-15T22:02:00Z">
          <w:pPr>
            <w:pStyle w:val="Heading4"/>
            <w:spacing w:line="480" w:lineRule="auto"/>
          </w:pPr>
        </w:pPrChange>
      </w:pPr>
      <w:ins w:id="6" w:author="Michael Chambers" w:date="2015-11-15T21:47:00Z">
        <w:r>
          <w:tab/>
        </w:r>
      </w:ins>
      <w:ins w:id="7" w:author="Michael Chambers" w:date="2015-11-15T21:55:00Z">
        <w:r>
          <w:t xml:space="preserve">In dynamic systems </w:t>
        </w:r>
      </w:ins>
      <w:ins w:id="8" w:author="Michael Chambers" w:date="2015-11-15T22:06:00Z">
        <w:r w:rsidR="00FC2524">
          <w:t>such as</w:t>
        </w:r>
      </w:ins>
      <w:ins w:id="9" w:author="Michael Chambers" w:date="2015-11-15T21:55:00Z">
        <w:r>
          <w:t xml:space="preserve"> the </w:t>
        </w:r>
      </w:ins>
      <w:ins w:id="10" w:author="Michael Chambers" w:date="2015-11-15T22:06:00Z">
        <w:r w:rsidR="00FC2524">
          <w:rPr>
            <w:i/>
          </w:rPr>
          <w:t>Drosophila</w:t>
        </w:r>
      </w:ins>
      <w:ins w:id="11" w:author="Michael Chambers" w:date="2015-11-15T21:55:00Z">
        <w:r>
          <w:rPr>
            <w:i/>
          </w:rPr>
          <w:t xml:space="preserve"> </w:t>
        </w:r>
        <w:r>
          <w:t xml:space="preserve">embryo, </w:t>
        </w:r>
      </w:ins>
      <w:ins w:id="12" w:author="Michael Chambers" w:date="2015-11-15T22:01:00Z">
        <w:r>
          <w:t xml:space="preserve">the transcription rates of genes </w:t>
        </w:r>
      </w:ins>
      <w:ins w:id="13" w:author="Michael Chambers" w:date="2015-11-15T22:07:00Z">
        <w:r w:rsidR="00FC2524">
          <w:t xml:space="preserve">can rapidly </w:t>
        </w:r>
      </w:ins>
      <w:ins w:id="14" w:author="Michael Chambers" w:date="2015-11-15T22:01:00Z">
        <w:r>
          <w:t>fluctuate i</w:t>
        </w:r>
        <w:r w:rsidR="00FC2524">
          <w:t>n response to regulatory events. T</w:t>
        </w:r>
        <w:r>
          <w:t xml:space="preserve">he levels of processed mRNA, as measured by transcriptome assays such as RNA-seq, </w:t>
        </w:r>
      </w:ins>
      <w:ins w:id="15" w:author="Michael Chambers" w:date="2015-11-15T22:07:00Z">
        <w:r w:rsidR="00FC2524">
          <w:t>therefore are less</w:t>
        </w:r>
      </w:ins>
      <w:ins w:id="16" w:author="Michael Chambers" w:date="2015-11-15T22:01:00Z">
        <w:r>
          <w:t xml:space="preserve"> accurate </w:t>
        </w:r>
      </w:ins>
      <w:ins w:id="17" w:author="Michael Chambers" w:date="2015-11-15T22:07:00Z">
        <w:r w:rsidR="00FC2524">
          <w:t xml:space="preserve">as </w:t>
        </w:r>
      </w:ins>
      <w:ins w:id="18" w:author="Michael Chambers" w:date="2015-11-15T22:01:00Z">
        <w:r>
          <w:t>measurements of su</w:t>
        </w:r>
        <w:r w:rsidR="00FC2524">
          <w:t xml:space="preserve">ch transcription rates, as mRNA </w:t>
        </w:r>
        <w:r>
          <w:t xml:space="preserve">levels are not at a steady-state. Nascent-seq is </w:t>
        </w:r>
      </w:ins>
      <w:ins w:id="19" w:author="Michael Chambers" w:date="2015-11-15T22:04:00Z">
        <w:r w:rsidR="00FC2524">
          <w:t xml:space="preserve">one method </w:t>
        </w:r>
      </w:ins>
      <w:ins w:id="20" w:author="Michael Chambers" w:date="2015-11-15T22:08:00Z">
        <w:r w:rsidR="00FC2524">
          <w:t>developed</w:t>
        </w:r>
      </w:ins>
      <w:ins w:id="21" w:author="Michael Chambers" w:date="2015-11-15T22:04:00Z">
        <w:r w:rsidR="00FC2524">
          <w:t xml:space="preserve"> </w:t>
        </w:r>
      </w:ins>
      <w:ins w:id="22" w:author="Michael Chambers" w:date="2015-11-15T22:08:00Z">
        <w:r w:rsidR="00FC2524">
          <w:t>to assay the transcription rate of genes directly in these dynamic systems, bypassing the effect of differential rates of transcript synthesis, processing, an</w:t>
        </w:r>
      </w:ins>
      <w:ins w:id="23" w:author="Michael Chambers" w:date="2015-11-15T22:09:00Z">
        <w:r w:rsidR="00FC2524">
          <w:t>d</w:t>
        </w:r>
      </w:ins>
      <w:ins w:id="24" w:author="Michael Chambers" w:date="2015-11-15T22:08:00Z">
        <w:r w:rsidR="00FC2524">
          <w:t xml:space="preserve"> degradation</w:t>
        </w:r>
      </w:ins>
      <w:ins w:id="25" w:author="Michael Chambers" w:date="2015-11-15T22:09:00Z">
        <w:r w:rsidR="00FC2524">
          <w:t xml:space="preserve"> on mRNA accumulation</w:t>
        </w:r>
      </w:ins>
      <w:ins w:id="26" w:author="Michael Chambers" w:date="2015-11-15T22:08:00Z">
        <w:r w:rsidR="00FC2524">
          <w:t>.</w:t>
        </w:r>
      </w:ins>
      <w:ins w:id="27" w:author="Michael Chambers" w:date="2015-11-15T22:09:00Z">
        <w:r w:rsidR="00FC2524">
          <w:t xml:space="preserve"> </w:t>
        </w:r>
      </w:ins>
      <w:ins w:id="28" w:author="Michael Chambers" w:date="2015-11-15T22:10:00Z">
        <w:r w:rsidR="00FC2524">
          <w:t>It accomplishes this by isolating and sequencing only those transcripts bound within ternary elongation complex and therefore in the process of synthesis.</w:t>
        </w:r>
      </w:ins>
    </w:p>
    <w:p w14:paraId="2C7783B3" w14:textId="37F6612A" w:rsidR="00381AD2" w:rsidRPr="00780CC5" w:rsidRDefault="00FC2524">
      <w:pPr>
        <w:pStyle w:val="BodyText"/>
        <w:spacing w:line="480" w:lineRule="auto"/>
        <w:pPrChange w:id="29" w:author="Michael Chambers" w:date="2015-11-15T22:02:00Z">
          <w:pPr>
            <w:pStyle w:val="Heading4"/>
            <w:spacing w:line="480" w:lineRule="auto"/>
          </w:pPr>
        </w:pPrChange>
      </w:pPr>
      <w:ins w:id="30" w:author="Michael Chambers" w:date="2015-11-15T22:10:00Z">
        <w:r>
          <w:tab/>
          <w:t>In this study, we apply Nascent-seq to embryos at multiple stages of development</w:t>
        </w:r>
      </w:ins>
      <w:ins w:id="31" w:author="Michael Chambers" w:date="2015-11-15T22:11:00Z">
        <w:r>
          <w:t xml:space="preserve"> to measure these transcription rates. From this data, we obtain information about the developmental stage-specific expr</w:t>
        </w:r>
        <w:r w:rsidR="0075052C">
          <w:t xml:space="preserve">ession of each gene, as well as the distribution of </w:t>
        </w:r>
      </w:ins>
      <w:ins w:id="32" w:author="Michael Chambers" w:date="2015-11-15T22:33:00Z">
        <w:r w:rsidR="0075052C">
          <w:t xml:space="preserve">nascent transcript </w:t>
        </w:r>
        <w:r w:rsidR="00FC4975">
          <w:t>lengths for each gene. The lat</w:t>
        </w:r>
        <w:r w:rsidR="00420AAD">
          <w:t xml:space="preserve">ter serves as a readout for </w:t>
        </w:r>
      </w:ins>
      <w:ins w:id="33" w:author="Michael Chambers" w:date="2015-11-15T22:35:00Z">
        <w:r w:rsidR="001F4EA0">
          <w:t>patterns of</w:t>
        </w:r>
      </w:ins>
      <w:ins w:id="34" w:author="Michael Chambers" w:date="2015-11-15T22:33:00Z">
        <w:r w:rsidR="00420AAD">
          <w:t xml:space="preserve"> accumulated positioning of RNA Polymerase II within gene </w:t>
        </w:r>
      </w:ins>
      <w:ins w:id="35" w:author="Michael Chambers" w:date="2015-11-15T22:35:00Z">
        <w:r w:rsidR="001F4EA0">
          <w:t>bodies indicative of</w:t>
        </w:r>
        <w:r w:rsidR="00420AAD">
          <w:t xml:space="preserve"> promoter-proximal pausing.</w:t>
        </w:r>
      </w:ins>
      <w:ins w:id="36" w:author="Michael Chambers" w:date="2015-11-16T00:34:00Z">
        <w:r w:rsidR="00455A51">
          <w:t xml:space="preserve"> </w:t>
        </w:r>
      </w:ins>
      <w:ins w:id="37" w:author="Michael Chambers" w:date="2015-11-15T22:44:00Z">
        <w:r w:rsidR="00C732B4">
          <w:t>We</w:t>
        </w:r>
      </w:ins>
      <w:ins w:id="38" w:author="Michael Chambers" w:date="2015-11-15T22:39:00Z">
        <w:r w:rsidR="006B1802">
          <w:t xml:space="preserve"> observe that Groucho-regulated genes at each stage of development are enriched for promoter-proximal paused polymerase.</w:t>
        </w:r>
      </w:ins>
      <w:ins w:id="39" w:author="Michael Chambers" w:date="2015-11-16T00:33:00Z">
        <w:r w:rsidR="008B379C">
          <w:t xml:space="preserve"> This holds true of both genes with internal or adjacent Gro binding, and genes </w:t>
        </w:r>
      </w:ins>
      <w:ins w:id="40" w:author="Michael Chambers" w:date="2015-11-16T01:19:00Z">
        <w:r w:rsidR="00862B82">
          <w:t>up-regulated</w:t>
        </w:r>
      </w:ins>
      <w:ins w:id="41" w:author="Michael Chambers" w:date="2015-11-16T01:20:00Z">
        <w:r w:rsidR="00862B82">
          <w:t>, but not down-regulated</w:t>
        </w:r>
      </w:ins>
      <w:bookmarkStart w:id="42" w:name="_GoBack"/>
      <w:bookmarkEnd w:id="42"/>
      <w:ins w:id="43" w:author="Michael Chambers" w:date="2015-11-16T00:33:00Z">
        <w:r w:rsidR="00862B82">
          <w:t xml:space="preserve"> in Gro loss-of-functi</w:t>
        </w:r>
        <w:r w:rsidR="008B379C">
          <w:t xml:space="preserve">on embryos. </w:t>
        </w:r>
      </w:ins>
    </w:p>
    <w:p w14:paraId="601D5FF7" w14:textId="77777777" w:rsidR="00692974" w:rsidRDefault="002C6B01">
      <w:pPr>
        <w:pStyle w:val="Heading4"/>
        <w:spacing w:line="480" w:lineRule="auto"/>
      </w:pPr>
      <w:bookmarkStart w:id="44" w:name="introduction"/>
      <w:bookmarkEnd w:id="44"/>
      <w:r>
        <w:lastRenderedPageBreak/>
        <w:t>Introduction</w:t>
      </w:r>
    </w:p>
    <w:p w14:paraId="58624920" w14:textId="79A8C36B" w:rsidR="00931F1D" w:rsidRDefault="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A47477">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47477">
        <w:t>{Graveley, 2011 #3044}</w:t>
      </w:r>
      <w:r w:rsidR="00AA75CF">
        <w:t xml:space="preserve"> </w:t>
      </w:r>
      <w:r w:rsidR="00A47477">
        <w:t>{De Renzis, 2007 #3149}</w:t>
      </w:r>
      <w:r w:rsidR="00AA75CF">
        <w:t xml:space="preserve">. </w:t>
      </w:r>
      <w:r w:rsidR="00207E2F">
        <w:t xml:space="preserve">Of these, at least 1,000 are expressed in a spatially </w:t>
      </w:r>
      <w:del w:id="45" w:author="Albert Courey" w:date="2015-11-13T13:54:00Z">
        <w:r w:rsidR="00207E2F" w:rsidDel="00690E1A">
          <w:delText xml:space="preserve">constricted </w:delText>
        </w:r>
      </w:del>
      <w:ins w:id="46" w:author="Albert Courey" w:date="2015-11-13T13:54:00Z">
        <w:r w:rsidR="00690E1A">
          <w:t xml:space="preserve">restricted </w:t>
        </w:r>
      </w:ins>
      <w:r w:rsidR="00207E2F">
        <w:t xml:space="preserve">manner </w:t>
      </w:r>
      <w:r w:rsidR="00A47477">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A47477">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A47477">
        <w:t>{Thomsen, 2010 #1350}</w:t>
      </w:r>
      <w:r w:rsidR="00E75EF2">
        <w:t xml:space="preserve">.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w:t>
      </w:r>
      <w:r w:rsidR="00A47477">
        <w:t>{Fu, 2009 #3150}</w:t>
      </w:r>
      <w:r w:rsidR="008E6909">
        <w:t xml:space="preserve">. </w:t>
      </w:r>
    </w:p>
    <w:p w14:paraId="10F95737" w14:textId="677F001D"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embryo arises from the significant effects of maternally-contributed mRNAs and 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 xml:space="preserve">alterations to the chromatin landscape are engendered </w:t>
      </w:r>
      <w:r w:rsidR="008B7B7F">
        <w:lastRenderedPageBreak/>
        <w:t>by the activity of pioneering transcription factors</w:t>
      </w:r>
      <w:r w:rsidR="00742CD1">
        <w:t xml:space="preserve"> </w:t>
      </w:r>
      <w:r w:rsidR="00A47477">
        <w:t>{Tadros, 2009 #3146}</w:t>
      </w:r>
      <w:r w:rsidR="008B7B7F">
        <w:t xml:space="preserve"> </w:t>
      </w:r>
      <w:r w:rsidR="00A47477">
        <w:t>{Li, 2014 #3151}</w:t>
      </w:r>
      <w:r w:rsidR="008B7B7F">
        <w:t xml:space="preserve">. In </w:t>
      </w:r>
      <w:r w:rsidR="008B7B7F">
        <w:rPr>
          <w:i/>
        </w:rPr>
        <w:t xml:space="preserve">Drosophila, </w:t>
      </w:r>
      <w:r w:rsidR="008B7B7F">
        <w:t xml:space="preserve">the zinc-finger </w:t>
      </w:r>
      <w:del w:id="47" w:author="Albert Courey" w:date="2015-11-13T13:55:00Z">
        <w:r w:rsidR="008B7B7F" w:rsidDel="00690E1A">
          <w:delText xml:space="preserve">TF </w:delText>
        </w:r>
      </w:del>
      <w:ins w:id="48" w:author="Albert Courey" w:date="2015-11-13T13:55:00Z">
        <w:r w:rsidR="00690E1A">
          <w:t xml:space="preserve">transcription factor </w:t>
        </w:r>
      </w:ins>
      <w:r w:rsidR="008B7B7F">
        <w:t xml:space="preserve">Zelda is a well-studied example of such a pioneering factor </w:t>
      </w:r>
      <w:r w:rsidR="00A47477">
        <w:t>{Liang, 2008 #3153}</w:t>
      </w:r>
      <w:r w:rsidR="00CB74DC">
        <w:t xml:space="preserve"> </w:t>
      </w:r>
      <w:r w:rsidR="00A47477">
        <w:t>{Harrison, 2011 #3152}</w:t>
      </w:r>
      <w:r w:rsidR="00CB74DC">
        <w:t xml:space="preserve"> </w:t>
      </w:r>
      <w:r w:rsidR="00A47477">
        <w:t>{Xu,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A47477">
        <w:t>{Pritchard, 1996 #3147}</w:t>
      </w:r>
      <w:r w:rsidR="00742CD1">
        <w:t xml:space="preserve">. During this time the majority of the maternally-contributed transcriptome is destabilized and undergoes coordinated degradation </w:t>
      </w:r>
      <w:r w:rsidR="00A47477">
        <w:t>{Tadros, 2007 #3155;Benoit, 2009 #3154}</w:t>
      </w:r>
      <w:r w:rsidR="00742CD1">
        <w:t>.</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degree of temporal accuracy, which will aid us in identifying genes regulated by Groucho as well as the timeframes over which this regulatory ability is exercised. </w:t>
      </w:r>
    </w:p>
    <w:p w14:paraId="05ACEC36" w14:textId="4D82B2E7" w:rsidR="005E5117" w:rsidRDefault="005E5117" w:rsidP="005E5117">
      <w:pPr>
        <w:spacing w:line="480" w:lineRule="auto"/>
      </w:pPr>
      <w:r>
        <w:lastRenderedPageBreak/>
        <w:tab/>
        <w:t>Nascent-seq has been successfully applied to track the transcriptional changes in a number of biological contexts, including macrophages</w:t>
      </w:r>
      <w:ins w:id="49" w:author="Albert Courey" w:date="2015-11-13T13:56:00Z">
        <w:r w:rsidR="00690E1A">
          <w:t xml:space="preserve"> </w:t>
        </w:r>
      </w:ins>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w:t>
      </w:r>
      <w:del w:id="50" w:author="Albert Courey" w:date="2015-11-13T13:57:00Z">
        <w:r w:rsidDel="00690E1A">
          <w:delText xml:space="preserve">as well as in </w:delText>
        </w:r>
      </w:del>
      <w:r>
        <w:t xml:space="preserve">adult </w:t>
      </w:r>
      <w:r>
        <w:rPr>
          <w:i/>
        </w:rPr>
        <w:t xml:space="preserve">D. melanogaster </w:t>
      </w:r>
      <w:r>
        <w:t>tissues to analyze the prevalence of cotranscriptional splicing</w:t>
      </w:r>
      <w:r w:rsidR="00D7635C">
        <w:t xml:space="preserve"> </w:t>
      </w:r>
      <w:r w:rsidR="00A47477">
        <w:t>{Khodor, 2011 #2081}</w:t>
      </w:r>
      <w:r w:rsidR="00D25519">
        <w:t xml:space="preserve">, </w:t>
      </w:r>
      <w:del w:id="51" w:author="Albert Courey" w:date="2015-11-13T13:57:00Z">
        <w:r w:rsidR="00D25519" w:rsidDel="00690E1A">
          <w:delText>as well as</w:delText>
        </w:r>
      </w:del>
      <w:ins w:id="52" w:author="Albert Courey" w:date="2015-11-13T13:57:00Z">
        <w:r w:rsidR="00690E1A">
          <w:t>and</w:t>
        </w:r>
      </w:ins>
      <w:r w:rsidR="00D25519">
        <w:t xml:space="preserve"> circadian transcript cycling</w:t>
      </w:r>
      <w:ins w:id="53" w:author="Albert Courey" w:date="2015-11-13T13:57:00Z">
        <w:r w:rsidR="00690E1A">
          <w:t xml:space="preserve"> </w:t>
        </w:r>
      </w:ins>
      <w:r w:rsidR="00A47477">
        <w:t>{Rodriguez, 2013 #1782}</w:t>
      </w:r>
      <w:r w:rsidR="00D25519">
        <w:t>,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r w:rsidR="00A47477">
        <w:t>{Nechaev, 2010 #3006}</w:t>
      </w:r>
      <w:r>
        <w:t xml:space="preserve"> followed by isolation of a chromatin-associated fraction from these nuclei. Purification of RNA from the chromatin fraction yields a RNA pool significantly enriched for nascent RNA.</w:t>
      </w:r>
    </w:p>
    <w:p w14:paraId="3EB41790" w14:textId="090A88C9" w:rsidR="00612FFD" w:rsidRPr="00742CD1" w:rsidRDefault="005E5117" w:rsidP="002C2A48">
      <w:pPr>
        <w:pStyle w:val="BodyText"/>
        <w:spacing w:line="480" w:lineRule="auto"/>
      </w:pPr>
      <w:r>
        <w:tab/>
        <w:t>Integrating this data with whole RNA-seq data will additionally aid in eliminating false-positives from our derived list of Grouch</w:t>
      </w:r>
      <w:ins w:id="54" w:author="Albert Courey" w:date="2015-11-13T13:58:00Z">
        <w:r w:rsidR="00690E1A">
          <w:t>o</w:t>
        </w:r>
      </w:ins>
      <w:r>
        <w:t>-regulated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2C2A48">
      <w:pPr>
        <w:pStyle w:val="BodyText"/>
        <w:spacing w:line="480" w:lineRule="auto"/>
      </w:pPr>
    </w:p>
    <w:p w14:paraId="61F76357" w14:textId="77777777" w:rsidR="00692974" w:rsidRDefault="002C6B01" w:rsidP="002C2A48">
      <w:pPr>
        <w:pStyle w:val="Heading4"/>
        <w:spacing w:line="480" w:lineRule="auto"/>
      </w:pPr>
      <w:bookmarkStart w:id="55" w:name="materials-methods"/>
      <w:bookmarkEnd w:id="55"/>
      <w:r>
        <w:t>Materials &amp; Methods</w:t>
      </w:r>
    </w:p>
    <w:p w14:paraId="17264EB9" w14:textId="50A1E49A" w:rsidR="002C2A48" w:rsidRDefault="002C2A48" w:rsidP="002C2A48">
      <w:pPr>
        <w:pStyle w:val="BodyText"/>
        <w:spacing w:line="480" w:lineRule="auto"/>
        <w:rPr>
          <w:i/>
        </w:rPr>
      </w:pPr>
      <w:r>
        <w:rPr>
          <w:i/>
        </w:rPr>
        <w:t>Chromatin-associated RNA isolation in embryos</w:t>
      </w:r>
    </w:p>
    <w:p w14:paraId="2234A3F7" w14:textId="0F699ACE" w:rsidR="004311A5" w:rsidRPr="00554634" w:rsidRDefault="004311A5" w:rsidP="002C2A48">
      <w:pPr>
        <w:pStyle w:val="BodyText"/>
        <w:spacing w:line="480" w:lineRule="auto"/>
      </w:pPr>
      <w:r>
        <w:t xml:space="preserve">Wild-type fly embryos were collected in three 2.5 hour cohorts beginning 1.5 hours post-deposition. Between 3 to 5 grams of embryos were utilized for each fractionation. The </w:t>
      </w:r>
      <w:r>
        <w:lastRenderedPageBreak/>
        <w:t xml:space="preserve">chromatin-associated RNA isolation protocol was adapted from Nechaev et al. (2010) and Khodor et al. (2011). Embryos were dechorionated in 50% bleach for 90 sec and transferred to a chilled Dounce homogenizer. Embryos were then rinsed </w:t>
      </w:r>
      <w:r w:rsidR="00554634">
        <w:t xml:space="preserve">three times with </w:t>
      </w:r>
      <w:del w:id="56" w:author="Michael Chambers" w:date="2015-11-16T00:45:00Z">
        <w:r w:rsidR="00554634" w:rsidDel="00780CC5">
          <w:delText xml:space="preserve">5 </w:delText>
        </w:r>
      </w:del>
      <w:ins w:id="57" w:author="Michael Chambers" w:date="2015-11-16T00:45:00Z">
        <w:r w:rsidR="00780CC5">
          <w:t>25</w:t>
        </w:r>
        <w:r w:rsidR="00780CC5">
          <w:t xml:space="preserve"> </w:t>
        </w:r>
      </w:ins>
      <w:del w:id="58" w:author="Michael Chambers" w:date="2015-11-16T00:45:00Z">
        <w:r w:rsidR="00554634" w:rsidDel="00780CC5">
          <w:delText xml:space="preserve">volumes </w:delText>
        </w:r>
      </w:del>
      <w:ins w:id="59" w:author="Michael Chambers" w:date="2015-11-16T00:45:00Z">
        <w:r w:rsidR="00780CC5">
          <w:t>ml</w:t>
        </w:r>
        <w:r w:rsidR="00780CC5">
          <w:t xml:space="preserve"> </w:t>
        </w:r>
      </w:ins>
      <w:r w:rsidR="00554634">
        <w:t>of homogenization buffer (15 mM HEPES-KOH pH 7.6; 10 mM KCl; 3 mM CaCl</w:t>
      </w:r>
      <w:r w:rsidR="00554634">
        <w:rPr>
          <w:vertAlign w:val="subscript"/>
        </w:rPr>
        <w:t>2</w:t>
      </w:r>
      <w:r w:rsidR="00554634">
        <w:t>; 2 mM MgCl</w:t>
      </w:r>
      <w:r w:rsidR="00554634">
        <w:rPr>
          <w:vertAlign w:val="subscript"/>
        </w:rPr>
        <w:t>2</w:t>
      </w:r>
      <w:r w:rsidR="00554634">
        <w:t xml:space="preserve">; 0.1% Triton X-100; 1 mM DTT; 0.1 mM PMSF; 0.1x RNAase inhibitor). Embryos were then suspended in </w:t>
      </w:r>
      <w:del w:id="60" w:author="Michael Chambers" w:date="2015-11-16T00:45:00Z">
        <w:r w:rsidR="00554634" w:rsidDel="00780CC5">
          <w:delText>5 volumes of</w:delText>
        </w:r>
      </w:del>
      <w:r w:rsidR="00554634">
        <w:t xml:space="preserve"> homogenization buffer containing 0.3</w:t>
      </w:r>
      <w:ins w:id="61" w:author="Albert Courey" w:date="2015-11-13T13:58:00Z">
        <w:r w:rsidR="00690E1A">
          <w:t xml:space="preserve"> </w:t>
        </w:r>
      </w:ins>
      <w:r w:rsidR="00554634">
        <w:t>M</w:t>
      </w:r>
      <w:ins w:id="62" w:author="Michael Chambers" w:date="2015-11-16T00:45:00Z">
        <w:r w:rsidR="00780CC5">
          <w:t xml:space="preserve"> (15 ml) </w:t>
        </w:r>
      </w:ins>
      <w:del w:id="63" w:author="Michael Chambers" w:date="2015-11-16T00:45:00Z">
        <w:r w:rsidR="00554634" w:rsidDel="00780CC5">
          <w:delText xml:space="preserve"> </w:delText>
        </w:r>
      </w:del>
      <w:r w:rsidR="00554634">
        <w:t>sucrose and dounced five times each with loose and tight pestles. Embryo lysate was filtered through 50-micron nylon cell strainer. Clarified lysate</w:t>
      </w:r>
      <w:ins w:id="64" w:author="Michael Chambers" w:date="2015-11-16T00:45:00Z">
        <w:r w:rsidR="00780CC5">
          <w:t xml:space="preserve"> </w:t>
        </w:r>
      </w:ins>
      <w:ins w:id="65" w:author="Albert Courey" w:date="2015-11-13T14:03:00Z">
        <w:del w:id="66" w:author="Michael Chambers" w:date="2015-11-16T00:45:00Z">
          <w:r w:rsidR="00F22F22" w:rsidDel="00780CC5">
            <w:delText xml:space="preserve"> (x ml)</w:delText>
          </w:r>
        </w:del>
      </w:ins>
      <w:del w:id="67" w:author="Michael Chambers" w:date="2015-11-16T00:45:00Z">
        <w:r w:rsidR="00554634" w:rsidDel="00780CC5">
          <w:delText xml:space="preserve"> </w:delText>
        </w:r>
      </w:del>
      <w:r w:rsidR="00554634">
        <w:t xml:space="preserve">was layered over a sucrose cushion </w:t>
      </w:r>
      <w:commentRangeStart w:id="68"/>
      <w:del w:id="69" w:author="Albert Courey" w:date="2015-11-13T14:02:00Z">
        <w:r w:rsidR="00554634" w:rsidDel="00F22F22">
          <w:delText>gradient</w:delText>
        </w:r>
        <w:commentRangeEnd w:id="68"/>
        <w:r w:rsidR="00690E1A" w:rsidDel="00F22F22">
          <w:rPr>
            <w:rStyle w:val="CommentReference"/>
          </w:rPr>
          <w:commentReference w:id="68"/>
        </w:r>
        <w:r w:rsidR="00554634" w:rsidDel="00F22F22">
          <w:delText xml:space="preserve"> </w:delText>
        </w:r>
      </w:del>
      <w:r w:rsidR="00554634">
        <w:t xml:space="preserve">consisting of </w:t>
      </w:r>
      <w:ins w:id="70" w:author="Albert Courey" w:date="2015-11-13T14:02:00Z">
        <w:r w:rsidR="00F22F22">
          <w:t xml:space="preserve">a layer of 1.7 M sucrose </w:t>
        </w:r>
      </w:ins>
      <w:ins w:id="71" w:author="Albert Courey" w:date="2015-11-13T14:04:00Z">
        <w:r w:rsidR="00F22F22">
          <w:t>(</w:t>
        </w:r>
      </w:ins>
      <w:ins w:id="72" w:author="Michael Chambers" w:date="2015-11-16T00:45:00Z">
        <w:r w:rsidR="00780CC5">
          <w:t>15</w:t>
        </w:r>
      </w:ins>
      <w:ins w:id="73" w:author="Albert Courey" w:date="2015-11-13T14:04:00Z">
        <w:del w:id="74" w:author="Michael Chambers" w:date="2015-11-16T00:45:00Z">
          <w:r w:rsidR="00F22F22" w:rsidDel="00780CC5">
            <w:delText>y</w:delText>
          </w:r>
        </w:del>
        <w:r w:rsidR="00F22F22">
          <w:t xml:space="preserve"> ml) </w:t>
        </w:r>
      </w:ins>
      <w:ins w:id="75" w:author="Albert Courey" w:date="2015-11-13T14:02:00Z">
        <w:r w:rsidR="00F22F22">
          <w:t xml:space="preserve">underneath a layer of 3 M sucrose </w:t>
        </w:r>
      </w:ins>
      <w:ins w:id="76" w:author="Albert Courey" w:date="2015-11-13T14:04:00Z">
        <w:r w:rsidR="00F22F22">
          <w:t>(</w:t>
        </w:r>
      </w:ins>
      <w:ins w:id="77" w:author="Michael Chambers" w:date="2015-11-16T00:45:00Z">
        <w:r w:rsidR="00780CC5">
          <w:t>15</w:t>
        </w:r>
      </w:ins>
      <w:ins w:id="78" w:author="Albert Courey" w:date="2015-11-13T14:04:00Z">
        <w:del w:id="79" w:author="Michael Chambers" w:date="2015-11-16T00:45:00Z">
          <w:r w:rsidR="00F22F22" w:rsidDel="00780CC5">
            <w:delText>z</w:delText>
          </w:r>
        </w:del>
        <w:r w:rsidR="00F22F22">
          <w:t xml:space="preserve"> ml) </w:t>
        </w:r>
      </w:ins>
      <w:ins w:id="80" w:author="Albert Courey" w:date="2015-11-13T14:02:00Z">
        <w:r w:rsidR="00F22F22">
          <w:t>in homogenization buffer.</w:t>
        </w:r>
      </w:ins>
      <w:del w:id="81" w:author="Albert Courey" w:date="2015-11-13T14:04:00Z">
        <w:r w:rsidR="00554634" w:rsidDel="00F22F22">
          <w:delText>equal volumes</w:delText>
        </w:r>
      </w:del>
      <w:ins w:id="82" w:author="Albert Courey" w:date="2015-11-13T14:03:00Z">
        <w:r w:rsidR="00F22F22">
          <w:t>. The samples</w:t>
        </w:r>
      </w:ins>
      <w:ins w:id="83" w:author="Albert Courey" w:date="2015-11-13T14:04:00Z">
        <w:r w:rsidR="00F22F22">
          <w:t xml:space="preserve"> were </w:t>
        </w:r>
      </w:ins>
      <w:del w:id="84" w:author="Albert Courey" w:date="2015-11-13T14:03:00Z">
        <w:r w:rsidR="00554634" w:rsidDel="00F22F22">
          <w:delText xml:space="preserve"> of homogenization buffer containing 0.8 and 1.7M sucrose and </w:delText>
        </w:r>
      </w:del>
      <w:r w:rsidR="00554634">
        <w:t>centrifuged at 15,000 RCF for 10 min at 4˚C. Pelleted nuclei were resuspended in 250 µl of nuclear lysis buffer (10 mM HEPES-KOH pH 7.6; 100 mM KCl; 0.1 mM EDTA; 10% glycerol; 0.15 mM spermine; 0.5 mM spermidine; 0.1 mM NaF; 0.1 mM Na</w:t>
      </w:r>
      <w:r w:rsidR="00554634">
        <w:rPr>
          <w:vertAlign w:val="subscript"/>
        </w:rPr>
        <w:t>3</w:t>
      </w:r>
      <w:r w:rsidR="00554634">
        <w:t>VO</w:t>
      </w:r>
      <w:r w:rsidR="00554634">
        <w:rPr>
          <w:vertAlign w:val="subscript"/>
        </w:rPr>
        <w:t>4</w:t>
      </w:r>
      <w:r w:rsidR="00554634">
        <w:t>; 0.1 mM ZnCl</w:t>
      </w:r>
      <w:r w:rsidR="00554634">
        <w:rPr>
          <w:vertAlign w:val="subscript"/>
        </w:rPr>
        <w:t>2</w:t>
      </w:r>
      <w:r w:rsidR="00554634">
        <w:t xml:space="preserve">; 1 mM DTT; 0.1 mM PMSF; 1x RNAase inhibitor). </w:t>
      </w:r>
      <w:r w:rsidR="00636044">
        <w:t xml:space="preserve">While gently vortexing, an equal volume of NUN buffer (25 mM HEPES-KOH pH 7.6; 300 mM NaCl; 1M urea; 1% NP-40; 1 mM DTT; 0.1 mM PMSF) was added drop-by-drop over a period 5 minutes. Condensed chromatin </w:t>
      </w:r>
      <w:del w:id="85" w:author="Albert Courey" w:date="2015-11-13T14:05:00Z">
        <w:r w:rsidR="00636044" w:rsidDel="00F22F22">
          <w:delText>should become</w:delText>
        </w:r>
      </w:del>
      <w:ins w:id="86" w:author="Albert Courey" w:date="2015-11-13T14:05:00Z">
        <w:r w:rsidR="00F22F22">
          <w:t>became</w:t>
        </w:r>
      </w:ins>
      <w:r w:rsidR="00636044">
        <w:t xml:space="preserve"> visible as a fluffy white precipitate. The solution was then incubated for 20 min on ice and centrifuged at 14</w:t>
      </w:r>
      <w:ins w:id="87" w:author="Albert Courey" w:date="2015-11-13T14:05:00Z">
        <w:r w:rsidR="00F22F22">
          <w:t xml:space="preserve">,000 </w:t>
        </w:r>
      </w:ins>
      <w:del w:id="88" w:author="Albert Courey" w:date="2015-11-13T14:05:00Z">
        <w:r w:rsidR="00636044" w:rsidDel="00F22F22">
          <w:delText xml:space="preserve">k </w:delText>
        </w:r>
      </w:del>
      <w:r w:rsidR="00636044">
        <w:t xml:space="preserve">rpm for 30 min at 4˚C. The supernatant (primarily nucleoplasm) was discarded and the pellet was resuspended in Trizol reagent (Qiagen). RNA was then purified following </w:t>
      </w:r>
      <w:ins w:id="89" w:author="Albert Courey" w:date="2015-11-13T14:06:00Z">
        <w:r w:rsidR="00F22F22">
          <w:t xml:space="preserve">the </w:t>
        </w:r>
      </w:ins>
      <w:r w:rsidR="00636044">
        <w:t>manufacturer’s protocol</w:t>
      </w:r>
      <w:del w:id="90" w:author="Albert Courey" w:date="2015-11-13T14:06:00Z">
        <w:r w:rsidR="00636044" w:rsidDel="00F22F22">
          <w:delText>s</w:delText>
        </w:r>
      </w:del>
      <w:r w:rsidR="00636044">
        <w:t>.</w:t>
      </w:r>
    </w:p>
    <w:p w14:paraId="7447585D" w14:textId="77777777" w:rsidR="00DE7E66" w:rsidRDefault="00DE7E66" w:rsidP="002C2A48">
      <w:pPr>
        <w:pStyle w:val="BodyText"/>
        <w:spacing w:line="480" w:lineRule="auto"/>
        <w:rPr>
          <w:ins w:id="91" w:author="Michael Chambers" w:date="2015-11-16T00:47:00Z"/>
          <w:i/>
        </w:rPr>
      </w:pPr>
    </w:p>
    <w:p w14:paraId="41CFAA20" w14:textId="261F073B" w:rsidR="002C2A48" w:rsidRDefault="002C2A48" w:rsidP="002C2A48">
      <w:pPr>
        <w:pStyle w:val="BodyText"/>
        <w:spacing w:line="480" w:lineRule="auto"/>
        <w:rPr>
          <w:ins w:id="92" w:author="Michael Chambers" w:date="2015-11-14T16:10:00Z"/>
          <w:i/>
        </w:rPr>
      </w:pPr>
      <w:r>
        <w:rPr>
          <w:i/>
        </w:rPr>
        <w:t>rRNA removal</w:t>
      </w:r>
    </w:p>
    <w:p w14:paraId="040462D9" w14:textId="77777777" w:rsidR="002C677C" w:rsidRPr="000300AF" w:rsidRDefault="002C677C" w:rsidP="002C677C">
      <w:pPr>
        <w:pStyle w:val="BodyText"/>
        <w:spacing w:line="480" w:lineRule="auto"/>
        <w:rPr>
          <w:ins w:id="93" w:author="Michael Chambers" w:date="2015-11-14T16:10:00Z"/>
        </w:rPr>
      </w:pPr>
      <w:ins w:id="94" w:author="Michael Chambers" w:date="2015-11-14T16:10:00Z">
        <w:r>
          <w:lastRenderedPageBreak/>
          <w:t xml:space="preserve">RNA samples were depleted of ribosomal, poly(A)+, and additional RNA contaminants through an affinity depletion procedure adopted from Khodor et a. (2011). An equimolar mixture of biotinylated affinity oligomers (Table 3-1; Eurofins MWG Operon) was added to 6 µg of purified RNA in annealing buffer (10 mM EDTA; 0.5x SSC) in a volume of 100 µl. RNA was denatured at 75˚C for 5 min and annealed at 37˚C for 30 min. Annealed mixture was added to 1ml streptavidin paramagnetic beads (Promega) and incubated at 25˚C for 15 min, followed by 2 hours at 4˚C with gentle rocking, and the supernatant retained for library preparation. This procedure was performed twice per sample. </w:t>
        </w:r>
      </w:ins>
    </w:p>
    <w:p w14:paraId="57C036D5" w14:textId="77777777" w:rsidR="002C677C" w:rsidRDefault="002C677C" w:rsidP="002C2A48">
      <w:pPr>
        <w:pStyle w:val="BodyText"/>
        <w:spacing w:line="480" w:lineRule="auto"/>
        <w:rPr>
          <w:ins w:id="95" w:author="Albert Courey" w:date="2015-11-13T14:06:00Z"/>
          <w:i/>
        </w:rPr>
      </w:pPr>
    </w:p>
    <w:p w14:paraId="4CC73555" w14:textId="3ADA7417" w:rsidR="00F22F22" w:rsidDel="002C677C" w:rsidRDefault="00F22F22" w:rsidP="002C2A48">
      <w:pPr>
        <w:pStyle w:val="BodyText"/>
        <w:spacing w:line="480" w:lineRule="auto"/>
        <w:rPr>
          <w:del w:id="96" w:author="Michael Chambers" w:date="2015-11-14T16:10:00Z"/>
          <w:i/>
        </w:rPr>
      </w:pPr>
      <w:ins w:id="97" w:author="Albert Courey" w:date="2015-11-13T14:06:00Z">
        <w:del w:id="98" w:author="Michael Chambers" w:date="2015-11-14T16:10:00Z">
          <w:r w:rsidDel="002C677C">
            <w:rPr>
              <w:i/>
            </w:rPr>
            <w:delText>???????</w:delText>
          </w:r>
        </w:del>
      </w:ins>
    </w:p>
    <w:p w14:paraId="6112B7B8" w14:textId="3581CC3F" w:rsidR="002C2A48" w:rsidRDefault="002C2A48" w:rsidP="002C2A48">
      <w:pPr>
        <w:pStyle w:val="BodyText"/>
        <w:spacing w:line="480" w:lineRule="auto"/>
        <w:rPr>
          <w:i/>
        </w:rPr>
      </w:pPr>
      <w:r>
        <w:rPr>
          <w:i/>
        </w:rPr>
        <w:t>RNA-seq library construction and sequencing</w:t>
      </w:r>
    </w:p>
    <w:p w14:paraId="4DB0A292" w14:textId="77777777" w:rsidR="002C677C" w:rsidRDefault="002C677C" w:rsidP="002C677C">
      <w:pPr>
        <w:pStyle w:val="BodyText"/>
        <w:spacing w:line="480" w:lineRule="auto"/>
        <w:rPr>
          <w:ins w:id="99" w:author="Michael Chambers" w:date="2015-11-14T16:10:00Z"/>
        </w:rPr>
      </w:pPr>
      <w:ins w:id="100" w:author="Michael Chambers" w:date="2015-11-14T16:10:00Z">
        <w:r>
          <w:t xml:space="preserve">rRNA-depleted RNA was concentrated via ethanol precipitation. Size distribution of samples was determined via Agilent 2100 Bioanalyzer (Agilent Technologies). Indexed RNA-seq libraries were generated with the ScriptSeq v2 RNA-seq Library Preparation Kit (Epicentre). Sequencing was performed on Illumia HiSeq 2000 sequencing platform (High Throughput Sequencing Core Facility, Broad Stem Cell Research Center, UCLA). Reads were demultiplex via custom scripts and mapped to the BDGP5/dm3 </w:t>
        </w:r>
        <w:r>
          <w:rPr>
            <w:i/>
          </w:rPr>
          <w:t xml:space="preserve">D. melanogaster </w:t>
        </w:r>
        <w:r>
          <w:t>genome with Tophat2 (v2.1.0) {Kim, 2013 #1817} using the following parameters: -g 1 –solexa1.3-quals. A gene model annotation (iGenomes UCSC dm3) was provided as a mapping guide. Assignment of mapped reads to transcripts was performed with HTSeq {IAnders, 2015 #3027}.</w:t>
        </w:r>
      </w:ins>
    </w:p>
    <w:p w14:paraId="259C3863" w14:textId="77777777" w:rsidR="002C677C" w:rsidRDefault="002C677C" w:rsidP="002C677C">
      <w:pPr>
        <w:pStyle w:val="BodyText"/>
        <w:spacing w:line="480" w:lineRule="auto"/>
        <w:rPr>
          <w:ins w:id="101" w:author="Michael Chambers" w:date="2015-11-14T16:11:00Z"/>
          <w:i/>
        </w:rPr>
      </w:pPr>
      <w:ins w:id="102" w:author="Michael Chambers" w:date="2015-11-14T16:11:00Z">
        <w:r>
          <w:rPr>
            <w:i/>
          </w:rPr>
          <w:t>Data analysis</w:t>
        </w:r>
      </w:ins>
    </w:p>
    <w:p w14:paraId="752BEDA7" w14:textId="44941758" w:rsidR="002C677C" w:rsidRPr="00524201" w:rsidRDefault="002C677C" w:rsidP="002C677C">
      <w:pPr>
        <w:pStyle w:val="BodyText"/>
        <w:spacing w:line="480" w:lineRule="auto"/>
        <w:rPr>
          <w:ins w:id="103" w:author="Michael Chambers" w:date="2015-11-14T16:11:00Z"/>
        </w:rPr>
      </w:pPr>
      <w:ins w:id="104" w:author="Michael Chambers" w:date="2015-11-14T16:11:00Z">
        <w:r>
          <w:lastRenderedPageBreak/>
          <w:t xml:space="preserve">Mean normalized transcript expression levels (FPKM) were generated with DESeq2 (v1.10.0) {Love, 2014 #3031}. </w:t>
        </w:r>
      </w:ins>
      <w:ins w:id="105" w:author="Michael Chambers" w:date="2015-11-16T00:46:00Z">
        <w:r w:rsidR="00780CC5">
          <w:t xml:space="preserve">Significant changes in transcript abundance were quantified with the same software by comparison with poly(A)+ RNA-seq from wild-type </w:t>
        </w:r>
      </w:ins>
      <w:ins w:id="106" w:author="Michael Chambers" w:date="2015-11-16T00:47:00Z">
        <w:r w:rsidR="00780CC5">
          <w:t>embryo data described in Chapter 2 of this thesis.</w:t>
        </w:r>
      </w:ins>
      <w:ins w:id="107" w:author="Michael Chambers" w:date="2015-11-16T00:46:00Z">
        <w:r w:rsidR="00780CC5">
          <w:t xml:space="preserve"> </w:t>
        </w:r>
      </w:ins>
      <w:ins w:id="108" w:author="Michael Chambers" w:date="2015-11-14T16:11:00Z">
        <w:r>
          <w:t xml:space="preserve">RNA-seq read mapping density analysis was performed using PicardTools (http://broadinstitute.github.io/picard/). Additional metagene analysis was performed using the ‘metagene’ package of R/Bioconductor {Beauparlant, 2014 #3167}. </w:t>
        </w:r>
      </w:ins>
    </w:p>
    <w:p w14:paraId="0F651FCE" w14:textId="2E715AAE" w:rsidR="002C2A48" w:rsidDel="002C677C" w:rsidRDefault="00F22F22" w:rsidP="002C2A48">
      <w:pPr>
        <w:pStyle w:val="BodyText"/>
        <w:spacing w:line="480" w:lineRule="auto"/>
        <w:rPr>
          <w:del w:id="109" w:author="Michael Chambers" w:date="2015-11-14T16:10:00Z"/>
          <w:i/>
        </w:rPr>
      </w:pPr>
      <w:ins w:id="110" w:author="Albert Courey" w:date="2015-11-13T14:06:00Z">
        <w:del w:id="111" w:author="Michael Chambers" w:date="2015-11-14T16:10:00Z">
          <w:r w:rsidDel="002C677C">
            <w:rPr>
              <w:i/>
            </w:rPr>
            <w:delText>????????</w:delText>
          </w:r>
        </w:del>
      </w:ins>
    </w:p>
    <w:p w14:paraId="4617E510" w14:textId="77777777" w:rsidR="002C2A48" w:rsidRPr="002C2A48" w:rsidRDefault="002C2A48" w:rsidP="002C2A48">
      <w:pPr>
        <w:pStyle w:val="Heading4"/>
        <w:spacing w:line="480" w:lineRule="auto"/>
        <w:rPr>
          <w:i/>
        </w:rPr>
      </w:pPr>
      <w:bookmarkStart w:id="112" w:name="results"/>
      <w:bookmarkEnd w:id="112"/>
    </w:p>
    <w:p w14:paraId="4D58D2C8" w14:textId="639B2BA1" w:rsidR="005A5F61" w:rsidRPr="005A5F61" w:rsidRDefault="002C6B01" w:rsidP="002C2A48">
      <w:pPr>
        <w:pStyle w:val="Heading4"/>
        <w:spacing w:line="480" w:lineRule="auto"/>
      </w:pPr>
      <w:r>
        <w:t>Results</w:t>
      </w:r>
    </w:p>
    <w:p w14:paraId="3A767776" w14:textId="77777777" w:rsidR="00DF3BEE" w:rsidRPr="00DF3BEE" w:rsidRDefault="00DF3BEE" w:rsidP="002C2A48">
      <w:pPr>
        <w:pStyle w:val="BodyText"/>
        <w:spacing w:line="480" w:lineRule="auto"/>
      </w:pPr>
    </w:p>
    <w:p w14:paraId="6DD1C5F4" w14:textId="04FE9581" w:rsidR="00DF3BEE" w:rsidRDefault="000761A6" w:rsidP="002C2A48">
      <w:pPr>
        <w:spacing w:line="480" w:lineRule="auto"/>
      </w:pPr>
      <w:r>
        <w:rPr>
          <w:i/>
        </w:rPr>
        <w:t xml:space="preserve">RNA from fractionated embryos </w:t>
      </w:r>
      <w:r w:rsidR="00A42A69">
        <w:rPr>
          <w:i/>
        </w:rPr>
        <w:t xml:space="preserve">exhibits multiple characteristics of nascent </w:t>
      </w:r>
      <w:r w:rsidR="00205682">
        <w:rPr>
          <w:i/>
        </w:rPr>
        <w:t>pre-mRNA</w:t>
      </w:r>
      <w:r w:rsidR="00DF3BEE">
        <w:rPr>
          <w:i/>
        </w:rPr>
        <w:t xml:space="preserve"> </w:t>
      </w:r>
    </w:p>
    <w:p w14:paraId="25E2AC72" w14:textId="5DA48655"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A47477">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w:t>
      </w:r>
      <w:r w:rsidR="00AF254D">
        <w:lastRenderedPageBreak/>
        <w:t xml:space="preserve">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mappable reads, as partially fragmented mRNA is purified by affinity selection to polyadenylation sites</w:t>
      </w:r>
      <w:r w:rsidR="009344D2">
        <w:t xml:space="preserve"> </w:t>
      </w:r>
      <w:r w:rsidR="00A47477">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may result from </w:t>
      </w:r>
      <w:r w:rsidR="00BE648A">
        <w:t xml:space="preserve">frequent </w:t>
      </w:r>
      <w:r w:rsidR="00FE5A3C">
        <w:t>polymerase pausing in terminal exons</w:t>
      </w:r>
      <w:r w:rsidR="00FE5A3C" w:rsidRPr="00FE5A3C">
        <w:t xml:space="preserve"> </w:t>
      </w:r>
      <w:r w:rsidR="00A47477">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A47477">
        <w:t>{Gromak, 2006 #3166}</w:t>
      </w:r>
      <w:r w:rsidR="0093726A">
        <w:t>.</w:t>
      </w:r>
    </w:p>
    <w:p w14:paraId="3E4C258A" w14:textId="2E33F259"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w:t>
      </w:r>
      <w:commentRangeStart w:id="113"/>
      <w:r w:rsidR="00F8262E">
        <w:t>no</w:t>
      </w:r>
      <w:commentRangeEnd w:id="113"/>
      <w:r w:rsidR="00266E67">
        <w:rPr>
          <w:rStyle w:val="CommentReference"/>
        </w:rPr>
        <w:commentReference w:id="113"/>
      </w:r>
      <w:r w:rsidR="00F8262E">
        <w:t xml:space="preserve"> splicing </w:t>
      </w:r>
      <w:r w:rsidR="00A47477">
        <w:t>{Khodor, 2011 #2081}</w:t>
      </w:r>
      <w:r w:rsidR="00F8262E" w:rsidRPr="00F8262E">
        <w:t xml:space="preserve"> </w:t>
      </w:r>
      <w:r w:rsidR="00A47477">
        <w:t>{Wuarin, 1994 #1471}</w:t>
      </w:r>
      <w:r w:rsidR="00F8262E">
        <w:t>.</w:t>
      </w:r>
      <w:r w:rsidR="00BD4A44">
        <w:t xml:space="preserve"> Therefore, an intronic content of between 13 and 60% should be expected for a library enriched for pre-mRNA.</w:t>
      </w:r>
    </w:p>
    <w:p w14:paraId="6B63AE00" w14:textId="6A17360D" w:rsidR="00A67E88" w:rsidRDefault="00A67E88" w:rsidP="00DF0E0B">
      <w:pPr>
        <w:spacing w:line="480" w:lineRule="auto"/>
      </w:pPr>
      <w:r>
        <w:tab/>
      </w:r>
    </w:p>
    <w:p w14:paraId="35BA16AF" w14:textId="28E72403" w:rsidR="00205682" w:rsidRDefault="00205682" w:rsidP="00DF0E0B">
      <w:pPr>
        <w:spacing w:line="480" w:lineRule="auto"/>
        <w:rPr>
          <w:i/>
        </w:rPr>
      </w:pPr>
      <w:r>
        <w:rPr>
          <w:i/>
        </w:rPr>
        <w:t>The levels of many nascent transcripts differ significantly from levels of mature mRNA</w:t>
      </w:r>
    </w:p>
    <w:p w14:paraId="1ADE8186" w14:textId="77777777" w:rsidR="00BE04FF" w:rsidRDefault="00205682" w:rsidP="00DF0E0B">
      <w:pPr>
        <w:spacing w:line="480" w:lineRule="auto"/>
        <w:rPr>
          <w:ins w:id="114" w:author="Michael Chambers" w:date="2015-11-16T00:47:00Z"/>
        </w:rPr>
      </w:pPr>
      <w:r>
        <w:lastRenderedPageBreak/>
        <w:tab/>
        <w:t xml:space="preserve">Analysis of nascent pre-mRNA levels in multiple contexts has shown that the rate of accumulation of a particular transcript can be strongly uncoupled from the rate of transcript synthesis, owing to differential rates of accumulation, processing, and degradation </w:t>
      </w:r>
      <w:r w:rsidR="00A47477">
        <w:t>{Khodor, 2011 #2081}</w:t>
      </w:r>
      <w:r>
        <w:t xml:space="preserve"> </w:t>
      </w:r>
      <w:r w:rsidR="00A47477">
        <w:t>{Rodriguez, 2013 #1782}</w:t>
      </w:r>
      <w:r>
        <w:t xml:space="preserve">. In developmental contexts, </w:t>
      </w:r>
      <w:del w:id="115" w:author="Albert Courey" w:date="2015-11-13T14:17:00Z">
        <w:r w:rsidDel="00266E67">
          <w:delText xml:space="preserve">in which </w:delText>
        </w:r>
      </w:del>
      <w:r w:rsidR="00711590">
        <w:t xml:space="preserve">a significant proportion of the transcriptome is far from steady-state. </w:t>
      </w:r>
      <w:del w:id="116" w:author="Albert Courey" w:date="2015-11-13T14:19:00Z">
        <w:r w:rsidR="00711590" w:rsidDel="00266E67">
          <w:delText xml:space="preserve">Correlation </w:delText>
        </w:r>
      </w:del>
      <w:ins w:id="117" w:author="Albert Courey" w:date="2015-11-13T14:19:00Z">
        <w:r w:rsidR="00266E67">
          <w:t xml:space="preserve">Comparison </w:t>
        </w:r>
      </w:ins>
      <w:r w:rsidR="00711590">
        <w:t xml:space="preserve">of chromatin-associated RNA transcript profiles with mRNA profiles obtained from the same timepoints </w:t>
      </w:r>
      <w:ins w:id="118" w:author="Albert Courey" w:date="2015-11-13T14:19:00Z">
        <w:r w:rsidR="00266E67">
          <w:t xml:space="preserve">by principal components analysis </w:t>
        </w:r>
      </w:ins>
      <w:r w:rsidR="00711590">
        <w:t xml:space="preserve">indicates significant differences, with the majority of expressed genes exhibiting some deviance in expression rate and accumulation level (Fig. 3-4). Samples continue to cluster by developmental time stage, but segregate first by degree of “nascentness.” Comparison of the normalized expression levels of each gene indicates that many genes </w:t>
      </w:r>
      <w:r w:rsidR="000E6892">
        <w:t>exhibit comparable levels of expression in poly(A)+ and nascent samples</w:t>
      </w:r>
      <w:ins w:id="119" w:author="Albert Courey" w:date="2015-11-13T14:27:00Z">
        <w:r w:rsidR="00874239">
          <w:t xml:space="preserve"> (Fig 3-5)</w:t>
        </w:r>
      </w:ins>
      <w:r w:rsidR="000E6892">
        <w:t xml:space="preserve">. A small number of genes are significantly enriched in the nascent population, however, while showing very little accumulation </w:t>
      </w:r>
      <w:r w:rsidR="00E60A07">
        <w:t xml:space="preserve">in the poly(A)+ RNA-seq data. </w:t>
      </w:r>
      <w:r w:rsidR="00FA7F2E">
        <w:t>A large fraction</w:t>
      </w:r>
      <w:r w:rsidR="00E60A07">
        <w:t xml:space="preserve"> of these correspond to </w:t>
      </w:r>
      <w:r w:rsidR="00FA7F2E">
        <w:t xml:space="preserve">non-polyadenylated RNAs, including histones, snRNAs, and </w:t>
      </w:r>
      <w:commentRangeStart w:id="120"/>
      <w:r w:rsidR="00FA7F2E">
        <w:t>snoRNAs</w:t>
      </w:r>
      <w:commentRangeEnd w:id="120"/>
      <w:r w:rsidR="000D3260">
        <w:rPr>
          <w:rStyle w:val="CommentReference"/>
        </w:rPr>
        <w:commentReference w:id="120"/>
      </w:r>
      <w:ins w:id="121" w:author="Michael Chambers" w:date="2015-11-16T00:47:00Z">
        <w:r w:rsidR="00BE04FF">
          <w:t>.</w:t>
        </w:r>
      </w:ins>
      <w:ins w:id="122" w:author="Michael Chambers" w:date="2015-11-16T00:48:00Z">
        <w:r w:rsidR="00BE04FF">
          <w:t xml:space="preserve"> </w:t>
        </w:r>
      </w:ins>
      <w:ins w:id="123" w:author="Michael Chambers" w:date="2015-11-16T00:47:00Z">
        <w:r w:rsidR="00BE04FF">
          <w:t>These non-polyadenylated RNA species were removed from further analysis.</w:t>
        </w:r>
      </w:ins>
    </w:p>
    <w:p w14:paraId="6E0B8C36" w14:textId="047E8FCA" w:rsidR="00205682" w:rsidRDefault="00BE04FF" w:rsidP="00DF0E0B">
      <w:pPr>
        <w:spacing w:line="480" w:lineRule="auto"/>
      </w:pPr>
      <w:ins w:id="124" w:author="Michael Chambers" w:date="2015-11-16T00:48:00Z">
        <w:r>
          <w:tab/>
          <w:t xml:space="preserve">Of the remaining transcripts, a significant number were found to be under- or over-represented in the nascent </w:t>
        </w:r>
      </w:ins>
      <w:ins w:id="125" w:author="Michael Chambers" w:date="2015-11-16T00:49:00Z">
        <w:r>
          <w:t>m</w:t>
        </w:r>
      </w:ins>
      <w:ins w:id="126" w:author="Michael Chambers" w:date="2015-11-16T00:48:00Z">
        <w:r>
          <w:t>RNA pool in comparison to mature mRNA</w:t>
        </w:r>
      </w:ins>
      <w:ins w:id="127" w:author="Michael Chambers" w:date="2015-11-16T00:50:00Z">
        <w:r w:rsidR="0062792B">
          <w:t>, comprising between 40 and 50% of all expressed genes across timepoints</w:t>
        </w:r>
      </w:ins>
      <w:ins w:id="128" w:author="Michael Chambers" w:date="2015-11-16T00:49:00Z">
        <w:r w:rsidR="007E55F3">
          <w:t xml:space="preserve"> (Fig. 3.6A)</w:t>
        </w:r>
      </w:ins>
      <w:ins w:id="129" w:author="Michael Chambers" w:date="2015-11-16T00:48:00Z">
        <w:r>
          <w:t>.</w:t>
        </w:r>
      </w:ins>
      <w:del w:id="130" w:author="Michael Chambers" w:date="2015-11-16T00:47:00Z">
        <w:r w:rsidR="00FA7F2E" w:rsidDel="00BE04FF">
          <w:delText>.</w:delText>
        </w:r>
      </w:del>
      <w:ins w:id="131" w:author="Michael Chambers" w:date="2015-11-16T00:50:00Z">
        <w:r w:rsidR="009115A9">
          <w:t xml:space="preserve"> </w:t>
        </w:r>
      </w:ins>
      <w:ins w:id="132" w:author="Michael Chambers" w:date="2015-11-16T00:51:00Z">
        <w:r w:rsidR="009115A9">
          <w:t>Analysis of these</w:t>
        </w:r>
      </w:ins>
      <w:ins w:id="133" w:author="Michael Chambers" w:date="2015-11-16T00:52:00Z">
        <w:r w:rsidR="005F54D9">
          <w:t xml:space="preserve"> genes </w:t>
        </w:r>
      </w:ins>
      <w:ins w:id="134" w:author="Michael Chambers" w:date="2015-11-16T00:53:00Z">
        <w:r w:rsidR="005F54D9">
          <w:t xml:space="preserve">in the </w:t>
        </w:r>
      </w:ins>
      <w:ins w:id="135" w:author="Michael Chambers" w:date="2015-11-16T00:54:00Z">
        <w:r w:rsidR="005F54D9">
          <w:t>1.5 – 4 hr developmental window</w:t>
        </w:r>
      </w:ins>
      <w:ins w:id="136" w:author="Michael Chambers" w:date="2015-11-16T00:53:00Z">
        <w:r w:rsidR="005F54D9">
          <w:t xml:space="preserve"> </w:t>
        </w:r>
      </w:ins>
      <w:ins w:id="137" w:author="Michael Chambers" w:date="2015-11-16T00:52:00Z">
        <w:r w:rsidR="005F54D9">
          <w:t xml:space="preserve">reveals </w:t>
        </w:r>
      </w:ins>
      <w:ins w:id="138" w:author="Michael Chambers" w:date="2015-11-16T00:56:00Z">
        <w:r w:rsidR="005F54D9">
          <w:t xml:space="preserve">differences in the </w:t>
        </w:r>
      </w:ins>
      <w:ins w:id="139" w:author="Michael Chambers" w:date="2015-11-16T00:55:00Z">
        <w:r w:rsidR="005F54D9">
          <w:t>expression patterns enriched in</w:t>
        </w:r>
      </w:ins>
      <w:ins w:id="140" w:author="Michael Chambers" w:date="2015-11-16T00:56:00Z">
        <w:r w:rsidR="005F54D9">
          <w:t xml:space="preserve"> the</w:t>
        </w:r>
      </w:ins>
      <w:ins w:id="141" w:author="Michael Chambers" w:date="2015-11-16T00:55:00Z">
        <w:r w:rsidR="005F54D9">
          <w:t xml:space="preserve"> </w:t>
        </w:r>
      </w:ins>
      <w:ins w:id="142" w:author="Michael Chambers" w:date="2015-11-16T00:51:00Z">
        <w:r w:rsidR="009115A9">
          <w:t>o</w:t>
        </w:r>
        <w:r w:rsidR="005F54D9">
          <w:t xml:space="preserve">ver- and under-represented gene sets. </w:t>
        </w:r>
      </w:ins>
      <w:ins w:id="143" w:author="Michael Chambers" w:date="2015-11-16T00:54:00Z">
        <w:r w:rsidR="005F54D9">
          <w:t xml:space="preserve">Genes with lower abundance in nascent RNA are enriched for maternally deposited genes, consistent with these genes being transcribed before nascent RNA was isolated and less frequently </w:t>
        </w:r>
        <w:r w:rsidR="005F54D9">
          <w:lastRenderedPageBreak/>
          <w:t xml:space="preserve">zygotically transcribed. Over-represented nascent transcripts are enriched for spatially constricted expression within portions of the embryo, and are therefore </w:t>
        </w:r>
      </w:ins>
      <w:ins w:id="144" w:author="Michael Chambers" w:date="2015-11-16T00:58:00Z">
        <w:r w:rsidR="005F54D9">
          <w:t>enriched for genes</w:t>
        </w:r>
      </w:ins>
      <w:ins w:id="145" w:author="Michael Chambers" w:date="2015-11-16T00:54:00Z">
        <w:r w:rsidR="005F54D9">
          <w:t xml:space="preserve"> being actively transcribed.</w:t>
        </w:r>
      </w:ins>
    </w:p>
    <w:p w14:paraId="6EF2080C" w14:textId="62B58CEC" w:rsidR="00B94878" w:rsidRDefault="00B94878" w:rsidP="00DF0E0B">
      <w:pPr>
        <w:spacing w:line="480" w:lineRule="auto"/>
        <w:rPr>
          <w:ins w:id="146" w:author="Michael Chambers" w:date="2015-11-14T16:14:00Z"/>
        </w:rPr>
      </w:pPr>
    </w:p>
    <w:p w14:paraId="62D22053" w14:textId="77777777" w:rsidR="001A2CBD" w:rsidRDefault="001A2CBD" w:rsidP="001A2CBD">
      <w:pPr>
        <w:spacing w:line="480" w:lineRule="auto"/>
        <w:rPr>
          <w:ins w:id="147" w:author="Michael Chambers" w:date="2015-11-14T16:14:00Z"/>
          <w:i/>
        </w:rPr>
      </w:pPr>
      <w:ins w:id="148" w:author="Michael Chambers" w:date="2015-11-14T16:14:00Z">
        <w:r>
          <w:rPr>
            <w:i/>
          </w:rPr>
          <w:t>Groucho-regulated genes are enriched for stalled RNA polymerase</w:t>
        </w:r>
      </w:ins>
    </w:p>
    <w:p w14:paraId="322EECB1" w14:textId="323BFC18" w:rsidR="001A2CBD" w:rsidRDefault="001A2CBD" w:rsidP="001A2CBD">
      <w:pPr>
        <w:spacing w:line="480" w:lineRule="auto"/>
        <w:ind w:firstLine="720"/>
        <w:rPr>
          <w:ins w:id="149" w:author="Michael Chambers" w:date="2015-11-14T16:14:00Z"/>
        </w:rPr>
      </w:pPr>
      <w:ins w:id="150" w:author="Michael Chambers" w:date="2015-11-14T16:14:00Z">
        <w:r>
          <w:t xml:space="preserve">Promoter-proximal pausing of RNA Polymerase II has been identified as a crucial step in gene regulation. Pausing was originally characterized in </w:t>
        </w:r>
        <w:r>
          <w:rPr>
            <w:i/>
          </w:rPr>
          <w:t>Drosophila</w:t>
        </w:r>
        <w:r>
          <w:t xml:space="preserve"> at multiple heat-shock genes, presumably to facilitate rapid induction of gene expression upon receipt of an appropriate regulatory signal</w:t>
        </w:r>
        <w:r w:rsidRPr="00025A7A">
          <w:t xml:space="preserve"> </w:t>
        </w:r>
        <w:r>
          <w:t>{Lis, 1993 #2380}. Since this discovery, polymerase stalling has been found to be a ubiquitous regulatory mechanism</w:t>
        </w:r>
        <w:r w:rsidRPr="00025A7A">
          <w:t xml:space="preserve"> </w:t>
        </w:r>
        <w:r>
          <w:t xml:space="preserve">in higher eukaryotes {Conaway, 2000 #2381}, with strong peaks of PolII present in the promoter regions of a diverse array of genes throughout the </w:t>
        </w:r>
        <w:r>
          <w:rPr>
            <w:i/>
          </w:rPr>
          <w:t>Drosophila</w:t>
        </w:r>
        <w:r>
          <w:t xml:space="preserve"> genome. </w:t>
        </w:r>
      </w:ins>
      <w:ins w:id="151" w:author="Michael Chambers" w:date="2015-11-16T01:01:00Z">
        <w:r w:rsidR="00670508">
          <w:t xml:space="preserve">Expression </w:t>
        </w:r>
      </w:ins>
      <w:ins w:id="152" w:author="Michael Chambers" w:date="2015-11-16T01:00:00Z">
        <w:r w:rsidR="00670508">
          <w:t xml:space="preserve">of the </w:t>
        </w:r>
      </w:ins>
      <w:ins w:id="153" w:author="Michael Chambers" w:date="2015-11-14T16:14:00Z">
        <w:r>
          <w:t xml:space="preserve">majority of </w:t>
        </w:r>
      </w:ins>
      <w:ins w:id="154" w:author="Michael Chambers" w:date="2015-11-16T00:59:00Z">
        <w:r w:rsidR="00756E52">
          <w:t xml:space="preserve">protein-coding genes </w:t>
        </w:r>
      </w:ins>
      <w:ins w:id="155" w:author="Michael Chambers" w:date="2015-11-14T16:14:00Z">
        <w:r>
          <w:t xml:space="preserve">in humans </w:t>
        </w:r>
      </w:ins>
      <w:ins w:id="156" w:author="Michael Chambers" w:date="2015-11-16T01:01:00Z">
        <w:r w:rsidR="00670508">
          <w:t>is</w:t>
        </w:r>
      </w:ins>
      <w:ins w:id="157" w:author="Michael Chambers" w:date="2015-11-14T16:14:00Z">
        <w:r>
          <w:t xml:space="preserve"> regulated </w:t>
        </w:r>
      </w:ins>
      <w:ins w:id="158" w:author="Michael Chambers" w:date="2015-11-16T01:00:00Z">
        <w:r w:rsidR="00756E52">
          <w:t>to some degree after the initiation of transcription</w:t>
        </w:r>
      </w:ins>
      <w:ins w:id="159" w:author="Michael Chambers" w:date="2015-11-14T16:14:00Z">
        <w:r>
          <w:t xml:space="preserve"> {Guenther, 2007 #3118}, as is a large fraction of the </w:t>
        </w:r>
        <w:r>
          <w:rPr>
            <w:i/>
          </w:rPr>
          <w:t xml:space="preserve">Drosophila </w:t>
        </w:r>
        <w:r>
          <w:t xml:space="preserve">developmental genome {Zeitlinger, 2007 #3010}.   </w:t>
        </w:r>
      </w:ins>
    </w:p>
    <w:p w14:paraId="4D3B024A" w14:textId="2783CFA6" w:rsidR="001A2CBD" w:rsidRPr="00AB3610" w:rsidRDefault="001A2CBD" w:rsidP="001A2CBD">
      <w:pPr>
        <w:spacing w:line="480" w:lineRule="auto"/>
        <w:ind w:firstLine="720"/>
        <w:rPr>
          <w:ins w:id="160" w:author="Michael Chambers" w:date="2015-11-14T16:14:00Z"/>
        </w:rPr>
      </w:pPr>
      <w:ins w:id="161" w:author="Michael Chambers" w:date="2015-11-14T16:14:00Z">
        <w:r>
          <w:t>To explore whether Groucho regulation potentially promotes the stalling of polymerase</w:t>
        </w:r>
      </w:ins>
      <w:ins w:id="162" w:author="Michael Chambers" w:date="2015-11-16T01:01:00Z">
        <w:r w:rsidR="00DC05AD">
          <w:t xml:space="preserve"> </w:t>
        </w:r>
        <w:r w:rsidR="00DC05AD">
          <w:rPr>
            <w:i/>
          </w:rPr>
          <w:t>in vivo</w:t>
        </w:r>
      </w:ins>
      <w:ins w:id="163" w:author="Michael Chambers" w:date="2015-11-14T16:14:00Z">
        <w:r>
          <w:t xml:space="preserve">, we undertook to compare Groucho-regulated genes with publically available genome-wide PolII localization data {Zeitlinger, 2007 #3010}. In this data set, the authors classified each gene into one of several states including the lack of detected PolII, active (elongation phase) PolII, or stalled PolII. </w:t>
        </w:r>
      </w:ins>
      <w:ins w:id="164" w:author="Michael Chambers" w:date="2015-11-16T01:05:00Z">
        <w:r w:rsidR="006A670B">
          <w:t xml:space="preserve">Genes found to bind Gro internally or in adjacent intergenic regions were found to be significantly enriched for stalled PolII at each timepoint (Fig. 3-7A). </w:t>
        </w:r>
      </w:ins>
      <w:ins w:id="165" w:author="Michael Chambers" w:date="2015-11-16T01:09:00Z">
        <w:r w:rsidR="008D40FE">
          <w:t>We</w:t>
        </w:r>
      </w:ins>
      <w:ins w:id="166" w:author="Michael Chambers" w:date="2015-11-14T16:14:00Z">
        <w:r>
          <w:t xml:space="preserve"> </w:t>
        </w:r>
      </w:ins>
      <w:ins w:id="167" w:author="Michael Chambers" w:date="2015-11-16T01:10:00Z">
        <w:r w:rsidR="008D40FE">
          <w:t>observe</w:t>
        </w:r>
      </w:ins>
      <w:ins w:id="168" w:author="Michael Chambers" w:date="2015-11-14T16:14:00Z">
        <w:r>
          <w:t xml:space="preserve"> a </w:t>
        </w:r>
      </w:ins>
      <w:ins w:id="169" w:author="Michael Chambers" w:date="2015-11-16T01:10:00Z">
        <w:r w:rsidR="008D40FE">
          <w:t>significant</w:t>
        </w:r>
      </w:ins>
      <w:ins w:id="170" w:author="Michael Chambers" w:date="2015-11-14T16:14:00Z">
        <w:r>
          <w:t xml:space="preserve"> correlation be</w:t>
        </w:r>
        <w:r w:rsidR="008D40FE">
          <w:t>tween</w:t>
        </w:r>
      </w:ins>
      <w:ins w:id="171" w:author="Michael Chambers" w:date="2015-11-16T01:07:00Z">
        <w:r w:rsidR="008D40FE">
          <w:t xml:space="preserve"> </w:t>
        </w:r>
        <w:r w:rsidR="008D40FE">
          <w:t>PolII pausing</w:t>
        </w:r>
        <w:r w:rsidR="008D40FE">
          <w:t xml:space="preserve"> </w:t>
        </w:r>
      </w:ins>
      <w:ins w:id="172" w:author="Michael Chambers" w:date="2015-11-16T01:10:00Z">
        <w:r w:rsidR="008D40FE">
          <w:t>with</w:t>
        </w:r>
      </w:ins>
      <w:ins w:id="173" w:author="Michael Chambers" w:date="2015-11-16T01:07:00Z">
        <w:r w:rsidR="008D40FE">
          <w:t>in</w:t>
        </w:r>
      </w:ins>
      <w:ins w:id="174" w:author="Michael Chambers" w:date="2015-11-14T16:14:00Z">
        <w:r w:rsidR="008D40FE">
          <w:t xml:space="preserve"> </w:t>
        </w:r>
        <w:r w:rsidR="008D40FE">
          <w:lastRenderedPageBreak/>
          <w:t xml:space="preserve">genes </w:t>
        </w:r>
      </w:ins>
      <w:ins w:id="175" w:author="Michael Chambers" w:date="2015-11-16T01:10:00Z">
        <w:r w:rsidR="008D40FE">
          <w:t xml:space="preserve">and those genes </w:t>
        </w:r>
      </w:ins>
      <w:ins w:id="176" w:author="Michael Chambers" w:date="2015-11-16T01:11:00Z">
        <w:r w:rsidR="008D40FE">
          <w:t xml:space="preserve">becoming up-regulated </w:t>
        </w:r>
      </w:ins>
      <w:ins w:id="177" w:author="Michael Chambers" w:date="2015-11-16T01:09:00Z">
        <w:r w:rsidR="008D40FE">
          <w:t xml:space="preserve">in Gro loss-of-function embryos </w:t>
        </w:r>
      </w:ins>
      <w:ins w:id="178" w:author="Michael Chambers" w:date="2015-11-14T16:14:00Z">
        <w:r>
          <w:t>(</w:t>
        </w:r>
        <w:r>
          <w:rPr>
            <w:i/>
          </w:rPr>
          <w:t xml:space="preserve">p </w:t>
        </w:r>
        <w:r>
          <w:t>&lt; 10</w:t>
        </w:r>
        <w:r w:rsidR="006A670B">
          <w:rPr>
            <w:vertAlign w:val="superscript"/>
          </w:rPr>
          <w:t>-1</w:t>
        </w:r>
        <w:r>
          <w:rPr>
            <w:vertAlign w:val="superscript"/>
          </w:rPr>
          <w:t>0</w:t>
        </w:r>
        <w:r w:rsidR="008D40FE">
          <w:t>)</w:t>
        </w:r>
      </w:ins>
      <w:ins w:id="179" w:author="Michael Chambers" w:date="2015-11-16T01:11:00Z">
        <w:r w:rsidR="008D40FE">
          <w:t>, while</w:t>
        </w:r>
      </w:ins>
      <w:ins w:id="180" w:author="Michael Chambers" w:date="2015-11-14T16:14:00Z">
        <w:r>
          <w:t xml:space="preserve"> </w:t>
        </w:r>
      </w:ins>
      <w:ins w:id="181" w:author="Michael Chambers" w:date="2015-11-16T01:08:00Z">
        <w:r w:rsidR="008D40FE">
          <w:t>no significant</w:t>
        </w:r>
      </w:ins>
      <w:ins w:id="182" w:author="Michael Chambers" w:date="2015-11-14T16:14:00Z">
        <w:r w:rsidR="008D40FE">
          <w:t xml:space="preserve"> correlation</w:t>
        </w:r>
      </w:ins>
      <w:ins w:id="183" w:author="Michael Chambers" w:date="2015-11-16T01:09:00Z">
        <w:r w:rsidR="008D40FE">
          <w:t xml:space="preserve"> </w:t>
        </w:r>
      </w:ins>
      <w:ins w:id="184" w:author="Michael Chambers" w:date="2015-11-16T01:11:00Z">
        <w:r w:rsidR="008D40FE">
          <w:t>is observed between PolII pausing and</w:t>
        </w:r>
      </w:ins>
      <w:ins w:id="185" w:author="Michael Chambers" w:date="2015-11-16T01:09:00Z">
        <w:r w:rsidR="008D40FE">
          <w:t xml:space="preserve"> </w:t>
        </w:r>
      </w:ins>
      <w:ins w:id="186" w:author="Michael Chambers" w:date="2015-11-16T01:11:00Z">
        <w:r w:rsidR="008D40FE">
          <w:t>down-regulation</w:t>
        </w:r>
      </w:ins>
      <w:ins w:id="187" w:author="Michael Chambers" w:date="2015-11-16T01:08:00Z">
        <w:r w:rsidR="008D40FE">
          <w:t xml:space="preserve"> in Gro loss-of-functi</w:t>
        </w:r>
        <w:r w:rsidR="008D40FE">
          <w:t xml:space="preserve">on embryos </w:t>
        </w:r>
      </w:ins>
      <w:ins w:id="188" w:author="Michael Chambers" w:date="2015-11-14T16:14:00Z">
        <w:r>
          <w:t>(</w:t>
        </w:r>
        <w:r>
          <w:rPr>
            <w:i/>
          </w:rPr>
          <w:t xml:space="preserve">p </w:t>
        </w:r>
        <w:r w:rsidR="008D40FE">
          <w:t>&gt; 0.05) (Fig. 2-7B</w:t>
        </w:r>
        <w:r>
          <w:t>). Conver</w:t>
        </w:r>
        <w:r w:rsidR="008D40FE">
          <w:t xml:space="preserve">sely, </w:t>
        </w:r>
      </w:ins>
      <w:ins w:id="189" w:author="Michael Chambers" w:date="2015-11-16T01:12:00Z">
        <w:r w:rsidR="008D40FE">
          <w:t xml:space="preserve">down-regulated </w:t>
        </w:r>
      </w:ins>
      <w:ins w:id="190" w:author="Michael Chambers" w:date="2015-11-14T16:14:00Z">
        <w:r w:rsidR="008D40FE">
          <w:t xml:space="preserve">genes </w:t>
        </w:r>
        <w:r>
          <w:t>are enriched for active PolII (</w:t>
        </w:r>
        <w:r>
          <w:rPr>
            <w:i/>
          </w:rPr>
          <w:t xml:space="preserve">p &lt; </w:t>
        </w:r>
        <w:r w:rsidRPr="00AB3610">
          <w:t>10</w:t>
        </w:r>
        <w:r w:rsidR="006A670B">
          <w:rPr>
            <w:vertAlign w:val="superscript"/>
          </w:rPr>
          <w:t>-1</w:t>
        </w:r>
        <w:r w:rsidRPr="00AB3610">
          <w:rPr>
            <w:vertAlign w:val="superscript"/>
          </w:rPr>
          <w:t>0</w:t>
        </w:r>
        <w:r>
          <w:t>), wh</w:t>
        </w:r>
        <w:r w:rsidR="008D40FE">
          <w:t xml:space="preserve">ile Gro repressed genes are not. </w:t>
        </w:r>
        <w:r>
          <w:t>Together, this provides evidence that, at least at early</w:t>
        </w:r>
      </w:ins>
      <w:ins w:id="191" w:author="Michael Chambers" w:date="2015-11-16T01:13:00Z">
        <w:r w:rsidR="006C346B">
          <w:t xml:space="preserve"> developmental</w:t>
        </w:r>
      </w:ins>
      <w:ins w:id="192" w:author="Michael Chambers" w:date="2015-11-14T16:14:00Z">
        <w:r>
          <w:t xml:space="preserve"> timepoints, a significant fraction of Groucho-associated genes exhibit characterist</w:t>
        </w:r>
        <w:r w:rsidR="006C346B">
          <w:t>ics of PolII pausing, suggesting that</w:t>
        </w:r>
        <w:r>
          <w:t xml:space="preserve"> retention or prevention of PolII from transitioning to an active </w:t>
        </w:r>
      </w:ins>
      <w:ins w:id="193" w:author="Michael Chambers" w:date="2015-11-16T01:13:00Z">
        <w:r w:rsidR="006C346B">
          <w:t xml:space="preserve">elongation </w:t>
        </w:r>
      </w:ins>
      <w:ins w:id="194" w:author="Michael Chambers" w:date="2015-11-14T16:14:00Z">
        <w:r>
          <w:t xml:space="preserve">complex is a potential mechanism of Groucho-dependent </w:t>
        </w:r>
        <w:commentRangeStart w:id="195"/>
        <w:r>
          <w:t>repression</w:t>
        </w:r>
        <w:commentRangeEnd w:id="195"/>
        <w:r>
          <w:rPr>
            <w:rStyle w:val="CommentReference"/>
          </w:rPr>
          <w:commentReference w:id="195"/>
        </w:r>
        <w:r>
          <w:t>.</w:t>
        </w:r>
      </w:ins>
    </w:p>
    <w:p w14:paraId="6C390718" w14:textId="77777777" w:rsidR="001A2CBD" w:rsidRDefault="001A2CBD" w:rsidP="00DF0E0B">
      <w:pPr>
        <w:spacing w:line="480" w:lineRule="auto"/>
      </w:pPr>
    </w:p>
    <w:p w14:paraId="4022EFEF" w14:textId="77777777" w:rsidR="004611B3" w:rsidRDefault="004611B3" w:rsidP="00DF0E0B">
      <w:pPr>
        <w:spacing w:line="480" w:lineRule="auto"/>
        <w:rPr>
          <w:i/>
        </w:rPr>
      </w:pPr>
      <w:r>
        <w:rPr>
          <w:i/>
        </w:rPr>
        <w:t xml:space="preserve">Groucho target genes are enriched for promoter-proximal read density indicative of polymerase </w:t>
      </w:r>
      <w:commentRangeStart w:id="196"/>
      <w:r>
        <w:rPr>
          <w:i/>
        </w:rPr>
        <w:t>pausing</w:t>
      </w:r>
      <w:commentRangeEnd w:id="196"/>
      <w:r w:rsidR="00292E46">
        <w:rPr>
          <w:rStyle w:val="CommentReference"/>
        </w:rPr>
        <w:commentReference w:id="196"/>
      </w:r>
    </w:p>
    <w:p w14:paraId="1877DD4B" w14:textId="4E7D3674" w:rsidR="002C43ED" w:rsidRDefault="004611B3" w:rsidP="00DF0E0B">
      <w:pPr>
        <w:spacing w:line="480" w:lineRule="auto"/>
      </w:pPr>
      <w:r>
        <w:tab/>
      </w:r>
      <w:r>
        <w:rPr>
          <w:i/>
        </w:rPr>
        <w:t xml:space="preserve">  </w:t>
      </w:r>
      <w:r w:rsidR="00E513DE">
        <w:t xml:space="preserve">Evidence presented in </w:t>
      </w:r>
      <w:del w:id="197" w:author="Michael Chambers" w:date="2015-11-16T01:14:00Z">
        <w:r w:rsidR="00E513DE" w:rsidDel="006A0BDC">
          <w:delText xml:space="preserve">Chapter II </w:delText>
        </w:r>
      </w:del>
      <w:ins w:id="198" w:author="Albert Courey" w:date="2015-11-13T14:28:00Z">
        <w:del w:id="199" w:author="Michael Chambers" w:date="2015-11-16T01:14:00Z">
          <w:r w:rsidR="00874239" w:rsidDel="006A0BDC">
            <w:delText>2</w:delText>
          </w:r>
        </w:del>
      </w:ins>
      <w:ins w:id="200" w:author="Michael Chambers" w:date="2015-11-16T01:14:00Z">
        <w:r w:rsidR="006A0BDC">
          <w:t>the previous section</w:t>
        </w:r>
      </w:ins>
      <w:ins w:id="201" w:author="Albert Courey" w:date="2015-11-13T14:28:00Z">
        <w:r w:rsidR="00874239">
          <w:t xml:space="preserve"> </w:t>
        </w:r>
      </w:ins>
      <w:r w:rsidR="00E513DE">
        <w:t xml:space="preserve">hypothesized that many Groucho-repressed genes possess significant levels of promoter-proximal </w:t>
      </w:r>
      <w:r w:rsidR="002C43ED">
        <w:t>stalled</w:t>
      </w:r>
      <w:r w:rsidR="00E513DE">
        <w:t xml:space="preserve"> polymerase. Much of this was established using previously-published data from the 2 -4 hour </w:t>
      </w:r>
      <w:r w:rsidR="00E513DE">
        <w:rPr>
          <w:i/>
        </w:rPr>
        <w:t>Toll</w:t>
      </w:r>
      <w:r w:rsidR="00E513DE">
        <w:rPr>
          <w:i/>
          <w:vertAlign w:val="superscript"/>
        </w:rPr>
        <w:t>10B</w:t>
      </w:r>
      <w:r w:rsidR="00E513DE">
        <w:rPr>
          <w:i/>
        </w:rPr>
        <w:t xml:space="preserve"> </w:t>
      </w:r>
      <w:r w:rsidR="00E513DE">
        <w:t xml:space="preserve">mutant embryos </w:t>
      </w:r>
      <w:r w:rsidR="00A47477">
        <w:t>{Zeitlinger, 2007 #3010}</w:t>
      </w:r>
      <w:r w:rsidR="003670B6">
        <w:t xml:space="preserve">. These embryos generate a more homogenous population of cells, as all portions of the embryo adopt a cell type representative of the presumptive mesoderm </w:t>
      </w:r>
      <w:r w:rsidR="00A47477">
        <w:t>{Schneider, 1991 #3161}</w:t>
      </w:r>
      <w:r w:rsidR="003670B6">
        <w:t>, and so simplified the embryo-wide classification of PolII pausing state.</w:t>
      </w:r>
      <w:r w:rsidR="00641A4D">
        <w:t xml:space="preserve"> </w:t>
      </w:r>
      <w:r w:rsidR="002C43ED">
        <w:t xml:space="preserve">Our data allows us to quantify the accumulation of promoter-proximal nascent transcript at later stages of development, albeit in a more heterogeneous population of cell types. This heterogeneity limits the interpretation of Groucho’s involvement with promoter-proximal stalled polymerase, </w:t>
      </w:r>
      <w:del w:id="202" w:author="Michael Chambers" w:date="2015-11-16T01:16:00Z">
        <w:r w:rsidR="002C43ED" w:rsidDel="007D3F01">
          <w:delText xml:space="preserve">so </w:delText>
        </w:r>
      </w:del>
      <w:ins w:id="203" w:author="Michael Chambers" w:date="2015-11-16T01:16:00Z">
        <w:r w:rsidR="007D3F01">
          <w:t>as</w:t>
        </w:r>
        <w:r w:rsidR="007D3F01">
          <w:t xml:space="preserve"> </w:t>
        </w:r>
      </w:ins>
      <w:r w:rsidR="002C43ED">
        <w:t xml:space="preserve">we can determine whether a gene is regulated by Groucho and possesses stalled PolII at each developmental </w:t>
      </w:r>
      <w:r w:rsidR="002C43ED">
        <w:lastRenderedPageBreak/>
        <w:t xml:space="preserve">time span, but we cannot make definite conclusions as to whether those events are </w:t>
      </w:r>
      <w:del w:id="204" w:author="Michael Chambers" w:date="2015-11-16T01:16:00Z">
        <w:r w:rsidR="002C43ED" w:rsidDel="007D3F01">
          <w:delText>related</w:delText>
        </w:r>
      </w:del>
      <w:ins w:id="205" w:author="Michael Chambers" w:date="2015-11-16T01:16:00Z">
        <w:r w:rsidR="007D3F01">
          <w:t>occurring in identical populations of cells</w:t>
        </w:r>
      </w:ins>
      <w:r w:rsidR="002C43ED">
        <w:t>. A correlation is still informative, as association of the two states potentially represents a program of regulation whereby Groucho either promotes stalling itself, or is recruited to repress genes that undergo stalling at the same developmental stage but in different tissues.</w:t>
      </w:r>
    </w:p>
    <w:p w14:paraId="2224CFA7" w14:textId="6998151F" w:rsidR="00B94878" w:rsidRPr="00E513DE" w:rsidRDefault="002C43ED" w:rsidP="00392443">
      <w:pPr>
        <w:spacing w:line="480" w:lineRule="auto"/>
      </w:pPr>
      <w:r>
        <w:tab/>
        <w:t>Focusing on genes that are responsive to increasing levels of maternal Groucho overexpression, we s</w:t>
      </w:r>
      <w:r w:rsidR="00197D12">
        <w:t>ee that at all three timepoints genes negatively regulated by increased Groucho dosage are enriched for promoter-proximal accumulation of transcript when compared both to genes up-regulated in this genetic background as well as unresponsive genes (Fig. 3-</w:t>
      </w:r>
      <w:ins w:id="206" w:author="Michael Chambers" w:date="2015-11-16T01:17:00Z">
        <w:r w:rsidR="00316053">
          <w:t>8</w:t>
        </w:r>
      </w:ins>
      <w:commentRangeStart w:id="207"/>
      <w:del w:id="208" w:author="Michael Chambers" w:date="2015-11-16T01:17:00Z">
        <w:r w:rsidR="00197D12" w:rsidDel="00316053">
          <w:delText>6</w:delText>
        </w:r>
      </w:del>
      <w:commentRangeEnd w:id="207"/>
      <w:r w:rsidR="00874239">
        <w:rPr>
          <w:rStyle w:val="CommentReference"/>
        </w:rPr>
        <w:commentReference w:id="207"/>
      </w:r>
      <w:r w:rsidR="00197D12">
        <w:t>).</w:t>
      </w:r>
    </w:p>
    <w:p w14:paraId="0A48E6C5" w14:textId="77777777" w:rsidR="00DF3BEE" w:rsidRPr="00DF3BEE" w:rsidRDefault="00DF3BEE" w:rsidP="00392443">
      <w:pPr>
        <w:pStyle w:val="BodyText"/>
        <w:spacing w:line="480" w:lineRule="auto"/>
      </w:pPr>
    </w:p>
    <w:p w14:paraId="29C9B98F" w14:textId="77777777" w:rsidR="00692974" w:rsidRDefault="002C6B01" w:rsidP="00392443">
      <w:pPr>
        <w:pStyle w:val="Heading4"/>
        <w:spacing w:line="480" w:lineRule="auto"/>
      </w:pPr>
      <w:bookmarkStart w:id="209" w:name="discussion"/>
      <w:bookmarkEnd w:id="209"/>
      <w:commentRangeStart w:id="210"/>
      <w:r>
        <w:t>Discussion</w:t>
      </w:r>
      <w:commentRangeEnd w:id="210"/>
      <w:r w:rsidR="00C12444">
        <w:rPr>
          <w:rStyle w:val="CommentReference"/>
          <w:rFonts w:asciiTheme="minorHAnsi" w:eastAsiaTheme="minorHAnsi" w:hAnsiTheme="minorHAnsi" w:cstheme="minorBidi"/>
          <w:b w:val="0"/>
          <w:bCs w:val="0"/>
          <w:color w:val="auto"/>
        </w:rPr>
        <w:commentReference w:id="210"/>
      </w:r>
    </w:p>
    <w:p w14:paraId="51AD4C07" w14:textId="0769A5C4" w:rsidR="003A1156" w:rsidRDefault="00392443" w:rsidP="00392443">
      <w:pPr>
        <w:pStyle w:val="BodyText"/>
        <w:spacing w:line="480" w:lineRule="auto"/>
      </w:pPr>
      <w:r>
        <w:tab/>
        <w:t xml:space="preserve">Quantification of chromatin-associated pre-mRNA is a useful metric for the exploration of dynamic transcriptional systems such as the </w:t>
      </w:r>
      <w:r>
        <w:rPr>
          <w:i/>
        </w:rPr>
        <w:t xml:space="preserve">Drosophila </w:t>
      </w:r>
      <w:r>
        <w:t xml:space="preserve">embryo. The relatively high stability of the RNA Polymerase II ternary </w:t>
      </w:r>
      <w:r w:rsidR="00241459">
        <w:t xml:space="preserve">elongation </w:t>
      </w:r>
      <w:r>
        <w:t xml:space="preserve">complex facilitates the purification of </w:t>
      </w:r>
      <w:r w:rsidR="00241459">
        <w:t>nascent transcripts in a highly specific manner, thereby enabling</w:t>
      </w:r>
      <w:r>
        <w:t xml:space="preserve"> us to more thoroughly characterize the dynamics of this transcriptional system and relate aspects of gene expression to the activity of Groucho. We observed that chromatin-associated pre-mRNA exhibits a modest 5’ bias throughout the gene body, with a density spike at the 5’ </w:t>
      </w:r>
      <w:r w:rsidR="00241459">
        <w:t>transcription start site</w:t>
      </w:r>
      <w:r>
        <w:t xml:space="preserve"> likely corresponding to nascent transcript locked in stalled ternary complexes.</w:t>
      </w:r>
      <w:r w:rsidR="00241459">
        <w:t xml:space="preserve"> Investigations of stalled PolII in the embryo have previously shown that in 2-4 hour embryos, 12% of all protein-coding genes have stalled promoter-proximal PolII </w:t>
      </w:r>
      <w:r w:rsidR="00A47477">
        <w:lastRenderedPageBreak/>
        <w:t>{Zeitlinger, 2007 #3010}</w:t>
      </w:r>
      <w:r w:rsidR="00241459">
        <w:t>.</w:t>
      </w:r>
      <w:r>
        <w:t xml:space="preserve"> </w:t>
      </w:r>
      <w:r w:rsidR="0061791A">
        <w:t>Additionally, p</w:t>
      </w:r>
      <w:r w:rsidR="00241459">
        <w:t xml:space="preserve">urification of chromatin-associated short RNA from </w:t>
      </w:r>
      <w:r w:rsidR="00241459">
        <w:rPr>
          <w:i/>
        </w:rPr>
        <w:t xml:space="preserve">Drosophila </w:t>
      </w:r>
      <w:r w:rsidR="00241459">
        <w:t xml:space="preserve">S2 cells </w:t>
      </w:r>
      <w:r w:rsidR="0061791A">
        <w:t>predicted</w:t>
      </w:r>
      <w:r w:rsidR="00241459">
        <w:t xml:space="preserve"> that </w:t>
      </w:r>
      <w:r w:rsidR="0061791A">
        <w:t>30% of protein-coding genes experienced some degree of PolII pausing</w:t>
      </w:r>
      <w:r w:rsidR="00CC25A8">
        <w:t xml:space="preserve"> </w:t>
      </w:r>
      <w:r w:rsidR="00A47477">
        <w:t>{Nechaev, 2010 #3006}</w:t>
      </w:r>
      <w:r w:rsidR="0061791A">
        <w:t xml:space="preserve">. </w:t>
      </w:r>
    </w:p>
    <w:p w14:paraId="0FE7CE31" w14:textId="498DC518" w:rsidR="00452672" w:rsidRPr="00241459" w:rsidRDefault="00452672" w:rsidP="00392443">
      <w:pPr>
        <w:pStyle w:val="BodyText"/>
        <w:spacing w:line="480" w:lineRule="auto"/>
      </w:pPr>
      <w:r>
        <w:tab/>
        <w:t xml:space="preserve">The manner in which PolII pausing is utilized to regulate transcription remains poorly understood, though multiple non-exclusive mechanisms have been proposed, </w:t>
      </w:r>
      <w:r w:rsidR="00974AF4">
        <w:t>(</w:t>
      </w:r>
      <w:r>
        <w:t xml:space="preserve">reviewed </w:t>
      </w:r>
      <w:r w:rsidR="00A47477">
        <w:t>{Adelman, 2012 #3165}</w:t>
      </w:r>
      <w:r w:rsidR="0093726A">
        <w:t>).</w:t>
      </w:r>
      <w:r>
        <w:t xml:space="preserve"> </w:t>
      </w:r>
      <w:r w:rsidR="00F37FD0">
        <w:t xml:space="preserve">One of these mechanisms </w:t>
      </w:r>
      <w:r>
        <w:t xml:space="preserve">posits that sustained </w:t>
      </w:r>
      <w:r w:rsidR="00974AF4">
        <w:t xml:space="preserve">or transient pausing facilitates the participation of </w:t>
      </w:r>
      <w:r w:rsidR="00F37FD0">
        <w:t>additional</w:t>
      </w:r>
      <w:r w:rsidR="00974AF4">
        <w:t xml:space="preserve"> regulatory elements in the determination of transcriptional activity</w:t>
      </w:r>
      <w:r w:rsidR="00C16C79">
        <w:t xml:space="preserve"> </w:t>
      </w:r>
      <w:r w:rsidR="00A47477">
        <w:t>{Nechaev, 2008 #3162}</w:t>
      </w:r>
      <w:r w:rsidR="00974AF4">
        <w:t xml:space="preserve">. This allows the expression level of a gene to be regulated through multiple, independent pathways, </w:t>
      </w:r>
      <w:r w:rsidR="00F37FD0">
        <w:t>potentially at the behest of independent signaling pathways</w:t>
      </w:r>
      <w:r w:rsidR="00C16C79">
        <w:t xml:space="preserve"> </w:t>
      </w:r>
      <w:r w:rsidR="00A47477">
        <w:t>{Blau, 1996 #3163}</w:t>
      </w:r>
      <w:r w:rsidR="00F37FD0">
        <w:t xml:space="preserve">. Combinatorial control of gene expression is a common regulatory motif in eukaryotes, so it is feasible that the capability to exert influence over expression both before the </w:t>
      </w:r>
      <w:r w:rsidR="00C16C79">
        <w:t>assembly of the PolII complex as well as</w:t>
      </w:r>
      <w:r w:rsidR="00F37FD0">
        <w:t xml:space="preserve"> after transcription has began would be useful in such scenarios.</w:t>
      </w:r>
      <w:r w:rsidR="00561695">
        <w:t xml:space="preserve"> </w:t>
      </w:r>
      <w:r w:rsidR="00427CB5">
        <w:t xml:space="preserve">Members of the Rel family of transcription factors, of which the Groucho-interactor Dorsal is a member, have been found to promote both PolII pausing and release in mammals </w:t>
      </w:r>
      <w:r w:rsidR="00A47477">
        <w:t>{Barboric, 2001 #3164}</w:t>
      </w:r>
      <w:r w:rsidR="00427CB5">
        <w:t>.</w:t>
      </w:r>
    </w:p>
    <w:p w14:paraId="004A986A" w14:textId="77777777" w:rsidR="003A1156" w:rsidRPr="003A1156" w:rsidRDefault="003A1156" w:rsidP="00392443">
      <w:pPr>
        <w:pStyle w:val="BodyText"/>
        <w:spacing w:line="480" w:lineRule="auto"/>
      </w:pPr>
    </w:p>
    <w:p w14:paraId="21322213" w14:textId="77777777" w:rsidR="0093726A" w:rsidRDefault="002C6B01" w:rsidP="00392443">
      <w:pPr>
        <w:pStyle w:val="Heading4"/>
        <w:spacing w:line="480" w:lineRule="auto"/>
      </w:pPr>
      <w:bookmarkStart w:id="211" w:name="references"/>
      <w:bookmarkEnd w:id="211"/>
      <w:r>
        <w:t>References</w:t>
      </w:r>
      <w:bookmarkStart w:id="212" w:name="figures-and-tables"/>
      <w:bookmarkEnd w:id="212"/>
    </w:p>
    <w:sectPr w:rsidR="009372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Albert Courey" w:date="2015-11-13T14:04:00Z" w:initials="AC">
    <w:p w14:paraId="5AD7ED5E" w14:textId="68B3B09E" w:rsidR="00266E67" w:rsidRDefault="00266E67">
      <w:pPr>
        <w:pStyle w:val="CommentText"/>
      </w:pPr>
      <w:r>
        <w:rPr>
          <w:rStyle w:val="CommentReference"/>
        </w:rPr>
        <w:annotationRef/>
      </w:r>
      <w:r>
        <w:t>Not clear. I’m thinking that you don’t really mean a gradient but just a layer of 1.7 M sucrose underneath a layer of 0.8 M sucrose. Is that right? I’ve rewritten accordingly, but if I’m wrong then you need to rewrite. Fill in x, y, and z.</w:t>
      </w:r>
    </w:p>
  </w:comment>
  <w:comment w:id="113" w:author="Albert Courey" w:date="2015-11-13T14:16:00Z" w:initials="AC">
    <w:p w14:paraId="32AA185F" w14:textId="77EA93D8" w:rsidR="00266E67" w:rsidRDefault="00266E67">
      <w:pPr>
        <w:pStyle w:val="CommentText"/>
      </w:pPr>
      <w:r>
        <w:rPr>
          <w:rStyle w:val="CommentReference"/>
        </w:rPr>
        <w:annotationRef/>
      </w:r>
      <w:r>
        <w:t>What does it mean for an intron to exhibit no splicing? That begs the definition of an intron. But anyway, I guess you are only talking about things that are annotated as introns.</w:t>
      </w:r>
    </w:p>
  </w:comment>
  <w:comment w:id="120" w:author="Albert Courey" w:date="2015-11-13T14:55:00Z" w:initials="AC">
    <w:p w14:paraId="3E8A4C63" w14:textId="0A73C36B" w:rsidR="000D3260" w:rsidRDefault="000D3260">
      <w:pPr>
        <w:pStyle w:val="CommentText"/>
      </w:pPr>
      <w:r>
        <w:rPr>
          <w:rStyle w:val="CommentReference"/>
        </w:rPr>
        <w:annotationRef/>
      </w:r>
      <w:r>
        <w:t>This is a trivial result just related to the way the libraries were made. Have you looked at the polyadenylated transcripts that fall the farthest from the diagonal to see if there are any commonalities?</w:t>
      </w:r>
    </w:p>
  </w:comment>
  <w:comment w:id="195" w:author="Albert Courey" w:date="2015-11-12T18:18:00Z" w:initials="AC">
    <w:p w14:paraId="32FB84DD" w14:textId="77777777" w:rsidR="001A2CBD" w:rsidRDefault="001A2CBD" w:rsidP="001A2CBD">
      <w:pPr>
        <w:pStyle w:val="CommentText"/>
      </w:pPr>
      <w:r>
        <w:rPr>
          <w:rStyle w:val="CommentReference"/>
        </w:rPr>
        <w:annotationRef/>
      </w:r>
      <w:r>
        <w:t>I don’t think I fully understand 2-26. How does the figure differentiate between genes that are activated by Gro and those that are repressed by Gro?</w:t>
      </w:r>
    </w:p>
  </w:comment>
  <w:comment w:id="196" w:author="Albert Courey" w:date="2015-11-13T14:51:00Z" w:initials="AC">
    <w:p w14:paraId="5E50BB1D" w14:textId="60B9F114" w:rsidR="00292E46" w:rsidRDefault="00292E46">
      <w:pPr>
        <w:pStyle w:val="CommentText"/>
      </w:pPr>
      <w:r>
        <w:rPr>
          <w:rStyle w:val="CommentReference"/>
        </w:rPr>
        <w:annotationRef/>
      </w:r>
      <w:r>
        <w:t>I think it would be better to move the stuff about Pol II pausing from Chapter 2 into this chapter and combine it with the material in this section.</w:t>
      </w:r>
    </w:p>
  </w:comment>
  <w:comment w:id="207" w:author="Albert Courey" w:date="2015-11-13T14:56:00Z" w:initials="AC">
    <w:p w14:paraId="37726481" w14:textId="4336BD2D" w:rsidR="00874239" w:rsidRDefault="00874239">
      <w:pPr>
        <w:pStyle w:val="CommentText"/>
      </w:pPr>
      <w:r>
        <w:rPr>
          <w:rStyle w:val="CommentReference"/>
        </w:rPr>
        <w:annotationRef/>
      </w:r>
      <w:r>
        <w:t>These graphs need a much clearer explanation. I don’t understand them.</w:t>
      </w:r>
      <w:r w:rsidR="0029262B">
        <w:t xml:space="preserve"> For example, why does the x axis goo from -1 to +1. Is the transcriptional start site at 0 or is it at -1?</w:t>
      </w:r>
    </w:p>
  </w:comment>
  <w:comment w:id="210" w:author="Albert Courey" w:date="2015-11-13T14:36:00Z" w:initials="AC">
    <w:p w14:paraId="7E357B49" w14:textId="56562FD6" w:rsidR="00C12444" w:rsidRDefault="00C12444">
      <w:pPr>
        <w:pStyle w:val="CommentText"/>
      </w:pPr>
      <w:r>
        <w:rPr>
          <w:rStyle w:val="CommentReference"/>
        </w:rPr>
        <w:annotationRef/>
      </w:r>
      <w:r>
        <w:t>This needs to be beefed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7ED5E" w15:done="0"/>
  <w15:commentEx w15:paraId="32AA185F" w15:done="0"/>
  <w15:commentEx w15:paraId="3E8A4C63" w15:done="0"/>
  <w15:commentEx w15:paraId="32FB84DD" w15:done="0"/>
  <w15:commentEx w15:paraId="5E50BB1D" w15:done="0"/>
  <w15:commentEx w15:paraId="37726481" w15:done="0"/>
  <w15:commentEx w15:paraId="7E357B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13439" w14:textId="77777777" w:rsidR="00092FCF" w:rsidRDefault="00092FCF">
      <w:pPr>
        <w:spacing w:after="0"/>
      </w:pPr>
      <w:r>
        <w:separator/>
      </w:r>
    </w:p>
  </w:endnote>
  <w:endnote w:type="continuationSeparator" w:id="0">
    <w:p w14:paraId="3A759205" w14:textId="77777777" w:rsidR="00092FCF" w:rsidRDefault="00092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38D54" w14:textId="77777777" w:rsidR="00092FCF" w:rsidRDefault="00092FCF">
      <w:r>
        <w:separator/>
      </w:r>
    </w:p>
  </w:footnote>
  <w:footnote w:type="continuationSeparator" w:id="0">
    <w:p w14:paraId="4DF7CE59" w14:textId="77777777" w:rsidR="00092FCF" w:rsidRDefault="00092F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385&lt;/item&gt;&lt;item&gt;1150&lt;/item&gt;&lt;item&gt;1350&lt;/item&gt;&lt;item&gt;1471&lt;/item&gt;&lt;item&gt;1782&lt;/item&gt;&lt;item&gt;1928&lt;/item&gt;&lt;item&gt;2081&lt;/item&gt;&lt;item&gt;3006&lt;/item&gt;&lt;item&gt;3010&lt;/item&gt;&lt;item&gt;3044&lt;/item&gt;&lt;item&gt;3144&lt;/item&gt;&lt;item&gt;3146&lt;/item&gt;&lt;item&gt;3147&lt;/item&gt;&lt;item&gt;3149&lt;/item&gt;&lt;item&gt;3150&lt;/item&gt;&lt;item&gt;3151&lt;/item&gt;&lt;item&gt;3152&lt;/item&gt;&lt;item&gt;3153&lt;/item&gt;&lt;item&gt;3154&lt;/item&gt;&lt;item&gt;3155&lt;/item&gt;&lt;item&gt;3156&lt;/item&gt;&lt;item&gt;3157&lt;/item&gt;&lt;item&gt;3159&lt;/item&gt;&lt;item&gt;3161&lt;/item&gt;&lt;item&gt;3162&lt;/item&gt;&lt;item&gt;3163&lt;/item&gt;&lt;item&gt;3164&lt;/item&gt;&lt;item&gt;3165&lt;/item&gt;&lt;item&gt;3166&lt;/item&gt;&lt;/record-ids&gt;&lt;/item&gt;&lt;/Libraries&gt;"/>
  </w:docVars>
  <w:rsids>
    <w:rsidRoot w:val="00590D07"/>
    <w:rsid w:val="00011C8B"/>
    <w:rsid w:val="00044CF2"/>
    <w:rsid w:val="000761A6"/>
    <w:rsid w:val="000778C7"/>
    <w:rsid w:val="00092FCF"/>
    <w:rsid w:val="000D3260"/>
    <w:rsid w:val="000E6892"/>
    <w:rsid w:val="00127FD7"/>
    <w:rsid w:val="00131A23"/>
    <w:rsid w:val="00151771"/>
    <w:rsid w:val="00154970"/>
    <w:rsid w:val="00197D12"/>
    <w:rsid w:val="001A2CBD"/>
    <w:rsid w:val="001F4EA0"/>
    <w:rsid w:val="00205682"/>
    <w:rsid w:val="00207E2F"/>
    <w:rsid w:val="00241459"/>
    <w:rsid w:val="002534AA"/>
    <w:rsid w:val="00266E67"/>
    <w:rsid w:val="0029262B"/>
    <w:rsid w:val="00292E46"/>
    <w:rsid w:val="00297CD9"/>
    <w:rsid w:val="002C2A48"/>
    <w:rsid w:val="002C43ED"/>
    <w:rsid w:val="002C677C"/>
    <w:rsid w:val="002C6B01"/>
    <w:rsid w:val="002F2A73"/>
    <w:rsid w:val="002F4B7D"/>
    <w:rsid w:val="00316053"/>
    <w:rsid w:val="003369DA"/>
    <w:rsid w:val="00352387"/>
    <w:rsid w:val="003670B6"/>
    <w:rsid w:val="00381AD2"/>
    <w:rsid w:val="00392443"/>
    <w:rsid w:val="003A1156"/>
    <w:rsid w:val="004011C8"/>
    <w:rsid w:val="0041031A"/>
    <w:rsid w:val="00420AAD"/>
    <w:rsid w:val="00427CB5"/>
    <w:rsid w:val="004311A5"/>
    <w:rsid w:val="00452672"/>
    <w:rsid w:val="00455A51"/>
    <w:rsid w:val="004611B3"/>
    <w:rsid w:val="004901DE"/>
    <w:rsid w:val="004B1FFD"/>
    <w:rsid w:val="004E29B3"/>
    <w:rsid w:val="005266FA"/>
    <w:rsid w:val="00536021"/>
    <w:rsid w:val="00554634"/>
    <w:rsid w:val="00556A1F"/>
    <w:rsid w:val="00561695"/>
    <w:rsid w:val="00590D07"/>
    <w:rsid w:val="00593895"/>
    <w:rsid w:val="005A5F61"/>
    <w:rsid w:val="005A7761"/>
    <w:rsid w:val="005B4A33"/>
    <w:rsid w:val="005B672F"/>
    <w:rsid w:val="005E5117"/>
    <w:rsid w:val="005F54D9"/>
    <w:rsid w:val="00610911"/>
    <w:rsid w:val="00612FFD"/>
    <w:rsid w:val="0061791A"/>
    <w:rsid w:val="0062792B"/>
    <w:rsid w:val="00636044"/>
    <w:rsid w:val="00641A4D"/>
    <w:rsid w:val="00670508"/>
    <w:rsid w:val="006755D4"/>
    <w:rsid w:val="00690E1A"/>
    <w:rsid w:val="00692974"/>
    <w:rsid w:val="006A0BDC"/>
    <w:rsid w:val="006A670B"/>
    <w:rsid w:val="006B09BB"/>
    <w:rsid w:val="006B1802"/>
    <w:rsid w:val="006C346B"/>
    <w:rsid w:val="00711590"/>
    <w:rsid w:val="00733885"/>
    <w:rsid w:val="00740191"/>
    <w:rsid w:val="00742CD1"/>
    <w:rsid w:val="0075052C"/>
    <w:rsid w:val="00756E52"/>
    <w:rsid w:val="00780CC5"/>
    <w:rsid w:val="007837F2"/>
    <w:rsid w:val="00784D58"/>
    <w:rsid w:val="007D3F01"/>
    <w:rsid w:val="007E55F3"/>
    <w:rsid w:val="00805066"/>
    <w:rsid w:val="0083242A"/>
    <w:rsid w:val="00862B82"/>
    <w:rsid w:val="00874239"/>
    <w:rsid w:val="008B379C"/>
    <w:rsid w:val="008B7B7F"/>
    <w:rsid w:val="008D226D"/>
    <w:rsid w:val="008D40FE"/>
    <w:rsid w:val="008D6863"/>
    <w:rsid w:val="008E6909"/>
    <w:rsid w:val="009115A9"/>
    <w:rsid w:val="00931F1D"/>
    <w:rsid w:val="009344D2"/>
    <w:rsid w:val="0093726A"/>
    <w:rsid w:val="00965BCD"/>
    <w:rsid w:val="00973F2C"/>
    <w:rsid w:val="00974AF4"/>
    <w:rsid w:val="00975EA3"/>
    <w:rsid w:val="009E4EB0"/>
    <w:rsid w:val="00A42A69"/>
    <w:rsid w:val="00A47477"/>
    <w:rsid w:val="00A61882"/>
    <w:rsid w:val="00A67E88"/>
    <w:rsid w:val="00AA275B"/>
    <w:rsid w:val="00AA75CF"/>
    <w:rsid w:val="00AF254D"/>
    <w:rsid w:val="00B86B75"/>
    <w:rsid w:val="00B94878"/>
    <w:rsid w:val="00BC48D5"/>
    <w:rsid w:val="00BD4A44"/>
    <w:rsid w:val="00BE04FF"/>
    <w:rsid w:val="00BE648A"/>
    <w:rsid w:val="00C12444"/>
    <w:rsid w:val="00C154D3"/>
    <w:rsid w:val="00C16C79"/>
    <w:rsid w:val="00C36279"/>
    <w:rsid w:val="00C44BA1"/>
    <w:rsid w:val="00C732B4"/>
    <w:rsid w:val="00C80B87"/>
    <w:rsid w:val="00CB74DC"/>
    <w:rsid w:val="00CC25A8"/>
    <w:rsid w:val="00D25519"/>
    <w:rsid w:val="00D67DAC"/>
    <w:rsid w:val="00D7635C"/>
    <w:rsid w:val="00DC05AD"/>
    <w:rsid w:val="00DE7E66"/>
    <w:rsid w:val="00DF0E0B"/>
    <w:rsid w:val="00DF3BEE"/>
    <w:rsid w:val="00E1075F"/>
    <w:rsid w:val="00E315A3"/>
    <w:rsid w:val="00E513DE"/>
    <w:rsid w:val="00E60A07"/>
    <w:rsid w:val="00E75EF2"/>
    <w:rsid w:val="00E80EA8"/>
    <w:rsid w:val="00F22F22"/>
    <w:rsid w:val="00F37FD0"/>
    <w:rsid w:val="00F56974"/>
    <w:rsid w:val="00F71471"/>
    <w:rsid w:val="00F8262E"/>
    <w:rsid w:val="00F82BCD"/>
    <w:rsid w:val="00F91986"/>
    <w:rsid w:val="00FA7F2E"/>
    <w:rsid w:val="00FC2524"/>
    <w:rsid w:val="00FC4975"/>
    <w:rsid w:val="00FE5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EndNoteBibliographyTitle">
    <w:name w:val="EndNote Bibliography Title"/>
    <w:basedOn w:val="Normal"/>
    <w:rsid w:val="0093726A"/>
    <w:pPr>
      <w:spacing w:after="0"/>
      <w:jc w:val="center"/>
    </w:pPr>
    <w:rPr>
      <w:rFonts w:ascii="Calibri" w:hAnsi="Calibri"/>
    </w:rPr>
  </w:style>
  <w:style w:type="paragraph" w:customStyle="1" w:styleId="EndNoteBibliography">
    <w:name w:val="EndNote Bibliography"/>
    <w:basedOn w:val="Normal"/>
    <w:rsid w:val="0093726A"/>
    <w:rPr>
      <w:rFonts w:ascii="Calibri" w:hAnsi="Calibri"/>
    </w:rPr>
  </w:style>
  <w:style w:type="paragraph" w:styleId="BalloonText">
    <w:name w:val="Balloon Text"/>
    <w:basedOn w:val="Normal"/>
    <w:link w:val="BalloonTextChar"/>
    <w:semiHidden/>
    <w:unhideWhenUsed/>
    <w:rsid w:val="00690E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690E1A"/>
    <w:rPr>
      <w:rFonts w:ascii="Lucida Grande" w:hAnsi="Lucida Grande" w:cs="Lucida Grande"/>
      <w:sz w:val="18"/>
      <w:szCs w:val="18"/>
    </w:rPr>
  </w:style>
  <w:style w:type="character" w:styleId="CommentReference">
    <w:name w:val="annotation reference"/>
    <w:basedOn w:val="DefaultParagraphFont"/>
    <w:uiPriority w:val="99"/>
    <w:semiHidden/>
    <w:unhideWhenUsed/>
    <w:rsid w:val="00690E1A"/>
    <w:rPr>
      <w:sz w:val="18"/>
      <w:szCs w:val="18"/>
    </w:rPr>
  </w:style>
  <w:style w:type="paragraph" w:styleId="CommentText">
    <w:name w:val="annotation text"/>
    <w:basedOn w:val="Normal"/>
    <w:link w:val="CommentTextChar"/>
    <w:uiPriority w:val="99"/>
    <w:semiHidden/>
    <w:unhideWhenUsed/>
    <w:rsid w:val="00690E1A"/>
  </w:style>
  <w:style w:type="character" w:customStyle="1" w:styleId="CommentTextChar">
    <w:name w:val="Comment Text Char"/>
    <w:basedOn w:val="DefaultParagraphFont"/>
    <w:link w:val="CommentText"/>
    <w:uiPriority w:val="99"/>
    <w:semiHidden/>
    <w:rsid w:val="00690E1A"/>
  </w:style>
  <w:style w:type="paragraph" w:styleId="CommentSubject">
    <w:name w:val="annotation subject"/>
    <w:basedOn w:val="CommentText"/>
    <w:next w:val="CommentText"/>
    <w:link w:val="CommentSubjectChar"/>
    <w:semiHidden/>
    <w:unhideWhenUsed/>
    <w:rsid w:val="00690E1A"/>
    <w:rPr>
      <w:b/>
      <w:bCs/>
      <w:sz w:val="20"/>
      <w:szCs w:val="20"/>
    </w:rPr>
  </w:style>
  <w:style w:type="character" w:customStyle="1" w:styleId="CommentSubjectChar">
    <w:name w:val="Comment Subject Char"/>
    <w:basedOn w:val="CommentTextChar"/>
    <w:link w:val="CommentSubject"/>
    <w:semiHidden/>
    <w:rsid w:val="00690E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3522</Words>
  <Characters>20081</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32</cp:revision>
  <cp:lastPrinted>2015-11-12T17:58:00Z</cp:lastPrinted>
  <dcterms:created xsi:type="dcterms:W3CDTF">2015-11-15T00:11:00Z</dcterms:created>
  <dcterms:modified xsi:type="dcterms:W3CDTF">2015-11-16T09:20:00Z</dcterms:modified>
</cp:coreProperties>
</file>