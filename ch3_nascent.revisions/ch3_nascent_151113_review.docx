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0C3975" w14:textId="0522A4CB" w:rsidR="00692974" w:rsidRDefault="002C6B01" w:rsidP="00DF0E0B">
      <w:pPr>
        <w:pStyle w:val="Heading3"/>
        <w:spacing w:line="480" w:lineRule="auto"/>
      </w:pPr>
      <w:bookmarkStart w:id="0" w:name="chapter-3-nascent-seq"/>
      <w:bookmarkStart w:id="1" w:name="_GoBack"/>
      <w:bookmarkEnd w:id="0"/>
      <w:bookmarkEnd w:id="1"/>
      <w:r>
        <w:t xml:space="preserve">Chapter 3: </w:t>
      </w:r>
      <w:r w:rsidR="006755D4">
        <w:t>Investigating the dynamics of the embryonic transcriptome</w:t>
      </w:r>
    </w:p>
    <w:p w14:paraId="2CA564EB" w14:textId="77777777" w:rsidR="00692974" w:rsidRDefault="002C6B01" w:rsidP="00DF0E0B">
      <w:pPr>
        <w:pStyle w:val="Heading4"/>
        <w:spacing w:line="480" w:lineRule="auto"/>
      </w:pPr>
      <w:bookmarkStart w:id="2" w:name="michael-chambers"/>
      <w:bookmarkStart w:id="3" w:name="abstract"/>
      <w:bookmarkEnd w:id="2"/>
      <w:bookmarkEnd w:id="3"/>
      <w:r>
        <w:t>Abstract</w:t>
      </w:r>
    </w:p>
    <w:p w14:paraId="601D5FF7" w14:textId="77777777" w:rsidR="00692974" w:rsidRDefault="002C6B01" w:rsidP="00DF0E0B">
      <w:pPr>
        <w:pStyle w:val="Heading4"/>
        <w:spacing w:line="480" w:lineRule="auto"/>
      </w:pPr>
      <w:bookmarkStart w:id="4" w:name="introduction"/>
      <w:bookmarkEnd w:id="4"/>
      <w:r>
        <w:t>Introduction</w:t>
      </w:r>
    </w:p>
    <w:p w14:paraId="58624920" w14:textId="79A8C36B" w:rsidR="00931F1D" w:rsidRDefault="00DF0E0B" w:rsidP="00DF0E0B">
      <w:pPr>
        <w:pStyle w:val="BodyText"/>
        <w:spacing w:line="480" w:lineRule="auto"/>
      </w:pPr>
      <w:r>
        <w:tab/>
      </w:r>
      <w:r>
        <w:rPr>
          <w:i/>
        </w:rPr>
        <w:t xml:space="preserve">Drosophila </w:t>
      </w:r>
      <w:r>
        <w:t xml:space="preserve">development involves the coordinated expression of a vast number of genes </w:t>
      </w:r>
      <w:r w:rsidR="00AA75CF">
        <w:t>under strict temporal and spatial control</w:t>
      </w:r>
      <w:r w:rsidR="004011C8">
        <w:t xml:space="preserve"> </w:t>
      </w:r>
      <w:r w:rsidR="00A47477">
        <w:t>{Brown, 2014 #3144}</w:t>
      </w:r>
      <w:r>
        <w:t xml:space="preserve">. </w:t>
      </w:r>
      <w:r w:rsidR="00AA75CF">
        <w:t xml:space="preserve">Transcript levels in the embryo are therefore highly dynamic, undergoing rapid shifts in level dependent on altered rates of accumulation, processing, and degradation. In excess of ~7,000 unique transcripts, arising from at least 3,000 distinct genes are expressed from the earliest onset of zygotic transcription </w:t>
      </w:r>
      <w:r w:rsidR="00A47477">
        <w:t>{Graveley, 2011 #3044}</w:t>
      </w:r>
      <w:r w:rsidR="00AA75CF">
        <w:t xml:space="preserve"> </w:t>
      </w:r>
      <w:r w:rsidR="00A47477">
        <w:t>{De Renzis, 2007 #3149}</w:t>
      </w:r>
      <w:r w:rsidR="00AA75CF">
        <w:t xml:space="preserve">. </w:t>
      </w:r>
      <w:r w:rsidR="00207E2F">
        <w:t xml:space="preserve">Of these, at least 1,000 are expressed in a spatially </w:t>
      </w:r>
      <w:del w:id="5" w:author="Albert Courey" w:date="2015-11-13T13:54:00Z">
        <w:r w:rsidR="00207E2F" w:rsidDel="00690E1A">
          <w:delText xml:space="preserve">constricted </w:delText>
        </w:r>
      </w:del>
      <w:ins w:id="6" w:author="Albert Courey" w:date="2015-11-13T13:54:00Z">
        <w:r w:rsidR="00690E1A">
          <w:t xml:space="preserve">restricted </w:t>
        </w:r>
      </w:ins>
      <w:r w:rsidR="00207E2F">
        <w:t xml:space="preserve">manner </w:t>
      </w:r>
      <w:r w:rsidR="00A47477">
        <w:t>{Tomancak, 2002 #1150}</w:t>
      </w:r>
      <w:r w:rsidR="00207E2F">
        <w:t xml:space="preserve">. </w:t>
      </w:r>
      <w:r w:rsidR="0041031A">
        <w:t>Regulatory systems go to great lengths to minimize even relatively slight stochastic changes in expression</w:t>
      </w:r>
      <w:r w:rsidR="004B1FFD">
        <w:t xml:space="preserve">, which can nevertheless have a negative effect on viability </w:t>
      </w:r>
      <w:r w:rsidR="00A47477">
        <w:t>{Perry, 2010 #385}</w:t>
      </w:r>
      <w:r w:rsidR="004B1FFD">
        <w:t>.</w:t>
      </w:r>
      <w:r w:rsidR="00E75EF2">
        <w:t xml:space="preserve"> Additional processes influencing mRNA abundance are also tightly controlled, with </w:t>
      </w:r>
      <w:proofErr w:type="gramStart"/>
      <w:r w:rsidR="00E75EF2">
        <w:t>regulated</w:t>
      </w:r>
      <w:proofErr w:type="gramEnd"/>
      <w:r w:rsidR="00E75EF2">
        <w:t xml:space="preserve"> degradation pathways resulting in significant and transcript-specific differences in the kinetics of mRNA decay in the embryo</w:t>
      </w:r>
      <w:r w:rsidR="00E75EF2" w:rsidRPr="00E75EF2">
        <w:t xml:space="preserve"> </w:t>
      </w:r>
      <w:r w:rsidR="00A47477">
        <w:t>{Thomsen, 2010 #1350}</w:t>
      </w:r>
      <w:r w:rsidR="00E75EF2">
        <w:t xml:space="preserve">. </w:t>
      </w:r>
      <w:r w:rsidR="004B1FFD">
        <w:t xml:space="preserve"> Ideally, accurate and quantitative measurements of protein abundance could be utilized to investigate the mechanics of development, but lacking such a technique, mRNA abundance is often substituted as a measurement </w:t>
      </w:r>
      <w:r w:rsidR="008E6909">
        <w:t xml:space="preserve">providing a strong correlation with protein abundance </w:t>
      </w:r>
      <w:r w:rsidR="00A47477">
        <w:t>{Fu, 2009 #3150}</w:t>
      </w:r>
      <w:r w:rsidR="008E6909">
        <w:t xml:space="preserve">. </w:t>
      </w:r>
    </w:p>
    <w:p w14:paraId="10F95737" w14:textId="677F001D" w:rsidR="002534AA" w:rsidRDefault="00612FFD" w:rsidP="005E5117">
      <w:pPr>
        <w:pStyle w:val="BodyText"/>
        <w:spacing w:line="480" w:lineRule="auto"/>
      </w:pPr>
      <w:r>
        <w:tab/>
        <w:t xml:space="preserve">A complicating factor in the interpretation of transcriptome data from </w:t>
      </w:r>
      <w:r w:rsidR="00742CD1">
        <w:t>the early</w:t>
      </w:r>
      <w:r>
        <w:t xml:space="preserve"> </w:t>
      </w:r>
      <w:r>
        <w:rPr>
          <w:i/>
        </w:rPr>
        <w:t xml:space="preserve">Drosophila </w:t>
      </w:r>
      <w:r>
        <w:t xml:space="preserve">embryo arises from the significant effects of </w:t>
      </w:r>
      <w:proofErr w:type="gramStart"/>
      <w:r>
        <w:t>maternally-contributed</w:t>
      </w:r>
      <w:proofErr w:type="gramEnd"/>
      <w:r>
        <w:t xml:space="preserve"> mRNAs and </w:t>
      </w:r>
      <w:r>
        <w:lastRenderedPageBreak/>
        <w:t>the timeline of activation of the zygotic genome. This latter process, the maternal-to-zygotic transition (MZT) is a common feature of animal developm</w:t>
      </w:r>
      <w:r w:rsidR="008B7B7F">
        <w:t>ent</w:t>
      </w:r>
      <w:r>
        <w:t xml:space="preserve"> and encompasses a cascade of processes whereby widespread </w:t>
      </w:r>
      <w:r w:rsidR="008B7B7F">
        <w:t>alterations to the chromatin landscape are engendered by the activity of pioneering transcription factors</w:t>
      </w:r>
      <w:r w:rsidR="00742CD1">
        <w:t xml:space="preserve"> </w:t>
      </w:r>
      <w:r w:rsidR="00A47477">
        <w:t>{Tadros, 2009 #3146}</w:t>
      </w:r>
      <w:r w:rsidR="008B7B7F">
        <w:t xml:space="preserve"> </w:t>
      </w:r>
      <w:r w:rsidR="00A47477">
        <w:t>{Li, 2014 #3151}</w:t>
      </w:r>
      <w:r w:rsidR="008B7B7F">
        <w:t xml:space="preserve">. In </w:t>
      </w:r>
      <w:r w:rsidR="008B7B7F">
        <w:rPr>
          <w:i/>
        </w:rPr>
        <w:t xml:space="preserve">Drosophila, </w:t>
      </w:r>
      <w:r w:rsidR="008B7B7F">
        <w:t xml:space="preserve">the zinc-finger </w:t>
      </w:r>
      <w:del w:id="7" w:author="Albert Courey" w:date="2015-11-13T13:55:00Z">
        <w:r w:rsidR="008B7B7F" w:rsidDel="00690E1A">
          <w:delText xml:space="preserve">TF </w:delText>
        </w:r>
      </w:del>
      <w:ins w:id="8" w:author="Albert Courey" w:date="2015-11-13T13:55:00Z">
        <w:r w:rsidR="00690E1A">
          <w:t xml:space="preserve">transcription factor </w:t>
        </w:r>
      </w:ins>
      <w:r w:rsidR="008B7B7F">
        <w:t xml:space="preserve">Zelda is a well-studied example of such a pioneering factor </w:t>
      </w:r>
      <w:r w:rsidR="00A47477">
        <w:t>{Liang, 2008 #3153}</w:t>
      </w:r>
      <w:r w:rsidR="00CB74DC">
        <w:t xml:space="preserve"> </w:t>
      </w:r>
      <w:r w:rsidR="00A47477">
        <w:t>{Harrison, 2011 #3152}</w:t>
      </w:r>
      <w:r w:rsidR="00CB74DC">
        <w:t xml:space="preserve"> </w:t>
      </w:r>
      <w:r w:rsidR="00A47477">
        <w:t>{Xu, 2014 #1928}</w:t>
      </w:r>
      <w:r w:rsidR="008B7B7F">
        <w:t xml:space="preserve">. </w:t>
      </w:r>
      <w:r w:rsidR="00742CD1">
        <w:t xml:space="preserve">In most animals, the MZT process consists of two distinct stages. An initial “minor wave” of activation becomes significant at ~1.5 hours post-fertilization in </w:t>
      </w:r>
      <w:r w:rsidR="00742CD1">
        <w:rPr>
          <w:i/>
        </w:rPr>
        <w:t>Drosophila</w:t>
      </w:r>
      <w:r w:rsidR="00742CD1">
        <w:t xml:space="preserve">, followed by a more rapid and synchronous “major wave” at ~2.5 hours </w:t>
      </w:r>
      <w:r w:rsidR="00A47477">
        <w:t>{Pritchard, 1996 #3147}</w:t>
      </w:r>
      <w:r w:rsidR="00742CD1">
        <w:t xml:space="preserve">. During this time the majority of the </w:t>
      </w:r>
      <w:proofErr w:type="gramStart"/>
      <w:r w:rsidR="00742CD1">
        <w:t>maternally-contributed</w:t>
      </w:r>
      <w:proofErr w:type="gramEnd"/>
      <w:r w:rsidR="00742CD1">
        <w:t xml:space="preserve"> transcriptome is destabilized and undergoes coordinated degradation </w:t>
      </w:r>
      <w:r w:rsidR="00A47477">
        <w:t>{Tadros, 2007 #3155;Benoit, 2009 #3154}</w:t>
      </w:r>
      <w:r w:rsidR="00742CD1">
        <w:t>.</w:t>
      </w:r>
    </w:p>
    <w:p w14:paraId="784EE4D0" w14:textId="04C17B21" w:rsidR="005E5117" w:rsidRDefault="002534AA" w:rsidP="005E5117">
      <w:pPr>
        <w:spacing w:line="480" w:lineRule="auto"/>
      </w:pPr>
      <w:r>
        <w:tab/>
      </w:r>
      <w:r w:rsidR="00E75EF2">
        <w:t xml:space="preserve">As mRNA abundance is a complex process, determined by the integrative inputs of the rates of transcription, processing, and degradation, measuring the rates of transcription in a </w:t>
      </w:r>
      <w:proofErr w:type="gramStart"/>
      <w:r w:rsidR="00E75EF2">
        <w:t>temporally-discriminate</w:t>
      </w:r>
      <w:proofErr w:type="gramEnd"/>
      <w:r w:rsidR="00E75EF2">
        <w:t xml:space="preserve"> manner becomes challenging in an evolving system such as the embryo. </w:t>
      </w:r>
      <w:r w:rsidR="005E5117">
        <w:t xml:space="preserve">A number of techniques have been proposed to address this question, one popular technique being the direct sequencing of RNA populations enriched for nascent and chromatin-associated RNAs (nascent-seq). Nascent RNA-seq, or nascent-seq, has been </w:t>
      </w:r>
      <w:r w:rsidR="009E4EB0">
        <w:t>shown to be</w:t>
      </w:r>
      <w:r w:rsidR="005E5117">
        <w:t xml:space="preserve"> an effective strategy for identifying the actively transcribed genes in a cell or tissue, as well as quantitating the relative transcriptional rate of these genes. This is accomplished through the use of existing deep-sequencing platforms to specifically sequence the fraction of RNA that is chromatin-asso</w:t>
      </w:r>
      <w:r w:rsidR="009E4EB0">
        <w:t>ciated, and therefore enriched for transcripts undergoing active elongation</w:t>
      </w:r>
      <w:r w:rsidR="005E5117">
        <w:t xml:space="preserve">. By using this method in </w:t>
      </w:r>
      <w:r w:rsidR="005E5117">
        <w:rPr>
          <w:i/>
        </w:rPr>
        <w:t>Drosophila melanogaster</w:t>
      </w:r>
      <w:r w:rsidR="005E5117">
        <w:t xml:space="preserve"> embryos, we seek to obtain a timeline of transcriptional activation and repression to a high </w:t>
      </w:r>
      <w:r w:rsidR="005E5117">
        <w:lastRenderedPageBreak/>
        <w:t xml:space="preserve">degree of temporal accuracy, which will aid us in identifying genes regulated by Groucho as well as the timeframes over which this regulatory ability is exercised. </w:t>
      </w:r>
    </w:p>
    <w:p w14:paraId="05ACEC36" w14:textId="4D82B2E7" w:rsidR="005E5117" w:rsidRDefault="005E5117" w:rsidP="005E5117">
      <w:pPr>
        <w:spacing w:line="480" w:lineRule="auto"/>
      </w:pPr>
      <w:r>
        <w:tab/>
        <w:t>Nascent-seq has been successfully applied to track the transcriptional changes in a number of biological contexts, including macrophages</w:t>
      </w:r>
      <w:ins w:id="9" w:author="Albert Courey" w:date="2015-11-13T13:56:00Z">
        <w:r w:rsidR="00690E1A">
          <w:t xml:space="preserve"> </w:t>
        </w:r>
      </w:ins>
      <w:r>
        <w:fldChar w:fldCharType="begin"/>
      </w:r>
      <w:r>
        <w:instrText xml:space="preserve"> ADDIN PAPERS2_CITATIONS &lt;citation&gt;&lt;uuid&gt;0F828885-08B5-4CC4-8F28-92D7ECCB8FB3&lt;/uuid&gt;&lt;priority&gt;1&lt;/priority&gt;&lt;publications&gt;&lt;publication&gt;&lt;uuid&gt;B8F69154-90C5-4A70-AC53-57371B41973E&lt;/uuid&gt;&lt;volume&gt;150&lt;/volume&gt;&lt;accepted_date&gt;99201205061200000000222000&lt;/accepted_date&gt;&lt;doi&gt;10.1016/j.cell.2012.05.043&lt;/doi&gt;&lt;startpage&gt;279&lt;/startpage&gt;&lt;revision_date&gt;99201203271200000000222000&lt;/revision_date&gt;&lt;publication_date&gt;99201207201200000000222000&lt;/publication_date&gt;&lt;url&gt;http://eutils.ncbi.nlm.nih.gov/entrez/eutils/elink.fcgi?dbfrom=pubmed&amp;amp;id=22817891&amp;amp;retmode=ref&amp;amp;cmd=prlinks&lt;/url&gt;&lt;type&gt;400&lt;/type&gt;&lt;title&gt;Transcript dynamics of proinflammatory genes revealed by sequence analysis of subcellular RNA fractions.&lt;/title&gt;&lt;location&gt;200,9,34.0685244,-118.4454774&lt;/location&gt;&lt;submission_date&gt;99201111211200000000222000&lt;/submission_date&gt;&lt;number&gt;2&lt;/number&gt;&lt;institution&gt;Department of Microbiology, Immunology, and Molecular Genetics, University of California, Los Angeles, Los Angeles, CA 90095, USA.&lt;/institution&gt;&lt;subtype&gt;400&lt;/subtype&gt;&lt;endpage&gt;290&lt;/endpage&gt;&lt;bundle&gt;&lt;publication&gt;&lt;publisher&gt;Elsevier Ltd&lt;/publisher&gt;&lt;url&gt;http://www.cell.com/&lt;/url&gt;&lt;title&gt;Cell&lt;/title&gt;&lt;type&gt;-100&lt;/type&gt;&lt;subtype&gt;-100&lt;/subtype&gt;&lt;uuid&gt;2C58968A-967D-4060-B7A6-C212EBF7833D&lt;/uuid&gt;&lt;/publication&gt;&lt;/bundle&gt;&lt;authors&gt;&lt;author&gt;&lt;firstName&gt;Dev. M&lt;/firstName&gt;&lt;lastName&gt;Bhatt&lt;/lastName&gt;&lt;/author&gt;&lt;author&gt;&lt;firstName&gt;Amy&lt;/firstName&gt;&lt;lastName&gt;Pandya-Jones&lt;/lastName&gt;&lt;/author&gt;&lt;author&gt;&lt;firstName&gt;Ann-Jay&lt;/firstName&gt;&lt;lastName&gt;Tong&lt;/lastName&gt;&lt;/author&gt;&lt;author&gt;&lt;firstName&gt;Iros&lt;/firstName&gt;&lt;lastName&gt;Barozzi&lt;/lastName&gt;&lt;/author&gt;&lt;author&gt;&lt;firstName&gt;Michelle&lt;/firstName&gt;&lt;middleNames&gt;M&lt;/middleNames&gt;&lt;lastName&gt;Lissner&lt;/lastName&gt;&lt;/author&gt;&lt;author&gt;&lt;firstName&gt;Gioacchino&lt;/firstName&gt;&lt;lastName&gt;Natoli&lt;/lastName&gt;&lt;/author&gt;&lt;author&gt;&lt;firstName&gt;Douglas&lt;/firstName&gt;&lt;middleNames&gt;L&lt;/middleNames&gt;&lt;lastName&gt;Black&lt;/lastName&gt;&lt;/author&gt;&lt;author&gt;&lt;firstName&gt;Stephen&lt;/firstName&gt;&lt;middleNames&gt;T&lt;/middleNames&gt;&lt;lastName&gt;Smale&lt;/lastName&gt;&lt;/author&gt;&lt;/authors&gt;&lt;/publication&gt;&lt;/publications&gt;&lt;cites&gt;&lt;/cites&gt;&lt;/citation&gt;</w:instrText>
      </w:r>
      <w:r>
        <w:fldChar w:fldCharType="separate"/>
      </w:r>
      <w:r>
        <w:rPr>
          <w:rFonts w:ascii="Cambria" w:hAnsi="Cambria" w:cs="Cambria"/>
        </w:rPr>
        <w:t>(Bhatt et al., 2012)</w:t>
      </w:r>
      <w:r>
        <w:fldChar w:fldCharType="end"/>
      </w:r>
      <w:r>
        <w:t xml:space="preserve">, where it was utilized to obtain a timeline of transcriptional changes following induction of an immune response, </w:t>
      </w:r>
      <w:del w:id="10" w:author="Albert Courey" w:date="2015-11-13T13:57:00Z">
        <w:r w:rsidDel="00690E1A">
          <w:delText xml:space="preserve">as well as in </w:delText>
        </w:r>
      </w:del>
      <w:r>
        <w:t xml:space="preserve">adult </w:t>
      </w:r>
      <w:r>
        <w:rPr>
          <w:i/>
        </w:rPr>
        <w:t xml:space="preserve">D. melanogaster </w:t>
      </w:r>
      <w:r>
        <w:t>tissues to analyze the prevalence of cotranscriptional splicing</w:t>
      </w:r>
      <w:r w:rsidR="00D7635C">
        <w:t xml:space="preserve"> </w:t>
      </w:r>
      <w:r w:rsidR="00A47477">
        <w:t>{Khodor, 2011 #2081}</w:t>
      </w:r>
      <w:r w:rsidR="00D25519">
        <w:t xml:space="preserve">, </w:t>
      </w:r>
      <w:del w:id="11" w:author="Albert Courey" w:date="2015-11-13T13:57:00Z">
        <w:r w:rsidR="00D25519" w:rsidDel="00690E1A">
          <w:delText>as well as</w:delText>
        </w:r>
      </w:del>
      <w:ins w:id="12" w:author="Albert Courey" w:date="2015-11-13T13:57:00Z">
        <w:r w:rsidR="00690E1A">
          <w:t>and</w:t>
        </w:r>
      </w:ins>
      <w:r w:rsidR="00D25519">
        <w:t xml:space="preserve"> circadian transcript cycling</w:t>
      </w:r>
      <w:ins w:id="13" w:author="Albert Courey" w:date="2015-11-13T13:57:00Z">
        <w:r w:rsidR="00690E1A">
          <w:t xml:space="preserve"> </w:t>
        </w:r>
      </w:ins>
      <w:r w:rsidR="00A47477">
        <w:t>{Rodriguez, 2013 #1782}</w:t>
      </w:r>
      <w:r w:rsidR="00D25519">
        <w:t>, in which the authors saw significant differences in total mRNA and nascent mRNA levels between non-overlapping ninety minute embryo collections</w:t>
      </w:r>
      <w:r>
        <w:t>.  We have adopted the method to developing embryos, using an established protocol for embryo nuclei isolation</w:t>
      </w:r>
      <w:r w:rsidR="00D7635C">
        <w:t xml:space="preserve"> </w:t>
      </w:r>
      <w:r w:rsidR="00A47477">
        <w:t>{Nechaev, 2010 #3006}</w:t>
      </w:r>
      <w:r>
        <w:t xml:space="preserve"> followed by isolation of a chromatin-associated fraction from these nuclei. Purification of RNA from the chromatin fraction yields a RNA pool significantly enriched for nascent RNA.</w:t>
      </w:r>
    </w:p>
    <w:p w14:paraId="3EB41790" w14:textId="090A88C9" w:rsidR="00612FFD" w:rsidRPr="00742CD1" w:rsidRDefault="005E5117" w:rsidP="002C2A48">
      <w:pPr>
        <w:pStyle w:val="BodyText"/>
        <w:spacing w:line="480" w:lineRule="auto"/>
      </w:pPr>
      <w:r>
        <w:tab/>
        <w:t>Integrating this data with whole RNA-seq data will additionally aid in eliminating false-positives from our derived list of Grouch</w:t>
      </w:r>
      <w:ins w:id="14" w:author="Albert Courey" w:date="2015-11-13T13:58:00Z">
        <w:r w:rsidR="00690E1A">
          <w:t>o</w:t>
        </w:r>
      </w:ins>
      <w:r>
        <w:t>-regulated genes. As Groucho’s ability to repress transcription is regulated both spatially and temporally throughout development, discreet measurements of transcription over time will allow us to more accurately describe and understand Groucho’s multitude roles in fly development.</w:t>
      </w:r>
    </w:p>
    <w:p w14:paraId="4D9C26CB" w14:textId="77777777" w:rsidR="00931F1D" w:rsidRPr="00931F1D" w:rsidRDefault="00931F1D" w:rsidP="002C2A48">
      <w:pPr>
        <w:pStyle w:val="BodyText"/>
        <w:spacing w:line="480" w:lineRule="auto"/>
      </w:pPr>
    </w:p>
    <w:p w14:paraId="61F76357" w14:textId="77777777" w:rsidR="00692974" w:rsidRDefault="002C6B01" w:rsidP="002C2A48">
      <w:pPr>
        <w:pStyle w:val="Heading4"/>
        <w:spacing w:line="480" w:lineRule="auto"/>
      </w:pPr>
      <w:bookmarkStart w:id="15" w:name="materials-methods"/>
      <w:bookmarkEnd w:id="15"/>
      <w:r>
        <w:t>Materials &amp; Methods</w:t>
      </w:r>
    </w:p>
    <w:p w14:paraId="17264EB9" w14:textId="50A1E49A" w:rsidR="002C2A48" w:rsidRDefault="002C2A48" w:rsidP="002C2A48">
      <w:pPr>
        <w:pStyle w:val="BodyText"/>
        <w:spacing w:line="480" w:lineRule="auto"/>
        <w:rPr>
          <w:i/>
        </w:rPr>
      </w:pPr>
      <w:r>
        <w:rPr>
          <w:i/>
        </w:rPr>
        <w:t>Chromatin-associated RNA isolation in embryos</w:t>
      </w:r>
    </w:p>
    <w:p w14:paraId="2234A3F7" w14:textId="174853E5" w:rsidR="004311A5" w:rsidRPr="00554634" w:rsidRDefault="004311A5" w:rsidP="002C2A48">
      <w:pPr>
        <w:pStyle w:val="BodyText"/>
        <w:spacing w:line="480" w:lineRule="auto"/>
      </w:pPr>
      <w:r>
        <w:lastRenderedPageBreak/>
        <w:t>Wild-type fly embryos were collected in three 2</w:t>
      </w:r>
      <w:proofErr w:type="gramStart"/>
      <w:r>
        <w:t>.5 hour</w:t>
      </w:r>
      <w:proofErr w:type="gramEnd"/>
      <w:r>
        <w:t xml:space="preserve"> cohorts beginning 1.5 hours post-deposition. Between 3 to 5 grams of embryos were utilized for each fractionation. The chromatin-associated RNA isolation protocol was adapted from Nechaev et al. (2010) and Khodor et al. (2011). Embryos were dechorionated in 50% bleach for 90 sec and transferred to a chilled Dounce homogenizer. Embryos were then rinsed </w:t>
      </w:r>
      <w:r w:rsidR="00554634">
        <w:t>three times with 5 volumes of homogenization buffer (15 mM HEPES-KOH pH 7.6; 10 mM KCl; 3 mM CaCl</w:t>
      </w:r>
      <w:r w:rsidR="00554634">
        <w:rPr>
          <w:vertAlign w:val="subscript"/>
        </w:rPr>
        <w:t>2</w:t>
      </w:r>
      <w:r w:rsidR="00554634">
        <w:t>; 2 mM MgCl</w:t>
      </w:r>
      <w:r w:rsidR="00554634">
        <w:rPr>
          <w:vertAlign w:val="subscript"/>
        </w:rPr>
        <w:t>2</w:t>
      </w:r>
      <w:r w:rsidR="00554634">
        <w:t>; 0.1% Triton X-100; 1 mM DTT; 0.1 mM PMSF; 0.1x RNAase inhibitor). Embryos were then suspended in 5 volumes of homogenization buffer containing 0.3</w:t>
      </w:r>
      <w:ins w:id="16" w:author="Albert Courey" w:date="2015-11-13T13:58:00Z">
        <w:r w:rsidR="00690E1A">
          <w:t xml:space="preserve"> </w:t>
        </w:r>
      </w:ins>
      <w:r w:rsidR="00554634">
        <w:t>M sucrose and dounced five times each with loose and tight pestles. Embryo lysate was filtered through 50-micron nylon cell strainer. Clarified lysate</w:t>
      </w:r>
      <w:ins w:id="17" w:author="Albert Courey" w:date="2015-11-13T14:03:00Z">
        <w:r w:rsidR="00F22F22">
          <w:t xml:space="preserve"> (x ml)</w:t>
        </w:r>
      </w:ins>
      <w:r w:rsidR="00554634">
        <w:t xml:space="preserve"> was layered over a sucrose cushion </w:t>
      </w:r>
      <w:commentRangeStart w:id="18"/>
      <w:del w:id="19" w:author="Albert Courey" w:date="2015-11-13T14:02:00Z">
        <w:r w:rsidR="00554634" w:rsidDel="00F22F22">
          <w:delText>gradient</w:delText>
        </w:r>
        <w:commentRangeEnd w:id="18"/>
        <w:r w:rsidR="00690E1A" w:rsidDel="00F22F22">
          <w:rPr>
            <w:rStyle w:val="CommentReference"/>
          </w:rPr>
          <w:commentReference w:id="18"/>
        </w:r>
        <w:r w:rsidR="00554634" w:rsidDel="00F22F22">
          <w:delText xml:space="preserve"> </w:delText>
        </w:r>
      </w:del>
      <w:r w:rsidR="00554634">
        <w:t xml:space="preserve">consisting of </w:t>
      </w:r>
      <w:ins w:id="20" w:author="Albert Courey" w:date="2015-11-13T14:02:00Z">
        <w:r w:rsidR="00F22F22">
          <w:t xml:space="preserve">a layer of 1.7 M sucrose </w:t>
        </w:r>
      </w:ins>
      <w:ins w:id="21" w:author="Albert Courey" w:date="2015-11-13T14:04:00Z">
        <w:r w:rsidR="00F22F22">
          <w:t xml:space="preserve">(y ml) </w:t>
        </w:r>
      </w:ins>
      <w:ins w:id="22" w:author="Albert Courey" w:date="2015-11-13T14:02:00Z">
        <w:r w:rsidR="00F22F22">
          <w:t xml:space="preserve">underneath a layer of 3 M sucrose </w:t>
        </w:r>
      </w:ins>
      <w:ins w:id="23" w:author="Albert Courey" w:date="2015-11-13T14:04:00Z">
        <w:r w:rsidR="00F22F22">
          <w:t xml:space="preserve">(z ml) </w:t>
        </w:r>
      </w:ins>
      <w:ins w:id="24" w:author="Albert Courey" w:date="2015-11-13T14:02:00Z">
        <w:r w:rsidR="00F22F22">
          <w:t>in homogenization buffer.</w:t>
        </w:r>
      </w:ins>
      <w:del w:id="25" w:author="Albert Courey" w:date="2015-11-13T14:04:00Z">
        <w:r w:rsidR="00554634" w:rsidDel="00F22F22">
          <w:delText>equal volumes</w:delText>
        </w:r>
      </w:del>
      <w:ins w:id="26" w:author="Albert Courey" w:date="2015-11-13T14:03:00Z">
        <w:r w:rsidR="00F22F22">
          <w:t>. The samples</w:t>
        </w:r>
      </w:ins>
      <w:ins w:id="27" w:author="Albert Courey" w:date="2015-11-13T14:04:00Z">
        <w:r w:rsidR="00F22F22">
          <w:t xml:space="preserve"> were </w:t>
        </w:r>
      </w:ins>
      <w:del w:id="28" w:author="Albert Courey" w:date="2015-11-13T14:03:00Z">
        <w:r w:rsidR="00554634" w:rsidDel="00F22F22">
          <w:delText xml:space="preserve"> of homogenization buffer containing 0.8 and 1.7M sucrose and </w:delText>
        </w:r>
      </w:del>
      <w:r w:rsidR="00554634">
        <w:t>centrifuged at 15,000 RCF for 10 min at 4˚C. Pelleted nuclei were resuspended in 250 µl of nuclear lysis buffer (10 mM HEPES-KOH pH 7.6; 100 mM KCl; 0.1 mM EDTA; 10% glycerol; 0.15 mM spermine; 0.5 mM spermidine; 0.1 mM NaF; 0.1 mM Na</w:t>
      </w:r>
      <w:r w:rsidR="00554634">
        <w:rPr>
          <w:vertAlign w:val="subscript"/>
        </w:rPr>
        <w:t>3</w:t>
      </w:r>
      <w:r w:rsidR="00554634">
        <w:t>VO</w:t>
      </w:r>
      <w:r w:rsidR="00554634">
        <w:rPr>
          <w:vertAlign w:val="subscript"/>
        </w:rPr>
        <w:t>4</w:t>
      </w:r>
      <w:r w:rsidR="00554634">
        <w:t>; 0.1 mM ZnCl</w:t>
      </w:r>
      <w:r w:rsidR="00554634">
        <w:rPr>
          <w:vertAlign w:val="subscript"/>
        </w:rPr>
        <w:t>2</w:t>
      </w:r>
      <w:r w:rsidR="00554634">
        <w:t xml:space="preserve">; 1 mM DTT; 0.1 mM PMSF; 1x RNAase inhibitor). </w:t>
      </w:r>
      <w:r w:rsidR="00636044">
        <w:t xml:space="preserve">While gently vortexing, an equal volume of NUN buffer (25 mM HEPES-KOH pH 7.6; 300 mM NaCl; 1M urea; 1% NP-40; 1 mM DTT; 0.1 mM PMSF) was added drop-by-drop over a period 5 minutes. Condensed chromatin </w:t>
      </w:r>
      <w:del w:id="29" w:author="Albert Courey" w:date="2015-11-13T14:05:00Z">
        <w:r w:rsidR="00636044" w:rsidDel="00F22F22">
          <w:delText>should become</w:delText>
        </w:r>
      </w:del>
      <w:ins w:id="30" w:author="Albert Courey" w:date="2015-11-13T14:05:00Z">
        <w:r w:rsidR="00F22F22">
          <w:t>became</w:t>
        </w:r>
      </w:ins>
      <w:r w:rsidR="00636044">
        <w:t xml:space="preserve"> visible as a fluffy white precipitate. The solution was then incubated for 20 min on ice and centrifuged at 14</w:t>
      </w:r>
      <w:ins w:id="31" w:author="Albert Courey" w:date="2015-11-13T14:05:00Z">
        <w:r w:rsidR="00F22F22">
          <w:t xml:space="preserve">,000 </w:t>
        </w:r>
      </w:ins>
      <w:del w:id="32" w:author="Albert Courey" w:date="2015-11-13T14:05:00Z">
        <w:r w:rsidR="00636044" w:rsidDel="00F22F22">
          <w:delText xml:space="preserve">k </w:delText>
        </w:r>
      </w:del>
      <w:r w:rsidR="00636044">
        <w:t xml:space="preserve">rpm for 30 min at 4˚C. The supernatant (primarily nucleoplasm) was discarded and the pellet was resuspended in Trizol reagent (Qiagen). RNA was then purified following </w:t>
      </w:r>
      <w:ins w:id="33" w:author="Albert Courey" w:date="2015-11-13T14:06:00Z">
        <w:r w:rsidR="00F22F22">
          <w:t xml:space="preserve">the </w:t>
        </w:r>
      </w:ins>
      <w:r w:rsidR="00636044">
        <w:t>manufacturer’s protocol</w:t>
      </w:r>
      <w:del w:id="34" w:author="Albert Courey" w:date="2015-11-13T14:06:00Z">
        <w:r w:rsidR="00636044" w:rsidDel="00F22F22">
          <w:delText>s</w:delText>
        </w:r>
      </w:del>
      <w:r w:rsidR="00636044">
        <w:t>.</w:t>
      </w:r>
    </w:p>
    <w:p w14:paraId="41CFAA20" w14:textId="261F073B" w:rsidR="002C2A48" w:rsidRDefault="002C2A48" w:rsidP="002C2A48">
      <w:pPr>
        <w:pStyle w:val="BodyText"/>
        <w:spacing w:line="480" w:lineRule="auto"/>
        <w:rPr>
          <w:ins w:id="35" w:author="Albert Courey" w:date="2015-11-13T14:06:00Z"/>
          <w:i/>
        </w:rPr>
      </w:pPr>
      <w:proofErr w:type="gramStart"/>
      <w:r>
        <w:rPr>
          <w:i/>
        </w:rPr>
        <w:t>rRNA</w:t>
      </w:r>
      <w:proofErr w:type="gramEnd"/>
      <w:r>
        <w:rPr>
          <w:i/>
        </w:rPr>
        <w:t xml:space="preserve"> removal</w:t>
      </w:r>
    </w:p>
    <w:p w14:paraId="4CC73555" w14:textId="1155E01D" w:rsidR="00F22F22" w:rsidRDefault="00F22F22" w:rsidP="002C2A48">
      <w:pPr>
        <w:pStyle w:val="BodyText"/>
        <w:spacing w:line="480" w:lineRule="auto"/>
        <w:rPr>
          <w:i/>
        </w:rPr>
      </w:pPr>
      <w:ins w:id="36" w:author="Albert Courey" w:date="2015-11-13T14:06:00Z">
        <w:r>
          <w:rPr>
            <w:i/>
          </w:rPr>
          <w:lastRenderedPageBreak/>
          <w:t>???????</w:t>
        </w:r>
      </w:ins>
    </w:p>
    <w:p w14:paraId="6112B7B8" w14:textId="3581CC3F" w:rsidR="002C2A48" w:rsidRDefault="002C2A48" w:rsidP="002C2A48">
      <w:pPr>
        <w:pStyle w:val="BodyText"/>
        <w:spacing w:line="480" w:lineRule="auto"/>
        <w:rPr>
          <w:i/>
        </w:rPr>
      </w:pPr>
      <w:r>
        <w:rPr>
          <w:i/>
        </w:rPr>
        <w:t>RNA-seq library construction and sequencing</w:t>
      </w:r>
    </w:p>
    <w:p w14:paraId="0F651FCE" w14:textId="26837108" w:rsidR="002C2A48" w:rsidRDefault="00F22F22" w:rsidP="002C2A48">
      <w:pPr>
        <w:pStyle w:val="BodyText"/>
        <w:spacing w:line="480" w:lineRule="auto"/>
        <w:rPr>
          <w:i/>
        </w:rPr>
      </w:pPr>
      <w:ins w:id="37" w:author="Albert Courey" w:date="2015-11-13T14:06:00Z">
        <w:r>
          <w:rPr>
            <w:i/>
          </w:rPr>
          <w:t>????????</w:t>
        </w:r>
      </w:ins>
    </w:p>
    <w:p w14:paraId="4617E510" w14:textId="77777777" w:rsidR="002C2A48" w:rsidRPr="002C2A48" w:rsidRDefault="002C2A48" w:rsidP="002C2A48">
      <w:pPr>
        <w:pStyle w:val="Heading4"/>
        <w:spacing w:line="480" w:lineRule="auto"/>
        <w:rPr>
          <w:i/>
        </w:rPr>
      </w:pPr>
      <w:bookmarkStart w:id="38" w:name="results"/>
      <w:bookmarkEnd w:id="38"/>
    </w:p>
    <w:p w14:paraId="4D58D2C8" w14:textId="639B2BA1" w:rsidR="005A5F61" w:rsidRPr="005A5F61" w:rsidRDefault="002C6B01" w:rsidP="002C2A48">
      <w:pPr>
        <w:pStyle w:val="Heading4"/>
        <w:spacing w:line="480" w:lineRule="auto"/>
      </w:pPr>
      <w:r>
        <w:t>Results</w:t>
      </w:r>
    </w:p>
    <w:p w14:paraId="3A767776" w14:textId="77777777" w:rsidR="00DF3BEE" w:rsidRPr="00DF3BEE" w:rsidRDefault="00DF3BEE" w:rsidP="002C2A48">
      <w:pPr>
        <w:pStyle w:val="BodyText"/>
        <w:spacing w:line="480" w:lineRule="auto"/>
      </w:pPr>
    </w:p>
    <w:p w14:paraId="6DD1C5F4" w14:textId="04FE9581" w:rsidR="00DF3BEE" w:rsidRDefault="000761A6" w:rsidP="002C2A48">
      <w:pPr>
        <w:spacing w:line="480" w:lineRule="auto"/>
      </w:pPr>
      <w:r>
        <w:rPr>
          <w:i/>
        </w:rPr>
        <w:t xml:space="preserve">RNA from fractionated embryos </w:t>
      </w:r>
      <w:r w:rsidR="00A42A69">
        <w:rPr>
          <w:i/>
        </w:rPr>
        <w:t xml:space="preserve">exhibits multiple characteristics of nascent </w:t>
      </w:r>
      <w:r w:rsidR="00205682">
        <w:rPr>
          <w:i/>
        </w:rPr>
        <w:t>pre-mRNA</w:t>
      </w:r>
      <w:r w:rsidR="00DF3BEE">
        <w:rPr>
          <w:i/>
        </w:rPr>
        <w:t xml:space="preserve"> </w:t>
      </w:r>
    </w:p>
    <w:p w14:paraId="25E2AC72" w14:textId="5DA48655" w:rsidR="00536021" w:rsidRDefault="00A42A69" w:rsidP="00DF0E0B">
      <w:pPr>
        <w:spacing w:line="480" w:lineRule="auto"/>
      </w:pPr>
      <w:r>
        <w:rPr>
          <w:i/>
        </w:rPr>
        <w:tab/>
      </w:r>
      <w:r w:rsidR="00F82BCD">
        <w:t xml:space="preserve">Total RNA was extracted from </w:t>
      </w:r>
      <w:r w:rsidR="003369DA">
        <w:t>chromatin</w:t>
      </w:r>
      <w:r w:rsidR="00F82BCD">
        <w:t xml:space="preserve"> </w:t>
      </w:r>
      <w:r w:rsidR="003369DA">
        <w:t>isolated from</w:t>
      </w:r>
      <w:r w:rsidR="00F82BCD">
        <w:t xml:space="preserve"> </w:t>
      </w:r>
      <w:r w:rsidR="00F82BCD">
        <w:rPr>
          <w:i/>
        </w:rPr>
        <w:t xml:space="preserve">D. melanogaster </w:t>
      </w:r>
      <w:r w:rsidR="00F82BCD">
        <w:t xml:space="preserve">embryos collected over three time spans in early development and subjected to high-throughput sequencing. </w:t>
      </w:r>
      <w:r w:rsidR="003369DA">
        <w:t>This c</w:t>
      </w:r>
      <w:r w:rsidR="002F4B7D">
        <w:t>hromatin-associated RNA is expected to be enrich</w:t>
      </w:r>
      <w:r w:rsidR="003369DA">
        <w:t>ed for nascent transcripts,</w:t>
      </w:r>
      <w:r w:rsidR="002F4B7D">
        <w:t xml:space="preserve"> as well as additional </w:t>
      </w:r>
      <w:r w:rsidR="003369DA">
        <w:t xml:space="preserve">RNA </w:t>
      </w:r>
      <w:proofErr w:type="gramStart"/>
      <w:r w:rsidR="003369DA">
        <w:t>species</w:t>
      </w:r>
      <w:r w:rsidR="002F4B7D">
        <w:t xml:space="preserve"> which</w:t>
      </w:r>
      <w:proofErr w:type="gramEnd"/>
      <w:r w:rsidR="002F4B7D">
        <w:t xml:space="preserve"> associate with chromatin </w:t>
      </w:r>
      <w:r w:rsidR="003369DA">
        <w:t>in structural, catalytic, or regulatory capacities</w:t>
      </w:r>
      <w:r w:rsidR="002F4B7D">
        <w:t xml:space="preserve"> </w:t>
      </w:r>
      <w:r w:rsidR="00A47477">
        <w:t>{Cernilogar, 2011 #3156}</w:t>
      </w:r>
      <w:r w:rsidR="002F4B7D">
        <w:t xml:space="preserve">. </w:t>
      </w:r>
      <w:r w:rsidR="003369DA">
        <w:t>Isolated</w:t>
      </w:r>
      <w:r w:rsidR="002F4B7D">
        <w:t xml:space="preserve"> RNA was affinity-depleted for polyadenylated RNA in order to further minimize the contribution of mature mRNA from analysis. The</w:t>
      </w:r>
      <w:r w:rsidR="003369DA">
        <w:t xml:space="preserve"> level of</w:t>
      </w:r>
      <w:r w:rsidR="00352387">
        <w:t xml:space="preserve"> enrichment for nascent </w:t>
      </w:r>
      <w:r w:rsidR="002F4B7D">
        <w:t>transcript was validated and quantified</w:t>
      </w:r>
      <w:r w:rsidR="00352387">
        <w:t xml:space="preserve"> through various measures. </w:t>
      </w:r>
      <w:r w:rsidR="004901DE">
        <w:t>The efficiency of chromatin isolation was confirmed through analysis of protein compartmental markers (Fig. 3-1A/B)</w:t>
      </w:r>
      <w:r w:rsidR="00965BCD">
        <w:t xml:space="preserve">, confirming that the sequenced RNA was derived from </w:t>
      </w:r>
      <w:proofErr w:type="gramStart"/>
      <w:r w:rsidR="00965BCD">
        <w:t>a</w:t>
      </w:r>
      <w:proofErr w:type="gramEnd"/>
      <w:r w:rsidR="00965BCD">
        <w:t xml:space="preserve"> </w:t>
      </w:r>
      <w:r w:rsidR="002F4B7D">
        <w:t>embryonic fraction</w:t>
      </w:r>
      <w:r w:rsidR="00965BCD">
        <w:t xml:space="preserve"> enriched for histones and de</w:t>
      </w:r>
      <w:r w:rsidR="00AF254D">
        <w:t xml:space="preserve">ficient for </w:t>
      </w:r>
      <w:r w:rsidR="002F4B7D">
        <w:t>a cytoplasmic marker.</w:t>
      </w:r>
      <w:r w:rsidR="003369DA">
        <w:t xml:space="preserve"> Sequencing reads obtained from mature transcripts ideally map uniformly across genes, though this is heavily dependent on the quality of the RNA utilized for library generation. Non-uniformity generally manifests as a 3’ bias in mappable reads, as partially fragmented mRNA is purified by affinity selection to polyadenylation sites</w:t>
      </w:r>
      <w:r w:rsidR="009344D2">
        <w:t xml:space="preserve"> </w:t>
      </w:r>
      <w:r w:rsidR="00A47477">
        <w:lastRenderedPageBreak/>
        <w:t>{Roberts, 2011 #3157}</w:t>
      </w:r>
      <w:r w:rsidR="003369DA">
        <w:t xml:space="preserve">. </w:t>
      </w:r>
      <w:r w:rsidR="00975EA3">
        <w:t xml:space="preserve">Chromatin-associated RNA exhibits a significant 5’ bias at each developmental stage, and is partially depleted at the 3’ end (Fig. 3-2). The large enrichment of reads arising from the initial 15% of gene bodies may be </w:t>
      </w:r>
      <w:r w:rsidR="00FE5A3C">
        <w:t>indicative</w:t>
      </w:r>
      <w:r w:rsidR="00975EA3">
        <w:t xml:space="preserve"> of promoter-proximal paused polymerase. </w:t>
      </w:r>
      <w:r w:rsidR="00FE5A3C">
        <w:t xml:space="preserve">The sharp </w:t>
      </w:r>
      <w:r w:rsidR="00536021">
        <w:t>decrease</w:t>
      </w:r>
      <w:r w:rsidR="00FE5A3C">
        <w:t xml:space="preserve"> in read occupancy near the 3’ terminus </w:t>
      </w:r>
      <w:proofErr w:type="gramStart"/>
      <w:r w:rsidR="00FE5A3C">
        <w:t>may</w:t>
      </w:r>
      <w:proofErr w:type="gramEnd"/>
      <w:r w:rsidR="00FE5A3C">
        <w:t xml:space="preserve"> result from </w:t>
      </w:r>
      <w:r w:rsidR="00BE648A">
        <w:t xml:space="preserve">frequent </w:t>
      </w:r>
      <w:r w:rsidR="00FE5A3C">
        <w:t>polymerase pausing in terminal exons</w:t>
      </w:r>
      <w:r w:rsidR="00FE5A3C" w:rsidRPr="00FE5A3C">
        <w:t xml:space="preserve"> </w:t>
      </w:r>
      <w:r w:rsidR="00A47477">
        <w:t>{Carrillo Oesterreich, 2010 #3159}</w:t>
      </w:r>
      <w:r w:rsidR="00FE5A3C">
        <w:t>.</w:t>
      </w:r>
      <w:r w:rsidR="005266FA">
        <w:t xml:space="preserve"> Pausing in term</w:t>
      </w:r>
      <w:r w:rsidR="00FE5A3C">
        <w:t>inal exons is thought to promote recognition of polyadenylation sites</w:t>
      </w:r>
      <w:r w:rsidR="00FE5A3C" w:rsidRPr="00FE5A3C">
        <w:t xml:space="preserve"> </w:t>
      </w:r>
      <w:r w:rsidR="00FE5A3C">
        <w:t>and transcriptional termination</w:t>
      </w:r>
      <w:r w:rsidR="00973F2C">
        <w:t xml:space="preserve"> </w:t>
      </w:r>
      <w:r w:rsidR="00A47477">
        <w:t>{Gromak, 2006 #3166}</w:t>
      </w:r>
      <w:r w:rsidR="0093726A">
        <w:t>.</w:t>
      </w:r>
    </w:p>
    <w:p w14:paraId="3E4C258A" w14:textId="2E33F259" w:rsidR="00DF3BEE" w:rsidRDefault="00536021" w:rsidP="00DF0E0B">
      <w:pPr>
        <w:spacing w:line="480" w:lineRule="auto"/>
      </w:pPr>
      <w:r>
        <w:tab/>
      </w:r>
      <w:r w:rsidR="00FE5A3C">
        <w:t xml:space="preserve"> </w:t>
      </w:r>
      <w:r w:rsidR="005266FA">
        <w:t xml:space="preserve">Chromatin-associated RNA is enriched for intronic sequence when compared to </w:t>
      </w:r>
      <w:proofErr w:type="gramStart"/>
      <w:r w:rsidR="00556A1F">
        <w:t>poly(</w:t>
      </w:r>
      <w:proofErr w:type="gramEnd"/>
      <w:r w:rsidR="00556A1F">
        <w:t>A)+ libraries prepared from the same developmental stages (Fig. 3-3)</w:t>
      </w:r>
      <w:r w:rsidR="00F8262E">
        <w:t xml:space="preserve">. </w:t>
      </w:r>
      <w:r w:rsidR="00BD4A44">
        <w:t>Our data indicates that o</w:t>
      </w:r>
      <w:r w:rsidR="00F8262E">
        <w:t xml:space="preserve">n average, 13% of </w:t>
      </w:r>
      <w:proofErr w:type="gramStart"/>
      <w:r w:rsidR="00F8262E">
        <w:t>poly(</w:t>
      </w:r>
      <w:proofErr w:type="gramEnd"/>
      <w:r w:rsidR="00F8262E">
        <w:t>A)+ RNA-seq reads map to constitutive introns</w:t>
      </w:r>
      <w:r w:rsidR="00BD4A44">
        <w:t xml:space="preserve"> compared to</w:t>
      </w:r>
      <w:r w:rsidR="00F8262E">
        <w:t xml:space="preserve"> 35% of chromatin-associated RNA</w:t>
      </w:r>
      <w:r w:rsidR="00BD4A44">
        <w:t xml:space="preserve"> reads</w:t>
      </w:r>
      <w:r w:rsidR="00F8262E">
        <w:t xml:space="preserve">. </w:t>
      </w:r>
      <w:r w:rsidR="00BD4A44">
        <w:t xml:space="preserve">While 60-70% of gene sequence in </w:t>
      </w:r>
      <w:r w:rsidR="00BD4A44">
        <w:rPr>
          <w:i/>
        </w:rPr>
        <w:t>D. melanogaster</w:t>
      </w:r>
      <w:r w:rsidR="00BD4A44">
        <w:t xml:space="preserve"> is annotated as intronic, the large </w:t>
      </w:r>
      <w:r w:rsidR="00F8262E">
        <w:t xml:space="preserve">majority of introns are believed to be cotranscriptionally spliced, with only 16% of introns exhibiting little or </w:t>
      </w:r>
      <w:commentRangeStart w:id="39"/>
      <w:r w:rsidR="00F8262E">
        <w:t>no</w:t>
      </w:r>
      <w:commentRangeEnd w:id="39"/>
      <w:r w:rsidR="00266E67">
        <w:rPr>
          <w:rStyle w:val="CommentReference"/>
        </w:rPr>
        <w:commentReference w:id="39"/>
      </w:r>
      <w:r w:rsidR="00F8262E">
        <w:t xml:space="preserve"> splicing </w:t>
      </w:r>
      <w:r w:rsidR="00A47477">
        <w:t>{Khodor, 2011 #2081}</w:t>
      </w:r>
      <w:r w:rsidR="00F8262E" w:rsidRPr="00F8262E">
        <w:t xml:space="preserve"> </w:t>
      </w:r>
      <w:r w:rsidR="00A47477">
        <w:t>{Wuarin, 1994 #1471}</w:t>
      </w:r>
      <w:r w:rsidR="00F8262E">
        <w:t>.</w:t>
      </w:r>
      <w:r w:rsidR="00BD4A44">
        <w:t xml:space="preserve"> Therefore, an intronic content of between 13 and 60% should be expected for a library enriched for pre-mRNA.</w:t>
      </w:r>
    </w:p>
    <w:p w14:paraId="6B63AE00" w14:textId="6A17360D" w:rsidR="00A67E88" w:rsidRDefault="00A67E88" w:rsidP="00DF0E0B">
      <w:pPr>
        <w:spacing w:line="480" w:lineRule="auto"/>
      </w:pPr>
      <w:r>
        <w:tab/>
      </w:r>
    </w:p>
    <w:p w14:paraId="35BA16AF" w14:textId="28E72403" w:rsidR="00205682" w:rsidRDefault="00205682" w:rsidP="00DF0E0B">
      <w:pPr>
        <w:spacing w:line="480" w:lineRule="auto"/>
        <w:rPr>
          <w:i/>
        </w:rPr>
      </w:pPr>
      <w:r>
        <w:rPr>
          <w:i/>
        </w:rPr>
        <w:t>The levels of many nascent transcripts differ significantly from levels of mature mRNA</w:t>
      </w:r>
    </w:p>
    <w:p w14:paraId="6E0B8C36" w14:textId="38624407" w:rsidR="00205682" w:rsidRDefault="00205682" w:rsidP="00DF0E0B">
      <w:pPr>
        <w:spacing w:line="480" w:lineRule="auto"/>
      </w:pPr>
      <w:r>
        <w:tab/>
        <w:t xml:space="preserve">Analysis of nascent pre-mRNA levels in multiple contexts has shown that the rate of accumulation of a particular transcript can be strongly uncoupled from the rate of transcript synthesis, owing to differential rates of accumulation, processing, and degradation </w:t>
      </w:r>
      <w:r w:rsidR="00A47477">
        <w:t>{Khodor, 2011 #2081}</w:t>
      </w:r>
      <w:r>
        <w:t xml:space="preserve"> </w:t>
      </w:r>
      <w:r w:rsidR="00A47477">
        <w:t>{Rodriguez, 2013 #1782}</w:t>
      </w:r>
      <w:r>
        <w:t xml:space="preserve">. In developmental contexts, </w:t>
      </w:r>
      <w:del w:id="40" w:author="Albert Courey" w:date="2015-11-13T14:17:00Z">
        <w:r w:rsidDel="00266E67">
          <w:delText xml:space="preserve">in which </w:delText>
        </w:r>
      </w:del>
      <w:r w:rsidR="00711590">
        <w:t xml:space="preserve">a significant proportion of the transcriptome is far from </w:t>
      </w:r>
      <w:proofErr w:type="gramStart"/>
      <w:r w:rsidR="00711590">
        <w:t>steady-state</w:t>
      </w:r>
      <w:proofErr w:type="gramEnd"/>
      <w:r w:rsidR="00711590">
        <w:t xml:space="preserve">. </w:t>
      </w:r>
      <w:del w:id="41" w:author="Albert Courey" w:date="2015-11-13T14:19:00Z">
        <w:r w:rsidR="00711590" w:rsidDel="00266E67">
          <w:delText xml:space="preserve">Correlation </w:delText>
        </w:r>
      </w:del>
      <w:ins w:id="42" w:author="Albert Courey" w:date="2015-11-13T14:19:00Z">
        <w:r w:rsidR="00266E67">
          <w:t xml:space="preserve">Comparison </w:t>
        </w:r>
      </w:ins>
      <w:r w:rsidR="00711590">
        <w:t xml:space="preserve">of </w:t>
      </w:r>
      <w:r w:rsidR="00711590">
        <w:lastRenderedPageBreak/>
        <w:t xml:space="preserve">chromatin-associated RNA transcript profiles with mRNA profiles obtained from the same timepoints </w:t>
      </w:r>
      <w:ins w:id="43" w:author="Albert Courey" w:date="2015-11-13T14:19:00Z">
        <w:r w:rsidR="00266E67">
          <w:t xml:space="preserve">by principal components analysis </w:t>
        </w:r>
      </w:ins>
      <w:r w:rsidR="00711590">
        <w:t xml:space="preserve">indicates significant differences, with the majority of expressed genes exhibiting some deviance in expression rate and accumulation level (Fig. 3-4). Samples continue to cluster by developmental time stage, but segregate first by degree of “nascentness.” Comparison of the normalized expression levels of each gene indicates that many genes </w:t>
      </w:r>
      <w:r w:rsidR="000E6892">
        <w:t xml:space="preserve">exhibit comparable levels of expression in </w:t>
      </w:r>
      <w:proofErr w:type="gramStart"/>
      <w:r w:rsidR="000E6892">
        <w:t>poly(</w:t>
      </w:r>
      <w:proofErr w:type="gramEnd"/>
      <w:r w:rsidR="000E6892">
        <w:t>A)+ and nascent samples</w:t>
      </w:r>
      <w:ins w:id="44" w:author="Albert Courey" w:date="2015-11-13T14:27:00Z">
        <w:r w:rsidR="00874239">
          <w:t xml:space="preserve"> (Fig 3-5)</w:t>
        </w:r>
      </w:ins>
      <w:r w:rsidR="000E6892">
        <w:t xml:space="preserve">. A small number of genes are significantly enriched in the nascent population, however, while showing very little accumulation </w:t>
      </w:r>
      <w:r w:rsidR="00E60A07">
        <w:t xml:space="preserve">in the </w:t>
      </w:r>
      <w:proofErr w:type="gramStart"/>
      <w:r w:rsidR="00E60A07">
        <w:t>poly(</w:t>
      </w:r>
      <w:proofErr w:type="gramEnd"/>
      <w:r w:rsidR="00E60A07">
        <w:t xml:space="preserve">A)+ RNA-seq data. </w:t>
      </w:r>
      <w:r w:rsidR="00FA7F2E">
        <w:t>A large fraction</w:t>
      </w:r>
      <w:r w:rsidR="00E60A07">
        <w:t xml:space="preserve"> of these correspond to </w:t>
      </w:r>
      <w:r w:rsidR="00FA7F2E">
        <w:t xml:space="preserve">non-polyadenylated RNAs, including histones, snRNAs, and </w:t>
      </w:r>
      <w:commentRangeStart w:id="45"/>
      <w:r w:rsidR="00FA7F2E">
        <w:t>snoRNAs</w:t>
      </w:r>
      <w:commentRangeEnd w:id="45"/>
      <w:r w:rsidR="000D3260">
        <w:rPr>
          <w:rStyle w:val="CommentReference"/>
        </w:rPr>
        <w:commentReference w:id="45"/>
      </w:r>
      <w:r w:rsidR="00FA7F2E">
        <w:t>.</w:t>
      </w:r>
    </w:p>
    <w:p w14:paraId="6EF2080C" w14:textId="62B58CEC" w:rsidR="00B94878" w:rsidRDefault="00B94878" w:rsidP="00DF0E0B">
      <w:pPr>
        <w:spacing w:line="480" w:lineRule="auto"/>
      </w:pPr>
    </w:p>
    <w:p w14:paraId="4022EFEF" w14:textId="77777777" w:rsidR="004611B3" w:rsidRDefault="004611B3" w:rsidP="00DF0E0B">
      <w:pPr>
        <w:spacing w:line="480" w:lineRule="auto"/>
        <w:rPr>
          <w:i/>
        </w:rPr>
      </w:pPr>
      <w:r>
        <w:rPr>
          <w:i/>
        </w:rPr>
        <w:t xml:space="preserve">Groucho target genes are enriched for promoter-proximal read density indicative of polymerase </w:t>
      </w:r>
      <w:commentRangeStart w:id="46"/>
      <w:r>
        <w:rPr>
          <w:i/>
        </w:rPr>
        <w:t>pausing</w:t>
      </w:r>
      <w:commentRangeEnd w:id="46"/>
      <w:r w:rsidR="00292E46">
        <w:rPr>
          <w:rStyle w:val="CommentReference"/>
        </w:rPr>
        <w:commentReference w:id="46"/>
      </w:r>
    </w:p>
    <w:p w14:paraId="1877DD4B" w14:textId="69DBAE0F" w:rsidR="002C43ED" w:rsidRDefault="004611B3" w:rsidP="00DF0E0B">
      <w:pPr>
        <w:spacing w:line="480" w:lineRule="auto"/>
      </w:pPr>
      <w:r>
        <w:tab/>
      </w:r>
      <w:r>
        <w:rPr>
          <w:i/>
        </w:rPr>
        <w:t xml:space="preserve">  </w:t>
      </w:r>
      <w:r w:rsidR="00E513DE">
        <w:t xml:space="preserve">Evidence presented in Chapter </w:t>
      </w:r>
      <w:del w:id="47" w:author="Albert Courey" w:date="2015-11-13T14:28:00Z">
        <w:r w:rsidR="00E513DE" w:rsidDel="00874239">
          <w:delText xml:space="preserve">II </w:delText>
        </w:r>
      </w:del>
      <w:ins w:id="48" w:author="Albert Courey" w:date="2015-11-13T14:28:00Z">
        <w:r w:rsidR="00874239">
          <w:t xml:space="preserve">2 </w:t>
        </w:r>
      </w:ins>
      <w:r w:rsidR="00E513DE">
        <w:t xml:space="preserve">hypothesized that many Groucho-repressed genes possess significant levels of promoter-proximal </w:t>
      </w:r>
      <w:r w:rsidR="002C43ED">
        <w:t>stalled</w:t>
      </w:r>
      <w:r w:rsidR="00E513DE">
        <w:t xml:space="preserve"> polymerase. Much of this was established using </w:t>
      </w:r>
      <w:proofErr w:type="gramStart"/>
      <w:r w:rsidR="00E513DE">
        <w:t>previously-published</w:t>
      </w:r>
      <w:proofErr w:type="gramEnd"/>
      <w:r w:rsidR="00E513DE">
        <w:t xml:space="preserve"> data from the 2 -4 hour </w:t>
      </w:r>
      <w:r w:rsidR="00E513DE">
        <w:rPr>
          <w:i/>
        </w:rPr>
        <w:t>Toll</w:t>
      </w:r>
      <w:r w:rsidR="00E513DE">
        <w:rPr>
          <w:i/>
          <w:vertAlign w:val="superscript"/>
        </w:rPr>
        <w:t>10B</w:t>
      </w:r>
      <w:r w:rsidR="00E513DE">
        <w:rPr>
          <w:i/>
        </w:rPr>
        <w:t xml:space="preserve"> </w:t>
      </w:r>
      <w:r w:rsidR="00E513DE">
        <w:t xml:space="preserve">mutant embryos </w:t>
      </w:r>
      <w:r w:rsidR="00A47477">
        <w:t>{Zeitlinger, 2007 #3010}</w:t>
      </w:r>
      <w:r w:rsidR="003670B6">
        <w:t xml:space="preserve">. These embryos generate a more homogenous population of cells, as all portions of the embryo adopt a cell type representative of the presumptive mesoderm </w:t>
      </w:r>
      <w:r w:rsidR="00A47477">
        <w:t>{Schneider, 1991 #3161}</w:t>
      </w:r>
      <w:r w:rsidR="003670B6">
        <w:t>, and so simplified the embryo-wide classification of PolII pausing state.</w:t>
      </w:r>
      <w:r w:rsidR="00641A4D">
        <w:t xml:space="preserve"> </w:t>
      </w:r>
      <w:r w:rsidR="002C43ED">
        <w:t xml:space="preserve">Our data allows us to quantify the accumulation of promoter-proximal nascent transcript at later stages of development, albeit in a more heterogeneous population of cell types. This heterogeneity limits the interpretation of Groucho’s involvement with </w:t>
      </w:r>
      <w:r w:rsidR="002C43ED">
        <w:lastRenderedPageBreak/>
        <w:t>promoter-proximal stalled polymerase, so we can determine whether a gene is regulated by Groucho and possesses stalled PolII at each developmental time span, but we cannot make definite conclusions as to whether those events are related. A correlation is still informative, as association of the two states potentially represents a program of regulation whereby Groucho either promotes stalling itself, or is recruited to repress genes that undergo stalling at the same developmental stage but in different tissues.</w:t>
      </w:r>
    </w:p>
    <w:p w14:paraId="2224CFA7" w14:textId="67FDBE13" w:rsidR="00B94878" w:rsidRPr="00E513DE" w:rsidRDefault="002C43ED" w:rsidP="00392443">
      <w:pPr>
        <w:spacing w:line="480" w:lineRule="auto"/>
      </w:pPr>
      <w:r>
        <w:tab/>
        <w:t>Focusing on genes that are responsive to increasing levels of maternal Groucho overexpression, we s</w:t>
      </w:r>
      <w:r w:rsidR="00197D12">
        <w:t>ee that at all three timepoints genes negatively regulated by increased Groucho dosage are enriched for promoter-proximal accumulation of transcript when compared both to genes up-regulated in this genetic background as well as unresponsive genes (Fig. 3-</w:t>
      </w:r>
      <w:commentRangeStart w:id="49"/>
      <w:r w:rsidR="00197D12">
        <w:t>6</w:t>
      </w:r>
      <w:commentRangeEnd w:id="49"/>
      <w:r w:rsidR="00874239">
        <w:rPr>
          <w:rStyle w:val="CommentReference"/>
        </w:rPr>
        <w:commentReference w:id="49"/>
      </w:r>
      <w:r w:rsidR="00197D12">
        <w:t>).</w:t>
      </w:r>
    </w:p>
    <w:p w14:paraId="0A48E6C5" w14:textId="77777777" w:rsidR="00DF3BEE" w:rsidRPr="00DF3BEE" w:rsidRDefault="00DF3BEE" w:rsidP="00392443">
      <w:pPr>
        <w:pStyle w:val="BodyText"/>
        <w:spacing w:line="480" w:lineRule="auto"/>
      </w:pPr>
    </w:p>
    <w:p w14:paraId="29C9B98F" w14:textId="77777777" w:rsidR="00692974" w:rsidRDefault="002C6B01" w:rsidP="00392443">
      <w:pPr>
        <w:pStyle w:val="Heading4"/>
        <w:spacing w:line="480" w:lineRule="auto"/>
      </w:pPr>
      <w:bookmarkStart w:id="50" w:name="discussion"/>
      <w:bookmarkEnd w:id="50"/>
      <w:commentRangeStart w:id="51"/>
      <w:r>
        <w:t>Discussion</w:t>
      </w:r>
      <w:commentRangeEnd w:id="51"/>
      <w:r w:rsidR="00C12444">
        <w:rPr>
          <w:rStyle w:val="CommentReference"/>
          <w:rFonts w:asciiTheme="minorHAnsi" w:eastAsiaTheme="minorHAnsi" w:hAnsiTheme="minorHAnsi" w:cstheme="minorBidi"/>
          <w:b w:val="0"/>
          <w:bCs w:val="0"/>
          <w:color w:val="auto"/>
        </w:rPr>
        <w:commentReference w:id="51"/>
      </w:r>
    </w:p>
    <w:p w14:paraId="51AD4C07" w14:textId="0769A5C4" w:rsidR="003A1156" w:rsidRDefault="00392443" w:rsidP="00392443">
      <w:pPr>
        <w:pStyle w:val="BodyText"/>
        <w:spacing w:line="480" w:lineRule="auto"/>
      </w:pPr>
      <w:r>
        <w:tab/>
        <w:t xml:space="preserve">Quantification of chromatin-associated pre-mRNA is a useful metric for the exploration of dynamic transcriptional systems such as the </w:t>
      </w:r>
      <w:r>
        <w:rPr>
          <w:i/>
        </w:rPr>
        <w:t xml:space="preserve">Drosophila </w:t>
      </w:r>
      <w:r>
        <w:t xml:space="preserve">embryo. The relatively high stability of the RNA Polymerase II ternary </w:t>
      </w:r>
      <w:r w:rsidR="00241459">
        <w:t xml:space="preserve">elongation </w:t>
      </w:r>
      <w:r>
        <w:t xml:space="preserve">complex facilitates the purification of </w:t>
      </w:r>
      <w:r w:rsidR="00241459">
        <w:t>nascent transcripts in a highly specific manner, thereby enabling</w:t>
      </w:r>
      <w:r>
        <w:t xml:space="preserve"> us to more thoroughly characterize the dynamics of this transcriptional system and relate aspects of gene expression to the activity of Groucho. We observed that chromatin-associated pre-mRNA exhibits a modest 5’ bias throughout the gene body, with a density spike at the 5’ </w:t>
      </w:r>
      <w:r w:rsidR="00241459">
        <w:t>transcription start site</w:t>
      </w:r>
      <w:r>
        <w:t xml:space="preserve"> likely corresponding to nascent transcript locked in stalled ternary complexes.</w:t>
      </w:r>
      <w:r w:rsidR="00241459">
        <w:t xml:space="preserve"> Investigations of stalled PolII in the embryo have previously shown that in 2-4 </w:t>
      </w:r>
      <w:r w:rsidR="00241459">
        <w:lastRenderedPageBreak/>
        <w:t xml:space="preserve">hour embryos, 12% of all protein-coding genes have stalled promoter-proximal PolII </w:t>
      </w:r>
      <w:r w:rsidR="00A47477">
        <w:t>{Zeitlinger, 2007 #3010}</w:t>
      </w:r>
      <w:r w:rsidR="00241459">
        <w:t>.</w:t>
      </w:r>
      <w:r>
        <w:t xml:space="preserve"> </w:t>
      </w:r>
      <w:r w:rsidR="0061791A">
        <w:t>Additionally, p</w:t>
      </w:r>
      <w:r w:rsidR="00241459">
        <w:t xml:space="preserve">urification of chromatin-associated short RNA from </w:t>
      </w:r>
      <w:r w:rsidR="00241459">
        <w:rPr>
          <w:i/>
        </w:rPr>
        <w:t xml:space="preserve">Drosophila </w:t>
      </w:r>
      <w:r w:rsidR="00241459">
        <w:t xml:space="preserve">S2 cells </w:t>
      </w:r>
      <w:r w:rsidR="0061791A">
        <w:t>predicted</w:t>
      </w:r>
      <w:r w:rsidR="00241459">
        <w:t xml:space="preserve"> that </w:t>
      </w:r>
      <w:r w:rsidR="0061791A">
        <w:t>30% of protein-coding genes experienced some degree of PolII pausing</w:t>
      </w:r>
      <w:r w:rsidR="00CC25A8">
        <w:t xml:space="preserve"> </w:t>
      </w:r>
      <w:r w:rsidR="00A47477">
        <w:t>{Nechaev, 2010 #3006}</w:t>
      </w:r>
      <w:r w:rsidR="0061791A">
        <w:t xml:space="preserve">. </w:t>
      </w:r>
    </w:p>
    <w:p w14:paraId="0FE7CE31" w14:textId="498DC518" w:rsidR="00452672" w:rsidRPr="00241459" w:rsidRDefault="00452672" w:rsidP="00392443">
      <w:pPr>
        <w:pStyle w:val="BodyText"/>
        <w:spacing w:line="480" w:lineRule="auto"/>
      </w:pPr>
      <w:r>
        <w:tab/>
        <w:t xml:space="preserve">The manner in which PolII pausing is utilized to regulate transcription remains poorly understood, though multiple non-exclusive mechanisms have been proposed, </w:t>
      </w:r>
      <w:r w:rsidR="00974AF4">
        <w:t>(</w:t>
      </w:r>
      <w:r>
        <w:t xml:space="preserve">reviewed </w:t>
      </w:r>
      <w:r w:rsidR="00A47477">
        <w:t>{Adelman, 2012 #3165}</w:t>
      </w:r>
      <w:r w:rsidR="0093726A">
        <w:t>).</w:t>
      </w:r>
      <w:r>
        <w:t xml:space="preserve"> </w:t>
      </w:r>
      <w:r w:rsidR="00F37FD0">
        <w:t xml:space="preserve">One of these mechanisms </w:t>
      </w:r>
      <w:r>
        <w:t xml:space="preserve">posits that sustained </w:t>
      </w:r>
      <w:r w:rsidR="00974AF4">
        <w:t xml:space="preserve">or transient pausing facilitates the participation of </w:t>
      </w:r>
      <w:r w:rsidR="00F37FD0">
        <w:t>additional</w:t>
      </w:r>
      <w:r w:rsidR="00974AF4">
        <w:t xml:space="preserve"> regulatory elements in the determination of transcriptional activity</w:t>
      </w:r>
      <w:r w:rsidR="00C16C79">
        <w:t xml:space="preserve"> </w:t>
      </w:r>
      <w:r w:rsidR="00A47477">
        <w:t>{Nechaev, 2008 #3162}</w:t>
      </w:r>
      <w:r w:rsidR="00974AF4">
        <w:t xml:space="preserve">. This allows the expression level of a gene to be regulated through multiple, independent pathways, </w:t>
      </w:r>
      <w:r w:rsidR="00F37FD0">
        <w:t>potentially at the behest of independent signaling pathways</w:t>
      </w:r>
      <w:r w:rsidR="00C16C79">
        <w:t xml:space="preserve"> </w:t>
      </w:r>
      <w:r w:rsidR="00A47477">
        <w:t>{Blau, 1996 #3163}</w:t>
      </w:r>
      <w:r w:rsidR="00F37FD0">
        <w:t xml:space="preserve">. Combinatorial control of gene expression is a common regulatory motif in eukaryotes, so it is feasible that the capability to exert influence over expression both before the </w:t>
      </w:r>
      <w:r w:rsidR="00C16C79">
        <w:t>assembly of the PolII complex as well as</w:t>
      </w:r>
      <w:r w:rsidR="00F37FD0">
        <w:t xml:space="preserve"> after transcription has began would be useful in such scenarios.</w:t>
      </w:r>
      <w:r w:rsidR="00561695">
        <w:t xml:space="preserve"> </w:t>
      </w:r>
      <w:r w:rsidR="00427CB5">
        <w:t xml:space="preserve">Members of the Rel family of transcription factors, of which the Groucho-interactor Dorsal is a member, have been found to promote both PolII pausing and release in mammals </w:t>
      </w:r>
      <w:r w:rsidR="00A47477">
        <w:t>{Barboric, 2001 #3164}</w:t>
      </w:r>
      <w:r w:rsidR="00427CB5">
        <w:t>.</w:t>
      </w:r>
    </w:p>
    <w:p w14:paraId="004A986A" w14:textId="77777777" w:rsidR="003A1156" w:rsidRPr="003A1156" w:rsidRDefault="003A1156" w:rsidP="00392443">
      <w:pPr>
        <w:pStyle w:val="BodyText"/>
        <w:spacing w:line="480" w:lineRule="auto"/>
      </w:pPr>
    </w:p>
    <w:p w14:paraId="21322213" w14:textId="77777777" w:rsidR="0093726A" w:rsidRDefault="002C6B01" w:rsidP="00392443">
      <w:pPr>
        <w:pStyle w:val="Heading4"/>
        <w:spacing w:line="480" w:lineRule="auto"/>
      </w:pPr>
      <w:bookmarkStart w:id="52" w:name="references"/>
      <w:bookmarkEnd w:id="52"/>
      <w:r>
        <w:t>References</w:t>
      </w:r>
      <w:bookmarkStart w:id="53" w:name="figures-and-tables"/>
      <w:bookmarkEnd w:id="53"/>
    </w:p>
    <w:sectPr w:rsidR="0093726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Albert Courey" w:date="2015-11-13T14:04:00Z" w:initials="AC">
    <w:p w14:paraId="5AD7ED5E" w14:textId="68B3B09E" w:rsidR="00266E67" w:rsidRDefault="00266E67">
      <w:pPr>
        <w:pStyle w:val="CommentText"/>
      </w:pPr>
      <w:r>
        <w:rPr>
          <w:rStyle w:val="CommentReference"/>
        </w:rPr>
        <w:annotationRef/>
      </w:r>
      <w:r>
        <w:t>Not clear. I’m thinking that you don’t really mean a gradient but just a layer of 1.7 M sucrose underneath a layer of 0.8 M sucrose. Is that right? I’ve rewritten accordingly, but if I’m wrong then you need to rewrite. Fill in x, y, and z.</w:t>
      </w:r>
    </w:p>
  </w:comment>
  <w:comment w:id="39" w:author="Albert Courey" w:date="2015-11-13T14:16:00Z" w:initials="AC">
    <w:p w14:paraId="32AA185F" w14:textId="77EA93D8" w:rsidR="00266E67" w:rsidRDefault="00266E67">
      <w:pPr>
        <w:pStyle w:val="CommentText"/>
      </w:pPr>
      <w:r>
        <w:rPr>
          <w:rStyle w:val="CommentReference"/>
        </w:rPr>
        <w:annotationRef/>
      </w:r>
      <w:r>
        <w:t>What does it mean for an intron to exhibit no splicing? That begs the definition of an intron. But anyway, I guess you are only talking about things that are annotated as introns.</w:t>
      </w:r>
    </w:p>
  </w:comment>
  <w:comment w:id="45" w:author="Albert Courey" w:date="2015-11-13T14:55:00Z" w:initials="AC">
    <w:p w14:paraId="3E8A4C63" w14:textId="0A73C36B" w:rsidR="000D3260" w:rsidRDefault="000D3260">
      <w:pPr>
        <w:pStyle w:val="CommentText"/>
      </w:pPr>
      <w:r>
        <w:rPr>
          <w:rStyle w:val="CommentReference"/>
        </w:rPr>
        <w:annotationRef/>
      </w:r>
      <w:r>
        <w:t>This is a trivial result just related to the way the libraries were made. Have you looked at the polyadenylated transcripts that fall the farthest from the diagonal to see if there are any commonalities?</w:t>
      </w:r>
    </w:p>
  </w:comment>
  <w:comment w:id="46" w:author="Albert Courey" w:date="2015-11-13T14:51:00Z" w:initials="AC">
    <w:p w14:paraId="5E50BB1D" w14:textId="60B9F114" w:rsidR="00292E46" w:rsidRDefault="00292E46">
      <w:pPr>
        <w:pStyle w:val="CommentText"/>
      </w:pPr>
      <w:r>
        <w:rPr>
          <w:rStyle w:val="CommentReference"/>
        </w:rPr>
        <w:annotationRef/>
      </w:r>
      <w:r>
        <w:t>I think it would be better to move the stuff about Pol II pausing from Chapter 2 into this chapter and combine it with the material in this section.</w:t>
      </w:r>
    </w:p>
  </w:comment>
  <w:comment w:id="49" w:author="Albert Courey" w:date="2015-11-13T14:56:00Z" w:initials="AC">
    <w:p w14:paraId="37726481" w14:textId="4336BD2D" w:rsidR="00874239" w:rsidRDefault="00874239">
      <w:pPr>
        <w:pStyle w:val="CommentText"/>
      </w:pPr>
      <w:r>
        <w:rPr>
          <w:rStyle w:val="CommentReference"/>
        </w:rPr>
        <w:annotationRef/>
      </w:r>
      <w:r>
        <w:t>These graphs need a much clearer explanation. I don’t understand them.</w:t>
      </w:r>
      <w:r w:rsidR="0029262B">
        <w:t xml:space="preserve"> For example, why does the x axis goo from -1 to +1. Is the transcriptional start site at 0 or is it at -1?</w:t>
      </w:r>
    </w:p>
  </w:comment>
  <w:comment w:id="51" w:author="Albert Courey" w:date="2015-11-13T14:36:00Z" w:initials="AC">
    <w:p w14:paraId="7E357B49" w14:textId="56562FD6" w:rsidR="00C12444" w:rsidRDefault="00C12444">
      <w:pPr>
        <w:pStyle w:val="CommentText"/>
      </w:pPr>
      <w:r>
        <w:rPr>
          <w:rStyle w:val="CommentReference"/>
        </w:rPr>
        <w:annotationRef/>
      </w:r>
      <w:r>
        <w:t>This needs to be beefed up.</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3D1B67" w14:textId="77777777" w:rsidR="00266E67" w:rsidRDefault="00266E67">
      <w:pPr>
        <w:spacing w:after="0"/>
      </w:pPr>
      <w:r>
        <w:separator/>
      </w:r>
    </w:p>
  </w:endnote>
  <w:endnote w:type="continuationSeparator" w:id="0">
    <w:p w14:paraId="56A8F04A" w14:textId="77777777" w:rsidR="00266E67" w:rsidRDefault="00266E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AF5E49" w14:textId="77777777" w:rsidR="00266E67" w:rsidRDefault="00266E67">
      <w:r>
        <w:separator/>
      </w:r>
    </w:p>
  </w:footnote>
  <w:footnote w:type="continuationSeparator" w:id="0">
    <w:p w14:paraId="5DC6F9A6" w14:textId="77777777" w:rsidR="00266E67" w:rsidRDefault="00266E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BFFBC8"/>
    <w:multiLevelType w:val="multilevel"/>
    <w:tmpl w:val="85BCF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ED0B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385&lt;/item&gt;&lt;item&gt;1150&lt;/item&gt;&lt;item&gt;1350&lt;/item&gt;&lt;item&gt;1471&lt;/item&gt;&lt;item&gt;1782&lt;/item&gt;&lt;item&gt;1928&lt;/item&gt;&lt;item&gt;2081&lt;/item&gt;&lt;item&gt;3006&lt;/item&gt;&lt;item&gt;3010&lt;/item&gt;&lt;item&gt;3044&lt;/item&gt;&lt;item&gt;3144&lt;/item&gt;&lt;item&gt;3146&lt;/item&gt;&lt;item&gt;3147&lt;/item&gt;&lt;item&gt;3149&lt;/item&gt;&lt;item&gt;3150&lt;/item&gt;&lt;item&gt;3151&lt;/item&gt;&lt;item&gt;3152&lt;/item&gt;&lt;item&gt;3153&lt;/item&gt;&lt;item&gt;3154&lt;/item&gt;&lt;item&gt;3155&lt;/item&gt;&lt;item&gt;3156&lt;/item&gt;&lt;item&gt;3157&lt;/item&gt;&lt;item&gt;3159&lt;/item&gt;&lt;item&gt;3161&lt;/item&gt;&lt;item&gt;3162&lt;/item&gt;&lt;item&gt;3163&lt;/item&gt;&lt;item&gt;3164&lt;/item&gt;&lt;item&gt;3165&lt;/item&gt;&lt;item&gt;3166&lt;/item&gt;&lt;/record-ids&gt;&lt;/item&gt;&lt;/Libraries&gt;"/>
  </w:docVars>
  <w:rsids>
    <w:rsidRoot w:val="00590D07"/>
    <w:rsid w:val="00011C8B"/>
    <w:rsid w:val="000761A6"/>
    <w:rsid w:val="000778C7"/>
    <w:rsid w:val="000D3260"/>
    <w:rsid w:val="000E6892"/>
    <w:rsid w:val="00127FD7"/>
    <w:rsid w:val="00131A23"/>
    <w:rsid w:val="00151771"/>
    <w:rsid w:val="00197D12"/>
    <w:rsid w:val="00205682"/>
    <w:rsid w:val="00207E2F"/>
    <w:rsid w:val="00241459"/>
    <w:rsid w:val="002534AA"/>
    <w:rsid w:val="00266E67"/>
    <w:rsid w:val="0029262B"/>
    <w:rsid w:val="00292E46"/>
    <w:rsid w:val="002C2A48"/>
    <w:rsid w:val="002C43ED"/>
    <w:rsid w:val="002C6B01"/>
    <w:rsid w:val="002F2A73"/>
    <w:rsid w:val="002F4B7D"/>
    <w:rsid w:val="003369DA"/>
    <w:rsid w:val="00352387"/>
    <w:rsid w:val="003670B6"/>
    <w:rsid w:val="00392443"/>
    <w:rsid w:val="003A1156"/>
    <w:rsid w:val="004011C8"/>
    <w:rsid w:val="0041031A"/>
    <w:rsid w:val="00427CB5"/>
    <w:rsid w:val="004311A5"/>
    <w:rsid w:val="00452672"/>
    <w:rsid w:val="004611B3"/>
    <w:rsid w:val="004901DE"/>
    <w:rsid w:val="004B1FFD"/>
    <w:rsid w:val="004E29B3"/>
    <w:rsid w:val="005266FA"/>
    <w:rsid w:val="00536021"/>
    <w:rsid w:val="00554634"/>
    <w:rsid w:val="00556A1F"/>
    <w:rsid w:val="00561695"/>
    <w:rsid w:val="00590D07"/>
    <w:rsid w:val="00593895"/>
    <w:rsid w:val="005A5F61"/>
    <w:rsid w:val="005A7761"/>
    <w:rsid w:val="005B4A33"/>
    <w:rsid w:val="005B672F"/>
    <w:rsid w:val="005E5117"/>
    <w:rsid w:val="00610911"/>
    <w:rsid w:val="00612FFD"/>
    <w:rsid w:val="0061791A"/>
    <w:rsid w:val="00636044"/>
    <w:rsid w:val="00641A4D"/>
    <w:rsid w:val="006755D4"/>
    <w:rsid w:val="00690E1A"/>
    <w:rsid w:val="00692974"/>
    <w:rsid w:val="006B09BB"/>
    <w:rsid w:val="00711590"/>
    <w:rsid w:val="00733885"/>
    <w:rsid w:val="00742CD1"/>
    <w:rsid w:val="00784D58"/>
    <w:rsid w:val="00805066"/>
    <w:rsid w:val="0083242A"/>
    <w:rsid w:val="00874239"/>
    <w:rsid w:val="008B7B7F"/>
    <w:rsid w:val="008D226D"/>
    <w:rsid w:val="008D6863"/>
    <w:rsid w:val="008E6909"/>
    <w:rsid w:val="00931F1D"/>
    <w:rsid w:val="009344D2"/>
    <w:rsid w:val="0093726A"/>
    <w:rsid w:val="00965BCD"/>
    <w:rsid w:val="00973F2C"/>
    <w:rsid w:val="00974AF4"/>
    <w:rsid w:val="00975EA3"/>
    <w:rsid w:val="009E4EB0"/>
    <w:rsid w:val="00A42A69"/>
    <w:rsid w:val="00A47477"/>
    <w:rsid w:val="00A67E88"/>
    <w:rsid w:val="00AA275B"/>
    <w:rsid w:val="00AA75CF"/>
    <w:rsid w:val="00AF254D"/>
    <w:rsid w:val="00B86B75"/>
    <w:rsid w:val="00B94878"/>
    <w:rsid w:val="00BC48D5"/>
    <w:rsid w:val="00BD4A44"/>
    <w:rsid w:val="00BE648A"/>
    <w:rsid w:val="00C12444"/>
    <w:rsid w:val="00C16C79"/>
    <w:rsid w:val="00C36279"/>
    <w:rsid w:val="00C80B87"/>
    <w:rsid w:val="00CB74DC"/>
    <w:rsid w:val="00CC25A8"/>
    <w:rsid w:val="00D25519"/>
    <w:rsid w:val="00D67DAC"/>
    <w:rsid w:val="00D7635C"/>
    <w:rsid w:val="00DF0E0B"/>
    <w:rsid w:val="00DF3BEE"/>
    <w:rsid w:val="00E1075F"/>
    <w:rsid w:val="00E315A3"/>
    <w:rsid w:val="00E513DE"/>
    <w:rsid w:val="00E60A07"/>
    <w:rsid w:val="00E75EF2"/>
    <w:rsid w:val="00E80EA8"/>
    <w:rsid w:val="00F22F22"/>
    <w:rsid w:val="00F37FD0"/>
    <w:rsid w:val="00F71471"/>
    <w:rsid w:val="00F8262E"/>
    <w:rsid w:val="00F82BCD"/>
    <w:rsid w:val="00F91986"/>
    <w:rsid w:val="00FA7F2E"/>
    <w:rsid w:val="00FE5A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40C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EndNoteBibliographyTitle">
    <w:name w:val="EndNote Bibliography Title"/>
    <w:basedOn w:val="Normal"/>
    <w:rsid w:val="0093726A"/>
    <w:pPr>
      <w:spacing w:after="0"/>
      <w:jc w:val="center"/>
    </w:pPr>
    <w:rPr>
      <w:rFonts w:ascii="Calibri" w:hAnsi="Calibri"/>
    </w:rPr>
  </w:style>
  <w:style w:type="paragraph" w:customStyle="1" w:styleId="EndNoteBibliography">
    <w:name w:val="EndNote Bibliography"/>
    <w:basedOn w:val="Normal"/>
    <w:rsid w:val="0093726A"/>
    <w:rPr>
      <w:rFonts w:ascii="Calibri" w:hAnsi="Calibri"/>
    </w:rPr>
  </w:style>
  <w:style w:type="paragraph" w:styleId="BalloonText">
    <w:name w:val="Balloon Text"/>
    <w:basedOn w:val="Normal"/>
    <w:link w:val="BalloonTextChar"/>
    <w:semiHidden/>
    <w:unhideWhenUsed/>
    <w:rsid w:val="00690E1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690E1A"/>
    <w:rPr>
      <w:rFonts w:ascii="Lucida Grande" w:hAnsi="Lucida Grande" w:cs="Lucida Grande"/>
      <w:sz w:val="18"/>
      <w:szCs w:val="18"/>
    </w:rPr>
  </w:style>
  <w:style w:type="character" w:styleId="CommentReference">
    <w:name w:val="annotation reference"/>
    <w:basedOn w:val="DefaultParagraphFont"/>
    <w:semiHidden/>
    <w:unhideWhenUsed/>
    <w:rsid w:val="00690E1A"/>
    <w:rPr>
      <w:sz w:val="18"/>
      <w:szCs w:val="18"/>
    </w:rPr>
  </w:style>
  <w:style w:type="paragraph" w:styleId="CommentText">
    <w:name w:val="annotation text"/>
    <w:basedOn w:val="Normal"/>
    <w:link w:val="CommentTextChar"/>
    <w:semiHidden/>
    <w:unhideWhenUsed/>
    <w:rsid w:val="00690E1A"/>
  </w:style>
  <w:style w:type="character" w:customStyle="1" w:styleId="CommentTextChar">
    <w:name w:val="Comment Text Char"/>
    <w:basedOn w:val="DefaultParagraphFont"/>
    <w:link w:val="CommentText"/>
    <w:semiHidden/>
    <w:rsid w:val="00690E1A"/>
  </w:style>
  <w:style w:type="paragraph" w:styleId="CommentSubject">
    <w:name w:val="annotation subject"/>
    <w:basedOn w:val="CommentText"/>
    <w:next w:val="CommentText"/>
    <w:link w:val="CommentSubjectChar"/>
    <w:semiHidden/>
    <w:unhideWhenUsed/>
    <w:rsid w:val="00690E1A"/>
    <w:rPr>
      <w:b/>
      <w:bCs/>
      <w:sz w:val="20"/>
      <w:szCs w:val="20"/>
    </w:rPr>
  </w:style>
  <w:style w:type="character" w:customStyle="1" w:styleId="CommentSubjectChar">
    <w:name w:val="Comment Subject Char"/>
    <w:basedOn w:val="CommentTextChar"/>
    <w:link w:val="CommentSubject"/>
    <w:semiHidden/>
    <w:rsid w:val="00690E1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EndNoteBibliographyTitle">
    <w:name w:val="EndNote Bibliography Title"/>
    <w:basedOn w:val="Normal"/>
    <w:rsid w:val="0093726A"/>
    <w:pPr>
      <w:spacing w:after="0"/>
      <w:jc w:val="center"/>
    </w:pPr>
    <w:rPr>
      <w:rFonts w:ascii="Calibri" w:hAnsi="Calibri"/>
    </w:rPr>
  </w:style>
  <w:style w:type="paragraph" w:customStyle="1" w:styleId="EndNoteBibliography">
    <w:name w:val="EndNote Bibliography"/>
    <w:basedOn w:val="Normal"/>
    <w:rsid w:val="0093726A"/>
    <w:rPr>
      <w:rFonts w:ascii="Calibri" w:hAnsi="Calibri"/>
    </w:rPr>
  </w:style>
  <w:style w:type="paragraph" w:styleId="BalloonText">
    <w:name w:val="Balloon Text"/>
    <w:basedOn w:val="Normal"/>
    <w:link w:val="BalloonTextChar"/>
    <w:semiHidden/>
    <w:unhideWhenUsed/>
    <w:rsid w:val="00690E1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690E1A"/>
    <w:rPr>
      <w:rFonts w:ascii="Lucida Grande" w:hAnsi="Lucida Grande" w:cs="Lucida Grande"/>
      <w:sz w:val="18"/>
      <w:szCs w:val="18"/>
    </w:rPr>
  </w:style>
  <w:style w:type="character" w:styleId="CommentReference">
    <w:name w:val="annotation reference"/>
    <w:basedOn w:val="DefaultParagraphFont"/>
    <w:semiHidden/>
    <w:unhideWhenUsed/>
    <w:rsid w:val="00690E1A"/>
    <w:rPr>
      <w:sz w:val="18"/>
      <w:szCs w:val="18"/>
    </w:rPr>
  </w:style>
  <w:style w:type="paragraph" w:styleId="CommentText">
    <w:name w:val="annotation text"/>
    <w:basedOn w:val="Normal"/>
    <w:link w:val="CommentTextChar"/>
    <w:semiHidden/>
    <w:unhideWhenUsed/>
    <w:rsid w:val="00690E1A"/>
  </w:style>
  <w:style w:type="character" w:customStyle="1" w:styleId="CommentTextChar">
    <w:name w:val="Comment Text Char"/>
    <w:basedOn w:val="DefaultParagraphFont"/>
    <w:link w:val="CommentText"/>
    <w:semiHidden/>
    <w:rsid w:val="00690E1A"/>
  </w:style>
  <w:style w:type="paragraph" w:styleId="CommentSubject">
    <w:name w:val="annotation subject"/>
    <w:basedOn w:val="CommentText"/>
    <w:next w:val="CommentText"/>
    <w:link w:val="CommentSubjectChar"/>
    <w:semiHidden/>
    <w:unhideWhenUsed/>
    <w:rsid w:val="00690E1A"/>
    <w:rPr>
      <w:b/>
      <w:bCs/>
      <w:sz w:val="20"/>
      <w:szCs w:val="20"/>
    </w:rPr>
  </w:style>
  <w:style w:type="character" w:customStyle="1" w:styleId="CommentSubjectChar">
    <w:name w:val="Comment Subject Char"/>
    <w:basedOn w:val="CommentTextChar"/>
    <w:link w:val="CommentSubject"/>
    <w:semiHidden/>
    <w:rsid w:val="00690E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2542</Words>
  <Characters>14494</Characters>
  <Application>Microsoft Macintosh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17002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2</cp:revision>
  <cp:lastPrinted>2015-11-12T17:58:00Z</cp:lastPrinted>
  <dcterms:created xsi:type="dcterms:W3CDTF">2015-11-15T00:03:00Z</dcterms:created>
  <dcterms:modified xsi:type="dcterms:W3CDTF">2015-11-15T00:03:00Z</dcterms:modified>
</cp:coreProperties>
</file>