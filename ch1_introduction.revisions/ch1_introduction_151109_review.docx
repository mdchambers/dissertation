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A901B" w14:textId="77777777" w:rsidR="008C1F28" w:rsidRDefault="008C1F28" w:rsidP="00C75FC9">
      <w:pPr>
        <w:pStyle w:val="Heading1"/>
        <w:spacing w:before="240" w:line="480" w:lineRule="auto"/>
        <w:rPr>
          <w:bCs w:val="0"/>
          <w:color w:val="365F91" w:themeColor="accent1" w:themeShade="BF"/>
        </w:rPr>
      </w:pPr>
      <w:bookmarkStart w:id="0" w:name="_GoBack"/>
      <w:bookmarkEnd w:id="0"/>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1" w:name="michael-chambers"/>
      <w:bookmarkStart w:id="2" w:name="figures-and-tables"/>
      <w:bookmarkEnd w:id="1"/>
      <w:bookmarkEnd w:id="2"/>
      <w:r>
        <w:br w:type="page"/>
      </w:r>
    </w:p>
    <w:p w14:paraId="29076D69" w14:textId="77777777" w:rsidR="008C1F28" w:rsidRDefault="008C1F28" w:rsidP="00C75FC9">
      <w:pPr>
        <w:pStyle w:val="Heading2"/>
        <w:spacing w:line="480" w:lineRule="auto"/>
      </w:pPr>
      <w:commentRangeStart w:id="3"/>
      <w:r>
        <w:lastRenderedPageBreak/>
        <w:t>Introduction</w:t>
      </w:r>
      <w:commentRangeEnd w:id="3"/>
      <w:r w:rsidR="000221D2">
        <w:rPr>
          <w:rStyle w:val="CommentReference"/>
          <w:rFonts w:ascii="Times New Roman" w:eastAsiaTheme="minorHAnsi" w:hAnsi="Times New Roman" w:cs="Times New Roman"/>
          <w:b w:val="0"/>
          <w:bCs w:val="0"/>
          <w:color w:val="auto"/>
        </w:rPr>
        <w:commentReference w:id="3"/>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 xml:space="preserve">Groucho/TLE </w:t>
      </w:r>
      <w:proofErr w:type="gramStart"/>
      <w:r w:rsidR="006751C4" w:rsidRPr="006751C4">
        <w:rPr>
          <w:i/>
        </w:rPr>
        <w:t>family</w:t>
      </w:r>
      <w:r>
        <w:rPr>
          <w:i/>
        </w:rPr>
        <w:t xml:space="preserve"> of</w:t>
      </w:r>
      <w:r w:rsidR="006751C4" w:rsidRPr="006751C4">
        <w:rPr>
          <w:i/>
        </w:rPr>
        <w:t xml:space="preserve"> corepressors</w:t>
      </w:r>
      <w:r>
        <w:rPr>
          <w:i/>
        </w:rPr>
        <w:t xml:space="preserve"> are</w:t>
      </w:r>
      <w:proofErr w:type="gramEnd"/>
      <w:r>
        <w:rPr>
          <w:i/>
        </w:rPr>
        <w:t xml:space="preserve"> ubiquitous regulators of animal development</w:t>
      </w:r>
    </w:p>
    <w:p w14:paraId="4CD40D2F" w14:textId="321B5438" w:rsidR="002E60C6" w:rsidRDefault="00C75FC9" w:rsidP="00250806">
      <w:pPr>
        <w:pStyle w:val="BodyText"/>
        <w:spacing w:line="480" w:lineRule="auto"/>
        <w:ind w:firstLine="720"/>
      </w:pPr>
      <w:r>
        <w:t xml:space="preserve">The Groucho/TLE </w:t>
      </w:r>
      <w:r w:rsidR="00BB497F">
        <w:t xml:space="preserve">(Gro) </w:t>
      </w:r>
      <w:r>
        <w:t xml:space="preserve">family of of corepressors </w:t>
      </w:r>
      <w:proofErr w:type="gramStart"/>
      <w:r>
        <w:t>play</w:t>
      </w:r>
      <w:proofErr w:type="gramEnd"/>
      <w:r>
        <w:t xml:space="preserve"> crucial roles in </w:t>
      </w:r>
      <w:r w:rsidR="008F0F56">
        <w:t xml:space="preserve">the interpretation and integration of multiple </w:t>
      </w:r>
      <w:ins w:id="4"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890A1E">
        <w:t>{Lindsley,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corepressor, Groucho has no documented ability to bind </w:t>
      </w:r>
      <w:del w:id="5" w:author="Albert Courey" w:date="2015-11-11T09:35:00Z">
        <w:r w:rsidR="00C3739E" w:rsidDel="00250806">
          <w:delText xml:space="preserve">directly </w:delText>
        </w:r>
      </w:del>
      <w:r w:rsidR="00676643">
        <w:t xml:space="preserve">DNA </w:t>
      </w:r>
      <w:ins w:id="6" w:author="Albert Courey" w:date="2015-11-11T09:35:00Z">
        <w:r w:rsidR="00250806" w:rsidRPr="00250806">
          <w:t xml:space="preserve">directly </w:t>
        </w:r>
      </w:ins>
      <w:r w:rsidR="00676643">
        <w:t>in a sequence-specific manner, instead relying on recruitment to genomic loci through interaction</w:t>
      </w:r>
      <w:ins w:id="7" w:author="Albert Courey" w:date="2015-11-11T09:35:00Z">
        <w:r w:rsidR="00250806">
          <w:t>s</w:t>
        </w:r>
      </w:ins>
      <w:r w:rsidR="00676643">
        <w:t xml:space="preserve"> with a diverse array of transcriptional repressors. </w:t>
      </w:r>
      <w:del w:id="8" w:author="Albert Courey" w:date="2015-11-11T09:36:00Z">
        <w:r w:rsidR="00BB497F" w:rsidDel="00250806">
          <w:delText xml:space="preserve">Groucho </w:delText>
        </w:r>
      </w:del>
      <w:ins w:id="9" w:author="Albert Courey" w:date="2015-11-11T09:36:00Z">
        <w:r w:rsidR="00250806">
          <w:t xml:space="preserve">Through its interactions with these repressors, it </w:t>
        </w:r>
      </w:ins>
      <w:r w:rsidR="00BB497F">
        <w:t xml:space="preserve">is essential </w:t>
      </w:r>
      <w:ins w:id="10" w:author="Albert Courey" w:date="2015-11-11T09:38:00Z">
        <w:r w:rsidR="00250806">
          <w:t>f</w:t>
        </w:r>
      </w:ins>
      <w:ins w:id="11" w:author="Albert Courey" w:date="2015-11-11T09:39:00Z">
        <w:r w:rsidR="00250806">
          <w:t xml:space="preserve">ie </w:t>
        </w:r>
      </w:ins>
      <w:ins w:id="12" w:author="Albert Courey" w:date="2015-11-11T09:36:00Z">
        <w:r w:rsidR="00250806">
          <w:t>almost all apsects of</w:t>
        </w:r>
      </w:ins>
      <w:del w:id="13" w:author="Albert Courey" w:date="2015-11-11T09:36:00Z">
        <w:r w:rsidR="00BB497F" w:rsidDel="00250806">
          <w:delText xml:space="preserve">to </w:delText>
        </w:r>
      </w:del>
      <w:del w:id="14" w:author="Albert Courey" w:date="2015-11-11T09:37:00Z">
        <w:r w:rsidR="00BB497F" w:rsidDel="00250806">
          <w:delText>the correct</w:delText>
        </w:r>
      </w:del>
      <w:r w:rsidR="00BB497F">
        <w:t xml:space="preserve"> </w:t>
      </w:r>
      <w:ins w:id="15" w:author="Albert Courey" w:date="2015-11-11T09:37:00Z">
        <w:r w:rsidR="00250806">
          <w:t xml:space="preserve">embryonic and imaginal </w:t>
        </w:r>
      </w:ins>
      <w:del w:id="16" w:author="Albert Courey" w:date="2015-11-11T09:39:00Z">
        <w:r w:rsidR="00BB497F" w:rsidRPr="00250806" w:rsidDel="00250806">
          <w:rPr>
            <w:i/>
            <w:rPrChange w:id="17" w:author="Albert Courey" w:date="2015-11-11T09:39:00Z">
              <w:rPr/>
            </w:rPrChange>
          </w:rPr>
          <w:delText>pattern</w:delText>
        </w:r>
      </w:del>
      <w:del w:id="18" w:author="Albert Courey" w:date="2015-11-11T09:37:00Z">
        <w:r w:rsidR="00BB497F" w:rsidRPr="00250806" w:rsidDel="00250806">
          <w:rPr>
            <w:i/>
            <w:rPrChange w:id="19" w:author="Albert Courey" w:date="2015-11-11T09:39:00Z">
              <w:rPr/>
            </w:rPrChange>
          </w:rPr>
          <w:delText>ing</w:delText>
        </w:r>
      </w:del>
      <w:del w:id="20" w:author="Albert Courey" w:date="2015-11-11T09:39:00Z">
        <w:r w:rsidR="00BB497F" w:rsidRPr="00250806" w:rsidDel="00250806">
          <w:rPr>
            <w:i/>
            <w:rPrChange w:id="21" w:author="Albert Courey" w:date="2015-11-11T09:39:00Z">
              <w:rPr/>
            </w:rPrChange>
          </w:rPr>
          <w:delText xml:space="preserve"> and</w:delText>
        </w:r>
      </w:del>
      <w:ins w:id="22" w:author="Albert Courey" w:date="2015-11-11T09:39:00Z">
        <w:r w:rsidR="00250806" w:rsidRPr="00250806">
          <w:rPr>
            <w:i/>
            <w:rPrChange w:id="23" w:author="Albert Courey" w:date="2015-11-11T09:39:00Z">
              <w:rPr/>
            </w:rPrChange>
          </w:rPr>
          <w:t>Drosophila</w:t>
        </w:r>
      </w:ins>
      <w:r w:rsidR="00BB497F">
        <w:t xml:space="preserve"> development</w:t>
      </w:r>
      <w:del w:id="24"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r w:rsidR="00BB497F">
        <w:t xml:space="preserve">. </w:t>
      </w:r>
      <w:ins w:id="25" w:author="Albert Courey" w:date="2015-11-11T09:40:00Z">
        <w:r w:rsidR="00250806">
          <w:t xml:space="preserve"> </w:t>
        </w:r>
      </w:ins>
      <w:del w:id="26"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90A1E">
        <w:t>{Paroush, 1994 #3090}</w:t>
      </w:r>
      <w:del w:id="27"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adipogenesis, neurogenesis, hematopoiesis, and osteogenesis </w:t>
      </w:r>
      <w:r w:rsidR="00890A1E">
        <w:t>{Bajoghli, 2005 #3068}</w:t>
      </w:r>
      <w:r w:rsidR="005F1D15">
        <w:t xml:space="preserve"> </w:t>
      </w:r>
      <w:r w:rsidR="00890A1E">
        <w:t>{Villanueva, 2011 #1659}</w:t>
      </w:r>
      <w:r w:rsidR="005F1D15" w:rsidRPr="009B48F6">
        <w:t xml:space="preserve"> </w:t>
      </w:r>
      <w:r w:rsidR="00890A1E">
        <w:t>{Javed, 2000 #3070}</w:t>
      </w:r>
      <w:r w:rsidR="005F1D15">
        <w:t xml:space="preserve"> </w:t>
      </w:r>
      <w:r w:rsidR="00890A1E">
        <w:t>{Metzger, 2012 #2956}</w:t>
      </w:r>
      <w:r w:rsidR="005F1D15">
        <w:t>.</w:t>
      </w:r>
    </w:p>
    <w:p w14:paraId="4ECBCC2E" w14:textId="480BD481"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28"/>
      <w:r w:rsidR="00890A1E">
        <w:t>{Chen, 2000 #3056}</w:t>
      </w:r>
      <w:commentRangeEnd w:id="28"/>
      <w:r w:rsidR="00250806">
        <w:rPr>
          <w:rStyle w:val="CommentReference"/>
          <w:rFonts w:ascii="Times New Roman" w:hAnsi="Times New Roman" w:cs="Times New Roman"/>
        </w:rPr>
        <w:commentReference w:id="28"/>
      </w:r>
      <w:r w:rsidR="00377753">
        <w:t xml:space="preserve">. </w:t>
      </w:r>
      <w:r>
        <w:t xml:space="preserve">A great body of work has arisen documenting the contributions of each domain to the overall function and regulation of Groucho. While </w:t>
      </w:r>
      <w:r>
        <w:lastRenderedPageBreak/>
        <w:t>much of this work has focused on the N- and C- terminal domains,</w:t>
      </w:r>
      <w:r w:rsidR="00377753">
        <w:t xml:space="preserve"> as they are more conserved and more</w:t>
      </w:r>
      <w:r>
        <w:t xml:space="preserve"> sensitive to </w:t>
      </w:r>
      <w:del w:id="29" w:author="Albert Courey" w:date="2015-11-11T09:43:00Z">
        <w:r w:rsidR="00377753" w:rsidDel="00250806">
          <w:delText xml:space="preserve">deleterious </w:delText>
        </w:r>
      </w:del>
      <w:ins w:id="30" w:author="Albert Courey" w:date="2015-11-11T09:43:00Z">
        <w:r w:rsidR="00250806">
          <w:t xml:space="preserve">point </w:t>
        </w:r>
      </w:ins>
      <w:r w:rsidR="00377753">
        <w:t>muta</w:t>
      </w:r>
      <w:ins w:id="31" w:author="Albert Courey" w:date="2015-11-11T09:43:00Z">
        <w:r w:rsidR="00250806">
          <w:t>genesis</w:t>
        </w:r>
      </w:ins>
      <w:del w:id="32" w:author="Albert Courey" w:date="2015-11-11T09:43:00Z">
        <w:r w:rsidR="00377753" w:rsidDel="00250806">
          <w:delText>tions</w:delText>
        </w:r>
      </w:del>
      <w:r w:rsidR="00377753">
        <w:t xml:space="preserve"> </w:t>
      </w:r>
      <w:r w:rsidR="00890A1E">
        <w:t>{Jennings, 2006 #3059}</w:t>
      </w:r>
      <w:r w:rsidR="00377753" w:rsidRPr="00377753">
        <w:t xml:space="preserve"> </w:t>
      </w:r>
      <w:commentRangeStart w:id="33"/>
      <w:r w:rsidR="00890A1E">
        <w:t>{Jennings, 2007 #2990}</w:t>
      </w:r>
      <w:commentRangeEnd w:id="33"/>
      <w:r w:rsidR="00250806">
        <w:rPr>
          <w:rStyle w:val="CommentReference"/>
          <w:rFonts w:ascii="Times New Roman" w:hAnsi="Times New Roman" w:cs="Times New Roman"/>
        </w:rPr>
        <w:commentReference w:id="33"/>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34" w:author="Albert Courey" w:date="2015-11-11T09:44:00Z">
        <w:r w:rsidR="00250806">
          <w:t xml:space="preserve">number of </w:t>
        </w:r>
      </w:ins>
      <w:del w:id="35" w:author="Albert Courey" w:date="2015-11-11T09:44:00Z">
        <w:r w:rsidDel="00250806">
          <w:delText>number of regulatory</w:delText>
        </w:r>
      </w:del>
      <w:ins w:id="36" w:author="Albert Courey" w:date="2015-11-11T09:44:00Z">
        <w:r w:rsidR="00250806">
          <w:t>regulatory targets, including protein</w:t>
        </w:r>
      </w:ins>
      <w:r>
        <w:t xml:space="preserve"> kinases</w:t>
      </w:r>
      <w:ins w:id="37" w:author="Albert Courey" w:date="2015-11-11T09:44:00Z">
        <w:r w:rsidR="00250806">
          <w:t>, histones,</w:t>
        </w:r>
      </w:ins>
      <w:r>
        <w:t xml:space="preserve"> and histone modifying enzymes</w:t>
      </w:r>
      <w:r w:rsidR="00377753">
        <w:t xml:space="preserve"> </w:t>
      </w:r>
      <w:commentRangeStart w:id="38"/>
      <w:r w:rsidR="00890A1E">
        <w:t>{Turki-Judeh, 2012 #2385}</w:t>
      </w:r>
      <w:commentRangeEnd w:id="38"/>
      <w:r w:rsidR="00250806">
        <w:rPr>
          <w:rStyle w:val="CommentReference"/>
          <w:rFonts w:ascii="Times New Roman" w:hAnsi="Times New Roman" w:cs="Times New Roman"/>
        </w:rPr>
        <w:commentReference w:id="38"/>
      </w:r>
      <w:r w:rsidR="00377753">
        <w:t>.</w:t>
      </w:r>
      <w:del w:id="39" w:author="Albert Courey" w:date="2015-11-11T09:42:00Z">
        <w:r w:rsidDel="00250806">
          <w:delText>.</w:delText>
        </w:r>
      </w:del>
      <w:r>
        <w:t xml:space="preserve">   </w:t>
      </w:r>
    </w:p>
    <w:p w14:paraId="74DFFAD7" w14:textId="5867378B" w:rsidR="00250806" w:rsidRDefault="008F0F56" w:rsidP="00B506E9">
      <w:pPr>
        <w:pStyle w:val="BodyText"/>
        <w:spacing w:line="480" w:lineRule="auto"/>
        <w:ind w:firstLine="720"/>
        <w:rPr>
          <w:ins w:id="40" w:author="Albert Courey" w:date="2015-11-11T09:49:00Z"/>
        </w:rPr>
      </w:pPr>
      <w:r>
        <w:t xml:space="preserve">Homologs of Groucho with similar roles in developmental </w:t>
      </w:r>
      <w:proofErr w:type="gramStart"/>
      <w:r>
        <w:t>decision making</w:t>
      </w:r>
      <w:proofErr w:type="gramEnd"/>
      <w:r>
        <w:t xml:space="preserve"> have been identified throughout metazoans </w:t>
      </w:r>
      <w:r w:rsidR="00890A1E">
        <w:t>{Paroush,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890A1E">
        <w:t>{Schmidt, 1993 #3126}</w:t>
      </w:r>
      <w:r w:rsidR="004A3062">
        <w:t xml:space="preserve">, nematodes </w:t>
      </w:r>
      <w:r w:rsidR="00890A1E">
        <w:t>{Pflugrad, 1997 #3125}</w:t>
      </w:r>
      <w:r w:rsidR="00DF763C">
        <w:t xml:space="preserve">, </w:t>
      </w:r>
      <w:r w:rsidR="004A3062">
        <w:t xml:space="preserve">frogs </w:t>
      </w:r>
      <w:r w:rsidR="00890A1E">
        <w:t>{Choudhury, 1997 #3121}</w:t>
      </w:r>
      <w:r w:rsidR="00FF7014">
        <w:t>,</w:t>
      </w:r>
      <w:r w:rsidR="00DF763C">
        <w:t xml:space="preserve"> zebrafish </w:t>
      </w:r>
      <w:r w:rsidR="00890A1E">
        <w:t>{Wulbeck, 1997 #3127}</w:t>
      </w:r>
      <w:r w:rsidR="006A0F3E">
        <w:t>,</w:t>
      </w:r>
      <w:r w:rsidR="00FF7014">
        <w:t xml:space="preserve"> mice </w:t>
      </w:r>
      <w:r w:rsidR="00890A1E">
        <w:t>{Mallo, 1993 #3123}</w:t>
      </w:r>
      <w:r w:rsidR="006A0F3E">
        <w:t xml:space="preserve">, and humans </w:t>
      </w:r>
      <w:r w:rsidR="00890A1E">
        <w:t>{Stifani, 1992 #3065}</w:t>
      </w:r>
      <w:r w:rsidR="00FF7014">
        <w:t>.</w:t>
      </w:r>
      <w:r w:rsidR="001A0912">
        <w:t xml:space="preserve"> While the </w:t>
      </w:r>
      <w:r w:rsidR="001A0912">
        <w:rPr>
          <w:i/>
        </w:rPr>
        <w:t xml:space="preserve">Drosophila </w:t>
      </w:r>
      <w:r w:rsidR="001A0912">
        <w:t xml:space="preserve">and </w:t>
      </w:r>
      <w:r w:rsidR="001A0912">
        <w:rPr>
          <w:i/>
        </w:rPr>
        <w:t xml:space="preserve">C. elegans </w:t>
      </w:r>
      <w:r w:rsidR="001A0912">
        <w:t xml:space="preserve">genomes each encode single Gro family genes, the </w:t>
      </w:r>
      <w:r w:rsidR="001A1D3C">
        <w:t xml:space="preserve">mouse, chick, and human genomes each encode four members, while zebrafish and medaka each encode six members </w:t>
      </w:r>
      <w:r w:rsidR="00890A1E">
        <w:t>{Li, 2000 #3128}</w:t>
      </w:r>
      <w:r w:rsidR="001A1D3C">
        <w:t>.</w:t>
      </w:r>
      <w:r w:rsidR="00FF7014">
        <w:t xml:space="preserve"> </w:t>
      </w:r>
      <w:r w:rsidR="00DF2DF5">
        <w:t xml:space="preserve">The </w:t>
      </w:r>
      <w:r w:rsidR="005F524A">
        <w:t xml:space="preserve">full-length human Gro orthologs </w:t>
      </w:r>
      <w:r w:rsidR="001A1D3C">
        <w:t>are termed</w:t>
      </w:r>
      <w:r w:rsidR="00DF2DF5">
        <w:t xml:space="preserve"> transducin-like Enhancer of Split 1-4 (TLE1-4) </w:t>
      </w:r>
      <w:r w:rsidR="00890A1E">
        <w:t>{Miyasaka, 1993 #3124}</w:t>
      </w:r>
      <w:r w:rsidR="001A1D3C">
        <w:t xml:space="preserve">, </w:t>
      </w:r>
      <w:r w:rsidR="00DF2DF5">
        <w:t xml:space="preserve">are expressed combinatorially during cell differentiation and have non-redundant roles during development </w:t>
      </w:r>
      <w:r w:rsidR="00890A1E">
        <w:t>{Stifani, 1992 #3065;Yao, 1998 #3069}</w:t>
      </w:r>
      <w:r w:rsidR="006A0F3E">
        <w:t>.</w:t>
      </w:r>
      <w:r w:rsidR="005F524A">
        <w:t xml:space="preserve"> </w:t>
      </w:r>
    </w:p>
    <w:p w14:paraId="4CB174AB" w14:textId="1FEF83BC" w:rsidR="00B506E9" w:rsidRDefault="005F524A" w:rsidP="00B506E9">
      <w:pPr>
        <w:pStyle w:val="BodyText"/>
        <w:spacing w:line="480" w:lineRule="auto"/>
        <w:ind w:firstLine="720"/>
      </w:pPr>
      <w:r>
        <w:t xml:space="preserve">Mammalian genomes additionally encode two truncated Gro homologs, </w:t>
      </w:r>
      <w:r>
        <w:rPr>
          <w:i/>
        </w:rPr>
        <w:t>Amino Enhancer of Splt (AES)</w:t>
      </w:r>
      <w:r>
        <w:t xml:space="preserve">, which is homologous to the two N-terminal domains of Groucho </w:t>
      </w:r>
      <w:r w:rsidR="00890A1E">
        <w:t>{Gasperowicz, 2005 #3129}</w:t>
      </w:r>
      <w:r>
        <w:t xml:space="preserve">, and </w:t>
      </w:r>
      <w:r>
        <w:rPr>
          <w:i/>
        </w:rPr>
        <w:t>Tle6</w:t>
      </w:r>
      <w:r w:rsidR="003A1DD6">
        <w:rPr>
          <w:i/>
        </w:rPr>
        <w:t>/Grg6</w:t>
      </w:r>
      <w:r>
        <w:rPr>
          <w:i/>
        </w:rPr>
        <w:t xml:space="preserve">, </w:t>
      </w:r>
      <w:r>
        <w:t>which is partially homologous to portions of the CcN and WD-repeat domains</w:t>
      </w:r>
      <w:r w:rsidR="003A1DD6">
        <w:t xml:space="preserve"> </w:t>
      </w:r>
      <w:r w:rsidR="00890A1E">
        <w:t>{Dang, 2001 #3130}</w:t>
      </w:r>
      <w:r>
        <w:t>.</w:t>
      </w:r>
      <w:r w:rsidR="003A1DD6">
        <w:t xml:space="preserve"> </w:t>
      </w:r>
      <w:r w:rsidR="00110927">
        <w:t xml:space="preserve">Both factors are thought to antagonize the activity of full-length TLE family members. AES may function by directly binding to TLE proteins through Q-domain interactions </w:t>
      </w:r>
      <w:r w:rsidR="00890A1E">
        <w:t>{Brantjes, 2001 #3058}</w:t>
      </w:r>
      <w:r w:rsidR="00110927">
        <w:t xml:space="preserve"> or by </w:t>
      </w:r>
      <w:r w:rsidR="00110927">
        <w:lastRenderedPageBreak/>
        <w:t xml:space="preserve">interacting with a subset of TLE-dependent repressors </w:t>
      </w:r>
      <w:r w:rsidR="00890A1E">
        <w:t>{Muhr, 2001 #3132}</w:t>
      </w:r>
      <w:r w:rsidR="00110927">
        <w:t xml:space="preserve">. Similarly, </w:t>
      </w:r>
      <w:r w:rsidR="003A1DD6">
        <w:t>TLE6 is believed to preferential</w:t>
      </w:r>
      <w:ins w:id="41" w:author="Albert Courey" w:date="2015-11-11T09:47:00Z">
        <w:r w:rsidR="00250806">
          <w:t>ly</w:t>
        </w:r>
      </w:ins>
      <w:r w:rsidR="003A1DD6">
        <w:t xml:space="preserve"> </w:t>
      </w:r>
      <w:r w:rsidR="00110927">
        <w:t>interact</w:t>
      </w:r>
      <w:r w:rsidR="003A1DD6">
        <w:t xml:space="preserve"> with </w:t>
      </w:r>
      <w:r w:rsidR="00110927">
        <w:t xml:space="preserve">factors recruited by Gro/TLE to the WD-domain, thereby modulating repression </w:t>
      </w:r>
      <w:commentRangeStart w:id="42"/>
      <w:r w:rsidR="00890A1E">
        <w:t>{Marcal, 2005 #3131}</w:t>
      </w:r>
      <w:commentRangeEnd w:id="42"/>
      <w:r w:rsidR="00250806">
        <w:rPr>
          <w:rStyle w:val="CommentReference"/>
          <w:rFonts w:ascii="Times New Roman" w:hAnsi="Times New Roman" w:cs="Times New Roman"/>
        </w:rPr>
        <w:commentReference w:id="42"/>
      </w:r>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46F547A9" w:rsidR="000221D2" w:rsidRPr="000221D2" w:rsidRDefault="00676643" w:rsidP="000221D2">
      <w:pPr>
        <w:pStyle w:val="BodyText"/>
        <w:spacing w:line="480" w:lineRule="auto"/>
        <w:ind w:firstLine="720"/>
        <w:rPr>
          <w:ins w:id="43"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90A1E">
        <w:t>{Chen, 1998 #267}</w:t>
      </w:r>
      <w:r w:rsidR="00E2180F">
        <w:t>. Additionally, the Q-</w:t>
      </w:r>
      <w:r w:rsidR="00D65E13">
        <w:t>domain mediates a subset of interactions with transcription</w:t>
      </w:r>
      <w:r w:rsidR="005223EF">
        <w:t>al repressors, including the Tcf</w:t>
      </w:r>
      <w:r w:rsidR="00D65E13">
        <w:t xml:space="preserve">/Lef family of proteins </w:t>
      </w:r>
      <w:r w:rsidR="00890A1E">
        <w:t>{Brantjes, 2001 #3058}</w:t>
      </w:r>
      <w:r w:rsidR="00D65E13">
        <w:t xml:space="preserve">. </w:t>
      </w:r>
      <w:ins w:id="44"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90A1E">
        <w:t>{Chodaparambil, 2014 #3057}</w:t>
      </w:r>
      <w:ins w:id="45" w:author="Albert Courey" w:date="2015-11-11T10:13:00Z">
        <w:r w:rsidR="000221D2" w:rsidRPr="000221D2">
          <w:t xml:space="preserve">. The resulting structure provides an elegant explanation of the mechanics of tetramerization, and corroborates the large frictional coefficient measured in hydrodynamic studies of the purified Q-domain, as the predicted structure is thin and rod-like </w:t>
        </w:r>
      </w:ins>
      <w:r w:rsidR="00890A1E">
        <w:t>{Kuo, 2011 #506}</w:t>
      </w:r>
      <w:ins w:id="46" w:author="Albert Courey" w:date="2015-11-11T10:13:00Z">
        <w:r w:rsidR="000221D2" w:rsidRPr="000221D2">
          <w:t>.</w:t>
        </w:r>
      </w:ins>
    </w:p>
    <w:p w14:paraId="4C733B62" w14:textId="48272CAE" w:rsidR="00B7327D" w:rsidRDefault="00B7327D" w:rsidP="00B7327D">
      <w:pPr>
        <w:pStyle w:val="BodyText"/>
        <w:spacing w:line="480" w:lineRule="auto"/>
        <w:ind w:firstLine="720"/>
        <w:rPr>
          <w:ins w:id="47" w:author="Albert Courey" w:date="2015-11-11T10:11:00Z"/>
        </w:rPr>
      </w:pPr>
      <w:ins w:id="48"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49" w:author="Albert Courey" w:date="2015-11-11T10:08:00Z">
        <w:r>
          <w:t>might explain the documented ability of Gro to direct long-range repression in which</w:t>
        </w:r>
      </w:ins>
      <w:ins w:id="50" w:author="Albert Courey" w:date="2015-11-11T10:09:00Z">
        <w:r>
          <w:t xml:space="preserve"> entire loci are organized into transcriptionally silent states.  </w:t>
        </w:r>
      </w:ins>
      <w:ins w:id="51" w:author="Albert Courey" w:date="2015-11-11T10:10:00Z">
        <w:r>
          <w:t>In support of this idea, a</w:t>
        </w:r>
      </w:ins>
      <w:del w:id="52"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53" w:author="Albert Courey" w:date="2015-11-11T09:50:00Z">
        <w:r w:rsidR="00250806">
          <w:t>,</w:t>
        </w:r>
      </w:ins>
      <w:r w:rsidR="00E2180F">
        <w:t xml:space="preserve"> showed that</w:t>
      </w:r>
      <w:r w:rsidR="006751C4">
        <w:t xml:space="preserve"> </w:t>
      </w:r>
      <w:del w:id="54" w:author="Albert Courey" w:date="2015-11-11T10:09:00Z">
        <w:r w:rsidR="006751C4" w:rsidDel="00B7327D">
          <w:delText xml:space="preserve">tetramerization </w:delText>
        </w:r>
      </w:del>
      <w:ins w:id="55" w:author="Albert Courey" w:date="2015-11-11T10:09:00Z">
        <w:r>
          <w:t xml:space="preserve">oligomerization </w:t>
        </w:r>
      </w:ins>
      <w:r w:rsidR="006751C4">
        <w:t>mediated through the</w:t>
      </w:r>
      <w:r w:rsidR="00E2180F">
        <w:t xml:space="preserve"> Q-</w:t>
      </w:r>
      <w:r w:rsidR="00D65E13">
        <w:t xml:space="preserve">domain is not required for recruitment of Gro to chromatin, but is required for subsequent aggregation of </w:t>
      </w:r>
      <w:r w:rsidR="00D65E13">
        <w:lastRenderedPageBreak/>
        <w:t>chromatinized fragments</w:t>
      </w:r>
      <w:r w:rsidR="006751C4">
        <w:t xml:space="preserve"> </w:t>
      </w:r>
      <w:ins w:id="56" w:author="Albert Courey" w:date="2015-11-11T09:50:00Z">
        <w:r w:rsidR="00250806">
          <w:t xml:space="preserve">into a form that was resistant to transcription </w:t>
        </w:r>
      </w:ins>
      <w:r w:rsidR="00890A1E">
        <w:t>{Sekiya, 2007 #1658}</w:t>
      </w:r>
      <w:r w:rsidR="00D65E13">
        <w:t xml:space="preserve">. </w:t>
      </w:r>
      <w:del w:id="57" w:author="Albert Courey" w:date="2015-11-11T10:11:00Z">
        <w:r w:rsidR="00D65E13" w:rsidDel="00B7327D">
          <w:delText xml:space="preserve">However, </w:delText>
        </w:r>
      </w:del>
    </w:p>
    <w:p w14:paraId="0F7ADAED" w14:textId="48946654" w:rsidR="003B2425" w:rsidRDefault="00B7327D" w:rsidP="00B7327D">
      <w:pPr>
        <w:pStyle w:val="BodyText"/>
        <w:spacing w:line="480" w:lineRule="auto"/>
        <w:ind w:firstLine="720"/>
      </w:pPr>
      <w:ins w:id="58" w:author="Albert Courey" w:date="2015-11-11T10:11:00Z">
        <w:r>
          <w:t xml:space="preserve">Contrary to the idea that the Q domain could mediate spreading, </w:t>
        </w:r>
      </w:ins>
      <w:ins w:id="59" w:author="Albert Courey" w:date="2015-11-11T10:10:00Z">
        <w:r>
          <w:t xml:space="preserve">chromatin immunoprecipitation (ChIP)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90A1E">
        <w:t>{Kaul,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RNAi and overexpressing either GFP-tagged </w:t>
      </w:r>
      <w:proofErr w:type="gramStart"/>
      <w:r w:rsidR="003B2425">
        <w:t>wild-type</w:t>
      </w:r>
      <w:proofErr w:type="gramEnd"/>
      <w:r w:rsidR="003B2425">
        <w:t xml:space="preserv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4225A8DC"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t>
      </w:r>
      <w:proofErr w:type="gramStart"/>
      <w:r>
        <w:t>wild-type</w:t>
      </w:r>
      <w:proofErr w:type="gramEnd"/>
      <w:r>
        <w:t xml:space="preserv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4B7DF317" w:rsidR="00BB497F" w:rsidRPr="00E2180F" w:rsidDel="000221D2" w:rsidRDefault="00E2180F" w:rsidP="005223EF">
      <w:pPr>
        <w:pStyle w:val="BodyText"/>
        <w:spacing w:line="480" w:lineRule="auto"/>
        <w:ind w:firstLine="720"/>
        <w:rPr>
          <w:del w:id="60" w:author="Albert Courey" w:date="2015-11-11T10:13:00Z"/>
        </w:rPr>
      </w:pPr>
      <w:del w:id="61" w:author="Albert Courey" w:date="2015-11-11T10:13:00Z">
        <w:r w:rsidDel="000221D2">
          <w:delText>The structure</w:delText>
        </w:r>
        <w:r w:rsidR="00E56FE9" w:rsidDel="000221D2">
          <w:delText xml:space="preserve"> of the Q-domain of TLE1</w:delText>
        </w:r>
        <w:r w:rsidDel="000221D2">
          <w:delText>, a human homologue of Gro, was recently</w:delText>
        </w:r>
        <w:r w:rsidR="00143087" w:rsidDel="000221D2">
          <w:delText xml:space="preserve"> solved, revealing the domain</w:delText>
        </w:r>
        <w:r w:rsidDel="000221D2">
          <w:delText xml:space="preserve"> form</w:delText>
        </w:r>
        <w:r w:rsidR="00143087" w:rsidDel="000221D2">
          <w:delText>s</w:delText>
        </w:r>
        <w:r w:rsidDel="000221D2">
          <w:delText xml:space="preserve"> a dimer of dimers </w:delText>
        </w:r>
        <w:r w:rsidR="00143087" w:rsidDel="000221D2">
          <w:delText xml:space="preserve">consisting of two coiled-coils </w:delText>
        </w:r>
        <w:r w:rsidR="00A92DFF" w:rsidDel="000221D2">
          <w:delText>interdigitated</w:delText>
        </w:r>
        <w:r w:rsidR="00143087" w:rsidDel="000221D2">
          <w:delText xml:space="preserve"> in a head-to-head </w:delText>
        </w:r>
        <w:r w:rsidR="00A92DFF" w:rsidDel="000221D2">
          <w:delText>complex</w:delText>
        </w:r>
        <w:r w:rsidR="00143087" w:rsidDel="000221D2">
          <w:delText xml:space="preserve"> </w:delText>
        </w:r>
      </w:del>
      <w:r w:rsidR="00890A1E">
        <w:t>{Chodaparambil, 2014 #3057}</w:t>
      </w:r>
      <w:del w:id="62" w:author="Albert Courey" w:date="2015-11-11T10:13:00Z">
        <w:r w:rsidDel="000221D2">
          <w:delText xml:space="preserve">. </w:delText>
        </w:r>
        <w:r w:rsidR="00A92DFF" w:rsidDel="000221D2">
          <w:delText xml:space="preserve">The resulting structure provides an elegant explanation of the mechanics of tetramerization, and </w:delText>
        </w:r>
      </w:del>
      <w:del w:id="63" w:author="Albert Courey" w:date="2015-11-11T10:12:00Z">
        <w:r w:rsidR="00A92DFF" w:rsidDel="00B7327D">
          <w:delText xml:space="preserve">collaborates </w:delText>
        </w:r>
      </w:del>
      <w:del w:id="64" w:author="Albert Courey" w:date="2015-11-11T10:13:00Z">
        <w:r w:rsidR="00A92DFF" w:rsidDel="000221D2">
          <w:delText xml:space="preserve">the large frictional coefficient </w:delText>
        </w:r>
      </w:del>
      <w:del w:id="65" w:author="Albert Courey" w:date="2015-11-11T10:12:00Z">
        <w:r w:rsidR="00A92DFF" w:rsidDel="00B7327D">
          <w:delText xml:space="preserve">observed </w:delText>
        </w:r>
        <w:r w:rsidR="00A10498" w:rsidDel="00B7327D">
          <w:delText>from</w:delText>
        </w:r>
      </w:del>
      <w:del w:id="66" w:author="Albert Courey" w:date="2015-11-11T10:13:00Z">
        <w:r w:rsidR="00A10498" w:rsidDel="000221D2">
          <w:delText xml:space="preserve"> hydrodynamic </w:delText>
        </w:r>
        <w:r w:rsidR="00A92DFF" w:rsidDel="000221D2">
          <w:delText xml:space="preserve">studies of </w:delText>
        </w:r>
        <w:r w:rsidR="00A10498" w:rsidDel="000221D2">
          <w:delText>purified</w:delText>
        </w:r>
        <w:r w:rsidR="00A92DFF" w:rsidDel="000221D2">
          <w:delText xml:space="preserve"> Q-domain, as the predicted structure is thin and rod-like </w:delText>
        </w:r>
      </w:del>
      <w:r w:rsidR="00890A1E">
        <w:t>{Kuo, 2011 #506}</w:t>
      </w:r>
      <w:del w:id="67" w:author="Albert Courey" w:date="2015-11-11T10:13:00Z">
        <w:r w:rsidR="00A92DFF" w:rsidDel="000221D2">
          <w:delText>.</w:delText>
        </w:r>
      </w:del>
    </w:p>
    <w:p w14:paraId="2978DBE8" w14:textId="2BEE5B76" w:rsidR="00A10498" w:rsidRDefault="00E2180F" w:rsidP="005223EF">
      <w:pPr>
        <w:pStyle w:val="BodyText"/>
        <w:spacing w:line="480" w:lineRule="auto"/>
        <w:ind w:firstLine="720"/>
      </w:pPr>
      <w:r>
        <w:t>The WD-domain is the second conserved domain of Gro and comprises the C-term</w:t>
      </w:r>
      <w:ins w:id="68" w:author="Albert Courey" w:date="2015-11-11T10:14:00Z">
        <w:r w:rsidR="000221D2">
          <w:t>inal XXX amino acids of the protein</w:t>
        </w:r>
      </w:ins>
      <w:del w:id="69" w:author="Albert Courey" w:date="2015-11-11T10:14:00Z">
        <w:r w:rsidDel="000221D2">
          <w:delText>inus</w:delText>
        </w:r>
      </w:del>
      <w:r>
        <w:t xml:space="preserve"> of the protei</w:t>
      </w:r>
      <w:r w:rsidR="00E56FE9">
        <w:t xml:space="preserve">n. The WD-domain consists of a seven-bladed β-propeller domain, and is </w:t>
      </w:r>
      <w:r w:rsidR="00E56FE9">
        <w:lastRenderedPageBreak/>
        <w:t>responsible for the majority of Groucho interactions with DNA-binding repressors</w:t>
      </w:r>
      <w:r w:rsidR="005223EF">
        <w:t xml:space="preserve"> </w:t>
      </w:r>
      <w:r w:rsidR="00890A1E">
        <w:t>{Pickles, 2002 #3060}</w:t>
      </w:r>
      <w:r w:rsidR="00E56FE9">
        <w:t>. The majority of these interactions are mediated through binding of the WD-domain to short peptide motifs</w:t>
      </w:r>
      <w:r w:rsidR="0005249C">
        <w:t xml:space="preserve"> </w:t>
      </w:r>
      <w:r w:rsidR="00890A1E">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70" w:author="Albert Courey" w:date="2015-11-11T10:18:00Z">
        <w:r w:rsidR="004E0E89" w:rsidDel="000221D2">
          <w:delText xml:space="preserve">Hairy </w:delText>
        </w:r>
      </w:del>
      <w:ins w:id="71" w:author="Albert Courey" w:date="2015-11-11T10:18:00Z">
        <w:r w:rsidR="000221D2">
          <w:t xml:space="preserve">Hairy/Enhancer of split (HES) </w:t>
        </w:r>
      </w:ins>
      <w:r w:rsidR="004E0E89">
        <w:t xml:space="preserve">and </w:t>
      </w:r>
      <w:del w:id="72" w:author="Albert Courey" w:date="2015-11-11T10:18:00Z">
        <w:r w:rsidR="004E0E89" w:rsidDel="000221D2">
          <w:delText>multiple Enhancer of split</w:delText>
        </w:r>
      </w:del>
      <w:ins w:id="73" w:author="Albert Courey" w:date="2015-11-11T10:18:00Z">
        <w:r w:rsidR="000221D2">
          <w:t>Runt</w:t>
        </w:r>
      </w:ins>
      <w:r w:rsidR="004E0E89">
        <w:t xml:space="preserve"> family transcription factors </w:t>
      </w:r>
      <w:commentRangeStart w:id="74"/>
      <w:r w:rsidR="00890A1E">
        <w:t>{Jimenez, 1997 #3075;Fisher, 1996 #3133;Paroush, 1994 #3090}</w:t>
      </w:r>
      <w:commentRangeEnd w:id="74"/>
      <w:r w:rsidR="000221D2">
        <w:rPr>
          <w:rStyle w:val="CommentReference"/>
          <w:rFonts w:ascii="Times New Roman" w:hAnsi="Times New Roman" w:cs="Times New Roman"/>
        </w:rPr>
        <w:commentReference w:id="74"/>
      </w:r>
      <w:r w:rsidR="004E0E89">
        <w:t xml:space="preserve">. </w:t>
      </w:r>
      <w:r w:rsidR="00D812E0">
        <w:t>And t</w:t>
      </w:r>
      <w:r w:rsidR="004E0E89">
        <w:t xml:space="preserve">he engrailed homology domain-1 (eh1) motif is an internal </w:t>
      </w:r>
      <w:del w:id="75" w:author="Albert Courey" w:date="2015-11-11T10:17:00Z">
        <w:r w:rsidR="004E0E89" w:rsidDel="000221D2">
          <w:delText xml:space="preserve">site </w:delText>
        </w:r>
      </w:del>
      <w:ins w:id="76" w:author="Albert Courey" w:date="2015-11-11T10:17:00Z">
        <w:r w:rsidR="000221D2">
          <w:t xml:space="preserve">peptide motif </w:t>
        </w:r>
      </w:ins>
      <w:r w:rsidR="004E0E89">
        <w:t>with</w:t>
      </w:r>
      <w:ins w:id="77" w:author="Albert Courey" w:date="2015-11-11T10:17:00Z">
        <w:r w:rsidR="000221D2">
          <w:t xml:space="preserve"> the consensus</w:t>
        </w:r>
      </w:ins>
      <w:r w:rsidR="004E0E89">
        <w:t xml:space="preserve"> sequence FxIxxIL </w:t>
      </w:r>
      <w:r w:rsidR="0006406A">
        <w:t>that</w:t>
      </w:r>
      <w:r w:rsidR="004E0E89">
        <w:t xml:space="preserve"> is found in Engrailed, Dorsal, Odd-skipped, and Goosecoid</w:t>
      </w:r>
      <w:r w:rsidR="0006406A">
        <w:t>, among others</w:t>
      </w:r>
      <w:r w:rsidR="00601C7E">
        <w:t xml:space="preserve"> </w:t>
      </w:r>
      <w:r w:rsidR="00890A1E">
        <w:t>{Copley, 2005 #3134}</w:t>
      </w:r>
      <w:r w:rsidR="00D3561B">
        <w:t xml:space="preserve"> </w:t>
      </w:r>
      <w:r w:rsidR="00890A1E">
        <w:t>{Dubnicoff, 1997 #2366}</w:t>
      </w:r>
      <w:r w:rsidR="00D3561B">
        <w:t xml:space="preserve"> </w:t>
      </w:r>
      <w:r w:rsidR="00890A1E">
        <w:t>{Jiménez, 1997 #264}</w:t>
      </w:r>
      <w:r w:rsidR="00D3561B">
        <w:t xml:space="preserve"> </w:t>
      </w:r>
      <w:r w:rsidR="00890A1E">
        <w:t>{Jimenez, 1999 #3092}</w:t>
      </w:r>
      <w:r w:rsidR="00D3561B">
        <w:t xml:space="preserve"> </w:t>
      </w:r>
      <w:r w:rsidR="00890A1E">
        <w:t>{Smith, 1996 #3135}</w:t>
      </w:r>
      <w:r w:rsidR="00D3561B">
        <w:t xml:space="preserve"> </w:t>
      </w:r>
      <w:r w:rsidR="00890A1E">
        <w:t>{Tolkunova, 1998 #3136}</w:t>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890A1E">
        <w:t>{Flores-Saaib, 2000 #656}</w:t>
      </w:r>
      <w:r w:rsidR="0006406A">
        <w:t xml:space="preserve">, necessitating the assistance of additional factors in facilitating a stable interaction between the two proteins. This weak affinity of the Dorsal/Groucho interaction is </w:t>
      </w:r>
      <w:del w:id="78" w:author="Albert Courey" w:date="2015-11-11T10:21:00Z">
        <w:r w:rsidR="0006406A" w:rsidDel="000221D2">
          <w:delText>cruicial</w:delText>
        </w:r>
      </w:del>
      <w:ins w:id="79" w:author="Albert Courey" w:date="2015-11-11T10:21:00Z">
        <w:r w:rsidR="000221D2">
          <w:t>crucial</w:t>
        </w:r>
      </w:ins>
      <w:r w:rsidR="0006406A">
        <w:t xml:space="preserve"> to allowing Dorsal to function as a bifunctional transcription factor, as mutation of this motif to a higher-affinity sequence abolishes Dorsal’s ability to activate genes in the embryo, due to constitutive recruitment of Groucho </w:t>
      </w:r>
      <w:r w:rsidR="00890A1E">
        <w:t>{Ratnaparkhi, 2006 #3108}</w:t>
      </w:r>
      <w:r w:rsidR="0006406A">
        <w:t>.</w:t>
      </w:r>
    </w:p>
    <w:p w14:paraId="01494DA1" w14:textId="468A4F01"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90A1E">
        <w:t xml:space="preserve">{Sekiya, 2007 </w:t>
      </w:r>
      <w:r w:rsidR="00890A1E">
        <w:lastRenderedPageBreak/>
        <w:t>#1658}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90A1E">
        <w:t>{Chodaparambil, 2014 #2275}</w:t>
      </w:r>
      <w:r w:rsidR="00755681">
        <w:t xml:space="preserve">.  </w:t>
      </w:r>
      <w:r>
        <w:t xml:space="preserve"> </w:t>
      </w:r>
    </w:p>
    <w:p w14:paraId="073545DF" w14:textId="42B1CA36" w:rsidR="007D2CD4" w:rsidRDefault="0013127D" w:rsidP="007D1D0D">
      <w:pPr>
        <w:pStyle w:val="BodyText"/>
        <w:spacing w:line="480" w:lineRule="auto"/>
        <w:ind w:firstLine="720"/>
      </w:pPr>
      <w:r>
        <w:t xml:space="preserve">The central region of Groucho is divided into three domains, the GP, CcN, and SP domains. The GP domain binds to a histone deacetylase (HDAC1/Rpd3), which is involved with some but not all Groucho-repressive activity </w:t>
      </w:r>
      <w:r w:rsidR="00890A1E">
        <w:t>{Chen, 1999 #3061}</w:t>
      </w:r>
      <w:r>
        <w:t>. T</w:t>
      </w:r>
      <w:r w:rsidR="005223EF">
        <w:t>he CcN domain is involved in Gro</w:t>
      </w:r>
      <w:r>
        <w:t xml:space="preserve">ucho regulation, containing multiple Ck2 and Cdc2 phosphorylation sites </w:t>
      </w:r>
      <w:r w:rsidR="00890A1E">
        <w:t>{Nuthall, 2002 #3062}</w:t>
      </w:r>
      <w:r>
        <w:t xml:space="preserve">. The SP domain contains multiple sites phosphorylated in response to MAPK signaling, resulting in down-regulation of Groucho activity via nuclear export </w:t>
      </w:r>
      <w:r w:rsidR="00890A1E">
        <w:t>{Hasson, 2005 #3064}</w:t>
      </w:r>
      <w:r w:rsidR="00531081">
        <w:t xml:space="preserve">. </w:t>
      </w:r>
      <w:r w:rsidR="007D2CD4">
        <w:t xml:space="preserve">There is evidence that the central regions of Groucho are intrinsically disordered </w:t>
      </w:r>
      <w:r w:rsidR="00890A1E">
        <w:t>{Turki-Judeh, 2012 #2966}</w:t>
      </w:r>
      <w:r w:rsidR="001B08C3">
        <w:t>, which has emerged as a common st</w:t>
      </w:r>
      <w:r w:rsidR="005F1D15">
        <w:t xml:space="preserve">rategy among eukaryotic proteins </w:t>
      </w:r>
      <w:r w:rsidR="005223EF">
        <w:t xml:space="preserve">to facilitate participation </w:t>
      </w:r>
      <w:r w:rsidR="001B08C3">
        <w:t xml:space="preserve">in </w:t>
      </w:r>
      <w:del w:id="80" w:author="Albert Courey" w:date="2015-11-11T10:29:00Z">
        <w:r w:rsidR="001B08C3" w:rsidDel="00135AD7">
          <w:delText xml:space="preserve">extensive </w:delText>
        </w:r>
      </w:del>
      <w:ins w:id="81"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90A1E">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4E12798C" w:rsidR="00E41092" w:rsidRDefault="00E41092" w:rsidP="009807D9">
      <w:pPr>
        <w:pStyle w:val="BodyText"/>
        <w:spacing w:line="480" w:lineRule="auto"/>
        <w:ind w:firstLine="720"/>
      </w:pPr>
      <w:r>
        <w:t xml:space="preserve">In </w:t>
      </w:r>
      <w:r>
        <w:rPr>
          <w:i/>
        </w:rPr>
        <w:t xml:space="preserve">Drosophila, </w:t>
      </w:r>
      <w:r>
        <w:t xml:space="preserve">Groucho’s roles in </w:t>
      </w:r>
      <w:ins w:id="82" w:author="Albert Courey" w:date="2015-11-11T10:29:00Z">
        <w:r w:rsidR="00135AD7">
          <w:t xml:space="preserve">responses to </w:t>
        </w:r>
      </w:ins>
      <w:r>
        <w:t>signaling pathway</w:t>
      </w:r>
      <w:ins w:id="83" w:author="Albert Courey" w:date="2015-11-11T10:30:00Z">
        <w:r w:rsidR="00135AD7">
          <w:t xml:space="preserve">s </w:t>
        </w:r>
      </w:ins>
      <w:del w:id="84" w:author="Albert Courey" w:date="2015-11-11T10:30:00Z">
        <w:r w:rsidDel="00135AD7">
          <w:delText xml:space="preserve"> response </w:delText>
        </w:r>
      </w:del>
      <w:r>
        <w:t>are well documented. The factor plays a role in Ras/MAPK, Notch, Decapentapletic (</w:t>
      </w:r>
      <w:ins w:id="85" w:author="Albert Courey" w:date="2015-11-11T10:30:00Z">
        <w:r w:rsidR="00135AD7">
          <w:t>D</w:t>
        </w:r>
      </w:ins>
      <w:del w:id="86" w:author="Albert Courey" w:date="2015-11-11T10:30:00Z">
        <w:r w:rsidDel="00135AD7">
          <w:delText>d</w:delText>
        </w:r>
      </w:del>
      <w:r>
        <w:t xml:space="preserve">pp), and Wingless/Wnt signaling. Groucho activity is down-regulated via the Ras/MAPK pathway in </w:t>
      </w:r>
      <w:r>
        <w:lastRenderedPageBreak/>
        <w:t xml:space="preserve">response to signals </w:t>
      </w:r>
      <w:r w:rsidR="00831845">
        <w:t>initiated</w:t>
      </w:r>
      <w:r>
        <w:t xml:space="preserve"> at </w:t>
      </w:r>
      <w:ins w:id="87" w:author="Albert Courey" w:date="2015-11-11T10:30:00Z">
        <w:r w:rsidR="00135AD7">
          <w:t xml:space="preserve">multliple receptor tyrosine kinases (RTKs) such as </w:t>
        </w:r>
      </w:ins>
      <w:r>
        <w:t xml:space="preserve">EGFR, FGFR, and Torso </w:t>
      </w:r>
      <w:del w:id="88" w:author="Albert Courey" w:date="2015-11-11T10:31:00Z">
        <w:r w:rsidDel="00135AD7">
          <w:delText>receptors</w:delText>
        </w:r>
        <w:r w:rsidR="00983A3A" w:rsidDel="00135AD7">
          <w:delText xml:space="preserve"> </w:delText>
        </w:r>
      </w:del>
      <w:r w:rsidR="00890A1E">
        <w:t>{Hasson, 2005 #3064}</w:t>
      </w:r>
      <w:r>
        <w:t xml:space="preserve">. </w:t>
      </w:r>
      <w:del w:id="89" w:author="Albert Courey" w:date="2015-11-11T10:31:00Z">
        <w:r w:rsidDel="00135AD7">
          <w:delText xml:space="preserve">This </w:delText>
        </w:r>
      </w:del>
      <w:ins w:id="90"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91" w:author="Albert Courey" w:date="2015-11-11T10:31:00Z">
        <w:r w:rsidR="00983A3A" w:rsidDel="00135AD7">
          <w:delText xml:space="preserve">a </w:delText>
        </w:r>
      </w:del>
      <w:ins w:id="92" w:author="Albert Courey" w:date="2015-11-11T10:31:00Z">
        <w:r w:rsidR="00135AD7">
          <w:t xml:space="preserve">in </w:t>
        </w:r>
      </w:ins>
      <w:r w:rsidR="00983A3A">
        <w:t>cellular memory, where</w:t>
      </w:r>
      <w:r w:rsidR="005334B1">
        <w:t>by</w:t>
      </w:r>
      <w:r w:rsidR="00983A3A">
        <w:t xml:space="preserve"> Groucho attenuation persist</w:t>
      </w:r>
      <w:r w:rsidR="005334B1">
        <w:t>s</w:t>
      </w:r>
      <w:r w:rsidR="00983A3A">
        <w:t xml:space="preserve"> after loss of signaling </w:t>
      </w:r>
      <w:r w:rsidR="00890A1E">
        <w:t>{Cinnamon, 2008 #242}</w:t>
      </w:r>
      <w:r w:rsidR="00531081">
        <w:t xml:space="preserve"> </w:t>
      </w:r>
      <w:r w:rsidR="00890A1E">
        <w:t>{Helman, 2011 #2938}</w:t>
      </w:r>
      <w:r w:rsidR="00983A3A">
        <w:t>.</w:t>
      </w:r>
    </w:p>
    <w:p w14:paraId="57CCF703" w14:textId="681F52CC" w:rsidR="006B3FBC" w:rsidRDefault="006B3FBC" w:rsidP="009807D9">
      <w:pPr>
        <w:pStyle w:val="BodyText"/>
        <w:spacing w:line="480" w:lineRule="auto"/>
        <w:ind w:firstLine="720"/>
      </w:pPr>
      <w:del w:id="93" w:author="Albert Courey" w:date="2015-11-11T10:31:00Z">
        <w:r w:rsidDel="00135AD7">
          <w:delText xml:space="preserve">Under </w:delText>
        </w:r>
      </w:del>
      <w:ins w:id="94" w:author="Albert Courey" w:date="2015-11-11T10:31:00Z">
        <w:r w:rsidR="00135AD7">
          <w:t xml:space="preserve">In </w:t>
        </w:r>
      </w:ins>
      <w:r>
        <w:t xml:space="preserve">the absence of Notch signaling, Groucho represses </w:t>
      </w:r>
      <w:proofErr w:type="gramStart"/>
      <w:r w:rsidRPr="005334B1">
        <w:rPr>
          <w:i/>
        </w:rPr>
        <w:t>E(</w:t>
      </w:r>
      <w:proofErr w:type="gramEnd"/>
      <w:r w:rsidRPr="005334B1">
        <w:rPr>
          <w:i/>
        </w:rPr>
        <w:t>spl)</w:t>
      </w:r>
      <w:r>
        <w:t xml:space="preserve"> complex genes through interactions with Hairy, which is itself associated with Su(H)</w:t>
      </w:r>
      <w:ins w:id="95" w:author="Albert Courey" w:date="2015-11-11T10:31:00Z">
        <w:r w:rsidR="00135AD7">
          <w:t xml:space="preserve">, a sequence-specific transcription factor that targets </w:t>
        </w:r>
      </w:ins>
      <w:ins w:id="96" w:author="Albert Courey" w:date="2015-11-11T10:32:00Z">
        <w:r w:rsidR="00135AD7">
          <w:t xml:space="preserve">Notch-responsive genes </w:t>
        </w:r>
      </w:ins>
      <w:del w:id="97" w:author="Albert Courey" w:date="2015-11-11T10:31:00Z">
        <w:r w:rsidDel="00135AD7">
          <w:delText xml:space="preserve"> </w:delText>
        </w:r>
      </w:del>
      <w:r w:rsidR="00890A1E">
        <w:t>{Delidakis, 1991 #3082}</w:t>
      </w:r>
      <w:r>
        <w:t xml:space="preserve">. Upon activation of Notch signaling, Notch displaces Hairy binding at </w:t>
      </w:r>
      <w:proofErr w:type="gramStart"/>
      <w:r>
        <w:t>Su(</w:t>
      </w:r>
      <w:proofErr w:type="gramEnd"/>
      <w:r>
        <w:t>H) sites, relieving Groucho repression and initiating expression of E(spl) genes. Groucho then interacts with</w:t>
      </w:r>
      <w:r w:rsidR="00531081">
        <w:t xml:space="preserve"> newly expressed</w:t>
      </w:r>
      <w:r>
        <w:t xml:space="preserve"> </w:t>
      </w:r>
      <w:proofErr w:type="gramStart"/>
      <w:r>
        <w:t>E(</w:t>
      </w:r>
      <w:proofErr w:type="gramEnd"/>
      <w:r>
        <w:t xml:space="preserve">spl) to repress a number of proneural genes </w:t>
      </w:r>
      <w:r w:rsidR="00890A1E">
        <w:t>{Preiss, 1988 #3083}</w:t>
      </w:r>
      <w:r w:rsidRPr="006B3FBC">
        <w:t xml:space="preserve"> </w:t>
      </w:r>
      <w:r w:rsidR="00890A1E">
        <w:t>{Wurmbach, 1999 #3084}</w:t>
      </w:r>
      <w:r>
        <w:t xml:space="preserve">. </w:t>
      </w:r>
    </w:p>
    <w:p w14:paraId="717A28C0" w14:textId="2D494A0A" w:rsidR="006B3FBC" w:rsidRDefault="006B3FBC" w:rsidP="009807D9">
      <w:pPr>
        <w:pStyle w:val="BodyText"/>
        <w:spacing w:line="480" w:lineRule="auto"/>
        <w:ind w:firstLine="720"/>
      </w:pPr>
      <w:r>
        <w:t xml:space="preserve">Groucho is also critical to signaling via Decapentaplegic (dpp), a </w:t>
      </w:r>
      <w:r>
        <w:rPr>
          <w:i/>
        </w:rPr>
        <w:t xml:space="preserve">Drosophila </w:t>
      </w:r>
      <w:r>
        <w:t xml:space="preserve">TGF-β homolog whose diffusion over long distances is essential to patterning during embryogenesis and later during appendage development </w:t>
      </w:r>
      <w:r w:rsidR="00890A1E">
        <w:t>{Upadhyai, 2013 #2339}</w:t>
      </w:r>
      <w:r w:rsidR="00D3534F">
        <w:t>. The D</w:t>
      </w:r>
      <w:r>
        <w:t xml:space="preserve">pp morphogen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90A1E">
        <w:t>{Ferguson, 1992 #3088}</w:t>
      </w:r>
      <w:r>
        <w:t xml:space="preserve">. Groucho, through interaction with Dorsal, </w:t>
      </w:r>
      <w:r w:rsidR="00D3534F">
        <w:t>represses the</w:t>
      </w:r>
      <w:r>
        <w:t xml:space="preserve"> ventral expression of </w:t>
      </w:r>
      <w:r>
        <w:rPr>
          <w:i/>
        </w:rPr>
        <w:t>dpp</w:t>
      </w:r>
      <w:r w:rsidR="00CB0454">
        <w:t xml:space="preserve">, meaning that Gro is involved in both the </w:t>
      </w:r>
      <w:r w:rsidR="00D3534F">
        <w:t xml:space="preserve">spatiotemporal </w:t>
      </w:r>
      <w:r w:rsidR="00CB0454">
        <w:t>definition and interpretation of dpp signaling</w:t>
      </w:r>
      <w:r>
        <w:rPr>
          <w:i/>
        </w:rPr>
        <w:t xml:space="preserve"> </w:t>
      </w:r>
      <w:r w:rsidR="00890A1E">
        <w:t>{Schwyter, 1995 #3038}</w:t>
      </w:r>
      <w:r>
        <w:rPr>
          <w:i/>
        </w:rPr>
        <w:t>.</w:t>
      </w:r>
      <w:r w:rsidR="0013409F">
        <w:rPr>
          <w:i/>
        </w:rPr>
        <w:t xml:space="preserve"> </w:t>
      </w:r>
      <w:r w:rsidR="0013409F">
        <w:t xml:space="preserve">In the absence of </w:t>
      </w:r>
      <w:r w:rsidR="00D3534F">
        <w:t>D</w:t>
      </w:r>
      <w:r w:rsidR="0013409F" w:rsidRPr="0013409F">
        <w:t>pp</w:t>
      </w:r>
      <w:r w:rsidR="0013409F">
        <w:rPr>
          <w:i/>
        </w:rPr>
        <w:t xml:space="preserve"> </w:t>
      </w:r>
      <w:r w:rsidR="00D3534F">
        <w:t>signaling, Brinker (B</w:t>
      </w:r>
      <w:r w:rsidR="0013409F">
        <w:t>rk) represses a subset of dpp target genes through two independent repressive mechanisms, one involving dCtBP (a short-range corepressor), and the other involving Gro</w:t>
      </w:r>
      <w:r w:rsidR="00BD31C1">
        <w:t xml:space="preserve"> </w:t>
      </w:r>
      <w:r w:rsidR="00890A1E">
        <w:t>{Hasson, 2001 #3033}</w:t>
      </w:r>
      <w:r w:rsidR="0013409F">
        <w:t>.</w:t>
      </w:r>
      <w:r w:rsidR="00BD31C1">
        <w:t xml:space="preserve"> </w:t>
      </w:r>
      <w:r w:rsidR="004C029F">
        <w:t xml:space="preserve">Upon </w:t>
      </w:r>
      <w:r w:rsidR="004C029F">
        <w:lastRenderedPageBreak/>
        <w:t>activat</w:t>
      </w:r>
      <w:r w:rsidR="00D3534F">
        <w:t>ion of D</w:t>
      </w:r>
      <w:r w:rsidR="004C029F">
        <w:t xml:space="preserve">pp signaling, </w:t>
      </w:r>
      <w:r w:rsidR="005400EB">
        <w:t xml:space="preserve">Brinker becomes repressed by </w:t>
      </w:r>
      <w:r w:rsidR="001C16FE">
        <w:t>Schnurri i</w:t>
      </w:r>
      <w:r w:rsidR="00967750">
        <w:t xml:space="preserve">n dorsal regions of the embryo, while continuing to be expressed in ventrolateral regions </w:t>
      </w:r>
      <w:r w:rsidR="00890A1E">
        <w:t>{Marty, 2000 #3089}</w:t>
      </w:r>
      <w:r w:rsidR="00967750">
        <w:t>.</w:t>
      </w:r>
    </w:p>
    <w:p w14:paraId="00B32590" w14:textId="32A44A7A" w:rsidR="00967750" w:rsidRDefault="00967750" w:rsidP="00E25520">
      <w:pPr>
        <w:pStyle w:val="BodyText"/>
        <w:spacing w:line="480" w:lineRule="auto"/>
        <w:ind w:firstLine="720"/>
      </w:pPr>
      <w:r>
        <w:t>Finally, Groucho participates in Wingless/Wnt signaling, through interactions with Tcf/Lef family proteins</w:t>
      </w:r>
      <w:r w:rsidR="00596AAE">
        <w:t>,</w:t>
      </w:r>
      <w:r>
        <w:t xml:space="preserve"> to regulate cell-fate choice </w:t>
      </w:r>
      <w:r w:rsidR="00890A1E">
        <w:t>{Cavallo, 1998 #3071}</w:t>
      </w:r>
      <w:r w:rsidRPr="00967750">
        <w:t xml:space="preserve"> </w:t>
      </w:r>
      <w:r w:rsidR="00890A1E">
        <w:t>{Roose, 1999 #3086}</w:t>
      </w:r>
      <w:r>
        <w:t xml:space="preserve">. In unstimulated cells, Groucho assists in repressing Tcf/Lef target genes through interactions with the Q-domain </w:t>
      </w:r>
      <w:r w:rsidR="00890A1E">
        <w:t>{Clevers, 2006 #3085}</w:t>
      </w:r>
      <w:r>
        <w:t xml:space="preserve">. Upon </w:t>
      </w:r>
      <w:r w:rsidR="00531081">
        <w:t xml:space="preserve">Wnt </w:t>
      </w:r>
      <w:r>
        <w:t xml:space="preserve">activation, nuclear beta-catenin (Armadillo) concentration increases, which binds to Tcf, releasing Groucho and leading to gene activation. In this context, Groucho is essential in guarding against spurious activation of Wnt target genes in unstimulated cells </w:t>
      </w:r>
      <w:commentRangeStart w:id="98"/>
      <w:r w:rsidR="00890A1E">
        <w:t>{Daniels, 2005 #3087}</w:t>
      </w:r>
      <w:commentRangeEnd w:id="98"/>
      <w:r w:rsidR="00AB3B78">
        <w:rPr>
          <w:rStyle w:val="CommentReference"/>
          <w:rFonts w:ascii="Times New Roman" w:hAnsi="Times New Roman" w:cs="Times New Roman"/>
        </w:rPr>
        <w:commentReference w:id="98"/>
      </w:r>
      <w:r>
        <w:t>.</w:t>
      </w:r>
    </w:p>
    <w:p w14:paraId="611E681E" w14:textId="77777777" w:rsidR="009739D5" w:rsidRDefault="009739D5" w:rsidP="00E25520">
      <w:pPr>
        <w:pStyle w:val="BodyText"/>
        <w:spacing w:line="480" w:lineRule="auto"/>
        <w:ind w:firstLine="720"/>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99" w:author="Albert Courey" w:date="2015-11-11T11:41:00Z">
        <w:r w:rsidR="00EA0953">
          <w:rPr>
            <w:i/>
          </w:rPr>
          <w:t xml:space="preserve">the </w:t>
        </w:r>
      </w:ins>
      <w:r w:rsidR="006D0B75">
        <w:rPr>
          <w:i/>
        </w:rPr>
        <w:t xml:space="preserve">embryonic </w:t>
      </w:r>
      <w:commentRangeStart w:id="100"/>
      <w:r w:rsidR="006D0B75">
        <w:rPr>
          <w:i/>
        </w:rPr>
        <w:t>axial</w:t>
      </w:r>
      <w:commentRangeEnd w:id="100"/>
      <w:r w:rsidR="00AB3B78">
        <w:rPr>
          <w:rStyle w:val="CommentReference"/>
          <w:rFonts w:ascii="Times New Roman" w:hAnsi="Times New Roman" w:cs="Times New Roman"/>
        </w:rPr>
        <w:commentReference w:id="100"/>
      </w:r>
      <w:r w:rsidR="006D0B75">
        <w:rPr>
          <w:i/>
        </w:rPr>
        <w:t xml:space="preserve"> </w:t>
      </w:r>
      <w:del w:id="101" w:author="Albert Courey" w:date="2015-11-11T10:35:00Z">
        <w:r w:rsidR="006D0B75" w:rsidDel="00AB3B78">
          <w:rPr>
            <w:i/>
          </w:rPr>
          <w:delText xml:space="preserve">and terminal </w:delText>
        </w:r>
      </w:del>
      <w:r w:rsidR="006D0B75">
        <w:rPr>
          <w:i/>
        </w:rPr>
        <w:t>patterning</w:t>
      </w:r>
      <w:ins w:id="102" w:author="Albert Courey" w:date="2015-11-11T11:41:00Z">
        <w:r w:rsidR="00EA0953">
          <w:rPr>
            <w:i/>
          </w:rPr>
          <w:t xml:space="preserve"> </w:t>
        </w:r>
      </w:ins>
      <w:ins w:id="103" w:author="Albert Courey" w:date="2015-11-11T11:42:00Z">
        <w:r w:rsidR="00EA0953">
          <w:rPr>
            <w:i/>
          </w:rPr>
          <w:t>network</w:t>
        </w:r>
      </w:ins>
    </w:p>
    <w:p w14:paraId="3DA2E69D" w14:textId="33A7A26B" w:rsidR="00EB5EF4" w:rsidRDefault="005D46F7" w:rsidP="00E25520">
      <w:pPr>
        <w:pStyle w:val="BodyText"/>
        <w:spacing w:line="480" w:lineRule="auto"/>
        <w:ind w:firstLine="720"/>
        <w:rPr>
          <w:ins w:id="104" w:author="Albert Courey" w:date="2015-11-11T11:13:00Z"/>
        </w:rPr>
      </w:pPr>
      <w:r>
        <w:t>It is</w:t>
      </w:r>
      <w:r w:rsidR="00523208">
        <w:t xml:space="preserve"> primarily</w:t>
      </w:r>
      <w:r w:rsidR="00531081">
        <w:t xml:space="preserve"> through </w:t>
      </w:r>
      <w:r w:rsidR="00523208">
        <w:t xml:space="preserve">the spatially and temporally </w:t>
      </w:r>
      <w:del w:id="105" w:author="Albert Courey" w:date="2015-11-11T10:49:00Z">
        <w:r w:rsidR="00523208" w:rsidDel="00E371D0">
          <w:delText>precise mediation</w:delText>
        </w:r>
      </w:del>
      <w:ins w:id="106" w:author="Albert Courey" w:date="2015-11-11T10:49:00Z">
        <w:r w:rsidR="00E371D0">
          <w:t>controlled regulation</w:t>
        </w:r>
      </w:ins>
      <w:r w:rsidR="00523208">
        <w:t xml:space="preserve"> of gene transcription </w:t>
      </w:r>
      <w:del w:id="107"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108" w:author="Albert Courey" w:date="2015-11-11T10:50:00Z">
        <w:r w:rsidR="00523208" w:rsidDel="00E371D0">
          <w:delText xml:space="preserve">effectors </w:delText>
        </w:r>
      </w:del>
      <w:ins w:id="109" w:author="Albert Courey" w:date="2015-11-11T10:50:00Z">
        <w:r w:rsidR="00E371D0">
          <w:t xml:space="preserve">proteins </w:t>
        </w:r>
      </w:ins>
      <w:r>
        <w:t xml:space="preserve">can be divided into </w:t>
      </w:r>
      <w:ins w:id="110" w:author="Albert Courey" w:date="2015-11-11T10:50:00Z">
        <w:r w:rsidR="00E371D0">
          <w:t xml:space="preserve">effectors of the </w:t>
        </w:r>
      </w:ins>
      <w:r>
        <w:t xml:space="preserve">dorsal-ventral and anterior-posterior programs, though these processes are </w:t>
      </w:r>
      <w:r w:rsidR="00523208">
        <w:t xml:space="preserve">complex and </w:t>
      </w:r>
      <w:del w:id="111" w:author="Albert Courey" w:date="2015-11-11T10:50:00Z">
        <w:r w:rsidDel="00E371D0">
          <w:delText xml:space="preserve">heavily </w:delText>
        </w:r>
      </w:del>
      <w:ins w:id="112" w:author="Albert Courey" w:date="2015-11-11T10:50:00Z">
        <w:r w:rsidR="00E371D0">
          <w:t xml:space="preserve">highly </w:t>
        </w:r>
      </w:ins>
      <w:r>
        <w:t>interconnected</w:t>
      </w:r>
      <w:r w:rsidR="00523208">
        <w:t xml:space="preserve"> </w:t>
      </w:r>
      <w:r w:rsidR="00890A1E">
        <w:t>{Jaeger, 2012 #3103}</w:t>
      </w:r>
      <w:r w:rsidR="00523208">
        <w:t xml:space="preserve">, requiring the coordinated regulation of dozens of transcriptional activators, repressors, and co-regulators </w:t>
      </w:r>
      <w:r w:rsidR="00890A1E">
        <w:t>{Mannervik, 2014 #2280}</w:t>
      </w:r>
      <w:r w:rsidR="00531081">
        <w:t>. Definition of</w:t>
      </w:r>
      <w:r w:rsidR="00523208">
        <w:t xml:space="preserve"> the dorsal-ventral axis, which is critical to</w:t>
      </w:r>
      <w:r w:rsidR="00596AAE">
        <w:t xml:space="preserve"> germ layer development, is </w:t>
      </w:r>
      <w:del w:id="113" w:author="Albert Courey" w:date="2015-11-11T10:51:00Z">
        <w:r w:rsidR="00531081" w:rsidDel="00E371D0">
          <w:delText xml:space="preserve">specified </w:delText>
        </w:r>
      </w:del>
      <w:ins w:id="114" w:author="Albert Courey" w:date="2015-11-11T10:51:00Z">
        <w:r w:rsidR="00E371D0">
          <w:t xml:space="preserve">carried out </w:t>
        </w:r>
      </w:ins>
      <w:r w:rsidR="00531081">
        <w:t xml:space="preserve">by the </w:t>
      </w:r>
      <w:proofErr w:type="gramStart"/>
      <w:r w:rsidR="00523208">
        <w:t>maternally-contributed</w:t>
      </w:r>
      <w:proofErr w:type="gramEnd"/>
      <w:r w:rsidR="00523208">
        <w:t xml:space="preserve"> gradient of </w:t>
      </w:r>
      <w:r w:rsidR="00E25520">
        <w:t xml:space="preserve">nuclear </w:t>
      </w:r>
      <w:r w:rsidR="00523208">
        <w:t>Dorsal along this axis</w:t>
      </w:r>
      <w:r w:rsidR="00E25520">
        <w:t xml:space="preserve"> </w:t>
      </w:r>
      <w:r w:rsidR="00890A1E">
        <w:t>{Roth, 1989 #1112}</w:t>
      </w:r>
      <w:r w:rsidR="00E25520">
        <w:t xml:space="preserve">. </w:t>
      </w:r>
      <w:ins w:id="115" w:author="Albert Courey" w:date="2015-11-11T11:12:00Z">
        <w:r w:rsidR="00EB5EF4">
          <w:t>Dorsal is a sequence-specific transcription factor, and t</w:t>
        </w:r>
        <w:moveToRangeStart w:id="116" w:author="Albert Courey" w:date="2015-11-11T11:12:00Z" w:name="move308859648"/>
        <w:r w:rsidR="00EB5EF4" w:rsidRPr="00EB5EF4">
          <w:t xml:space="preserve">he strength, spacing, </w:t>
        </w:r>
        <w:r w:rsidR="00EB5EF4">
          <w:t xml:space="preserve">and </w:t>
        </w:r>
        <w:r w:rsidR="00EB5EF4" w:rsidRPr="00EB5EF4">
          <w:t xml:space="preserve">grouping </w:t>
        </w:r>
      </w:ins>
      <w:ins w:id="117" w:author="Albert Courey" w:date="2015-11-11T11:13:00Z">
        <w:r w:rsidR="00EB5EF4">
          <w:t>of Dorsal binding sites, along with the</w:t>
        </w:r>
      </w:ins>
      <w:ins w:id="118" w:author="Albert Courey" w:date="2015-11-11T11:12:00Z">
        <w:r w:rsidR="00EB5EF4" w:rsidRPr="00EB5EF4">
          <w:t xml:space="preserve"> distribution of adjacent binding sites</w:t>
        </w:r>
      </w:ins>
      <w:ins w:id="119" w:author="Albert Courey" w:date="2015-11-11T11:13:00Z">
        <w:r w:rsidR="00EB5EF4">
          <w:t xml:space="preserve"> for </w:t>
        </w:r>
        <w:r w:rsidR="00EB5EF4">
          <w:lastRenderedPageBreak/>
          <w:t>other interacting factors</w:t>
        </w:r>
      </w:ins>
      <w:ins w:id="120" w:author="Albert Courey" w:date="2015-11-11T11:12:00Z">
        <w:r w:rsidR="00EB5EF4" w:rsidRPr="00EB5EF4">
          <w:t xml:space="preserve"> modulate Dorsal binding and cofactor recruitment in order to correctly interpret the Dorsal gradient </w:t>
        </w:r>
      </w:ins>
      <w:r w:rsidR="00890A1E">
        <w:t>{Zeitlinger, 2007 #3025}</w:t>
      </w:r>
      <w:ins w:id="121" w:author="Albert Courey" w:date="2015-11-11T11:12:00Z">
        <w:r w:rsidR="00EB5EF4" w:rsidRPr="00EB5EF4">
          <w:t xml:space="preserve">. </w:t>
        </w:r>
      </w:ins>
      <w:moveToRangeEnd w:id="116"/>
    </w:p>
    <w:p w14:paraId="2CB6E70A" w14:textId="3E7A2F7A" w:rsidR="005D46F7" w:rsidRDefault="00E25520" w:rsidP="00E25520">
      <w:pPr>
        <w:pStyle w:val="BodyText"/>
        <w:spacing w:line="480" w:lineRule="auto"/>
        <w:ind w:firstLine="720"/>
      </w:pPr>
      <w:r>
        <w:t xml:space="preserve">On the ventral side of the embryo, high concentrations of nuclear Dorsal initiate transcriptional programs </w:t>
      </w:r>
      <w:del w:id="122" w:author="Albert Courey" w:date="2015-11-11T10:51:00Z">
        <w:r w:rsidDel="00E371D0">
          <w:delText xml:space="preserve">designating </w:delText>
        </w:r>
      </w:del>
      <w:ins w:id="123" w:author="Albert Courey" w:date="2015-11-11T10:51:00Z">
        <w:r w:rsidR="00E371D0">
          <w:t xml:space="preserve">that determine </w:t>
        </w:r>
      </w:ins>
      <w:r>
        <w:t xml:space="preserve">the mesoderm </w:t>
      </w:r>
      <w:r w:rsidR="00890A1E">
        <w:t>{Gonzalez-Crespo, 1993 #3043}</w:t>
      </w:r>
      <w:r>
        <w:t xml:space="preserve">. In ventrolateral regions, modest Dorsal concentrations </w:t>
      </w:r>
      <w:del w:id="124" w:author="Albert Courey" w:date="2015-11-11T10:52:00Z">
        <w:r w:rsidDel="00E371D0">
          <w:delText xml:space="preserve">contribute </w:delText>
        </w:r>
      </w:del>
      <w:ins w:id="125" w:author="Albert Courey" w:date="2015-11-11T10:52:00Z">
        <w:r w:rsidR="00E371D0">
          <w:t>help direct</w:t>
        </w:r>
      </w:ins>
      <w:del w:id="126" w:author="Albert Courey" w:date="2015-11-11T10:52:00Z">
        <w:r w:rsidDel="00E371D0">
          <w:delText>to</w:delText>
        </w:r>
      </w:del>
      <w:r>
        <w:t xml:space="preserve"> a neuroectodermal fate </w:t>
      </w:r>
      <w:r w:rsidR="00890A1E">
        <w:t>{Ip, 1992 #3042}</w:t>
      </w:r>
      <w:r>
        <w:t>.</w:t>
      </w:r>
      <w:r w:rsidR="00B949E3">
        <w:t xml:space="preserve"> </w:t>
      </w:r>
      <w:ins w:id="127" w:author="Albert Courey" w:date="2015-11-11T11:10:00Z">
        <w:r w:rsidR="00EB5EF4">
          <w:t xml:space="preserve">Dorsal also acts as a repressor </w:t>
        </w:r>
      </w:ins>
      <w:ins w:id="128" w:author="Albert Courey" w:date="2015-11-11T11:14:00Z">
        <w:r w:rsidR="00FD3073">
          <w:t xml:space="preserve">of dorsal ectodermal genes and, by keeping them off in ventral and ventrolateral region, it restricts </w:t>
        </w:r>
        <w:proofErr w:type="gramStart"/>
        <w:r w:rsidR="00FD3073">
          <w:t>there</w:t>
        </w:r>
        <w:proofErr w:type="gramEnd"/>
        <w:r w:rsidR="00FD3073">
          <w:t xml:space="preserve"> expression to the dorsal ectodermal primordium</w:t>
        </w:r>
      </w:ins>
      <w:ins w:id="129" w:author="Albert Courey" w:date="2015-11-11T11:15:00Z">
        <w:r w:rsidR="00FD3073">
          <w:t>.</w:t>
        </w:r>
      </w:ins>
      <w:ins w:id="130" w:author="Albert Courey" w:date="2015-11-11T11:11:00Z">
        <w:r w:rsidR="00EB5EF4">
          <w:t xml:space="preserve"> </w:t>
        </w:r>
      </w:ins>
      <w:moveFromRangeStart w:id="131" w:author="Albert Courey" w:date="2015-11-11T11:12:00Z" w:name="move308859648"/>
      <w:moveFrom w:id="132"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90A1E">
        <w:t>{Zeitlinger, 2007 #3025}</w:t>
      </w:r>
      <w:moveFrom w:id="133" w:author="Albert Courey" w:date="2015-11-11T11:12:00Z">
        <w:r w:rsidR="00B949E3" w:rsidDel="00EB5EF4">
          <w:t xml:space="preserve">. </w:t>
        </w:r>
      </w:moveFrom>
      <w:moveFromRangeEnd w:id="131"/>
      <w:r w:rsidR="00B949E3">
        <w:t xml:space="preserve">Groucho is </w:t>
      </w:r>
      <w:del w:id="134" w:author="Albert Courey" w:date="2015-11-11T11:15:00Z">
        <w:r w:rsidR="00596AAE" w:rsidDel="00FD3073">
          <w:delText>involved in the</w:delText>
        </w:r>
      </w:del>
      <w:ins w:id="135" w:author="Albert Courey" w:date="2015-11-11T11:15:00Z">
        <w:r w:rsidR="00FD3073">
          <w:t>required for this</w:t>
        </w:r>
      </w:ins>
      <w:r w:rsidR="00B949E3">
        <w:t xml:space="preserve"> repression </w:t>
      </w:r>
      <w:del w:id="136" w:author="Albert Courey" w:date="2015-11-11T11:15:00Z">
        <w:r w:rsidR="00B949E3" w:rsidDel="00FD3073">
          <w:delText>of a subset of Dorsal-target genes, and</w:delText>
        </w:r>
      </w:del>
      <w:ins w:id="137" w:author="Albert Courey" w:date="2015-11-11T11:15:00Z">
        <w:r w:rsidR="00FD3073">
          <w:t xml:space="preserve">and plays a critical role in switching Dorsal </w:t>
        </w:r>
      </w:ins>
      <w:del w:id="138" w:author="Albert Courey" w:date="2015-11-11T11:15:00Z">
        <w:r w:rsidR="00B949E3" w:rsidDel="00FD3073">
          <w:delText xml:space="preserve"> is one method by which Dorsal is switched </w:delText>
        </w:r>
      </w:del>
      <w:r w:rsidR="00B949E3">
        <w:t xml:space="preserve">from an activator to a repressor </w:t>
      </w:r>
      <w:r w:rsidR="00890A1E">
        <w:t>{Dubnicoff, 1997 #2366}</w:t>
      </w:r>
      <w:r w:rsidR="00B949E3">
        <w:t>.</w:t>
      </w:r>
    </w:p>
    <w:p w14:paraId="5E9AE4F3" w14:textId="23E4E1F9" w:rsidR="00CB0454" w:rsidDel="00FD3073" w:rsidRDefault="00FD3073" w:rsidP="00406000">
      <w:pPr>
        <w:pStyle w:val="BodyText"/>
        <w:spacing w:line="480" w:lineRule="auto"/>
        <w:ind w:firstLine="720"/>
        <w:rPr>
          <w:del w:id="139" w:author="Albert Courey" w:date="2015-11-11T11:20:00Z"/>
        </w:rPr>
      </w:pPr>
      <w:ins w:id="140" w:author="Albert Courey" w:date="2015-11-11T11:22:00Z">
        <w:r>
          <w:t xml:space="preserve">In addition to its roles in dorsal/ventral patterning, </w:t>
        </w:r>
      </w:ins>
      <w:r w:rsidR="00AE33C9">
        <w:t xml:space="preserve">Groucho </w:t>
      </w:r>
      <w:ins w:id="141" w:author="Albert Courey" w:date="2015-11-11T11:22:00Z">
        <w:r>
          <w:t xml:space="preserve">has </w:t>
        </w:r>
      </w:ins>
      <w:ins w:id="142" w:author="Albert Courey" w:date="2015-11-11T11:18:00Z">
        <w:r>
          <w:t>multiple roles in anterior/posterior pattern formation</w:t>
        </w:r>
      </w:ins>
      <w:ins w:id="143" w:author="Albert Courey" w:date="2015-11-11T11:19:00Z">
        <w:r>
          <w:t>. For example, it is required for repression by nu</w:t>
        </w:r>
      </w:ins>
      <w:ins w:id="144" w:author="Albert Courey" w:date="2015-11-11T11:18:00Z">
        <w:r>
          <w:t xml:space="preserve">merous segmentation </w:t>
        </w:r>
      </w:ins>
      <w:ins w:id="145" w:author="Albert Courey" w:date="2015-11-11T11:19:00Z">
        <w:r>
          <w:t>gene products such as Hairy</w:t>
        </w:r>
      </w:ins>
      <w:ins w:id="146" w:author="Albert Courey" w:date="2015-11-11T11:20:00Z">
        <w:r>
          <w:t>, Runt, and Engrailed.</w:t>
        </w:r>
      </w:ins>
      <w:del w:id="147" w:author="Albert Courey" w:date="2015-11-11T11:18:00Z">
        <w:r w:rsidR="00596AAE" w:rsidDel="00FD3073">
          <w:delText xml:space="preserve">has </w:delText>
        </w:r>
      </w:del>
      <w:del w:id="148" w:author="Albert Courey" w:date="2015-11-11T11:17:00Z">
        <w:r w:rsidR="00596AAE" w:rsidDel="00FD3073">
          <w:delText xml:space="preserve">additional </w:delText>
        </w:r>
      </w:del>
      <w:del w:id="149" w:author="Albert Courey" w:date="2015-11-11T11:18:00Z">
        <w:r w:rsidR="00596AAE" w:rsidDel="00FD3073">
          <w:delText xml:space="preserve">roles in </w:delText>
        </w:r>
      </w:del>
      <w:del w:id="150"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151" w:author="Albert Courey" w:date="2015-11-11T11:17:00Z">
        <w:r>
          <w:t xml:space="preserve">, </w:t>
        </w:r>
      </w:ins>
      <w:del w:id="152"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90A1E">
        <w:t>{Levine, 2008 #3104}</w:t>
      </w:r>
      <w:del w:id="153"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0487EEB6" w:rsidR="00AE33C9" w:rsidRDefault="00CB0454" w:rsidP="00406000">
      <w:pPr>
        <w:pStyle w:val="BodyText"/>
        <w:spacing w:line="480" w:lineRule="auto"/>
        <w:ind w:firstLine="720"/>
      </w:pPr>
      <w:del w:id="154" w:author="Albert Courey" w:date="2015-11-11T11:20:00Z">
        <w:r w:rsidDel="00FD3073">
          <w:delText>In addition to dorsal-ventral and segmentation pattering,</w:delText>
        </w:r>
      </w:del>
      <w:del w:id="155" w:author="Albert Courey" w:date="2015-11-11T11:26:00Z">
        <w:r w:rsidDel="00406000">
          <w:delText xml:space="preserve"> </w:delText>
        </w:r>
      </w:del>
      <w:r w:rsidR="008C2BAA">
        <w:t xml:space="preserve">Groucho </w:t>
      </w:r>
      <w:del w:id="156" w:author="Albert Courey" w:date="2015-11-11T11:27:00Z">
        <w:r w:rsidR="008C2BAA" w:rsidDel="00406000">
          <w:delText xml:space="preserve">is </w:delText>
        </w:r>
      </w:del>
      <w:ins w:id="157" w:author="Albert Courey" w:date="2015-11-11T11:27:00Z">
        <w:r w:rsidR="00406000">
          <w:t xml:space="preserve">also </w:t>
        </w:r>
      </w:ins>
      <w:del w:id="158" w:author="Albert Courey" w:date="2015-11-11T11:21:00Z">
        <w:r w:rsidR="008C2BAA" w:rsidDel="00FD3073">
          <w:delText xml:space="preserve">involved </w:delText>
        </w:r>
      </w:del>
      <w:ins w:id="159" w:author="Albert Courey" w:date="2015-11-11T11:21:00Z">
        <w:r w:rsidR="00FD3073">
          <w:t>required for the patterning of the anterior and posterior terminal domains by the Torso RTK</w:t>
        </w:r>
      </w:ins>
      <w:del w:id="160" w:author="Albert Courey" w:date="2015-11-11T11:23:00Z">
        <w:r w:rsidR="008C2BAA" w:rsidDel="00FD3073">
          <w:delText>in terminal patterning of the embryo</w:delText>
        </w:r>
      </w:del>
      <w:r w:rsidR="008C2BAA">
        <w:t xml:space="preserve"> through </w:t>
      </w:r>
      <w:ins w:id="161" w:author="Albert Courey" w:date="2015-11-11T11:23:00Z">
        <w:r w:rsidR="00FD3073">
          <w:t xml:space="preserve">its </w:t>
        </w:r>
      </w:ins>
      <w:r w:rsidR="008C2BAA">
        <w:t xml:space="preserve">interaction with Capicua </w:t>
      </w:r>
      <w:r w:rsidR="00890A1E">
        <w:t>{Ajuria, 2011 #2947}</w:t>
      </w:r>
      <w:r w:rsidR="008C2BAA">
        <w:t xml:space="preserve">, a process regulated by Ras/MAPK signaling </w:t>
      </w:r>
      <w:r w:rsidR="00890A1E">
        <w:t>{Chen, 2009 #3073}</w:t>
      </w:r>
      <w:r w:rsidR="00A34824" w:rsidRPr="00A34824">
        <w:t xml:space="preserve"> </w:t>
      </w:r>
      <w:r w:rsidR="00890A1E">
        <w:t>{Paroush, 1997 #3074}</w:t>
      </w:r>
      <w:r w:rsidR="00A34824">
        <w:t>.</w:t>
      </w:r>
      <w:r w:rsidR="007F61AF">
        <w:t xml:space="preserve"> </w:t>
      </w:r>
      <w:ins w:id="162" w:author="Albert Courey" w:date="2015-11-11T11:25:00Z">
        <w:r w:rsidR="00406000">
          <w:t>Capicua</w:t>
        </w:r>
      </w:ins>
      <w:ins w:id="163" w:author="Albert Courey" w:date="2015-11-11T11:23:00Z">
        <w:r w:rsidR="00406000">
          <w:t xml:space="preserve"> recruits Gro</w:t>
        </w:r>
      </w:ins>
      <w:ins w:id="164" w:author="Albert Courey" w:date="2015-11-11T11:24:00Z">
        <w:r w:rsidR="00406000">
          <w:t xml:space="preserve"> to </w:t>
        </w:r>
      </w:ins>
      <w:proofErr w:type="gramStart"/>
      <w:ins w:id="165" w:author="Albert Courey" w:date="2015-11-11T11:27:00Z">
        <w:r w:rsidR="00406000">
          <w:t xml:space="preserve">the </w:t>
        </w:r>
      </w:ins>
      <w:ins w:id="166" w:author="Albert Courey" w:date="2015-11-11T11:24:00Z">
        <w:r w:rsidR="00406000">
          <w:t xml:space="preserve"> </w:t>
        </w:r>
      </w:ins>
      <w:ins w:id="167" w:author="Albert Courey" w:date="2015-11-11T11:29:00Z">
        <w:r w:rsidR="00406000">
          <w:rPr>
            <w:i/>
          </w:rPr>
          <w:t>tailless</w:t>
        </w:r>
      </w:ins>
      <w:proofErr w:type="gramEnd"/>
      <w:ins w:id="168" w:author="Albert Courey" w:date="2015-11-11T11:24:00Z">
        <w:r w:rsidR="00406000">
          <w:t xml:space="preserve"> and </w:t>
        </w:r>
      </w:ins>
      <w:ins w:id="169" w:author="Albert Courey" w:date="2015-11-11T11:35:00Z">
        <w:r w:rsidR="00EA0953">
          <w:rPr>
            <w:i/>
          </w:rPr>
          <w:t>huckebein</w:t>
        </w:r>
      </w:ins>
      <w:ins w:id="170" w:author="Albert Courey" w:date="2015-11-11T11:24:00Z">
        <w:r w:rsidR="00406000">
          <w:t xml:space="preserve"> throughout the embryo</w:t>
        </w:r>
      </w:ins>
      <w:ins w:id="171" w:author="Albert Courey" w:date="2015-11-11T11:27:00Z">
        <w:r w:rsidR="00406000">
          <w:t xml:space="preserve"> maintaining these genes in an off state. Torso RTK then activates Ras/MAPK signaling </w:t>
        </w:r>
      </w:ins>
      <w:ins w:id="172" w:author="Albert Courey" w:date="2015-11-11T11:35:00Z">
        <w:r w:rsidR="00EA0953">
          <w:t xml:space="preserve">at the termini </w:t>
        </w:r>
      </w:ins>
      <w:ins w:id="173" w:author="Albert Courey" w:date="2015-11-11T11:27:00Z">
        <w:r w:rsidR="00406000">
          <w:t xml:space="preserve">leading to the phosphorylation and </w:t>
        </w:r>
      </w:ins>
      <w:ins w:id="174" w:author="Albert Courey" w:date="2015-11-11T11:28:00Z">
        <w:r w:rsidR="00406000">
          <w:t xml:space="preserve">consequent inactivation of both Capicua and Gro at the embryonic termini allowing the expression of </w:t>
        </w:r>
        <w:r w:rsidR="00406000" w:rsidRPr="00406000">
          <w:rPr>
            <w:i/>
            <w:rPrChange w:id="175" w:author="Albert Courey" w:date="2015-11-11T11:28:00Z">
              <w:rPr/>
            </w:rPrChange>
          </w:rPr>
          <w:t>tll</w:t>
        </w:r>
        <w:r w:rsidR="00406000">
          <w:t xml:space="preserve"> and hkb as required for specification of terminal fate.</w:t>
        </w:r>
      </w:ins>
      <w:del w:id="176"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90A1E">
        <w:t>{Winkler, 2010 #2964}</w:t>
      </w:r>
      <w:del w:id="177" w:author="Albert Courey" w:date="2015-11-11T11:22:00Z">
        <w:r w:rsidR="007F61AF" w:rsidDel="00FD3073">
          <w:delText>.</w:delText>
        </w:r>
      </w:del>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lastRenderedPageBreak/>
        <w:t>Groucho is capable of both short- and long-range repression</w:t>
      </w:r>
    </w:p>
    <w:p w14:paraId="0387ED50" w14:textId="2F922734" w:rsidR="00B21771" w:rsidRDefault="00E37B91" w:rsidP="00C143DC">
      <w:pPr>
        <w:pStyle w:val="BodyText"/>
        <w:spacing w:line="480" w:lineRule="auto"/>
      </w:pPr>
      <w:r>
        <w:rPr>
          <w:i/>
        </w:rPr>
        <w:tab/>
      </w:r>
      <w:r>
        <w:t xml:space="preserve">Transcriptional repressors in </w:t>
      </w:r>
      <w:r>
        <w:rPr>
          <w:i/>
        </w:rPr>
        <w:t xml:space="preserve">Drosophila </w:t>
      </w:r>
      <w:r>
        <w:t>can be classified as acting as either short- or long-range repressors dependent on their ability to counteract the regulatory potential of local (within ~100 bp) or distant (</w:t>
      </w:r>
      <w:ins w:id="178" w:author="Albert Courey" w:date="2015-11-11T11:36:00Z">
        <w:r w:rsidR="00EA0953">
          <w:t>thousands of bp away or more</w:t>
        </w:r>
      </w:ins>
      <w:del w:id="179" w:author="Albert Courey" w:date="2015-11-11T11:36:00Z">
        <w:r w:rsidDel="00EA0953">
          <w:delText>&gt; 1000 bp distant</w:delText>
        </w:r>
      </w:del>
      <w:r>
        <w:t>) activating elements or promoters</w:t>
      </w:r>
      <w:r w:rsidR="00B35F34">
        <w:t xml:space="preserve"> </w:t>
      </w:r>
      <w:r w:rsidR="00890A1E">
        <w:t>{Gray, 1994 #3138}</w:t>
      </w:r>
      <w:r w:rsidR="00161FF5">
        <w:t xml:space="preserve"> </w:t>
      </w:r>
      <w:r w:rsidR="00890A1E">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corepressors operating via distinct mechanisms of repression</w:t>
      </w:r>
      <w:r w:rsidR="00B35F34">
        <w:t xml:space="preserve"> </w:t>
      </w:r>
      <w:r w:rsidR="00890A1E">
        <w:t>{Courey, 2001 #3139}</w:t>
      </w:r>
      <w:r w:rsidR="003E740C">
        <w:t>.</w:t>
      </w:r>
      <w:r>
        <w:t xml:space="preserve"> Groucho </w:t>
      </w:r>
      <w:del w:id="180" w:author="Albert Courey" w:date="2015-11-11T11:37:00Z">
        <w:r w:rsidDel="00EA0953">
          <w:delText>has long been studied as a canonical member of the long-range repression class</w:delText>
        </w:r>
      </w:del>
      <w:ins w:id="181" w:author="Albert Courey" w:date="2015-11-11T11:37:00Z">
        <w:r w:rsidR="00EA0953">
          <w:t>was originally considered a long-range co-repressor</w:t>
        </w:r>
      </w:ins>
      <w:ins w:id="182" w:author="Albert Courey" w:date="2015-11-11T11:38:00Z">
        <w:r w:rsidR="00EA0953">
          <w:t xml:space="preserve"> </w:t>
        </w:r>
      </w:ins>
      <w:del w:id="183" w:author="Albert Courey" w:date="2015-11-11T11:38:00Z">
        <w:r w:rsidR="00B21771" w:rsidDel="00EA0953">
          <w:delText>,</w:delText>
        </w:r>
        <w:r w:rsidR="00990A65" w:rsidDel="00EA0953">
          <w:delText xml:space="preserve"> via </w:delText>
        </w:r>
      </w:del>
      <w:r w:rsidR="00990A65">
        <w:t>recruit</w:t>
      </w:r>
      <w:ins w:id="184" w:author="Albert Courey" w:date="2015-11-11T11:38:00Z">
        <w:r w:rsidR="00EA0953">
          <w:t>ed</w:t>
        </w:r>
      </w:ins>
      <w:del w:id="185" w:author="Albert Courey" w:date="2015-11-11T11:38:00Z">
        <w:r w:rsidR="00990A65" w:rsidDel="00EA0953">
          <w:delText>ment</w:delText>
        </w:r>
      </w:del>
      <w:r w:rsidR="00990A65">
        <w:t xml:space="preserve"> </w:t>
      </w:r>
      <w:ins w:id="186" w:author="Albert Courey" w:date="2015-11-11T11:38:00Z">
        <w:r w:rsidR="00EA0953">
          <w:t xml:space="preserve">exclusively </w:t>
        </w:r>
      </w:ins>
      <w:r w:rsidR="00990A65">
        <w:t xml:space="preserve">by </w:t>
      </w:r>
      <w:r w:rsidR="00F97B09">
        <w:t>long-range repressors</w:t>
      </w:r>
      <w:ins w:id="187" w:author="Albert Courey" w:date="2015-11-11T11:38:00Z">
        <w:r w:rsidR="00EA0953">
          <w:t xml:space="preserve"> such</w:t>
        </w:r>
      </w:ins>
      <w:r w:rsidR="00F97B09">
        <w:t xml:space="preserve"> as Hairy and Dorsal</w:t>
      </w:r>
      <w:r w:rsidR="00161FF5">
        <w:t xml:space="preserve"> </w:t>
      </w:r>
      <w:r w:rsidR="00890A1E">
        <w:t>{Cai, 1996 #3140}</w:t>
      </w:r>
      <w:r w:rsidR="00161FF5" w:rsidRPr="00161FF5">
        <w:t xml:space="preserve"> </w:t>
      </w:r>
      <w:r w:rsidR="00890A1E">
        <w:t>{Dubnicoff, 1997 #2366}</w:t>
      </w:r>
      <w:r w:rsidR="00F97B09">
        <w:t xml:space="preserve">. </w:t>
      </w:r>
      <w:r w:rsidR="00990A65">
        <w:t xml:space="preserve">CtBP, in contrast, is a well-studied corepressor capable of short-range repression when recruited by such </w:t>
      </w:r>
      <w:del w:id="188" w:author="Albert Courey" w:date="2015-11-11T11:38:00Z">
        <w:r w:rsidR="00990A65" w:rsidDel="00EA0953">
          <w:delText>factors as</w:delText>
        </w:r>
      </w:del>
      <w:ins w:id="189" w:author="Albert Courey" w:date="2015-11-11T11:38:00Z">
        <w:r w:rsidR="00EA0953">
          <w:t>short-range repressors</w:t>
        </w:r>
      </w:ins>
      <w:ins w:id="190" w:author="Albert Courey" w:date="2015-11-11T11:39:00Z">
        <w:r w:rsidR="00EA0953">
          <w:t xml:space="preserve"> as</w:t>
        </w:r>
      </w:ins>
      <w:r w:rsidR="00990A65">
        <w:t xml:space="preserve"> Kruppel, Giant, and Snail </w:t>
      </w:r>
      <w:r w:rsidR="00890A1E">
        <w:t>{Nibu, 1998 #3142;Nibu, 2001 #3141}</w:t>
      </w:r>
      <w:r w:rsidR="00990A65">
        <w:t>.</w:t>
      </w:r>
    </w:p>
    <w:p w14:paraId="700C8FEF" w14:textId="191E2E9F" w:rsidR="00990A65" w:rsidRDefault="00990A65" w:rsidP="00C143DC">
      <w:pPr>
        <w:pStyle w:val="BodyText"/>
        <w:spacing w:line="480" w:lineRule="auto"/>
      </w:pPr>
      <w:r>
        <w:tab/>
        <w:t>Evidence that Groucho could oligomerize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corepressor. Groucho appears to be </w:t>
      </w:r>
      <w:r w:rsidR="00C95176">
        <w:t>recruited by Knirps</w:t>
      </w:r>
      <w:r w:rsidR="00BF545F">
        <w:t>, a short-range repressor capable of interacting with CtBP,</w:t>
      </w:r>
      <w:r w:rsidR="00C95176">
        <w:t xml:space="preserve"> to repress the expression of </w:t>
      </w:r>
      <w:r w:rsidR="00C95176">
        <w:rPr>
          <w:i/>
        </w:rPr>
        <w:t xml:space="preserve">even-skipped </w:t>
      </w:r>
      <w:r w:rsidR="00890A1E">
        <w:t>{Payankaulam, 2009 #2955}</w:t>
      </w:r>
      <w:r w:rsidR="00C95176">
        <w:rPr>
          <w:i/>
        </w:rPr>
        <w:t>.</w:t>
      </w:r>
      <w:r w:rsidR="00FE13F1">
        <w:rPr>
          <w:i/>
        </w:rPr>
        <w:t xml:space="preserve"> </w:t>
      </w:r>
      <w:del w:id="191"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890A1E">
        <w:t>{Andrioli,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90A1E">
        <w:t>{Jennings, 2007 #2990}</w:t>
      </w:r>
      <w:r w:rsidR="00FE13F1">
        <w:t xml:space="preserve">, </w:t>
      </w:r>
      <w:r w:rsidR="00FE13F1">
        <w:lastRenderedPageBreak/>
        <w:t xml:space="preserve">suggesting a 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interactors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6DE30F91"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192" w:author="Albert Courey" w:date="2015-11-11T11:42:00Z">
        <w:r w:rsidRPr="00F03A9B" w:rsidDel="00EA0953">
          <w:rPr>
            <w:rFonts w:asciiTheme="minorHAnsi" w:hAnsiTheme="minorHAnsi" w:cstheme="minorBidi"/>
          </w:rPr>
          <w:delText>to what degree it forms</w:delText>
        </w:r>
      </w:del>
      <w:ins w:id="193"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oligomeric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194" w:author="Albert Courey" w:date="2015-11-11T11:43:00Z">
        <w:r w:rsidRPr="00F03A9B" w:rsidDel="00EA0953">
          <w:rPr>
            <w:rFonts w:asciiTheme="minorHAnsi" w:hAnsiTheme="minorHAnsi" w:cstheme="minorBidi"/>
          </w:rPr>
          <w:delText>on its</w:delText>
        </w:r>
      </w:del>
      <w:ins w:id="195"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196" w:author="Albert Courey" w:date="2015-11-11T11:43:00Z">
        <w:r w:rsidR="00EA0953">
          <w:rPr>
            <w:rFonts w:asciiTheme="minorHAnsi" w:hAnsiTheme="minorHAnsi" w:cstheme="minorBidi"/>
          </w:rPr>
          <w:t>on</w:t>
        </w:r>
      </w:ins>
      <w:del w:id="197"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198"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tetramerizes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90A1E">
        <w:rPr>
          <w:rFonts w:asciiTheme="minorHAnsi" w:hAnsiTheme="minorHAnsi" w:cstheme="minorBidi"/>
        </w:rPr>
        <w:t>{Chen, 1998 #267}</w:t>
      </w:r>
      <w:r w:rsidRPr="00F03A9B">
        <w:rPr>
          <w:rFonts w:asciiTheme="minorHAnsi" w:hAnsiTheme="minorHAnsi" w:cstheme="minorBidi"/>
        </w:rPr>
        <w:t xml:space="preserve"> </w:t>
      </w:r>
      <w:r w:rsidR="00890A1E">
        <w:rPr>
          <w:rFonts w:asciiTheme="minorHAnsi" w:hAnsiTheme="minorHAnsi" w:cstheme="minorBidi"/>
        </w:rPr>
        <w:t>{Song, 2004 #1161}</w:t>
      </w:r>
      <w:r w:rsidRPr="00F03A9B">
        <w:rPr>
          <w:rFonts w:asciiTheme="minorHAnsi" w:hAnsiTheme="minorHAnsi" w:cstheme="minorBidi"/>
        </w:rPr>
        <w:t xml:space="preserve">. Groucho </w:t>
      </w:r>
      <w:del w:id="199"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200"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corepressors </w:t>
      </w:r>
      <w:r w:rsidR="00890A1E">
        <w:rPr>
          <w:rFonts w:asciiTheme="minorHAnsi" w:hAnsiTheme="minorHAnsi" w:cstheme="minorBidi"/>
        </w:rPr>
        <w:t>{Pirrotta,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tetramerization </w:t>
      </w:r>
      <w:del w:id="201" w:author="Albert Courey" w:date="2015-11-11T11:44:00Z">
        <w:r w:rsidRPr="00F03A9B" w:rsidDel="00AE154B">
          <w:rPr>
            <w:rFonts w:asciiTheme="minorHAnsi" w:hAnsiTheme="minorHAnsi" w:cstheme="minorBidi"/>
          </w:rPr>
          <w:delText xml:space="preserve">was </w:delText>
        </w:r>
      </w:del>
      <w:ins w:id="202"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203" w:author="Albert Courey" w:date="2015-11-11T11:44:00Z">
        <w:r w:rsidRPr="00F03A9B" w:rsidDel="00AE154B">
          <w:rPr>
            <w:rFonts w:asciiTheme="minorHAnsi" w:hAnsiTheme="minorHAnsi" w:cstheme="minorBidi"/>
          </w:rPr>
          <w:delText xml:space="preserve">independent </w:delText>
        </w:r>
      </w:del>
      <w:r w:rsidRPr="00F03A9B">
        <w:rPr>
          <w:rFonts w:asciiTheme="minorHAnsi" w:hAnsiTheme="minorHAnsi" w:cstheme="minorBidi"/>
        </w:rPr>
        <w:t xml:space="preserve">nucleosomal arrays in vitro </w:t>
      </w:r>
      <w:r w:rsidR="00890A1E">
        <w:rPr>
          <w:rFonts w:asciiTheme="minorHAnsi" w:hAnsiTheme="minorHAnsi" w:cstheme="minorBidi"/>
        </w:rPr>
        <w:t>{Sekiya,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dinucleosomes </w:t>
      </w:r>
      <w:r>
        <w:rPr>
          <w:rFonts w:asciiTheme="minorHAnsi" w:hAnsiTheme="minorHAnsi" w:cstheme="minorBidi"/>
          <w:i/>
        </w:rPr>
        <w:t xml:space="preserve">in vitro </w:t>
      </w:r>
      <w:r w:rsidR="00890A1E">
        <w:rPr>
          <w:rFonts w:asciiTheme="minorHAnsi" w:hAnsiTheme="minorHAnsi" w:cstheme="minorBidi"/>
        </w:rPr>
        <w:t>{Sekiya,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tetramerization is </w:t>
      </w:r>
      <w:r w:rsidR="00596AAE">
        <w:rPr>
          <w:rFonts w:asciiTheme="minorHAnsi" w:hAnsiTheme="minorHAnsi" w:cstheme="minorBidi"/>
        </w:rPr>
        <w:t>lethal</w:t>
      </w:r>
      <w:r>
        <w:rPr>
          <w:rFonts w:asciiTheme="minorHAnsi" w:hAnsiTheme="minorHAnsi" w:cstheme="minorBidi"/>
        </w:rPr>
        <w:t xml:space="preserve"> </w:t>
      </w:r>
      <w:r>
        <w:rPr>
          <w:rFonts w:asciiTheme="minorHAnsi" w:hAnsiTheme="minorHAnsi" w:cstheme="minorBidi"/>
        </w:rPr>
        <w:lastRenderedPageBreak/>
        <w:t xml:space="preserve">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890A1E">
        <w:rPr>
          <w:rFonts w:asciiTheme="minorHAnsi" w:hAnsiTheme="minorHAnsi" w:cstheme="minorBidi"/>
        </w:rPr>
        <w:t>{Jennings, 2007 #2990}</w:t>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90A1E">
        <w:rPr>
          <w:rFonts w:asciiTheme="minorHAnsi" w:hAnsiTheme="minorHAnsi" w:cstheme="minorBidi"/>
        </w:rPr>
        <w:t>{Kaul, 2014 #2204}</w:t>
      </w:r>
      <w:r>
        <w:rPr>
          <w:rFonts w:asciiTheme="minorHAnsi" w:hAnsiTheme="minorHAnsi" w:cstheme="minorBidi"/>
        </w:rPr>
        <w:t>.</w:t>
      </w:r>
    </w:p>
    <w:p w14:paraId="3A3397E8" w14:textId="2FA50362" w:rsidR="00AE154B" w:rsidRDefault="00F03A9B" w:rsidP="00843C25">
      <w:pPr>
        <w:spacing w:after="200" w:line="480" w:lineRule="auto"/>
        <w:ind w:firstLine="720"/>
        <w:rPr>
          <w:ins w:id="204"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90A1E">
        <w:rPr>
          <w:rFonts w:asciiTheme="minorHAnsi" w:hAnsiTheme="minorHAnsi" w:cstheme="minorBidi"/>
        </w:rPr>
        <w:t>{Flores-Saaib, 2000 #656}</w:t>
      </w:r>
      <w:r w:rsidR="00E050C2">
        <w:rPr>
          <w:rFonts w:asciiTheme="minorHAnsi" w:hAnsiTheme="minorHAnsi" w:cstheme="minorBidi"/>
        </w:rPr>
        <w:t xml:space="preserve"> </w:t>
      </w:r>
      <w:r w:rsidR="00890A1E">
        <w:t>{Sekiya, 2007 #1658}</w:t>
      </w:r>
      <w:r>
        <w:rPr>
          <w:rFonts w:asciiTheme="minorHAnsi" w:hAnsiTheme="minorHAnsi" w:cstheme="minorBidi"/>
        </w:rPr>
        <w:t>. Additionally, Gro associates with a histone deacetylase, HDAC1/Rpd3</w:t>
      </w:r>
      <w:r w:rsidR="00E050C2">
        <w:rPr>
          <w:rFonts w:asciiTheme="minorHAnsi" w:hAnsiTheme="minorHAnsi" w:cstheme="minorBidi"/>
        </w:rPr>
        <w:t xml:space="preserve"> </w:t>
      </w:r>
      <w:r w:rsidR="00890A1E">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90A1E">
        <w:rPr>
          <w:rFonts w:asciiTheme="minorHAnsi" w:hAnsiTheme="minorHAnsi" w:cstheme="minorBidi"/>
        </w:rPr>
        <w:t>{Winkler, 2010 #2964}</w:t>
      </w:r>
      <w:r w:rsidR="00E050C2">
        <w:rPr>
          <w:rFonts w:asciiTheme="minorHAnsi" w:hAnsiTheme="minorHAnsi" w:cstheme="minorBidi"/>
        </w:rPr>
        <w:t xml:space="preserve">. Colocalization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205"/>
      <w:r w:rsidR="00890A1E">
        <w:t>{Kaul, 2014 #2204}</w:t>
      </w:r>
      <w:commentRangeEnd w:id="205"/>
      <w:r w:rsidR="00AE154B">
        <w:rPr>
          <w:rStyle w:val="CommentReference"/>
        </w:rPr>
        <w:commentReference w:id="205"/>
      </w:r>
      <w:r w:rsidR="00E050C2">
        <w:rPr>
          <w:rFonts w:asciiTheme="minorHAnsi" w:hAnsiTheme="minorHAnsi" w:cstheme="minorBidi"/>
        </w:rPr>
        <w:t xml:space="preserve">. </w:t>
      </w:r>
    </w:p>
    <w:p w14:paraId="7FDF7FA5" w14:textId="482BD04B" w:rsidR="00AE154B" w:rsidRDefault="00AE154B" w:rsidP="00843C25">
      <w:pPr>
        <w:spacing w:after="200" w:line="480" w:lineRule="auto"/>
        <w:ind w:firstLine="720"/>
        <w:rPr>
          <w:ins w:id="206" w:author="Albert Courey" w:date="2015-11-11T11:45:00Z"/>
          <w:rFonts w:asciiTheme="minorHAnsi" w:hAnsiTheme="minorHAnsi" w:cstheme="minorBidi"/>
        </w:rPr>
      </w:pPr>
      <w:ins w:id="207" w:author="Albert Courey" w:date="2015-11-11T11:45:00Z">
        <w:r>
          <w:rPr>
            <w:rFonts w:asciiTheme="minorHAnsi" w:hAnsiTheme="minorHAnsi" w:cstheme="minorBidi"/>
          </w:rPr>
          <w:t xml:space="preserve">Given </w:t>
        </w:r>
      </w:ins>
      <w:ins w:id="208"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209" w:author="Albert Courey" w:date="2015-11-11T11:50:00Z">
        <w:r>
          <w:rPr>
            <w:rFonts w:asciiTheme="minorHAnsi" w:hAnsiTheme="minorHAnsi" w:cstheme="minorBidi"/>
          </w:rPr>
          <w:t>Experiments described in Chapter 2</w:t>
        </w:r>
      </w:ins>
      <w:ins w:id="210" w:author="Albert Courey" w:date="2015-11-11T11:51:00Z">
        <w:r>
          <w:rPr>
            <w:rFonts w:asciiTheme="minorHAnsi" w:hAnsiTheme="minorHAnsi" w:cstheme="minorBidi"/>
          </w:rPr>
          <w:t xml:space="preserve">, employing a combination of Gro-ChIP-seq on </w:t>
        </w:r>
      </w:ins>
      <w:ins w:id="211" w:author="Albert Courey" w:date="2015-11-11T11:52:00Z">
        <w:r>
          <w:rPr>
            <w:rFonts w:asciiTheme="minorHAnsi" w:hAnsiTheme="minorHAnsi" w:cstheme="minorBidi"/>
          </w:rPr>
          <w:t xml:space="preserve">staged </w:t>
        </w:r>
      </w:ins>
      <w:ins w:id="212" w:author="Albert Courey" w:date="2015-11-11T11:51:00Z">
        <w:r>
          <w:rPr>
            <w:rFonts w:asciiTheme="minorHAnsi" w:hAnsiTheme="minorHAnsi" w:cstheme="minorBidi"/>
          </w:rPr>
          <w:t>wild-type embryos and RNA-seq</w:t>
        </w:r>
      </w:ins>
      <w:ins w:id="213" w:author="Albert Courey" w:date="2015-11-11T11:52:00Z">
        <w:r>
          <w:rPr>
            <w:rFonts w:asciiTheme="minorHAnsi" w:hAnsiTheme="minorHAnsi" w:cstheme="minorBidi"/>
          </w:rPr>
          <w:t xml:space="preserve"> on staged embryos expressing different levels of Gro </w:t>
        </w:r>
      </w:ins>
      <w:ins w:id="214" w:author="Albert Courey" w:date="2015-11-11T11:54:00Z">
        <w:r>
          <w:rPr>
            <w:rFonts w:asciiTheme="minorHAnsi" w:hAnsiTheme="minorHAnsi" w:cstheme="minorBidi"/>
          </w:rPr>
          <w:t xml:space="preserve">show </w:t>
        </w:r>
        <w:proofErr w:type="gramStart"/>
        <w:r>
          <w:rPr>
            <w:rFonts w:asciiTheme="minorHAnsi" w:hAnsiTheme="minorHAnsi" w:cstheme="minorBidi"/>
          </w:rPr>
          <w:t>that</w:t>
        </w:r>
      </w:ins>
      <w:ins w:id="215" w:author="Albert Courey" w:date="2015-11-11T11:51:00Z">
        <w:r>
          <w:rPr>
            <w:rFonts w:asciiTheme="minorHAnsi" w:hAnsiTheme="minorHAnsi" w:cstheme="minorBidi"/>
          </w:rPr>
          <w:t xml:space="preserve"> ….</w:t>
        </w:r>
        <w:proofErr w:type="gramEnd"/>
        <w:r>
          <w:rPr>
            <w:rFonts w:asciiTheme="minorHAnsi" w:hAnsiTheme="minorHAnsi" w:cstheme="minorBidi"/>
          </w:rPr>
          <w:t xml:space="preserve"> Experiments described in Chapter 3, </w:t>
        </w:r>
      </w:ins>
      <w:ins w:id="216" w:author="Albert Courey" w:date="2015-11-11T11:53:00Z">
        <w:r>
          <w:rPr>
            <w:rFonts w:asciiTheme="minorHAnsi" w:hAnsiTheme="minorHAnsi" w:cstheme="minorBidi"/>
          </w:rPr>
          <w:t xml:space="preserve">employing nascent-seq on staged wild-type embryos </w:t>
        </w:r>
      </w:ins>
      <w:ins w:id="217" w:author="Albert Courey" w:date="2015-11-11T11:54:00Z">
        <w:r>
          <w:rPr>
            <w:rFonts w:asciiTheme="minorHAnsi" w:hAnsiTheme="minorHAnsi" w:cstheme="minorBidi"/>
          </w:rPr>
          <w:t xml:space="preserve">show </w:t>
        </w:r>
        <w:commentRangeStart w:id="218"/>
        <w:r>
          <w:rPr>
            <w:rFonts w:asciiTheme="minorHAnsi" w:hAnsiTheme="minorHAnsi" w:cstheme="minorBidi"/>
          </w:rPr>
          <w:t>that</w:t>
        </w:r>
        <w:commentRangeEnd w:id="218"/>
        <w:r w:rsidR="00313177">
          <w:rPr>
            <w:rStyle w:val="CommentReference"/>
          </w:rPr>
          <w:commentReference w:id="218"/>
        </w:r>
        <w:r>
          <w:rPr>
            <w:rFonts w:asciiTheme="minorHAnsi" w:hAnsiTheme="minorHAnsi" w:cstheme="minorBidi"/>
          </w:rPr>
          <w:t>…</w:t>
        </w:r>
      </w:ins>
      <w:ins w:id="220" w:author="Albert Courey" w:date="2015-11-11T11:55:00Z">
        <w:r w:rsidR="00313177">
          <w:rPr>
            <w:rFonts w:asciiTheme="minorHAnsi" w:hAnsiTheme="minorHAnsi" w:cstheme="minorBidi"/>
          </w:rPr>
          <w:t xml:space="preserve">. Chapter </w:t>
        </w:r>
        <w:proofErr w:type="gramStart"/>
        <w:r w:rsidR="00313177">
          <w:rPr>
            <w:rFonts w:asciiTheme="minorHAnsi" w:hAnsiTheme="minorHAnsi" w:cstheme="minorBidi"/>
          </w:rPr>
          <w:t>4,</w:t>
        </w:r>
        <w:proofErr w:type="gramEnd"/>
        <w:r w:rsidR="00313177">
          <w:rPr>
            <w:rFonts w:asciiTheme="minorHAnsi" w:hAnsiTheme="minorHAnsi" w:cstheme="minorBidi"/>
          </w:rPr>
          <w:t xml:space="preserve"> is a published paper in which we identified the </w:t>
        </w:r>
      </w:ins>
      <w:ins w:id="221" w:author="Albert Courey" w:date="2015-11-11T11:56:00Z">
        <w:r w:rsidR="00313177">
          <w:rPr>
            <w:rFonts w:asciiTheme="minorHAnsi" w:hAnsiTheme="minorHAnsi" w:cstheme="minorBidi"/>
          </w:rPr>
          <w:t>Gro</w:t>
        </w:r>
      </w:ins>
      <w:ins w:id="222" w:author="Albert Courey" w:date="2015-11-11T11:55:00Z">
        <w:r w:rsidR="00313177">
          <w:rPr>
            <w:rFonts w:asciiTheme="minorHAnsi" w:hAnsiTheme="minorHAnsi" w:cstheme="minorBidi"/>
          </w:rPr>
          <w:t xml:space="preserve"> interactome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corepressors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 xml:space="preserve">The Q domain is involved in association with repressor and the formation of homo-oligomeric Groucho complexes. The WD domain is additionally involved in repressor association. The central region </w:t>
      </w:r>
      <w:proofErr w:type="gramStart"/>
      <w:r w:rsidR="003D0921">
        <w:t>is predicted to be intrinsically disordered</w:t>
      </w:r>
      <w:proofErr w:type="gramEnd"/>
      <w:r w:rsidR="003D0921">
        <w:t xml:space="preserve"> and serves as a scaffold for a number of protein interactions, notably with Rpd3, a histone deacetylase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w:t>
      </w:r>
      <w:commentRangeStart w:id="223"/>
      <w:r>
        <w:rPr>
          <w:b/>
        </w:rPr>
        <w:t>2</w:t>
      </w:r>
      <w:commentRangeEnd w:id="223"/>
      <w:r w:rsidR="009F1923">
        <w:rPr>
          <w:rStyle w:val="CommentReference"/>
        </w:rPr>
        <w:commentReference w:id="223"/>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7DCB8C7" w:rsidR="008C32AC" w:rsidRDefault="00890A1E" w:rsidP="00890A1E">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58CB3109" w:rsidR="008C32AC" w:rsidRDefault="00890A1E" w:rsidP="00890A1E">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ED396F0" w:rsidR="008C32AC" w:rsidRDefault="00890A1E" w:rsidP="00890A1E">
            <w:pPr>
              <w:rPr>
                <w:rFonts w:ascii="Calibri" w:eastAsia="Times New Roman" w:hAnsi="Calibri"/>
                <w:color w:val="000000"/>
              </w:rPr>
            </w:pPr>
            <w:r>
              <w:rPr>
                <w:rFonts w:ascii="Calibri" w:eastAsia="Times New Roman" w:hAnsi="Calibri"/>
                <w:color w:val="000000"/>
              </w:rPr>
              <w:t>{Paroush,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183FB504" w:rsidR="008C32AC" w:rsidRDefault="00890A1E" w:rsidP="00890A1E">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1461B32" w:rsidR="008C32AC" w:rsidRDefault="00890A1E" w:rsidP="00890A1E">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0BFBBB1" w:rsidR="008C32AC" w:rsidRDefault="00890A1E" w:rsidP="00890A1E">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DDD7E94" w:rsidR="008C32AC" w:rsidRDefault="00890A1E" w:rsidP="00890A1E">
            <w:pPr>
              <w:rPr>
                <w:rFonts w:ascii="Calibri" w:eastAsia="Times New Roman" w:hAnsi="Calibri"/>
                <w:color w:val="000000"/>
              </w:rPr>
            </w:pPr>
            <w:r>
              <w:rPr>
                <w:rFonts w:ascii="Calibri" w:eastAsia="Times New Roman" w:hAnsi="Calibri"/>
                <w:color w:val="000000"/>
              </w:rPr>
              <w:t>{Andrioli,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55B2FD58" w:rsidR="008C32AC" w:rsidRDefault="00890A1E" w:rsidP="00890A1E">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36B96B10" w:rsidR="008C32AC" w:rsidRDefault="00890A1E" w:rsidP="00890A1E">
            <w:pPr>
              <w:rPr>
                <w:rFonts w:ascii="Calibri" w:eastAsia="Times New Roman" w:hAnsi="Calibri"/>
                <w:color w:val="000000"/>
              </w:rPr>
            </w:pPr>
            <w:r>
              <w:rPr>
                <w:rFonts w:ascii="Calibri" w:eastAsia="Times New Roman" w:hAnsi="Calibri"/>
                <w:color w:val="000000"/>
              </w:rPr>
              <w:t>{Payankaulam,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5ECB3FF" w:rsidR="008C32AC" w:rsidRDefault="00890A1E" w:rsidP="00890A1E">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34905CEB" w:rsidR="008C32AC" w:rsidRDefault="00890A1E" w:rsidP="00890A1E">
            <w:pPr>
              <w:rPr>
                <w:rFonts w:ascii="Calibri" w:eastAsia="Times New Roman" w:hAnsi="Calibri"/>
                <w:color w:val="000000"/>
              </w:rPr>
            </w:pPr>
            <w:r>
              <w:rPr>
                <w:rFonts w:ascii="Calibri" w:eastAsia="Times New Roman" w:hAnsi="Calibri"/>
                <w:color w:val="000000"/>
              </w:rPr>
              <w:t>{Dubnicoff,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23019F1F" w:rsidR="008C32AC" w:rsidRDefault="00890A1E" w:rsidP="00890A1E">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307C7028" w:rsidR="008C32AC" w:rsidRDefault="00890A1E" w:rsidP="00890A1E">
            <w:pPr>
              <w:rPr>
                <w:rFonts w:ascii="Calibri" w:eastAsia="Times New Roman" w:hAnsi="Calibri"/>
                <w:color w:val="000000"/>
              </w:rPr>
            </w:pPr>
            <w:r>
              <w:rPr>
                <w:rFonts w:ascii="Calibri" w:eastAsia="Times New Roman" w:hAnsi="Calibri"/>
                <w:color w:val="000000"/>
              </w:rPr>
              <w:t>{Von Ohlen,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2019126" w:rsidR="008C32AC" w:rsidRDefault="00890A1E" w:rsidP="00890A1E">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proofErr w:type="gramStart"/>
            <w:r>
              <w:rPr>
                <w:rFonts w:ascii="Calibri" w:eastAsia="Times New Roman" w:hAnsi="Calibri"/>
                <w:color w:val="000000"/>
              </w:rPr>
              <w:t>Su(</w:t>
            </w:r>
            <w:proofErr w:type="gramEnd"/>
            <w:r>
              <w:rPr>
                <w:rFonts w:ascii="Calibri" w:eastAsia="Times New Roman" w:hAnsi="Calibri"/>
                <w:color w:val="000000"/>
              </w:rPr>
              <w:t>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2E46FDEF" w:rsidR="008C32AC" w:rsidRDefault="00890A1E" w:rsidP="00890A1E">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28" w:author="Albert Courey" w:date="2015-11-11T09:41:00Z" w:initials="AC">
    <w:p w14:paraId="676AB890" w14:textId="781416B3" w:rsidR="00AE154B" w:rsidRDefault="00AE154B">
      <w:pPr>
        <w:pStyle w:val="CommentText"/>
      </w:pPr>
      <w:r>
        <w:rPr>
          <w:rStyle w:val="CommentReference"/>
        </w:rPr>
        <w:annotationRef/>
      </w:r>
      <w:r>
        <w:t>Add Wiam’s review, which contains more up-to-date information on this.</w:t>
      </w:r>
    </w:p>
  </w:comment>
  <w:comment w:id="33"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38"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42"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74"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98"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100"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205"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218" w:author="Albert Courey" w:date="2015-11-11T11:54:00Z" w:initials="AC">
    <w:p w14:paraId="657A1118" w14:textId="3A62D3ED" w:rsidR="00313177" w:rsidRDefault="00313177">
      <w:pPr>
        <w:pStyle w:val="CommentText"/>
      </w:pPr>
      <w:ins w:id="219" w:author="Albert Courey" w:date="2015-11-11T11:54:00Z">
        <w:r>
          <w:rPr>
            <w:rStyle w:val="CommentReference"/>
          </w:rPr>
          <w:annotationRef/>
        </w:r>
      </w:ins>
      <w:r>
        <w:t>Fill in a few sentences at each ….</w:t>
      </w:r>
    </w:p>
  </w:comment>
  <w:comment w:id="223"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81FB" w14:textId="77777777" w:rsidR="00AE154B" w:rsidRDefault="00AE154B">
      <w:r>
        <w:separator/>
      </w:r>
    </w:p>
  </w:endnote>
  <w:endnote w:type="continuationSeparator" w:id="0">
    <w:p w14:paraId="5A28473B" w14:textId="77777777" w:rsidR="00AE154B" w:rsidRDefault="00AE1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B2C33" w14:textId="77777777" w:rsidR="00AE154B" w:rsidRDefault="00AE154B">
      <w:r>
        <w:separator/>
      </w:r>
    </w:p>
  </w:footnote>
  <w:footnote w:type="continuationSeparator" w:id="0">
    <w:p w14:paraId="471DC3B5" w14:textId="77777777" w:rsidR="00AE154B" w:rsidRDefault="00AE15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73BFD"/>
    <w:rsid w:val="00075430"/>
    <w:rsid w:val="000B51C6"/>
    <w:rsid w:val="000C6099"/>
    <w:rsid w:val="000F52DB"/>
    <w:rsid w:val="00107F7E"/>
    <w:rsid w:val="00110927"/>
    <w:rsid w:val="0013127D"/>
    <w:rsid w:val="0013409F"/>
    <w:rsid w:val="00135AD7"/>
    <w:rsid w:val="00143087"/>
    <w:rsid w:val="001503E6"/>
    <w:rsid w:val="00161FF5"/>
    <w:rsid w:val="001759FC"/>
    <w:rsid w:val="001A0912"/>
    <w:rsid w:val="001A1D3C"/>
    <w:rsid w:val="001B08C3"/>
    <w:rsid w:val="001C16FE"/>
    <w:rsid w:val="001C29F2"/>
    <w:rsid w:val="001C7E56"/>
    <w:rsid w:val="00250806"/>
    <w:rsid w:val="00281150"/>
    <w:rsid w:val="00295785"/>
    <w:rsid w:val="002A476E"/>
    <w:rsid w:val="002A69A3"/>
    <w:rsid w:val="002B7A68"/>
    <w:rsid w:val="002C69C0"/>
    <w:rsid w:val="002E60C6"/>
    <w:rsid w:val="00313177"/>
    <w:rsid w:val="00313347"/>
    <w:rsid w:val="00377753"/>
    <w:rsid w:val="0039595E"/>
    <w:rsid w:val="003A1DD6"/>
    <w:rsid w:val="003B2425"/>
    <w:rsid w:val="003D0921"/>
    <w:rsid w:val="003E740C"/>
    <w:rsid w:val="00406000"/>
    <w:rsid w:val="004576F0"/>
    <w:rsid w:val="00460F76"/>
    <w:rsid w:val="00467A84"/>
    <w:rsid w:val="004A3062"/>
    <w:rsid w:val="004C029F"/>
    <w:rsid w:val="004E0E89"/>
    <w:rsid w:val="004E29B3"/>
    <w:rsid w:val="005223EF"/>
    <w:rsid w:val="00523208"/>
    <w:rsid w:val="005257ED"/>
    <w:rsid w:val="0052651F"/>
    <w:rsid w:val="00531081"/>
    <w:rsid w:val="005334B1"/>
    <w:rsid w:val="005400EB"/>
    <w:rsid w:val="00590D07"/>
    <w:rsid w:val="00596AAE"/>
    <w:rsid w:val="005A7E92"/>
    <w:rsid w:val="005C1B48"/>
    <w:rsid w:val="005D46F7"/>
    <w:rsid w:val="005F1D15"/>
    <w:rsid w:val="005F524A"/>
    <w:rsid w:val="00601C7E"/>
    <w:rsid w:val="0062641B"/>
    <w:rsid w:val="006751C4"/>
    <w:rsid w:val="00676643"/>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61AF"/>
    <w:rsid w:val="008161F3"/>
    <w:rsid w:val="00831845"/>
    <w:rsid w:val="00843C25"/>
    <w:rsid w:val="00845955"/>
    <w:rsid w:val="00890A1E"/>
    <w:rsid w:val="008C0100"/>
    <w:rsid w:val="008C1F28"/>
    <w:rsid w:val="008C2BAA"/>
    <w:rsid w:val="008C32AC"/>
    <w:rsid w:val="008C6FC0"/>
    <w:rsid w:val="008D6863"/>
    <w:rsid w:val="008F0F56"/>
    <w:rsid w:val="008F2D2E"/>
    <w:rsid w:val="00927642"/>
    <w:rsid w:val="00956A28"/>
    <w:rsid w:val="00967750"/>
    <w:rsid w:val="009739D5"/>
    <w:rsid w:val="00980728"/>
    <w:rsid w:val="009807D9"/>
    <w:rsid w:val="00983A3A"/>
    <w:rsid w:val="00990A65"/>
    <w:rsid w:val="009B48F6"/>
    <w:rsid w:val="009F1923"/>
    <w:rsid w:val="00A053EA"/>
    <w:rsid w:val="00A10498"/>
    <w:rsid w:val="00A12D7A"/>
    <w:rsid w:val="00A34824"/>
    <w:rsid w:val="00A74ED7"/>
    <w:rsid w:val="00A92DFF"/>
    <w:rsid w:val="00A94D87"/>
    <w:rsid w:val="00A97DE8"/>
    <w:rsid w:val="00AA480A"/>
    <w:rsid w:val="00AB3B78"/>
    <w:rsid w:val="00AD5BF0"/>
    <w:rsid w:val="00AE154B"/>
    <w:rsid w:val="00AE33C9"/>
    <w:rsid w:val="00B04DD9"/>
    <w:rsid w:val="00B12ADD"/>
    <w:rsid w:val="00B21771"/>
    <w:rsid w:val="00B35F34"/>
    <w:rsid w:val="00B506E9"/>
    <w:rsid w:val="00B7327D"/>
    <w:rsid w:val="00B810B2"/>
    <w:rsid w:val="00B83494"/>
    <w:rsid w:val="00B86B75"/>
    <w:rsid w:val="00B93D3F"/>
    <w:rsid w:val="00B949E3"/>
    <w:rsid w:val="00BB497F"/>
    <w:rsid w:val="00BC290F"/>
    <w:rsid w:val="00BC36E4"/>
    <w:rsid w:val="00BC48D5"/>
    <w:rsid w:val="00BC51E0"/>
    <w:rsid w:val="00BD31C1"/>
    <w:rsid w:val="00BF545F"/>
    <w:rsid w:val="00C143DC"/>
    <w:rsid w:val="00C36279"/>
    <w:rsid w:val="00C3739E"/>
    <w:rsid w:val="00C75FC9"/>
    <w:rsid w:val="00C869A9"/>
    <w:rsid w:val="00C95176"/>
    <w:rsid w:val="00CB0454"/>
    <w:rsid w:val="00CB1351"/>
    <w:rsid w:val="00D12337"/>
    <w:rsid w:val="00D3534F"/>
    <w:rsid w:val="00D3561B"/>
    <w:rsid w:val="00D64EFB"/>
    <w:rsid w:val="00D65E13"/>
    <w:rsid w:val="00D812E0"/>
    <w:rsid w:val="00D93CD8"/>
    <w:rsid w:val="00DC2D51"/>
    <w:rsid w:val="00DF2DF5"/>
    <w:rsid w:val="00DF763C"/>
    <w:rsid w:val="00E050C2"/>
    <w:rsid w:val="00E2180F"/>
    <w:rsid w:val="00E22D1A"/>
    <w:rsid w:val="00E25520"/>
    <w:rsid w:val="00E315A3"/>
    <w:rsid w:val="00E371D0"/>
    <w:rsid w:val="00E37B91"/>
    <w:rsid w:val="00E41092"/>
    <w:rsid w:val="00E56FE9"/>
    <w:rsid w:val="00EA0953"/>
    <w:rsid w:val="00EB5EF4"/>
    <w:rsid w:val="00F03A9B"/>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E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3901</Words>
  <Characters>22242</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dcterms:created xsi:type="dcterms:W3CDTF">2015-11-13T02:17:00Z</dcterms:created>
  <dcterms:modified xsi:type="dcterms:W3CDTF">2015-11-13T02:17:00Z</dcterms:modified>
</cp:coreProperties>
</file>