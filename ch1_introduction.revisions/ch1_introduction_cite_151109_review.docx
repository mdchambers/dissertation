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Chapter 1</w:t>
      </w:r>
    </w:p>
    <w:p w14:paraId="66CF66D4" w14:textId="77777777" w:rsidR="008C1F28" w:rsidRPr="008C1F28" w:rsidRDefault="008C1F28" w:rsidP="00C75FC9">
      <w:pPr>
        <w:pStyle w:val="BodyText"/>
        <w:spacing w:line="480" w:lineRule="auto"/>
        <w:jc w:val="center"/>
      </w:pPr>
    </w:p>
    <w:p w14:paraId="3DA8B060" w14:textId="77777777" w:rsidR="008C1F28" w:rsidRDefault="008C1F28" w:rsidP="00C75FC9">
      <w:pPr>
        <w:pStyle w:val="Heading1"/>
        <w:spacing w:before="240" w:line="480" w:lineRule="auto"/>
        <w:jc w:val="center"/>
        <w:rPr>
          <w:bCs w:val="0"/>
          <w:color w:val="365F91" w:themeColor="accent1" w:themeShade="BF"/>
        </w:rPr>
      </w:pPr>
      <w:r>
        <w:rPr>
          <w:bCs w:val="0"/>
          <w:color w:val="365F91" w:themeColor="accent1" w:themeShade="BF"/>
        </w:rPr>
        <w:t>Introduction:</w:t>
      </w:r>
    </w:p>
    <w:p w14:paraId="0B833928" w14:textId="77777777" w:rsidR="002C69C0" w:rsidRPr="008C1F28" w:rsidRDefault="008C1F28" w:rsidP="00C75FC9">
      <w:pPr>
        <w:pStyle w:val="Heading1"/>
        <w:spacing w:before="240" w:line="480" w:lineRule="auto"/>
        <w:jc w:val="center"/>
        <w:rPr>
          <w:bCs w:val="0"/>
          <w:color w:val="365F91" w:themeColor="accent1" w:themeShade="BF"/>
        </w:rPr>
      </w:pPr>
      <w:r w:rsidRPr="008C1F28">
        <w:rPr>
          <w:bCs w:val="0"/>
          <w:color w:val="365F91" w:themeColor="accent1" w:themeShade="BF"/>
        </w:rPr>
        <w:t>Groucho – A Multifunctional Regulator of Drosophila Development</w:t>
      </w:r>
    </w:p>
    <w:p w14:paraId="443464AF" w14:textId="77777777" w:rsidR="008C1F28" w:rsidRDefault="008C1F28" w:rsidP="00C75FC9">
      <w:pPr>
        <w:spacing w:line="480" w:lineRule="auto"/>
      </w:pPr>
      <w:bookmarkStart w:id="0" w:name="michael-chambers"/>
      <w:bookmarkStart w:id="1" w:name="figures-and-tables"/>
      <w:bookmarkEnd w:id="0"/>
      <w:bookmarkEnd w:id="1"/>
      <w:r>
        <w:br w:type="page"/>
      </w:r>
    </w:p>
    <w:p w14:paraId="29076D69" w14:textId="77777777" w:rsidR="008C1F28" w:rsidRDefault="008C1F28" w:rsidP="00C75FC9">
      <w:pPr>
        <w:pStyle w:val="Heading2"/>
        <w:spacing w:line="480" w:lineRule="auto"/>
      </w:pPr>
      <w:commentRangeStart w:id="2"/>
      <w:r>
        <w:lastRenderedPageBreak/>
        <w:t>Introduction</w:t>
      </w:r>
      <w:commentRangeEnd w:id="2"/>
      <w:r w:rsidR="000221D2">
        <w:rPr>
          <w:rStyle w:val="CommentReference"/>
          <w:rFonts w:ascii="Times New Roman" w:eastAsiaTheme="minorHAnsi" w:hAnsi="Times New Roman" w:cs="Times New Roman"/>
          <w:b w:val="0"/>
          <w:bCs w:val="0"/>
          <w:color w:val="auto"/>
        </w:rPr>
        <w:commentReference w:id="2"/>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 xml:space="preserve">Groucho/TLE </w:t>
      </w:r>
      <w:proofErr w:type="gramStart"/>
      <w:r w:rsidR="006751C4" w:rsidRPr="006751C4">
        <w:rPr>
          <w:i/>
        </w:rPr>
        <w:t>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w:t>
      </w:r>
      <w:proofErr w:type="gramEnd"/>
      <w:r>
        <w:rPr>
          <w:i/>
        </w:rPr>
        <w:t xml:space="preserve"> ubiquitous regulators of animal development</w:t>
      </w:r>
    </w:p>
    <w:p w14:paraId="4CD40D2F" w14:textId="38F57E31" w:rsidR="002E60C6" w:rsidRDefault="00C75FC9" w:rsidP="00250806">
      <w:pPr>
        <w:pStyle w:val="BodyText"/>
        <w:spacing w:line="480" w:lineRule="auto"/>
        <w:ind w:firstLine="720"/>
      </w:pPr>
      <w:r>
        <w:t xml:space="preserve">The Groucho/TLE </w:t>
      </w:r>
      <w:r w:rsidR="00BB497F">
        <w:t xml:space="preserve">(Gro) </w:t>
      </w:r>
      <w:r>
        <w:t xml:space="preserve">family of </w:t>
      </w:r>
      <w:proofErr w:type="spellStart"/>
      <w:r>
        <w:t>of</w:t>
      </w:r>
      <w:proofErr w:type="spellEnd"/>
      <w:r>
        <w:t xml:space="preserve"> </w:t>
      </w:r>
      <w:proofErr w:type="spellStart"/>
      <w:r>
        <w:t>corepressors</w:t>
      </w:r>
      <w:proofErr w:type="spellEnd"/>
      <w:r>
        <w:t xml:space="preserve"> </w:t>
      </w:r>
      <w:proofErr w:type="gramStart"/>
      <w:r>
        <w:t>play</w:t>
      </w:r>
      <w:proofErr w:type="gramEnd"/>
      <w:r>
        <w:t xml:space="preserve"> crucial roles in </w:t>
      </w:r>
      <w:r w:rsidR="008F0F56">
        <w:t xml:space="preserve">the interpretation and integration of multiple </w:t>
      </w:r>
      <w:ins w:id="3"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12ADD">
        <w:fldChar w:fldCharType="begin"/>
      </w:r>
      <w:r w:rsidR="00B12ADD">
        <w:instrText xml:space="preserve"> ADDIN EN.CITE &lt;EndNote&gt;&lt;Cite&gt;&lt;Author&gt;Lindsley&lt;/Author&gt;&lt;Year&gt;1968&lt;/Year&gt;&lt;RecNum&gt;3055&lt;/RecNum&gt;&lt;DisplayText&gt;(Lindsley, 1968)&lt;/DisplayText&gt;&lt;record&gt;&lt;rec-number&gt;3055&lt;/rec-number&gt;&lt;foreign-keys&gt;&lt;key app="EN" db-id="txpdr0vslpwzage5afxvdv2xds5vfp9zsafw" timestamp="1440377315"&gt;3055&lt;/key&gt;&lt;/foreign-keys&gt;&lt;ref-type name="Book"&gt;6&lt;/ref-type&gt;&lt;contributors&gt;&lt;authors&gt;&lt;author&gt;Lindsley, Dan L., Zimm, Georgianna G.&lt;/author&gt;&lt;/authors&gt;&lt;/contributors&gt;&lt;titles&gt;&lt;title&gt;Genetic Variations of Drosophila melanogaster&lt;/title&gt;&lt;/titles&gt;&lt;volume&gt;627&lt;/volume&gt;&lt;dates&gt;&lt;year&gt;1968&lt;/year&gt;&lt;/dates&gt;&lt;publisher&gt;Carnegie Institution of Washingtion Publication&lt;/publisher&gt;&lt;urls&gt;&lt;/urls&gt;&lt;/record&gt;&lt;/Cite&gt;&lt;/EndNote&gt;</w:instrText>
      </w:r>
      <w:r w:rsidR="00B12ADD">
        <w:fldChar w:fldCharType="separate"/>
      </w:r>
      <w:r w:rsidR="00B12ADD">
        <w:rPr>
          <w:noProof/>
        </w:rPr>
        <w:t>(Lindsley, 1968)</w:t>
      </w:r>
      <w:r w:rsidR="00B12ADD">
        <w:fldChar w:fldCharType="end"/>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4" w:author="Albert Courey" w:date="2015-11-11T09:35:00Z">
        <w:r w:rsidR="00C3739E" w:rsidDel="00250806">
          <w:delText xml:space="preserve">directly </w:delText>
        </w:r>
      </w:del>
      <w:r w:rsidR="00676643">
        <w:t xml:space="preserve">DNA </w:t>
      </w:r>
      <w:ins w:id="5" w:author="Albert Courey" w:date="2015-11-11T09:35:00Z">
        <w:r w:rsidR="00250806" w:rsidRPr="00250806">
          <w:t xml:space="preserve">directly </w:t>
        </w:r>
      </w:ins>
      <w:r w:rsidR="00676643">
        <w:t>in a sequence-specific manner, instead relying on recruitment to genomic loci through interaction</w:t>
      </w:r>
      <w:ins w:id="6" w:author="Albert Courey" w:date="2015-11-11T09:35:00Z">
        <w:r w:rsidR="00250806">
          <w:t>s</w:t>
        </w:r>
      </w:ins>
      <w:r w:rsidR="00676643">
        <w:t xml:space="preserve"> with a diverse array of transcriptional repressors. </w:t>
      </w:r>
      <w:del w:id="7" w:author="Albert Courey" w:date="2015-11-11T09:36:00Z">
        <w:r w:rsidR="00BB497F" w:rsidDel="00250806">
          <w:delText xml:space="preserve">Groucho </w:delText>
        </w:r>
      </w:del>
      <w:ins w:id="8" w:author="Albert Courey" w:date="2015-11-11T09:36:00Z">
        <w:r w:rsidR="00250806">
          <w:t xml:space="preserve">Through its interactions with these repressors, it </w:t>
        </w:r>
      </w:ins>
      <w:r w:rsidR="00BB497F">
        <w:t xml:space="preserve">is essential </w:t>
      </w:r>
      <w:ins w:id="9" w:author="Albert Courey" w:date="2015-11-11T09:38:00Z">
        <w:r w:rsidR="00250806">
          <w:t>f</w:t>
        </w:r>
      </w:ins>
      <w:ins w:id="10" w:author="Albert Courey" w:date="2015-11-11T09:39:00Z">
        <w:r w:rsidR="00250806">
          <w:t xml:space="preserve">ie </w:t>
        </w:r>
      </w:ins>
      <w:ins w:id="11" w:author="Albert Courey" w:date="2015-11-11T09:36:00Z">
        <w:r w:rsidR="00250806">
          <w:t xml:space="preserve">almost all </w:t>
        </w:r>
        <w:proofErr w:type="spellStart"/>
        <w:r w:rsidR="00250806">
          <w:t>apsects</w:t>
        </w:r>
        <w:proofErr w:type="spellEnd"/>
        <w:r w:rsidR="00250806">
          <w:t xml:space="preserve"> of</w:t>
        </w:r>
      </w:ins>
      <w:del w:id="12" w:author="Albert Courey" w:date="2015-11-11T09:36:00Z">
        <w:r w:rsidR="00BB497F" w:rsidDel="00250806">
          <w:delText xml:space="preserve">to </w:delText>
        </w:r>
      </w:del>
      <w:del w:id="13" w:author="Albert Courey" w:date="2015-11-11T09:37:00Z">
        <w:r w:rsidR="00BB497F" w:rsidDel="00250806">
          <w:delText>the correct</w:delText>
        </w:r>
      </w:del>
      <w:r w:rsidR="00BB497F">
        <w:t xml:space="preserve"> </w:t>
      </w:r>
      <w:ins w:id="14" w:author="Albert Courey" w:date="2015-11-11T09:37:00Z">
        <w:r w:rsidR="00250806">
          <w:t xml:space="preserve">embryonic and </w:t>
        </w:r>
        <w:proofErr w:type="spellStart"/>
        <w:r w:rsidR="00250806">
          <w:t>imaginal</w:t>
        </w:r>
        <w:proofErr w:type="spellEnd"/>
        <w:r w:rsidR="00250806">
          <w:t xml:space="preserve"> </w:t>
        </w:r>
      </w:ins>
      <w:del w:id="15" w:author="Albert Courey" w:date="2015-11-11T09:39:00Z">
        <w:r w:rsidR="00BB497F" w:rsidRPr="00250806" w:rsidDel="00250806">
          <w:rPr>
            <w:i/>
            <w:rPrChange w:id="16" w:author="Albert Courey" w:date="2015-11-11T09:39:00Z">
              <w:rPr/>
            </w:rPrChange>
          </w:rPr>
          <w:delText>pattern</w:delText>
        </w:r>
      </w:del>
      <w:del w:id="17" w:author="Albert Courey" w:date="2015-11-11T09:37:00Z">
        <w:r w:rsidR="00BB497F" w:rsidRPr="00250806" w:rsidDel="00250806">
          <w:rPr>
            <w:i/>
            <w:rPrChange w:id="18" w:author="Albert Courey" w:date="2015-11-11T09:39:00Z">
              <w:rPr/>
            </w:rPrChange>
          </w:rPr>
          <w:delText>ing</w:delText>
        </w:r>
      </w:del>
      <w:del w:id="19" w:author="Albert Courey" w:date="2015-11-11T09:39:00Z">
        <w:r w:rsidR="00BB497F" w:rsidRPr="00250806" w:rsidDel="00250806">
          <w:rPr>
            <w:i/>
            <w:rPrChange w:id="20" w:author="Albert Courey" w:date="2015-11-11T09:39:00Z">
              <w:rPr/>
            </w:rPrChange>
          </w:rPr>
          <w:delText xml:space="preserve"> and</w:delText>
        </w:r>
      </w:del>
      <w:ins w:id="21" w:author="Albert Courey" w:date="2015-11-11T09:39:00Z">
        <w:r w:rsidR="00250806" w:rsidRPr="00250806">
          <w:rPr>
            <w:i/>
            <w:rPrChange w:id="22" w:author="Albert Courey" w:date="2015-11-11T09:39:00Z">
              <w:rPr/>
            </w:rPrChange>
          </w:rPr>
          <w:t>Drosophila</w:t>
        </w:r>
      </w:ins>
      <w:r w:rsidR="00BB497F">
        <w:t xml:space="preserve"> development</w:t>
      </w:r>
      <w:del w:id="23"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r w:rsidR="00BB497F">
        <w:t xml:space="preserve">. </w:t>
      </w:r>
      <w:ins w:id="24" w:author="Albert Courey" w:date="2015-11-11T09:40:00Z">
        <w:r w:rsidR="00250806">
          <w:t xml:space="preserve"> </w:t>
        </w:r>
      </w:ins>
      <w:del w:id="2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r w:rsidR="00B12ADD" w:rsidDel="00250806">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rsidDel="00250806">
          <w:delInstrText xml:space="preserve"> ADDIN EN.CITE </w:delInstrText>
        </w:r>
        <w:r w:rsidR="00B12ADD" w:rsidDel="00250806">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rsidDel="00250806">
          <w:delInstrText xml:space="preserve"> ADDIN EN.CITE.DATA </w:delInstrText>
        </w:r>
        <w:r w:rsidR="00B12ADD" w:rsidDel="00250806">
          <w:fldChar w:fldCharType="end"/>
        </w:r>
        <w:r w:rsidR="00B12ADD" w:rsidDel="00250806">
          <w:fldChar w:fldCharType="separate"/>
        </w:r>
        <w:r w:rsidR="00B12ADD" w:rsidDel="00250806">
          <w:rPr>
            <w:noProof/>
          </w:rPr>
          <w:delText>(Paroush et al., 1994)</w:delText>
        </w:r>
        <w:r w:rsidR="00B12ADD" w:rsidDel="00250806">
          <w:fldChar w:fldCharType="end"/>
        </w:r>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B12ADD">
        <w:fldChar w:fldCharType="begin"/>
      </w:r>
      <w:r w:rsidR="00B12ADD">
        <w:instrText xml:space="preserve"> ADDIN EN.CITE &lt;EndNote&gt;&lt;Cite&gt;&lt;Author&gt;Bajoghli&lt;/Author&gt;&lt;Year&gt;2005&lt;/Year&gt;&lt;RecNum&gt;3068&lt;/RecNum&gt;&lt;DisplayText&gt;(Bajoghli et al., 2005)&lt;/DisplayText&gt;&lt;record&gt;&lt;rec-number&gt;3068&lt;/rec-number&gt;&lt;foreign-keys&gt;&lt;key app="EN" db-id="txpdr0vslpwzage5afxvdv2xds5vfp9zsafw" timestamp="1440385303"&gt;3068&lt;/key&gt;&lt;/foreign-keys&gt;&lt;ref-type name="Journal Article"&gt;17&lt;/ref-type&gt;&lt;contributors&gt;&lt;authors&gt;&lt;author&gt;Bajoghli, B.&lt;/author&gt;&lt;author&gt;Aghaallaei, N.&lt;/author&gt;&lt;author&gt;Czerny, T.&lt;/author&gt;&lt;/authors&gt;&lt;/contributors&gt;&lt;auth-address&gt;Institute of Animal Breeding and Genetics, University of Veterinary Medicine, Vienna, Austria.&lt;/auth-address&gt;&lt;titles&gt;&lt;title&gt;Groucho corepressor proteins regulate otic vesicle outgrowth&lt;/title&gt;&lt;secondary-title&gt;Dev Dyn&lt;/secondary-title&gt;&lt;/titles&gt;&lt;periodical&gt;&lt;full-title&gt;Dev Dyn&lt;/full-title&gt;&lt;/periodical&gt;&lt;pages&gt;760-71&lt;/pages&gt;&lt;volume&gt;233&lt;/volume&gt;&lt;number&gt;3&lt;/number&gt;&lt;keywords&gt;&lt;keyword&gt;Animals&lt;/keyword&gt;&lt;keyword&gt;Basic Helix-Loop-Helix Transcription Factors&lt;/keyword&gt;&lt;keyword&gt;DNA-Binding Proteins/genetics/*metabolism&lt;/keyword&gt;&lt;keyword&gt;Ear/*embryology&lt;/keyword&gt;&lt;keyword&gt;Eye/embryology&lt;/keyword&gt;&lt;keyword&gt;Fish Proteins/genetics/*metabolism&lt;/keyword&gt;&lt;keyword&gt;*Gene Expression Regulation, Developmental&lt;/keyword&gt;&lt;keyword&gt;High Mobility Group Proteins/genetics/metabolism&lt;/keyword&gt;&lt;keyword&gt;Homeodomain Proteins/genetics/metabolism&lt;/keyword&gt;&lt;keyword&gt;Oryzias/anatomy &amp;amp; histology/*embryology/*metabolism&lt;/keyword&gt;&lt;keyword&gt;Phenotype&lt;/keyword&gt;&lt;keyword&gt;Repressor Proteins/genetics/*metabolism&lt;/keyword&gt;&lt;keyword&gt;SOXB1 Transcription Factors&lt;/keyword&gt;&lt;keyword&gt;Time Factors&lt;/keyword&gt;&lt;keyword&gt;Trans-Activators/genetics/metabolism&lt;/keyword&gt;&lt;keyword&gt;Transcription Factors/genetics/metabolism&lt;/keyword&gt;&lt;/keywords&gt;&lt;dates&gt;&lt;year&gt;2005&lt;/year&gt;&lt;pub-dates&gt;&lt;date&gt;Jul&lt;/date&gt;&lt;/pub-dates&gt;&lt;/dates&gt;&lt;isbn&gt;1058-8388 (Print)&amp;#xD;1058-8388 (Linking)&lt;/isbn&gt;&lt;accession-num&gt;15861392&lt;/accession-num&gt;&lt;urls&gt;&lt;related-urls&gt;&lt;url&gt;http://www.ncbi.nlm.nih.gov/pubmed/15861392&lt;/url&gt;&lt;/related-urls&gt;&lt;/urls&gt;&lt;electronic-resource-num&gt;10.1002/dvdy.20398&lt;/electronic-resource-num&gt;&lt;/record&gt;&lt;/Cite&gt;&lt;/EndNote&gt;</w:instrText>
      </w:r>
      <w:r w:rsidR="00B12ADD">
        <w:fldChar w:fldCharType="separate"/>
      </w:r>
      <w:r w:rsidR="00B12ADD">
        <w:rPr>
          <w:noProof/>
        </w:rPr>
        <w:t>(Bajoghli et al., 2005)</w:t>
      </w:r>
      <w:r w:rsidR="00B12ADD">
        <w:fldChar w:fldCharType="end"/>
      </w:r>
      <w:r w:rsidR="005F1D15">
        <w:t xml:space="preserve"> </w:t>
      </w:r>
      <w:r w:rsidR="00B12ADD">
        <w:fldChar w:fldCharType="begin"/>
      </w:r>
      <w:r w:rsidR="00B12ADD">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B12ADD">
        <w:fldChar w:fldCharType="separate"/>
      </w:r>
      <w:r w:rsidR="00B12ADD">
        <w:rPr>
          <w:noProof/>
        </w:rPr>
        <w:t>(Villanueva et al., 2011)</w:t>
      </w:r>
      <w:r w:rsidR="00B12ADD">
        <w:fldChar w:fldCharType="end"/>
      </w:r>
      <w:r w:rsidR="005F1D15" w:rsidRPr="009B48F6">
        <w:t xml:space="preserve"> </w:t>
      </w:r>
      <w:r w:rsidR="00B12AD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B12ADD">
        <w:instrText xml:space="preserve"> ADDIN EN.CITE </w:instrText>
      </w:r>
      <w:r w:rsidR="00B12ADD">
        <w:fldChar w:fldCharType="begin">
          <w:fldData xml:space="preserve">PEVuZE5vdGU+PENpdGU+PEF1dGhvcj5KYXZlZDwvQXV0aG9yPjxZZWFyPjIwMDA8L1llYXI+PFJl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</w:fldData>
        </w:fldChar>
      </w:r>
      <w:r w:rsidR="00B12ADD">
        <w:instrText xml:space="preserve"> ADDIN EN.CITE.DATA </w:instrText>
      </w:r>
      <w:r w:rsidR="00B12ADD">
        <w:fldChar w:fldCharType="end"/>
      </w:r>
      <w:r w:rsidR="00B12ADD">
        <w:fldChar w:fldCharType="separate"/>
      </w:r>
      <w:r w:rsidR="00B12ADD">
        <w:rPr>
          <w:noProof/>
        </w:rPr>
        <w:t>(Javed et al., 2000)</w:t>
      </w:r>
      <w:r w:rsidR="00B12ADD">
        <w:fldChar w:fldCharType="end"/>
      </w:r>
      <w:r w:rsidR="005F1D15">
        <w:t xml:space="preserve"> </w:t>
      </w:r>
      <w:r w:rsidR="00B12ADD">
        <w:fldChar w:fldCharType="begin"/>
      </w:r>
      <w:r w:rsidR="00B12ADD">
        <w:instrText xml:space="preserve"> ADDIN EN.CITE &lt;EndNote&gt;&lt;Cite&gt;&lt;Author&gt;Metzger&lt;/Author&gt;&lt;Year&gt;2012&lt;/Year&gt;&lt;RecNum&gt;2956&lt;/RecNum&gt;&lt;DisplayText&gt;(Metzger et al., 2012)&lt;/DisplayText&gt;&lt;record&gt;&lt;rec-number&gt;2956&lt;/rec-number&gt;&lt;foreign-keys&gt;&lt;key app="EN" db-id="txpdr0vslpwzage5afxvdv2xds5vfp9zsafw" timestamp="1435089952"&gt;2956&lt;/key&gt;&lt;/foreign-keys&gt;&lt;ref-type name="Journal Article"&gt;17&lt;/ref-type&gt;&lt;contributors&gt;&lt;authors&gt;&lt;author&gt;Metzger, D E&lt;/author&gt;&lt;author&gt;Gasperowicz, M&lt;/author&gt;&lt;author&gt;Otto, F&lt;/author&gt;&lt;author&gt;Cross, J C&lt;/author&gt;&lt;author&gt;Gradwohl, G&lt;/author&gt;&lt;author&gt;Zaret, K S&lt;/author&gt;&lt;/authors&gt;&lt;/contributors&gt;&lt;titles&gt;&lt;title&gt;The transcriptional co-repressor Grg3/Tle3 promotes pancreatic endocrine progenitor delamination and  -cell differentiation&lt;/title&gt;&lt;secondary-title&gt;Development (Cambridge, England)&lt;/secondary-title&gt;&lt;/titles&gt;&lt;periodical&gt;&lt;full-title&gt;Development (Cambridge, England)&lt;/full-title&gt;&lt;/periodical&gt;&lt;pages&gt;1447-1456&lt;/pages&gt;&lt;volume&gt;139&lt;/volume&gt;&lt;number&gt;8&lt;/number&gt;&lt;dates&gt;&lt;year&gt;2012&lt;/year&gt;&lt;pub-dates&gt;&lt;date&gt;Apr 20&lt;/date&gt;&lt;/pub-dates&gt;&lt;/dates&gt;&lt;label&gt;r07174&lt;/label&gt;&lt;urls&gt;&lt;related-urls&gt;&lt;url&gt;http://dev.biologists.org/cgi/doi/10.1242/dev.072892&lt;/url&gt;&lt;/related-urls&gt;&lt;pdf-urls&gt;&lt;url&gt;file://localhost/Users/mike/Documents/Papers2/Articles/2012/Metzger/Metzger-2012-Development-The%20transcriptional%20co-repressor%20Grg3Tle3%20promotes%20pancreatic%20endocrine%20progenitor%20delamination%20and%20%C2%A0-cell%20differentiation.pdf&lt;/url&gt;&lt;/pdf-urls&gt;&lt;/urls&gt;&lt;custom3&gt;papers2://publication/uuid/6622607F-CC74-4721-9E05-34BF26D014BC&lt;/custom3&gt;&lt;electronic-resource-num&gt;10.1242/dev.072892&lt;/electronic-resource-num&gt;&lt;language&gt;English&lt;/language&gt;&lt;/record&gt;&lt;/Cite&gt;&lt;/EndNote&gt;</w:instrText>
      </w:r>
      <w:r w:rsidR="00B12ADD">
        <w:fldChar w:fldCharType="separate"/>
      </w:r>
      <w:r w:rsidR="00B12ADD">
        <w:rPr>
          <w:noProof/>
        </w:rPr>
        <w:t>(Metzger et al., 2012)</w:t>
      </w:r>
      <w:r w:rsidR="00B12ADD">
        <w:fldChar w:fldCharType="end"/>
      </w:r>
      <w:r w:rsidR="005F1D15">
        <w:t>.</w:t>
      </w:r>
    </w:p>
    <w:p w14:paraId="4ECBCC2E" w14:textId="2CCEB863"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26"/>
      <w:r w:rsidR="00B12ADD">
        <w:fldChar w:fldCharType="begin"/>
      </w:r>
      <w:r w:rsidR="00B12ADD">
        <w:instrText xml:space="preserve"> ADDIN EN.CITE &lt;EndNote&gt;&lt;Cite&gt;&lt;Author&gt;Chen&lt;/Author&gt;&lt;Year&gt;2000&lt;/Year&gt;&lt;RecNum&gt;3056&lt;/RecNum&gt;&lt;DisplayText&gt;(Chen and Courey, 2000)&lt;/DisplayText&gt;&lt;record&gt;&lt;rec-number&gt;3056&lt;/rec-number&gt;&lt;foreign-keys&gt;&lt;key app="EN" db-id="txpdr0vslpwzage5afxvdv2xds5vfp9zsafw" timestamp="1440377674"&gt;3056&lt;/key&gt;&lt;/foreign-keys&gt;&lt;ref-type name="Journal Article"&gt;17&lt;/ref-type&gt;&lt;contributors&gt;&lt;authors&gt;&lt;author&gt;Chen, G.&lt;/author&gt;&lt;author&gt;Courey, A. J.&lt;/author&gt;&lt;/authors&gt;&lt;/contributors&gt;&lt;auth-address&gt;Department of Chemistry and Biochemistry University of California, Los Angeles 90095-1569, USA.&lt;/auth-address&gt;&lt;titles&gt;&lt;title&gt;Groucho/TLE family proteins and transcriptional repression&lt;/title&gt;&lt;secondary-title&gt;Gene&lt;/secondary-title&gt;&lt;/titles&gt;&lt;periodical&gt;&lt;full-title&gt;Gene&lt;/full-title&gt;&lt;/periodical&gt;&lt;pages&gt;1-16&lt;/pages&gt;&lt;volume&gt;249&lt;/volume&gt;&lt;number&gt;1-2&lt;/number&gt;&lt;keywords&gt;&lt;keyword&gt;Animals&lt;/keyword&gt;&lt;keyword&gt;Basic Helix-Loop-Helix Transcription Factors&lt;/keyword&gt;&lt;keyword&gt;DNA-Binding Proteins/*physiology&lt;/keyword&gt;&lt;keyword&gt;Gene Expression Regulation&lt;/keyword&gt;&lt;keyword&gt;Humans&lt;/keyword&gt;&lt;keyword&gt;Repressor Proteins/*physiology&lt;/keyword&gt;&lt;keyword&gt;*Transcription, Genetic&lt;/keyword&gt;&lt;/keywords&gt;&lt;dates&gt;&lt;year&gt;2000&lt;/year&gt;&lt;pub-dates&gt;&lt;date&gt;May 16&lt;/date&gt;&lt;/pub-dates&gt;&lt;/dates&gt;&lt;isbn&gt;0378-1119 (Print)&amp;#xD;0378-1119 (Linking)&lt;/isbn&gt;&lt;accession-num&gt;10831834&lt;/accession-num&gt;&lt;urls&gt;&lt;related-urls&gt;&lt;url&gt;http://www.ncbi.nlm.nih.gov/pubmed/10831834&lt;/url&gt;&lt;/related-urls&gt;&lt;/urls&gt;&lt;/record&gt;&lt;/Cite&gt;&lt;/EndNote&gt;</w:instrText>
      </w:r>
      <w:r w:rsidR="00B12ADD">
        <w:fldChar w:fldCharType="separate"/>
      </w:r>
      <w:r w:rsidR="00B12ADD">
        <w:rPr>
          <w:noProof/>
        </w:rPr>
        <w:t>(Chen and Courey, 2000)</w:t>
      </w:r>
      <w:r w:rsidR="00B12ADD">
        <w:fldChar w:fldCharType="end"/>
      </w:r>
      <w:commentRangeEnd w:id="26"/>
      <w:r w:rsidR="00250806">
        <w:rPr>
          <w:rStyle w:val="CommentReference"/>
          <w:rFonts w:ascii="Times New Roman" w:hAnsi="Times New Roman" w:cs="Times New Roman"/>
        </w:rPr>
        <w:commentReference w:id="26"/>
      </w:r>
      <w:r w:rsidR="00377753">
        <w:t xml:space="preserve">. </w:t>
      </w:r>
      <w:r>
        <w:t xml:space="preserve">A great body of work has arisen documenting the contributions of each domain to the overall function and regulation of Groucho. While </w:t>
      </w:r>
      <w:r>
        <w:lastRenderedPageBreak/>
        <w:t>much of this work has focused on the N- and C- terminal domains,</w:t>
      </w:r>
      <w:r w:rsidR="00377753">
        <w:t xml:space="preserve"> as they are more conserved and more</w:t>
      </w:r>
      <w:r>
        <w:t xml:space="preserve"> sensitive to </w:t>
      </w:r>
      <w:del w:id="27" w:author="Albert Courey" w:date="2015-11-11T09:43:00Z">
        <w:r w:rsidR="00377753" w:rsidDel="00250806">
          <w:delText xml:space="preserve">deleterious </w:delText>
        </w:r>
      </w:del>
      <w:ins w:id="28" w:author="Albert Courey" w:date="2015-11-11T09:43:00Z">
        <w:r w:rsidR="00250806">
          <w:t xml:space="preserve">point </w:t>
        </w:r>
      </w:ins>
      <w:r w:rsidR="00377753">
        <w:t>muta</w:t>
      </w:r>
      <w:ins w:id="29" w:author="Albert Courey" w:date="2015-11-11T09:43:00Z">
        <w:r w:rsidR="00250806">
          <w:t>genesis</w:t>
        </w:r>
      </w:ins>
      <w:del w:id="30" w:author="Albert Courey" w:date="2015-11-11T09:43:00Z">
        <w:r w:rsidR="00377753" w:rsidDel="00250806">
          <w:delText>tions</w:delText>
        </w:r>
      </w:del>
      <w:r w:rsidR="00377753">
        <w:t xml:space="preserve"> </w: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 </w:instrTex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EN.CITE.DATA </w:instrText>
      </w:r>
      <w:r w:rsidR="00B12ADD">
        <w:fldChar w:fldCharType="end"/>
      </w:r>
      <w:r w:rsidR="00B12ADD">
        <w:fldChar w:fldCharType="separate"/>
      </w:r>
      <w:r w:rsidR="00B12ADD">
        <w:rPr>
          <w:noProof/>
        </w:rPr>
        <w:t>(Jennings et al., 2006)</w:t>
      </w:r>
      <w:r w:rsidR="00B12ADD">
        <w:fldChar w:fldCharType="end"/>
      </w:r>
      <w:r w:rsidR="00377753" w:rsidRPr="00377753">
        <w:t xml:space="preserve"> </w:t>
      </w:r>
      <w:commentRangeStart w:id="31"/>
      <w:r w:rsidR="00B12ADD">
        <w:fldChar w:fldCharType="begin"/>
      </w:r>
      <w:r w:rsidR="00B12AD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fldChar w:fldCharType="separate"/>
      </w:r>
      <w:r w:rsidR="00B12ADD">
        <w:rPr>
          <w:noProof/>
        </w:rPr>
        <w:t>(Jennings et al., 2007)</w:t>
      </w:r>
      <w:r w:rsidR="00B12ADD">
        <w:fldChar w:fldCharType="end"/>
      </w:r>
      <w:commentRangeEnd w:id="31"/>
      <w:r w:rsidR="00250806">
        <w:rPr>
          <w:rStyle w:val="CommentReference"/>
          <w:rFonts w:ascii="Times New Roman" w:hAnsi="Times New Roman" w:cs="Times New Roman"/>
        </w:rPr>
        <w:commentReference w:id="31"/>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32" w:author="Albert Courey" w:date="2015-11-11T09:44:00Z">
        <w:r w:rsidR="00250806">
          <w:t xml:space="preserve">number of </w:t>
        </w:r>
      </w:ins>
      <w:del w:id="33" w:author="Albert Courey" w:date="2015-11-11T09:44:00Z">
        <w:r w:rsidDel="00250806">
          <w:delText>number of regulatory</w:delText>
        </w:r>
      </w:del>
      <w:ins w:id="34" w:author="Albert Courey" w:date="2015-11-11T09:44:00Z">
        <w:r w:rsidR="00250806">
          <w:t>regulatory targets, including protein</w:t>
        </w:r>
      </w:ins>
      <w:r>
        <w:t xml:space="preserve"> kinases</w:t>
      </w:r>
      <w:ins w:id="35" w:author="Albert Courey" w:date="2015-11-11T09:44:00Z">
        <w:r w:rsidR="00250806">
          <w:t>, histones,</w:t>
        </w:r>
      </w:ins>
      <w:r>
        <w:t xml:space="preserve"> and histone modifying enzymes</w:t>
      </w:r>
      <w:r w:rsidR="00377753">
        <w:t xml:space="preserve"> </w:t>
      </w:r>
      <w:commentRangeStart w:id="36"/>
      <w:r w:rsidR="00B12ADD">
        <w:fldChar w:fldCharType="begin"/>
      </w:r>
      <w:r w:rsidR="00B12ADD">
        <w:instrText xml:space="preserve"> ADDIN EN.CITE &lt;EndNote&gt;&lt;Cite&gt;&lt;Author&gt;Turki-Judeh&lt;/Author&gt;&lt;Year&gt;2012&lt;/Year&gt;&lt;RecNum&gt;2385&lt;/RecNum&gt;&lt;DisplayText&gt;(Turki-Judeh and Courey, 2012a)&lt;/DisplayText&gt;&lt;record&gt;&lt;rec-number&gt;2385&lt;/rec-number&gt;&lt;foreign-keys&gt;&lt;key app="EN" db-id="txpdr0vslpwzage5afxvdv2xds5vfp9zsafw" timestamp="1435089952"&gt;2385&lt;/key&gt;&lt;/foreign-keys&gt;&lt;ref-type name="Book Section"&gt;5&lt;/ref-type&gt;&lt;contributors&gt;&lt;authors&gt;&lt;author&gt;Turki-Judeh, Wiam&lt;/author&gt;&lt;author&gt;Courey, Albert J&lt;/author&gt;&lt;/authors&gt;&lt;/contributors&gt;&lt;titles&gt;&lt;title&gt;Groucho: A Corepressor with Instructive Roles in Development&lt;/title&gt;&lt;short-title&gt;Current Topics in Developmental Biology&lt;/short-title&gt;&lt;/titles&gt;&lt;pages&gt;65-96&lt;/pages&gt;&lt;volume&gt;98&lt;/volume&gt;&lt;dates&gt;&lt;year&gt;2012&lt;/year&gt;&lt;/dates&gt;&lt;publisher&gt;Elsevier&lt;/publisher&gt;&lt;isbn&gt;9780123864994&lt;/isbn&gt;&lt;label&gt;r09748&lt;/label&gt;&lt;urls&gt;&lt;related-urls&gt;&lt;url&gt;http://linkinghub.elsevier.com/retrieve/pii/B9780123864994000033&lt;/url&gt;&lt;/related-urls&gt;&lt;pdf-urls&gt;&lt;url&gt;file://localhost/Users/mike/Documents/Papers2/Books/2012/Turki-Judeh/Turki-Judeh-2012--Groucho%20A%20Corepressor%20with%20Instructive%20Roles%20in%20Development.pdf&lt;/url&gt;&lt;/pdf-urls&gt;&lt;/urls&gt;&lt;custom3&gt;papers2://publication/uuid/3FAEF042-3711-4B03-A8D1-026BE779A43E&lt;/custom3&gt;&lt;electronic-resource-num&gt;10.1016/B978-0-12-386499-4.00003-3&lt;/electronic-resource-num&gt;&lt;/record&gt;&lt;/Cite&gt;&lt;/EndNote&gt;</w:instrText>
      </w:r>
      <w:r w:rsidR="00B12ADD">
        <w:fldChar w:fldCharType="separate"/>
      </w:r>
      <w:r w:rsidR="00B12ADD">
        <w:rPr>
          <w:noProof/>
        </w:rPr>
        <w:t>(Turki-Judeh and Courey, 2012a)</w:t>
      </w:r>
      <w:r w:rsidR="00B12ADD">
        <w:fldChar w:fldCharType="end"/>
      </w:r>
      <w:commentRangeEnd w:id="36"/>
      <w:r w:rsidR="00250806">
        <w:rPr>
          <w:rStyle w:val="CommentReference"/>
          <w:rFonts w:ascii="Times New Roman" w:hAnsi="Times New Roman" w:cs="Times New Roman"/>
        </w:rPr>
        <w:commentReference w:id="36"/>
      </w:r>
      <w:r w:rsidR="00377753">
        <w:t>.</w:t>
      </w:r>
      <w:del w:id="37" w:author="Albert Courey" w:date="2015-11-11T09:42:00Z">
        <w:r w:rsidDel="00250806">
          <w:delText>.</w:delText>
        </w:r>
      </w:del>
      <w:r>
        <w:t xml:space="preserve">   </w:t>
      </w:r>
    </w:p>
    <w:p w14:paraId="74DFFAD7" w14:textId="77777777" w:rsidR="00250806" w:rsidRDefault="008F0F56" w:rsidP="00B506E9">
      <w:pPr>
        <w:pStyle w:val="BodyText"/>
        <w:spacing w:line="480" w:lineRule="auto"/>
        <w:ind w:firstLine="720"/>
        <w:rPr>
          <w:ins w:id="38" w:author="Albert Courey" w:date="2015-11-11T09:49:00Z"/>
        </w:rPr>
      </w:pPr>
      <w:r>
        <w:t xml:space="preserve">Homologs of Groucho with similar roles in developmental decision making have been identified throughout metazoans </w: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 </w:instrText>
      </w:r>
      <w:r w:rsidR="00B12ADD">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sidR="00B12ADD">
        <w:instrText xml:space="preserve"> ADDIN EN.CITE.DATA </w:instrText>
      </w:r>
      <w:r w:rsidR="00B12ADD">
        <w:fldChar w:fldCharType="end"/>
      </w:r>
      <w:r w:rsidR="00B12ADD">
        <w:fldChar w:fldCharType="separate"/>
      </w:r>
      <w:r w:rsidR="00B12ADD">
        <w:rPr>
          <w:noProof/>
        </w:rPr>
        <w:t>(Paroush et al., 1994)</w:t>
      </w:r>
      <w:r w:rsidR="00B12ADD">
        <w:fldChar w:fldCharType="end"/>
      </w:r>
      <w:r w:rsidR="00BB497F">
        <w:t>.</w:t>
      </w:r>
      <w:r>
        <w:t xml:space="preserve"> </w:t>
      </w:r>
      <w:r w:rsidR="004A3062">
        <w:t>Homologs have been identified</w:t>
      </w:r>
      <w:r w:rsidR="00FF7014">
        <w:t xml:space="preserve"> and characterized</w:t>
      </w:r>
      <w:r w:rsidR="004A3062">
        <w:t xml:space="preserve"> </w:t>
      </w:r>
      <w:r w:rsidR="00FF7014">
        <w:t xml:space="preserve">to various extents </w:t>
      </w:r>
      <w:r w:rsidR="004A3062">
        <w:t xml:space="preserve">in rats </w:t>
      </w:r>
      <w:r w:rsidR="00B12ADD">
        <w:fldChar w:fldCharType="begin"/>
      </w:r>
      <w:r w:rsidR="00B12ADD">
        <w:instrText xml:space="preserve"> ADDIN EN.CITE &lt;EndNote&gt;&lt;Cite&gt;&lt;Author&gt;Schmidt&lt;/Author&gt;&lt;Year&gt;1993&lt;/Year&gt;&lt;RecNum&gt;3126&lt;/RecNum&gt;&lt;DisplayText&gt;(Schmidt and Sladek, 1993)&lt;/DisplayText&gt;&lt;record&gt;&lt;rec-number&gt;3126&lt;/rec-number&gt;&lt;foreign-keys&gt;&lt;key app="EN" db-id="txpdr0vslpwzage5afxvdv2xds5vfp9zsafw" timestamp="1446950730"&gt;3126&lt;/key&gt;&lt;/foreign-keys&gt;&lt;ref-type name="Journal Article"&gt;17&lt;/ref-type&gt;&lt;contributors&gt;&lt;authors&gt;&lt;author&gt;Schmidt, C. J.&lt;/author&gt;&lt;author&gt;Sladek, T. E.&lt;/author&gt;&lt;/authors&gt;&lt;/contributors&gt;&lt;auth-address&gt;Department of Medicine, Brigham and Women&amp;apos;s Hospital, Boston, Massachusetts 02115.&lt;/auth-address&gt;&lt;titles&gt;&lt;title&gt;A rat homolog of the Drosophila enhancer of split (groucho) locus lacking WD-40 repeats&lt;/title&gt;&lt;secondary-title&gt;J Biol Chem&lt;/secondary-title&gt;&lt;/titles&gt;&lt;periodical&gt;&lt;full-title&gt;J Biol Chem&lt;/full-title&gt;&lt;/periodical&gt;&lt;pages&gt;25681-6&lt;/pages&gt;&lt;volume&gt;268&lt;/volume&gt;&lt;number&gt;34&lt;/number&gt;&lt;keywords&gt;&lt;keyword&gt;Amino Acid Sequence&lt;/keyword&gt;&lt;keyword&gt;Animals&lt;/keyword&gt;&lt;keyword&gt;Base Sequence&lt;/keyword&gt;&lt;keyword&gt;Basic Helix-Loop-Helix Transcription Factors&lt;/keyword&gt;&lt;keyword&gt;Cell Line&lt;/keyword&gt;&lt;keyword&gt;Cloning, Molecular&lt;/keyword&gt;&lt;keyword&gt;Conserved Sequence&lt;/keyword&gt;&lt;keyword&gt;DNA-Binding Proteins/*genetics&lt;/keyword&gt;&lt;keyword&gt;Drosophila/*genetics&lt;/keyword&gt;&lt;keyword&gt;*Drosophila Proteins&lt;/keyword&gt;&lt;keyword&gt;GTP-Binding Proteins/genetics&lt;/keyword&gt;&lt;keyword&gt;Gene Library&lt;/keyword&gt;&lt;keyword&gt;Hippocampus/*metabolism&lt;/keyword&gt;&lt;keyword&gt;Insect Hormones/*genetics&lt;/keyword&gt;&lt;keyword&gt;Molecular Sequence Data&lt;/keyword&gt;&lt;keyword&gt;PC12 Cells&lt;/keyword&gt;&lt;keyword&gt;Rats/*genetics&lt;/keyword&gt;&lt;keyword&gt;Repetitive Sequences, Nucleic Acid&lt;/keyword&gt;&lt;keyword&gt;*Repressor Proteins&lt;/keyword&gt;&lt;keyword&gt;Sequence Homology, Amino Acid&lt;/keyword&gt;&lt;keyword&gt;Sequence Homology, Nucleic Acid&lt;/keyword&gt;&lt;/keywords&gt;&lt;dates&gt;&lt;year&gt;1993&lt;/year&gt;&lt;pub-dates&gt;&lt;date&gt;Dec 5&lt;/date&gt;&lt;/pub-dates&gt;&lt;/dates&gt;&lt;isbn&gt;0021-9258 (Print)&amp;#xD;0021-9258 (Linking)&lt;/isbn&gt;&lt;accession-num&gt;8245004&lt;/accession-num&gt;&lt;urls&gt;&lt;related-urls&gt;&lt;url&gt;http://www.ncbi.nlm.nih.gov/pubmed/8245004&lt;/url&gt;&lt;/related-urls&gt;&lt;/urls&gt;&lt;/record&gt;&lt;/Cite&gt;&lt;/EndNote&gt;</w:instrText>
      </w:r>
      <w:r w:rsidR="00B12ADD">
        <w:fldChar w:fldCharType="separate"/>
      </w:r>
      <w:r w:rsidR="00B12ADD">
        <w:rPr>
          <w:noProof/>
        </w:rPr>
        <w:t>(Schmidt and Sladek, 1993)</w:t>
      </w:r>
      <w:r w:rsidR="00B12ADD">
        <w:fldChar w:fldCharType="end"/>
      </w:r>
      <w:r w:rsidR="004A3062">
        <w:t xml:space="preserve">, nematodes </w:t>
      </w:r>
      <w:r w:rsidR="00B12AD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B12ADD">
        <w:instrText xml:space="preserve"> ADDIN EN.CITE </w:instrText>
      </w:r>
      <w:r w:rsidR="00B12ADD">
        <w:fldChar w:fldCharType="begin">
          <w:fldData xml:space="preserve">PEVuZE5vdGU+PENpdGU+PEF1dGhvcj5QZmx1Z3JhZDwvQXV0aG9yPjxZZWFyPjE5OTc8L1llYXI+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</w:fldData>
        </w:fldChar>
      </w:r>
      <w:r w:rsidR="00B12ADD">
        <w:instrText xml:space="preserve"> ADDIN EN.CITE.DATA </w:instrText>
      </w:r>
      <w:r w:rsidR="00B12ADD">
        <w:fldChar w:fldCharType="end"/>
      </w:r>
      <w:r w:rsidR="00B12ADD">
        <w:fldChar w:fldCharType="separate"/>
      </w:r>
      <w:r w:rsidR="00B12ADD">
        <w:rPr>
          <w:noProof/>
        </w:rPr>
        <w:t>(Pflugrad et al., 1997)</w:t>
      </w:r>
      <w:r w:rsidR="00B12ADD">
        <w:fldChar w:fldCharType="end"/>
      </w:r>
      <w:r w:rsidR="00DF763C">
        <w:t xml:space="preserve">, </w:t>
      </w:r>
      <w:r w:rsidR="004A3062">
        <w:t xml:space="preserve">frogs </w:t>
      </w:r>
      <w:r w:rsidR="00B12AD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B12ADD">
        <w:instrText xml:space="preserve"> ADDIN EN.CITE </w:instrText>
      </w:r>
      <w:r w:rsidR="00B12ADD">
        <w:fldChar w:fldCharType="begin">
          <w:fldData xml:space="preserve">PEVuZE5vdGU+PENpdGU+PEF1dGhvcj5DaG91ZGh1cnk8L0F1dGhvcj48WWVhcj4xOTk3PC9ZZWFy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</w:fldData>
        </w:fldChar>
      </w:r>
      <w:r w:rsidR="00B12ADD">
        <w:instrText xml:space="preserve"> ADDIN EN.CITE.DATA </w:instrText>
      </w:r>
      <w:r w:rsidR="00B12ADD">
        <w:fldChar w:fldCharType="end"/>
      </w:r>
      <w:r w:rsidR="00B12ADD">
        <w:fldChar w:fldCharType="separate"/>
      </w:r>
      <w:r w:rsidR="00B12ADD">
        <w:rPr>
          <w:noProof/>
        </w:rPr>
        <w:t>(Choudhury et al., 1997)</w:t>
      </w:r>
      <w:r w:rsidR="00B12ADD">
        <w:fldChar w:fldCharType="end"/>
      </w:r>
      <w:r w:rsidR="00FF7014">
        <w:t>,</w:t>
      </w:r>
      <w:r w:rsidR="00DF763C">
        <w:t xml:space="preserve"> </w:t>
      </w:r>
      <w:proofErr w:type="spellStart"/>
      <w:r w:rsidR="00DF763C">
        <w:t>zebrafish</w:t>
      </w:r>
      <w:proofErr w:type="spellEnd"/>
      <w:r w:rsidR="00DF763C">
        <w:t xml:space="preserve"> </w:t>
      </w:r>
      <w:r w:rsidR="00B12ADD">
        <w:fldChar w:fldCharType="begin"/>
      </w:r>
      <w:r w:rsidR="00B12ADD">
        <w:instrText xml:space="preserve"> ADDIN EN.CITE &lt;EndNote&gt;&lt;Cite&gt;&lt;Author&gt;Wulbeck&lt;/Author&gt;&lt;Year&gt;1997&lt;/Year&gt;&lt;RecNum&gt;3127&lt;/RecNum&gt;&lt;DisplayText&gt;(Wulbeck, 1997)&lt;/DisplayText&gt;&lt;record&gt;&lt;rec-number&gt;3127&lt;/rec-number&gt;&lt;foreign-keys&gt;&lt;key app="EN" db-id="txpdr0vslpwzage5afxvdv2xds5vfp9zsafw" timestamp="1446951870"&gt;3127&lt;/key&gt;&lt;/foreign-keys&gt;&lt;ref-type name="Journal Article"&gt;17&lt;/ref-type&gt;&lt;contributors&gt;&lt;authors&gt;&lt;author&gt;Wulbeck, C.; Campos-Orgeta, J. A.&lt;/author&gt;&lt;/authors&gt;&lt;/contributors&gt;&lt;titles&gt;&lt;title&gt;Two zebrafish homologues of the Drosophila neurogenic gene groucho and their pattern of transcription during early embryogenesis&lt;/title&gt;&lt;secondary-title&gt;Dev Genes Evol&lt;/secondary-title&gt;&lt;/titles&gt;&lt;periodical&gt;&lt;full-title&gt;Dev Genes Evol&lt;/full-title&gt;&lt;/periodical&gt;&lt;pages&gt;156-166&lt;/pages&gt;&lt;volume&gt;207&lt;/volume&gt;&lt;section&gt;156&lt;/section&gt;&lt;dates&gt;&lt;year&gt;1997&lt;/year&gt;&lt;pub-dates&gt;&lt;date&gt;1997&lt;/date&gt;&lt;/pub-dates&gt;&lt;/dates&gt;&lt;urls&gt;&lt;/urls&gt;&lt;/record&gt;&lt;/Cite&gt;&lt;/EndNote&gt;</w:instrText>
      </w:r>
      <w:r w:rsidR="00B12ADD">
        <w:fldChar w:fldCharType="separate"/>
      </w:r>
      <w:r w:rsidR="00B12ADD">
        <w:rPr>
          <w:noProof/>
        </w:rPr>
        <w:t>(Wulbeck, 1997)</w:t>
      </w:r>
      <w:r w:rsidR="00B12ADD">
        <w:fldChar w:fldCharType="end"/>
      </w:r>
      <w:r w:rsidR="006A0F3E">
        <w:t>,</w:t>
      </w:r>
      <w:r w:rsidR="00FF7014">
        <w:t xml:space="preserve"> mice </w:t>
      </w:r>
      <w:r w:rsidR="00B12ADD">
        <w:fldChar w:fldCharType="begin"/>
      </w:r>
      <w:r w:rsidR="00B12ADD">
        <w:instrText xml:space="preserve"> ADDIN EN.CITE &lt;EndNote&gt;&lt;Cite&gt;&lt;Author&gt;Mallo&lt;/Author&gt;&lt;Year&gt;1993&lt;/Year&gt;&lt;RecNum&gt;3123&lt;/RecNum&gt;&lt;DisplayText&gt;(Mallo et al., 1993)&lt;/DisplayText&gt;&lt;record&gt;&lt;rec-number&gt;3123&lt;/rec-number&gt;&lt;foreign-keys&gt;&lt;key app="EN" db-id="txpdr0vslpwzage5afxvdv2xds5vfp9zsafw" timestamp="1446950541"&gt;3123&lt;/key&gt;&lt;/foreign-keys&gt;&lt;ref-type name="Journal Article"&gt;17&lt;/ref-type&gt;&lt;contributors&gt;&lt;authors&gt;&lt;author&gt;Mallo, M.&lt;/author&gt;&lt;author&gt;Franco del Amo, F.&lt;/author&gt;&lt;author&gt;Gridley, T.&lt;/author&gt;&lt;/authors&gt;&lt;/contributors&gt;&lt;auth-address&gt;Roche Institute of Molecular Biology, Roche Research Center, Nutley, NJ 07110.&lt;/auth-address&gt;&lt;titles&gt;&lt;title&gt;Cloning and developmental expression of Grg, a mouse gene related to the groucho transcript of the Drosophila Enhancer of split complex&lt;/title&gt;&lt;secondary-title&gt;Mech Dev&lt;/secondary-title&gt;&lt;/titles&gt;&lt;periodical&gt;&lt;full-title&gt;Mech Dev&lt;/full-title&gt;&lt;/periodical&gt;&lt;pages&gt;67-76&lt;/pages&gt;&lt;volume&gt;42&lt;/volume&gt;&lt;number&gt;1-2&lt;/number&gt;&lt;keywords&gt;&lt;keyword&gt;Amino Acid Sequence&lt;/keyword&gt;&lt;keyword&gt;Animals&lt;/keyword&gt;&lt;keyword&gt;Base Sequence&lt;/keyword&gt;&lt;keyword&gt;Blotting, Northern&lt;/keyword&gt;&lt;keyword&gt;Cloning, Molecular&lt;/keyword&gt;&lt;keyword&gt;Drosophila/embryology/*genetics&lt;/keyword&gt;&lt;keyword&gt;*Enhancer Elements, Genetic&lt;/keyword&gt;&lt;keyword&gt;Genetic Code&lt;/keyword&gt;&lt;keyword&gt;Mice/embryology/*genetics/growth &amp;amp; development&lt;/keyword&gt;&lt;keyword&gt;Molecular Sequence Data&lt;/keyword&gt;&lt;keyword&gt;RNA, Messenger/*biosynthesis&lt;/keyword&gt;&lt;keyword&gt;Ribonucleases&lt;/keyword&gt;&lt;keyword&gt;Sequence Alignment&lt;/keyword&gt;&lt;keyword&gt;Sequence Homology, Amino Acid&lt;/keyword&gt;&lt;/keywords&gt;&lt;dates&gt;&lt;year&gt;1993&lt;/year&gt;&lt;pub-dates&gt;&lt;date&gt;Jul&lt;/date&gt;&lt;/pub-dates&gt;&lt;/dates&gt;&lt;isbn&gt;0925-4773 (Print)&amp;#xD;0925-4773 (Linking)&lt;/isbn&gt;&lt;accession-num&gt;8369224&lt;/accession-num&gt;&lt;urls&gt;&lt;related-urls&gt;&lt;url&gt;http://www.ncbi.nlm.nih.gov/pubmed/8369224&lt;/url&gt;&lt;/related-urls&gt;&lt;/urls&gt;&lt;/record&gt;&lt;/Cite&gt;&lt;/EndNote&gt;</w:instrText>
      </w:r>
      <w:r w:rsidR="00B12ADD">
        <w:fldChar w:fldCharType="separate"/>
      </w:r>
      <w:r w:rsidR="00B12ADD">
        <w:rPr>
          <w:noProof/>
        </w:rPr>
        <w:t>(Mallo et al., 1993)</w:t>
      </w:r>
      <w:r w:rsidR="00B12ADD">
        <w:fldChar w:fldCharType="end"/>
      </w:r>
      <w:r w:rsidR="006A0F3E">
        <w:t xml:space="preserve">, and humans </w:t>
      </w:r>
      <w:r w:rsidR="00B12AD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B12ADD">
        <w:instrText xml:space="preserve"> ADDIN EN.CITE </w:instrText>
      </w:r>
      <w:r w:rsidR="00B12ADD">
        <w:fldChar w:fldCharType="begin">
          <w:fldData xml:space="preserve">PEVuZE5vdGU+PENpdGU+PEF1dGhvcj5TdGlmYW5pPC9BdXRob3I+PFllYXI+MTk5MjwvWWVhcj48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</w:fldData>
        </w:fldChar>
      </w:r>
      <w:r w:rsidR="00B12ADD">
        <w:instrText xml:space="preserve"> ADDIN EN.CITE.DATA </w:instrText>
      </w:r>
      <w:r w:rsidR="00B12ADD">
        <w:fldChar w:fldCharType="end"/>
      </w:r>
      <w:r w:rsidR="00B12ADD">
        <w:fldChar w:fldCharType="separate"/>
      </w:r>
      <w:r w:rsidR="00B12ADD">
        <w:rPr>
          <w:noProof/>
        </w:rPr>
        <w:t>(Stifani et al., 1992)</w:t>
      </w:r>
      <w:r w:rsidR="00B12ADD">
        <w:fldChar w:fldCharType="end"/>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B12ADD">
        <w:fldChar w:fldCharType="begin"/>
      </w:r>
      <w:r w:rsidR="00B12ADD">
        <w:instrText xml:space="preserve"> ADDIN EN.CITE &lt;EndNote&gt;&lt;Cite&gt;&lt;Author&gt;Li&lt;/Author&gt;&lt;Year&gt;2000&lt;/Year&gt;&lt;RecNum&gt;3128&lt;/RecNum&gt;&lt;DisplayText&gt;(Li, 2000)&lt;/DisplayText&gt;&lt;record&gt;&lt;rec-number&gt;3128&lt;/rec-number&gt;&lt;foreign-keys&gt;&lt;key app="EN" db-id="txpdr0vslpwzage5afxvdv2xds5vfp9zsafw" timestamp="1446952694"&gt;3128&lt;/key&gt;&lt;/foreign-keys&gt;&lt;ref-type name="Journal Article"&gt;17&lt;/ref-type&gt;&lt;contributors&gt;&lt;authors&gt;&lt;author&gt;Li, S. S.&lt;/author&gt;&lt;/authors&gt;&lt;/contributors&gt;&lt;auth-address&gt;Institute of Biomedical Sciences, National Sun Yat-Sen University, Kaohsiung, Taiwan, ROC.&lt;/auth-address&gt;&lt;titles&gt;&lt;title&gt;Structure and function of the Groucho gene family and encoded transcriptional corepressor proteins from human, mouse, rat, Xenopus, Drosophila and nematode&lt;/title&gt;&lt;secondary-title&gt;Proc Natl Sci Counc Repub China B&lt;/secondary-title&gt;&lt;/titles&gt;&lt;periodical&gt;&lt;full-title&gt;Proc Natl Sci Counc Repub China B&lt;/full-title&gt;&lt;/periodical&gt;&lt;pages&gt;47-55&lt;/pages&gt;&lt;volume&gt;24&lt;/volume&gt;&lt;number&gt;2&lt;/number&gt;&lt;keywords&gt;&lt;keyword&gt;Amino Acid Sequence&lt;/keyword&gt;&lt;keyword&gt;Animals&lt;/keyword&gt;&lt;keyword&gt;Base Sequence&lt;/keyword&gt;&lt;keyword&gt;Basic Helix-Loop-Helix Transcription Factors&lt;/keyword&gt;&lt;keyword&gt;DNA-Binding Proteins/*chemistry/genetics/*physiology&lt;/keyword&gt;&lt;keyword&gt;Drosophila/genetics&lt;/keyword&gt;&lt;keyword&gt;Gene Expression&lt;/keyword&gt;&lt;keyword&gt;Humans&lt;/keyword&gt;&lt;keyword&gt;Mice&lt;/keyword&gt;&lt;keyword&gt;Nematoda/genetics&lt;/keyword&gt;&lt;keyword&gt;Rats&lt;/keyword&gt;&lt;keyword&gt;Repressor Proteins/*chemistry/genetics/*physiology&lt;/keyword&gt;&lt;keyword&gt;Sequence Alignment&lt;/keyword&gt;&lt;keyword&gt;Xenopus/genetics&lt;/keyword&gt;&lt;/keywords&gt;&lt;dates&gt;&lt;year&gt;2000&lt;/year&gt;&lt;pub-dates&gt;&lt;date&gt;Apr&lt;/date&gt;&lt;/pub-dates&gt;&lt;/dates&gt;&lt;isbn&gt;0255-6596 (Print)&amp;#xD;0255-6596 (Linking)&lt;/isbn&gt;&lt;accession-num&gt;10809080&lt;/accession-num&gt;&lt;urls&gt;&lt;related-urls&gt;&lt;url&gt;http://www.ncbi.nlm.nih.gov/pubmed/10809080&lt;/url&gt;&lt;/related-urls&gt;&lt;/urls&gt;&lt;/record&gt;&lt;/Cite&gt;&lt;/EndNote&gt;</w:instrText>
      </w:r>
      <w:r w:rsidR="00B12ADD">
        <w:fldChar w:fldCharType="separate"/>
      </w:r>
      <w:r w:rsidR="00B12ADD">
        <w:rPr>
          <w:noProof/>
        </w:rPr>
        <w:t>(Li, 2000)</w:t>
      </w:r>
      <w:r w:rsidR="00B12ADD">
        <w:fldChar w:fldCharType="end"/>
      </w:r>
      <w:r w:rsidR="001A1D3C">
        <w:t>.</w:t>
      </w:r>
      <w:r w:rsidR="00FF7014">
        <w:t xml:space="preserve"> </w:t>
      </w:r>
      <w:r w:rsidR="00DF2DF5">
        <w:t xml:space="preserve">The </w:t>
      </w:r>
      <w:r w:rsidR="005F524A">
        <w:t xml:space="preserve">full-length human Gro </w:t>
      </w:r>
      <w:proofErr w:type="spellStart"/>
      <w:r w:rsidR="005F524A">
        <w:t>orthologs</w:t>
      </w:r>
      <w:proofErr w:type="spellEnd"/>
      <w:r w:rsidR="005F524A">
        <w:t xml:space="preserve"> </w:t>
      </w:r>
      <w:r w:rsidR="001A1D3C">
        <w:t>are termed</w:t>
      </w:r>
      <w:r w:rsidR="00DF2DF5">
        <w:t xml:space="preserve"> </w:t>
      </w:r>
      <w:proofErr w:type="spellStart"/>
      <w:r w:rsidR="00DF2DF5">
        <w:t>transducin</w:t>
      </w:r>
      <w:proofErr w:type="spellEnd"/>
      <w:r w:rsidR="00DF2DF5">
        <w:t xml:space="preserve">-like Enhancer of Split 1-4 (TLE1-4) </w:t>
      </w:r>
      <w:r w:rsidR="00B12AD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B12ADD">
        <w:instrText xml:space="preserve"> ADDIN EN.CITE </w:instrText>
      </w:r>
      <w:r w:rsidR="00B12ADD">
        <w:fldChar w:fldCharType="begin">
          <w:fldData xml:space="preserve">PEVuZE5vdGU+PENpdGU+PEF1dGhvcj5NaXlhc2FrYTwvQXV0aG9yPjxZZWFyPjE5OTM8L1llYXI+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</w:fldData>
        </w:fldChar>
      </w:r>
      <w:r w:rsidR="00B12ADD">
        <w:instrText xml:space="preserve"> ADDIN EN.CITE.DATA </w:instrText>
      </w:r>
      <w:r w:rsidR="00B12ADD">
        <w:fldChar w:fldCharType="end"/>
      </w:r>
      <w:r w:rsidR="00B12ADD">
        <w:fldChar w:fldCharType="separate"/>
      </w:r>
      <w:r w:rsidR="00B12ADD">
        <w:rPr>
          <w:noProof/>
        </w:rPr>
        <w:t>(Miyasaka et al., 1993)</w:t>
      </w:r>
      <w:r w:rsidR="00B12ADD">
        <w:fldChar w:fldCharType="end"/>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B12AD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B12ADD">
        <w:instrText xml:space="preserve"> ADDIN EN.CITE </w:instrText>
      </w:r>
      <w:r w:rsidR="00B12ADD">
        <w:fldChar w:fldCharType="begin">
          <w:fldData xml:space="preserve">PEVuZE5vdGU+PENpdGU+PEF1dGhvcj5TdGlmYW5pPC9BdXRob3I+PFllYXI+MTk5MjwvWWVhcj48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</w:fldData>
        </w:fldChar>
      </w:r>
      <w:r w:rsidR="00B12ADD">
        <w:instrText xml:space="preserve"> ADDIN EN.CITE.DATA </w:instrText>
      </w:r>
      <w:r w:rsidR="00B12ADD">
        <w:fldChar w:fldCharType="end"/>
      </w:r>
      <w:r w:rsidR="00B12ADD">
        <w:fldChar w:fldCharType="separate"/>
      </w:r>
      <w:r w:rsidR="00B12ADD">
        <w:rPr>
          <w:noProof/>
        </w:rPr>
        <w:t>(Stifani et al., 1992; Yao et al., 1998)</w:t>
      </w:r>
      <w:r w:rsidR="00B12ADD">
        <w:fldChar w:fldCharType="end"/>
      </w:r>
      <w:r w:rsidR="006A0F3E">
        <w:t>.</w:t>
      </w:r>
      <w:r w:rsidR="005F524A">
        <w:t xml:space="preserve"> </w:t>
      </w:r>
    </w:p>
    <w:p w14:paraId="4CB174AB" w14:textId="4FA6EF55"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B12ADD">
        <w:fldChar w:fldCharType="begin"/>
      </w:r>
      <w:r w:rsidR="00B12ADD">
        <w:instrText xml:space="preserve"> ADDIN EN.CITE &lt;EndNote&gt;&lt;Cite&gt;&lt;Author&gt;Gasperowicz&lt;/Author&gt;&lt;Year&gt;2005&lt;/Year&gt;&lt;RecNum&gt;3129&lt;/RecNum&gt;&lt;DisplayText&gt;(Gasperowicz and Otto, 2005)&lt;/DisplayText&gt;&lt;record&gt;&lt;rec-number&gt;3129&lt;/rec-number&gt;&lt;foreign-keys&gt;&lt;key app="EN" db-id="txpdr0vslpwzage5afxvdv2xds5vfp9zsafw" timestamp="1446953202"&gt;3129&lt;/key&gt;&lt;/foreign-keys&gt;&lt;ref-type name="Journal Article"&gt;17&lt;/ref-type&gt;&lt;contributors&gt;&lt;authors&gt;&lt;author&gt;Gasperowicz, M.&lt;/author&gt;&lt;author&gt;Otto, F.&lt;/author&gt;&lt;/authors&gt;&lt;/contributors&gt;&lt;auth-address&gt;Department of Internal Medicine, Division of Haematology and Oncology, University of Freiburg Medical Centre, 79106 Freiburg, Germany.&lt;/auth-address&gt;&lt;titles&gt;&lt;title&gt;Mammalian Groucho homologs: redundancy or specificity?&lt;/title&gt;&lt;secondary-title&gt;J Cell Biochem&lt;/secondary-title&gt;&lt;/titles&gt;&lt;periodical&gt;&lt;full-title&gt;J Cell Biochem&lt;/full-title&gt;&lt;/periodical&gt;&lt;pages&gt;670-87&lt;/pages&gt;&lt;volume&gt;95&lt;/volume&gt;&lt;number&gt;4&lt;/number&gt;&lt;keywords&gt;&lt;keyword&gt;Animals&lt;/keyword&gt;&lt;keyword&gt;Apoptosis&lt;/keyword&gt;&lt;keyword&gt;Basic Helix-Loop-Helix Transcription Factors&lt;/keyword&gt;&lt;keyword&gt;DNA-Binding Proteins/*chemistry/classification/genetics/*metabolism&lt;/keyword&gt;&lt;keyword&gt;Humans&lt;/keyword&gt;&lt;keyword&gt;*Organogenesis&lt;/keyword&gt;&lt;keyword&gt;Phosphorylation&lt;/keyword&gt;&lt;keyword&gt;Protein Binding&lt;/keyword&gt;&lt;keyword&gt;Repressor Proteins/*chemistry/classification/genetics/*metabolism&lt;/keyword&gt;&lt;/keywords&gt;&lt;dates&gt;&lt;year&gt;2005&lt;/year&gt;&lt;pub-dates&gt;&lt;date&gt;Jul 1&lt;/date&gt;&lt;/pub-dates&gt;&lt;/dates&gt;&lt;isbn&gt;0730-2312 (Print)&amp;#xD;0730-2312 (Linking)&lt;/isbn&gt;&lt;accession-num&gt;15861397&lt;/accession-num&gt;&lt;urls&gt;&lt;related-urls&gt;&lt;url&gt;http://www.ncbi.nlm.nih.gov/pubmed/15861397&lt;/url&gt;&lt;/related-urls&gt;&lt;/urls&gt;&lt;electronic-resource-num&gt;10.1002/jcb.20476&lt;/electronic-resource-num&gt;&lt;/record&gt;&lt;/Cite&gt;&lt;/EndNote&gt;</w:instrText>
      </w:r>
      <w:r w:rsidR="00B12ADD">
        <w:fldChar w:fldCharType="separate"/>
      </w:r>
      <w:r w:rsidR="00B12ADD">
        <w:rPr>
          <w:noProof/>
        </w:rPr>
        <w:t>(Gasperowicz and Otto, 2005)</w:t>
      </w:r>
      <w:r w:rsidR="00B12ADD">
        <w:fldChar w:fldCharType="end"/>
      </w:r>
      <w:r>
        <w:t xml:space="preserve">, and </w:t>
      </w:r>
      <w:r>
        <w:rPr>
          <w:i/>
        </w:rPr>
        <w:t>Tle6</w:t>
      </w:r>
      <w:r w:rsidR="003A1DD6">
        <w:rPr>
          <w:i/>
        </w:rPr>
        <w:t>/Grg6</w:t>
      </w:r>
      <w:r>
        <w:rPr>
          <w:i/>
        </w:rPr>
        <w:t xml:space="preserve">, </w:t>
      </w:r>
      <w:r>
        <w:t xml:space="preserve">which is partially homologous to portions of the </w:t>
      </w:r>
      <w:proofErr w:type="spellStart"/>
      <w:r>
        <w:t>CcN</w:t>
      </w:r>
      <w:proofErr w:type="spellEnd"/>
      <w:r>
        <w:t xml:space="preserve"> and WD-repeat domains</w:t>
      </w:r>
      <w:r w:rsidR="003A1DD6">
        <w:t xml:space="preserve"> </w:t>
      </w:r>
      <w:r w:rsidR="00B12AD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B12ADD">
        <w:instrText xml:space="preserve"> ADDIN EN.CITE </w:instrText>
      </w:r>
      <w:r w:rsidR="00B12ADD">
        <w:fldChar w:fldCharType="begin">
          <w:fldData xml:space="preserve">PEVuZE5vdGU+PENpdGU+PEF1dGhvcj5EYW5nPC9BdXRob3I+PFllYXI+MjAwMTwvWWVhcj48UmVj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=
</w:fldData>
        </w:fldChar>
      </w:r>
      <w:r w:rsidR="00B12ADD">
        <w:instrText xml:space="preserve"> ADDIN EN.CITE.DATA </w:instrText>
      </w:r>
      <w:r w:rsidR="00B12ADD">
        <w:fldChar w:fldCharType="end"/>
      </w:r>
      <w:r w:rsidR="00B12ADD">
        <w:fldChar w:fldCharType="separate"/>
      </w:r>
      <w:r w:rsidR="00B12ADD">
        <w:rPr>
          <w:noProof/>
        </w:rPr>
        <w:t>(Dang et al., 2001)</w:t>
      </w:r>
      <w:r w:rsidR="00B12ADD">
        <w:fldChar w:fldCharType="end"/>
      </w:r>
      <w:r>
        <w:t>.</w:t>
      </w:r>
      <w:r w:rsidR="003A1DD6">
        <w:t xml:space="preserve"> </w:t>
      </w:r>
      <w:r w:rsidR="00110927">
        <w:t xml:space="preserve">Both factors are thought to antagonize the activity of full-length TLE family members. AES may function by directly binding to TLE proteins through Q-domain interactions </w: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 </w:instrTex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EN.CITE.DATA </w:instrText>
      </w:r>
      <w:r w:rsidR="00B12ADD">
        <w:fldChar w:fldCharType="end"/>
      </w:r>
      <w:r w:rsidR="00B12ADD">
        <w:fldChar w:fldCharType="separate"/>
      </w:r>
      <w:r w:rsidR="00B12ADD">
        <w:rPr>
          <w:noProof/>
        </w:rPr>
        <w:t>(Brantjes et al., 2001)</w:t>
      </w:r>
      <w:r w:rsidR="00B12ADD">
        <w:fldChar w:fldCharType="end"/>
      </w:r>
      <w:r w:rsidR="00110927">
        <w:t xml:space="preserve"> or by interacting with a </w:t>
      </w:r>
      <w:r w:rsidR="00110927">
        <w:lastRenderedPageBreak/>
        <w:t xml:space="preserve">subset of TLE-dependent repressors </w:t>
      </w:r>
      <w:r w:rsidR="00B12AD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B12ADD">
        <w:instrText xml:space="preserve"> ADDIN EN.CITE </w:instrText>
      </w:r>
      <w:r w:rsidR="00B12ADD">
        <w:fldChar w:fldCharType="begin">
          <w:fldData xml:space="preserve">PEVuZE5vdGU+PENpdGU+PEF1dGhvcj5NdWhyPC9BdXRob3I+PFllYXI+MjAwMTwvWWVhcj48UmVj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</w:fldData>
        </w:fldChar>
      </w:r>
      <w:r w:rsidR="00B12ADD">
        <w:instrText xml:space="preserve"> ADDIN EN.CITE.DATA </w:instrText>
      </w:r>
      <w:r w:rsidR="00B12ADD">
        <w:fldChar w:fldCharType="end"/>
      </w:r>
      <w:r w:rsidR="00B12ADD">
        <w:fldChar w:fldCharType="separate"/>
      </w:r>
      <w:r w:rsidR="00B12ADD">
        <w:rPr>
          <w:noProof/>
        </w:rPr>
        <w:t>(Muhr et al., 2001)</w:t>
      </w:r>
      <w:r w:rsidR="00B12ADD">
        <w:fldChar w:fldCharType="end"/>
      </w:r>
      <w:r w:rsidR="00110927">
        <w:t xml:space="preserve">. Similarly, </w:t>
      </w:r>
      <w:r w:rsidR="003A1DD6">
        <w:t>TLE6 is believed to preferential</w:t>
      </w:r>
      <w:ins w:id="39" w:author="Albert Courey" w:date="2015-11-11T09:47:00Z">
        <w:r w:rsidR="00250806">
          <w:t>ly</w:t>
        </w:r>
      </w:ins>
      <w:r w:rsidR="003A1DD6">
        <w:t xml:space="preserve"> </w:t>
      </w:r>
      <w:r w:rsidR="00110927">
        <w:t>interact</w:t>
      </w:r>
      <w:r w:rsidR="003A1DD6">
        <w:t xml:space="preserve"> with </w:t>
      </w:r>
      <w:r w:rsidR="00110927">
        <w:t xml:space="preserve">factors recruited by Gro/TLE to the WD-domain, thereby modulating repression </w:t>
      </w:r>
      <w:commentRangeStart w:id="40"/>
      <w:r w:rsidR="00B12AD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B12ADD">
        <w:instrText xml:space="preserve"> ADDIN EN.CITE </w:instrText>
      </w:r>
      <w:r w:rsidR="00B12ADD">
        <w:fldChar w:fldCharType="begin">
          <w:fldData xml:space="preserve">PEVuZE5vdGU+PENpdGU+PEF1dGhvcj5NYXJjYWw8L0F1dGhvcj48WWVhcj4yMDA1PC9ZZWFyPjxS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</w:fldData>
        </w:fldChar>
      </w:r>
      <w:r w:rsidR="00B12ADD">
        <w:instrText xml:space="preserve"> ADDIN EN.CITE.DATA </w:instrText>
      </w:r>
      <w:r w:rsidR="00B12ADD">
        <w:fldChar w:fldCharType="end"/>
      </w:r>
      <w:r w:rsidR="00B12ADD">
        <w:fldChar w:fldCharType="separate"/>
      </w:r>
      <w:r w:rsidR="00B12ADD">
        <w:rPr>
          <w:noProof/>
        </w:rPr>
        <w:t>(Marcal et al., 2005)</w:t>
      </w:r>
      <w:r w:rsidR="00B12ADD">
        <w:fldChar w:fldCharType="end"/>
      </w:r>
      <w:commentRangeEnd w:id="40"/>
      <w:r w:rsidR="00250806">
        <w:rPr>
          <w:rStyle w:val="CommentReference"/>
          <w:rFonts w:ascii="Times New Roman" w:hAnsi="Times New Roman" w:cs="Times New Roman"/>
        </w:rPr>
        <w:commentReference w:id="40"/>
      </w:r>
      <w:r w:rsidR="003A1DD6">
        <w:t xml:space="preserve">.   </w:t>
      </w: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7B6F8A64" w:rsidR="000221D2" w:rsidRPr="000221D2" w:rsidRDefault="00676643" w:rsidP="000221D2">
      <w:pPr>
        <w:pStyle w:val="BodyText"/>
        <w:spacing w:line="480" w:lineRule="auto"/>
        <w:ind w:firstLine="720"/>
        <w:rPr>
          <w:ins w:id="41"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B12ADD">
        <w:fldChar w:fldCharType="begin"/>
      </w:r>
      <w:r w:rsidR="00B12ADD">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B12ADD">
        <w:fldChar w:fldCharType="separate"/>
      </w:r>
      <w:r w:rsidR="00B12ADD">
        <w:rPr>
          <w:noProof/>
        </w:rPr>
        <w:t>(Chen et al., 1998)</w:t>
      </w:r>
      <w:r w:rsidR="00B12ADD">
        <w:fldChar w:fldCharType="end"/>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 </w:instrText>
      </w:r>
      <w:r w:rsidR="00B12ADD">
        <w:fldChar w:fldCharType="begin">
          <w:fldData xml:space="preserve">PEVuZE5vdGU+PENpdGU+PEF1dGhvcj5CcmFudGplczwvQXV0aG9yPjxZZWFyPjIwMDE8L1llYXI+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</w:fldData>
        </w:fldChar>
      </w:r>
      <w:r w:rsidR="00B12ADD">
        <w:instrText xml:space="preserve"> ADDIN EN.CITE.DATA </w:instrText>
      </w:r>
      <w:r w:rsidR="00B12ADD">
        <w:fldChar w:fldCharType="end"/>
      </w:r>
      <w:r w:rsidR="00B12ADD">
        <w:fldChar w:fldCharType="separate"/>
      </w:r>
      <w:r w:rsidR="00B12ADD">
        <w:rPr>
          <w:noProof/>
        </w:rPr>
        <w:t>(Brantjes et al., 2001)</w:t>
      </w:r>
      <w:r w:rsidR="00B12ADD">
        <w:fldChar w:fldCharType="end"/>
      </w:r>
      <w:r w:rsidR="00D65E13">
        <w:t xml:space="preserve">. </w:t>
      </w:r>
      <w:ins w:id="42"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w:t>
        </w:r>
        <w:proofErr w:type="spellStart"/>
        <w:r w:rsidR="000221D2" w:rsidRPr="000221D2">
          <w:t>interdigitated</w:t>
        </w:r>
        <w:proofErr w:type="spellEnd"/>
        <w:r w:rsidR="000221D2" w:rsidRPr="000221D2">
          <w:t xml:space="preserve"> in a head-to-head complex </w:t>
        </w:r>
        <w:r w:rsidR="000221D2" w:rsidRPr="000221D2">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0221D2" w:rsidRPr="000221D2">
          <w:instrText xml:space="preserve"> ADDIN EN.CITE </w:instrText>
        </w:r>
        <w:r w:rsidR="000221D2" w:rsidRPr="000221D2">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0221D2" w:rsidRPr="000221D2">
          <w:instrText xml:space="preserve"> ADDIN EN.CITE.DATA </w:instrText>
        </w:r>
        <w:r w:rsidR="000221D2" w:rsidRPr="000221D2">
          <w:fldChar w:fldCharType="end"/>
        </w:r>
        <w:r w:rsidR="000221D2" w:rsidRPr="000221D2">
          <w:fldChar w:fldCharType="separate"/>
        </w:r>
        <w:r w:rsidR="000221D2" w:rsidRPr="000221D2">
          <w:t>(</w:t>
        </w:r>
        <w:proofErr w:type="spellStart"/>
        <w:r w:rsidR="000221D2" w:rsidRPr="000221D2">
          <w:t>Chodaparambil</w:t>
        </w:r>
        <w:proofErr w:type="spellEnd"/>
        <w:r w:rsidR="000221D2" w:rsidRPr="000221D2">
          <w:t xml:space="preserve"> et al., 2014a)</w:t>
        </w:r>
        <w:r w:rsidR="000221D2" w:rsidRPr="000221D2">
          <w:fldChar w:fldCharType="end"/>
        </w:r>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r w:rsidR="000221D2" w:rsidRPr="000221D2">
          <w:fldChar w:fldCharType="begin"/>
        </w:r>
        <w:r w:rsidR="000221D2" w:rsidRPr="000221D2">
          <w:instrText xml:space="preserve"> ADDIN EN.CITE &lt;EndNote&gt;&lt;Cite&gt;&lt;Author&gt;Kuo&lt;/Author&gt;&lt;Year&gt;2011&lt;/Year&gt;&lt;RecNum&gt;506&lt;/RecNum&gt;&lt;DisplayText&gt;(Kuo et al., 2011)&lt;/DisplayText&gt;&lt;record&gt;&lt;rec-number&gt;506&lt;/rec-number&gt;&lt;foreign-keys&gt;&lt;key app="EN" db-id="txpdr0vslpwzage5afxvdv2xds5vfp9zsafw" timestamp="1435089950"&gt;506&lt;/key&gt;&lt;/foreign-keys&gt;&lt;ref-type name="Journal Article"&gt;17&lt;/ref-type&gt;&lt;contributors&gt;&lt;authors&gt;&lt;author&gt;Kuo, Dennis&lt;/author&gt;&lt;author&gt;Nie, Minghua&lt;/author&gt;&lt;author&gt;De Hoff, Peter&lt;/author&gt;&lt;author&gt;Chambers, Michael&lt;/author&gt;&lt;author&gt;Phillips, Martin&lt;/author&gt;&lt;author&gt;Hirsch, Ann M&lt;/author&gt;&lt;author&gt;Courey, Albert J&lt;/author&gt;&lt;/authors&gt;&lt;/contributors&gt;&lt;auth-address&gt;Department of Chemistry and Biochemistry, UCLA, Los Angeles, CA 90095, USA.&lt;/auth-address&gt;&lt;titles&gt;&lt;title&gt;A SUMO-Groucho Q domain fusion protein: characterization and in vivo Ulp1-mediated cleavage.&lt;/title&gt;&lt;secondary-title&gt;Protein expression and purification&lt;/secondary-title&gt;&lt;/titles&gt;&lt;periodical&gt;&lt;full-title&gt;Protein expression and purification&lt;/full-title&gt;&lt;/periodical&gt;&lt;pages&gt;65-71&lt;/pages&gt;&lt;volume&gt;76&lt;/volume&gt;&lt;number&gt;1&lt;/number&gt;&lt;dates&gt;&lt;year&gt;2011&lt;/year&gt;&lt;pub-dates&gt;&lt;date&gt;Apr&lt;/date&gt;&lt;/pub-dates&gt;&lt;/dates&gt;&lt;accession-num&gt;20732424&lt;/accession-num&gt;&lt;label&gt;r00636&lt;/label&gt;&lt;urls&gt;&lt;related-urls&gt;&lt;url&gt;http://eutils.ncbi.nlm.nih.gov/entrez/eutils/elink.fcgi?dbfrom=pubmed&amp;amp;amp;id=20732424&amp;amp;amp;retmode=ref&amp;amp;amp;cmd=prlinks&lt;/url&gt;&lt;/related-urls&gt;&lt;pdf-urls&gt;&lt;url&gt;file://localhost/Users/mike/Documents/Papers2/Articles/2011/Kuo/Kuo-2011-Protein%20Expr.%20Purif.-A%20SUMO-Groucho%20Q%20domain%20fusion%20protein%20characterization%20and%20in%20vivo%20Ulp1-mediated%20cleavage.pdf&lt;/url&gt;&lt;/pdf-urls&gt;&lt;/urls&gt;&lt;custom2&gt;PMC3005967&lt;/custom2&gt;&lt;custom3&gt;papers2://publication/uuid/132C67E1-19BF-4D5E-B8F2-46FAFF25BB6B&lt;/custom3&gt;&lt;electronic-resource-num&gt;10.1016/j.pep.2010.08.008&lt;/electronic-resource-num&gt;&lt;language&gt;English&lt;/language&gt;&lt;/record&gt;&lt;/Cite&gt;&lt;/EndNote&gt;</w:instrText>
        </w:r>
        <w:r w:rsidR="000221D2" w:rsidRPr="000221D2">
          <w:fldChar w:fldCharType="separate"/>
        </w:r>
        <w:r w:rsidR="000221D2" w:rsidRPr="000221D2">
          <w:t>(</w:t>
        </w:r>
        <w:proofErr w:type="spellStart"/>
        <w:r w:rsidR="000221D2" w:rsidRPr="000221D2">
          <w:t>Kuo</w:t>
        </w:r>
        <w:proofErr w:type="spellEnd"/>
        <w:r w:rsidR="000221D2" w:rsidRPr="000221D2">
          <w:t xml:space="preserve"> et al., 2011)</w:t>
        </w:r>
        <w:r w:rsidR="000221D2" w:rsidRPr="000221D2">
          <w:fldChar w:fldCharType="end"/>
        </w:r>
        <w:r w:rsidR="000221D2" w:rsidRPr="000221D2">
          <w:t>.</w:t>
        </w:r>
      </w:ins>
    </w:p>
    <w:p w14:paraId="4C733B62" w14:textId="77777777" w:rsidR="00B7327D" w:rsidRDefault="00B7327D" w:rsidP="00B7327D">
      <w:pPr>
        <w:pStyle w:val="BodyText"/>
        <w:spacing w:line="480" w:lineRule="auto"/>
        <w:ind w:firstLine="720"/>
        <w:rPr>
          <w:ins w:id="43" w:author="Albert Courey" w:date="2015-11-11T10:11:00Z"/>
        </w:rPr>
      </w:pPr>
      <w:ins w:id="44"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45" w:author="Albert Courey" w:date="2015-11-11T10:08:00Z">
        <w:r>
          <w:t>might explain the documented ability of Gro to direct long-range repression in which</w:t>
        </w:r>
      </w:ins>
      <w:ins w:id="46" w:author="Albert Courey" w:date="2015-11-11T10:09:00Z">
        <w:r>
          <w:t xml:space="preserve"> entire loci are organized into transcriptionally silent states.  </w:t>
        </w:r>
      </w:ins>
      <w:ins w:id="47" w:author="Albert Courey" w:date="2015-11-11T10:10:00Z">
        <w:r>
          <w:t>In support of this idea, a</w:t>
        </w:r>
      </w:ins>
      <w:del w:id="48"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49" w:author="Albert Courey" w:date="2015-11-11T09:50:00Z">
        <w:r w:rsidR="00250806">
          <w:t>,</w:t>
        </w:r>
      </w:ins>
      <w:r w:rsidR="00E2180F">
        <w:t xml:space="preserve"> showed that</w:t>
      </w:r>
      <w:r w:rsidR="006751C4">
        <w:t xml:space="preserve"> </w:t>
      </w:r>
      <w:del w:id="50" w:author="Albert Courey" w:date="2015-11-11T10:09:00Z">
        <w:r w:rsidR="006751C4" w:rsidDel="00B7327D">
          <w:delText xml:space="preserve">tetramerization </w:delText>
        </w:r>
      </w:del>
      <w:proofErr w:type="spellStart"/>
      <w:ins w:id="51" w:author="Albert Courey" w:date="2015-11-11T10:09:00Z">
        <w:r>
          <w:t>oligomerization</w:t>
        </w:r>
        <w:proofErr w:type="spellEnd"/>
        <w:r>
          <w:t xml:space="preserve"> </w:t>
        </w:r>
      </w:ins>
      <w:r w:rsidR="006751C4">
        <w:t>mediated through the</w:t>
      </w:r>
      <w:r w:rsidR="00E2180F">
        <w:t xml:space="preserve"> Q-</w:t>
      </w:r>
      <w:r w:rsidR="00D65E13">
        <w:t xml:space="preserve">domain is not required for recruitment of Gro to chromatin, but is required for subsequent aggregation of </w:t>
      </w:r>
      <w:proofErr w:type="spellStart"/>
      <w:r w:rsidR="00D65E13">
        <w:lastRenderedPageBreak/>
        <w:t>chromatinized</w:t>
      </w:r>
      <w:proofErr w:type="spellEnd"/>
      <w:r w:rsidR="00D65E13">
        <w:t xml:space="preserve"> fragments</w:t>
      </w:r>
      <w:r w:rsidR="006751C4">
        <w:t xml:space="preserve"> </w:t>
      </w:r>
      <w:ins w:id="52" w:author="Albert Courey" w:date="2015-11-11T09:50:00Z">
        <w:r w:rsidR="00250806">
          <w:t xml:space="preserve">into a form that was resistant to transcription </w:t>
        </w:r>
      </w:ins>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rsidR="00D65E13">
        <w:t xml:space="preserve">. </w:t>
      </w:r>
      <w:del w:id="53" w:author="Albert Courey" w:date="2015-11-11T10:11:00Z">
        <w:r w:rsidR="00D65E13" w:rsidDel="00B7327D">
          <w:delText xml:space="preserve">However, </w:delText>
        </w:r>
      </w:del>
    </w:p>
    <w:p w14:paraId="0F7ADAED" w14:textId="67ACCFFA" w:rsidR="003B2425" w:rsidRDefault="00B7327D" w:rsidP="00B7327D">
      <w:pPr>
        <w:pStyle w:val="BodyText"/>
        <w:spacing w:line="480" w:lineRule="auto"/>
        <w:ind w:firstLine="720"/>
      </w:pPr>
      <w:ins w:id="54" w:author="Albert Courey" w:date="2015-11-11T10:11:00Z">
        <w:r>
          <w:t xml:space="preserve">Contrary to the idea that the Q domain could mediate spreading, </w:t>
        </w:r>
      </w:ins>
      <w:ins w:id="55" w:author="Albert Courey" w:date="2015-11-11T10:10:00Z">
        <w:r>
          <w:t>chromatin immunoprecipitation (</w:t>
        </w:r>
        <w:proofErr w:type="spellStart"/>
        <w:r>
          <w:t>ChIP</w:t>
        </w:r>
        <w:proofErr w:type="spellEnd"/>
        <w:r>
          <w:t xml:space="preserve">) </w:t>
        </w:r>
      </w:ins>
      <w:r w:rsidR="00D65E13">
        <w:t xml:space="preserve">assays in cell culture revealed that </w:t>
      </w:r>
      <w:proofErr w:type="spellStart"/>
      <w:r w:rsidR="00D65E13">
        <w:t>oligomerization</w:t>
      </w:r>
      <w:proofErr w:type="spellEnd"/>
      <w:r w:rsidR="00D65E13">
        <w:t xml:space="preserve">-deficient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B12ADD">
        <w:fldChar w:fldCharType="begin"/>
      </w:r>
      <w:r w:rsidR="00B12AD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fldChar w:fldCharType="separate"/>
      </w:r>
      <w:r w:rsidR="00B12ADD">
        <w:rPr>
          <w:noProof/>
        </w:rPr>
        <w:t>(Kaul et al., 2014)</w:t>
      </w:r>
      <w:r w:rsidR="00B12ADD">
        <w:fldChar w:fldCharType="end"/>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w:t>
      </w:r>
      <w:proofErr w:type="spellStart"/>
      <w:r w:rsidR="003B2425">
        <w:t>oligomerization</w:t>
      </w:r>
      <w:proofErr w:type="spellEnd"/>
      <w:r w:rsidR="003B2425">
        <w:t>-deficient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4225A8DC" w:rsidR="003B2425" w:rsidRDefault="003B2425" w:rsidP="005223EF">
      <w:pPr>
        <w:pStyle w:val="BodyText"/>
        <w:spacing w:line="480" w:lineRule="auto"/>
        <w:ind w:firstLine="720"/>
      </w:pPr>
      <w:r>
        <w:t xml:space="preserve">Regardless of the role of </w:t>
      </w:r>
      <w:proofErr w:type="spellStart"/>
      <w:r>
        <w:t>oligomerization</w:t>
      </w:r>
      <w:proofErr w:type="spellEnd"/>
      <w:r>
        <w:t xml:space="preserve"> in the definition of the size of Groucho binding domains, </w:t>
      </w:r>
      <w:r w:rsidR="002A476E">
        <w:t xml:space="preserve">loss of </w:t>
      </w:r>
      <w:proofErr w:type="spellStart"/>
      <w:r w:rsidR="002A476E">
        <w:t>oligomerization</w:t>
      </w:r>
      <w:proofErr w:type="spellEnd"/>
      <w:r w:rsidR="002A476E">
        <w:t xml:space="preserve"> does result in significant</w:t>
      </w:r>
      <w:r>
        <w:t xml:space="preserve"> differences </w:t>
      </w:r>
      <w:r w:rsidR="002A476E">
        <w:t>in</w:t>
      </w:r>
      <w:r>
        <w:t xml:space="preserve"> the recruitment patterns of overexpressed wild-type and </w:t>
      </w:r>
      <w:proofErr w:type="spellStart"/>
      <w:r>
        <w:t>oligomerization</w:t>
      </w:r>
      <w:proofErr w:type="spellEnd"/>
      <w:r>
        <w:t xml:space="preserve">-deficient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proofErr w:type="spellStart"/>
      <w:r w:rsidR="00A92DFF">
        <w:t>oligomerization</w:t>
      </w:r>
      <w:proofErr w:type="spellEnd"/>
      <w:r w:rsidR="00A92DFF">
        <w:t>-deficient Gro</w:t>
      </w:r>
      <w:r w:rsidR="002B7A68">
        <w:t xml:space="preserve"> samples, 48% are unique to a single condition. Loss of </w:t>
      </w:r>
      <w:proofErr w:type="spellStart"/>
      <w:r w:rsidR="002B7A68">
        <w:t>oligomerization</w:t>
      </w:r>
      <w:proofErr w:type="spellEnd"/>
      <w:r w:rsidR="002B7A68">
        <w:t xml:space="preserve"> potential therefore, while preserving </w:t>
      </w:r>
      <w:r w:rsidR="00143087">
        <w:t>many aspects</w:t>
      </w:r>
      <w:r w:rsidR="002B7A68">
        <w:t xml:space="preserve"> of wild-type Groucho binding patterns, does disrupt Groucho association with chromatin in some conte</w:t>
      </w:r>
      <w:r w:rsidR="00143087">
        <w:t>xts, the nature of which remains unexplained.</w:t>
      </w:r>
    </w:p>
    <w:p w14:paraId="56C14837" w14:textId="31469F5D" w:rsidR="00BB497F" w:rsidRPr="00E2180F" w:rsidDel="000221D2" w:rsidRDefault="00E2180F" w:rsidP="005223EF">
      <w:pPr>
        <w:pStyle w:val="BodyText"/>
        <w:spacing w:line="480" w:lineRule="auto"/>
        <w:ind w:firstLine="720"/>
        <w:rPr>
          <w:del w:id="56" w:author="Albert Courey" w:date="2015-11-11T10:13:00Z"/>
        </w:rPr>
      </w:pPr>
      <w:del w:id="57" w:author="Albert Courey" w:date="2015-11-11T10:13:00Z">
        <w:r w:rsidDel="000221D2">
          <w:delText>The structure</w:delText>
        </w:r>
        <w:r w:rsidR="00E56FE9" w:rsidDel="000221D2">
          <w:delText xml:space="preserve"> of the Q-domain of TLE1</w:delText>
        </w:r>
        <w:r w:rsidDel="000221D2">
          <w:delText>, a human homologue of Gro, was recently</w:delText>
        </w:r>
        <w:r w:rsidR="00143087" w:rsidDel="000221D2">
          <w:delText xml:space="preserve"> solved, revealing the domain</w:delText>
        </w:r>
        <w:r w:rsidDel="000221D2">
          <w:delText xml:space="preserve"> form</w:delText>
        </w:r>
        <w:r w:rsidR="00143087" w:rsidDel="000221D2">
          <w:delText>s</w:delText>
        </w:r>
        <w:r w:rsidDel="000221D2">
          <w:delText xml:space="preserve"> a dimer of dimers </w:delText>
        </w:r>
        <w:r w:rsidR="00143087" w:rsidDel="000221D2">
          <w:delText xml:space="preserve">consisting of two coiled-coils </w:delText>
        </w:r>
        <w:r w:rsidR="00A92DFF" w:rsidDel="000221D2">
          <w:delText>interdigitated</w:delText>
        </w:r>
        <w:r w:rsidR="00143087" w:rsidDel="000221D2">
          <w:delText xml:space="preserve"> in a head-to-head </w:delText>
        </w:r>
        <w:r w:rsidR="00A92DFF" w:rsidDel="000221D2">
          <w:delText>complex</w:delText>
        </w:r>
        <w:r w:rsidR="00143087" w:rsidDel="000221D2">
          <w:delText xml:space="preserve"> </w:delText>
        </w:r>
        <w:r w:rsidR="00B12ADD" w:rsidDel="000221D2">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B12ADD" w:rsidDel="000221D2">
          <w:delInstrText xml:space="preserve"> ADDIN EN.CITE </w:delInstrText>
        </w:r>
        <w:r w:rsidR="00B12ADD" w:rsidDel="000221D2">
          <w:fldChar w:fldCharType="begin">
            <w:fldData xml:space="preserve">PEVuZE5vdGU+PENpdGU+PEF1dGhvcj5DaG9kYXBhcmFtYmlsPC9BdXRob3I+PFllYXI+MjAxNDwv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</w:fldData>
          </w:fldChar>
        </w:r>
        <w:r w:rsidR="00B12ADD" w:rsidDel="000221D2">
          <w:delInstrText xml:space="preserve"> ADDIN EN.CITE.DATA </w:delInstrText>
        </w:r>
        <w:r w:rsidR="00B12ADD" w:rsidDel="000221D2">
          <w:fldChar w:fldCharType="end"/>
        </w:r>
        <w:r w:rsidR="00B12ADD" w:rsidDel="000221D2">
          <w:fldChar w:fldCharType="separate"/>
        </w:r>
        <w:r w:rsidR="00B12ADD" w:rsidDel="000221D2">
          <w:rPr>
            <w:noProof/>
          </w:rPr>
          <w:delText>(Chodaparambil et al., 2014a)</w:delText>
        </w:r>
        <w:r w:rsidR="00B12ADD" w:rsidDel="000221D2">
          <w:fldChar w:fldCharType="end"/>
        </w:r>
        <w:r w:rsidDel="000221D2">
          <w:delText xml:space="preserve">. </w:delText>
        </w:r>
        <w:r w:rsidR="00A92DFF" w:rsidDel="000221D2">
          <w:delText xml:space="preserve">The resulting structure provides an elegant explanation of the mechanics of tetramerization, and </w:delText>
        </w:r>
      </w:del>
      <w:del w:id="58" w:author="Albert Courey" w:date="2015-11-11T10:12:00Z">
        <w:r w:rsidR="00A92DFF" w:rsidDel="00B7327D">
          <w:delText xml:space="preserve">collaborates </w:delText>
        </w:r>
      </w:del>
      <w:del w:id="59" w:author="Albert Courey" w:date="2015-11-11T10:13:00Z">
        <w:r w:rsidR="00A92DFF" w:rsidDel="000221D2">
          <w:delText xml:space="preserve">the large frictional coefficient </w:delText>
        </w:r>
      </w:del>
      <w:del w:id="60" w:author="Albert Courey" w:date="2015-11-11T10:12:00Z">
        <w:r w:rsidR="00A92DFF" w:rsidDel="00B7327D">
          <w:delText xml:space="preserve">observed </w:delText>
        </w:r>
        <w:r w:rsidR="00A10498" w:rsidDel="00B7327D">
          <w:delText>from</w:delText>
        </w:r>
      </w:del>
      <w:del w:id="61" w:author="Albert Courey" w:date="2015-11-11T10:13:00Z">
        <w:r w:rsidR="00A10498" w:rsidDel="000221D2">
          <w:delText xml:space="preserve"> hydrodynamic </w:delText>
        </w:r>
        <w:r w:rsidR="00A92DFF" w:rsidDel="000221D2">
          <w:delText xml:space="preserve">studies of </w:delText>
        </w:r>
        <w:r w:rsidR="00A10498" w:rsidDel="000221D2">
          <w:delText>purified</w:delText>
        </w:r>
        <w:r w:rsidR="00A92DFF" w:rsidDel="000221D2">
          <w:delText xml:space="preserve"> Q-domain, as the predicted structure is thin and rod-like </w:delText>
        </w:r>
        <w:r w:rsidR="00B12ADD" w:rsidDel="000221D2">
          <w:fldChar w:fldCharType="begin"/>
        </w:r>
        <w:r w:rsidR="00B12ADD" w:rsidDel="000221D2">
          <w:delInstrText xml:space="preserve"> ADDIN EN.CITE &lt;EndNote&gt;&lt;Cite&gt;&lt;Author&gt;Kuo&lt;/Author&gt;&lt;Year&gt;2011&lt;/Year&gt;&lt;RecNum&gt;506&lt;/RecNum&gt;&lt;DisplayText&gt;(Kuo et al., 2011)&lt;/DisplayText&gt;&lt;record&gt;&lt;rec-number&gt;506&lt;/rec-number&gt;&lt;foreign-keys&gt;&lt;key app="EN" db-id="txpdr0vslpwzage5afxvdv2xds5vfp9zsafw" timestamp="1435089950"&gt;506&lt;/key&gt;&lt;/foreign-keys&gt;&lt;ref-type name="Journal Article"&gt;17&lt;/ref-type&gt;&lt;contributors&gt;&lt;authors&gt;&lt;author&gt;Kuo, Dennis&lt;/author&gt;&lt;author&gt;Nie, Minghua&lt;/author&gt;&lt;author&gt;De Hoff, Peter&lt;/author&gt;&lt;author&gt;Chambers, Michael&lt;/author&gt;&lt;author&gt;Phillips, Martin&lt;/author&gt;&lt;author&gt;Hirsch, Ann M&lt;/author&gt;&lt;author&gt;Courey, Albert J&lt;/author&gt;&lt;/authors&gt;&lt;/contributors&gt;&lt;auth-address&gt;Department of Chemistry and Biochemistry, UCLA, Los Angeles, CA 90095, USA.&lt;/auth-address&gt;&lt;titles&gt;&lt;title&gt;A SUMO-Groucho Q domain fusion protein: characterization and in vivo Ulp1-mediated cleavage.&lt;/title&gt;&lt;secondary-title&gt;Protein expression and purification&lt;/secondary-title&gt;&lt;/titles&gt;&lt;periodical&gt;&lt;full-title&gt;Protein expression and purification&lt;/full-title&gt;&lt;/periodical&gt;&lt;pages&gt;65-71&lt;/pages&gt;&lt;volume&gt;76&lt;/volume&gt;&lt;number&gt;1&lt;/number&gt;&lt;dates&gt;&lt;year&gt;2011&lt;/year&gt;&lt;pub-dates&gt;&lt;date&gt;Apr&lt;/date&gt;&lt;/pub-dates&gt;&lt;/dates&gt;&lt;accession-num&gt;20732424&lt;/accession-num&gt;&lt;label&gt;r00636&lt;/label&gt;&lt;urls&gt;&lt;related-urls&gt;&lt;url&gt;http://eutils.ncbi.nlm.nih.gov/entrez/eutils/elink.fcgi?dbfrom=pubmed&amp;amp;amp;id=20732424&amp;amp;amp;retmode=ref&amp;amp;amp;cmd=prlinks&lt;/url&gt;&lt;/related-urls&gt;&lt;pdf-urls&gt;&lt;url&gt;file://localhost/Users/mike/Documents/Papers2/Articles/2011/Kuo/Kuo-2011-Protein%20Expr.%20Purif.-A%20SUMO-Groucho%20Q%20domain%20fusion%20protein%20characterization%20and%20in%20vivo%20Ulp1-mediated%20cleavage.pdf&lt;/url&gt;&lt;/pdf-urls&gt;&lt;/urls&gt;&lt;custom2&gt;PMC3005967&lt;/custom2&gt;&lt;custom3&gt;papers2://publication/uuid/132C67E1-19BF-4D5E-B8F2-46FAFF25BB6B&lt;/custom3&gt;&lt;electronic-resource-num&gt;10.1016/j.pep.2010.08.008&lt;/electronic-resource-num&gt;&lt;language&gt;English&lt;/language&gt;&lt;/record&gt;&lt;/Cite&gt;&lt;/EndNote&gt;</w:delInstrText>
        </w:r>
        <w:r w:rsidR="00B12ADD" w:rsidDel="000221D2">
          <w:fldChar w:fldCharType="separate"/>
        </w:r>
        <w:r w:rsidR="00B12ADD" w:rsidDel="000221D2">
          <w:rPr>
            <w:noProof/>
          </w:rPr>
          <w:delText>(Kuo et al., 2011)</w:delText>
        </w:r>
        <w:r w:rsidR="00B12ADD" w:rsidDel="000221D2">
          <w:fldChar w:fldCharType="end"/>
        </w:r>
        <w:r w:rsidR="00A92DFF" w:rsidDel="000221D2">
          <w:delText>.</w:delText>
        </w:r>
      </w:del>
    </w:p>
    <w:p w14:paraId="2978DBE8" w14:textId="6DB86B50" w:rsidR="00A10498" w:rsidRDefault="00E2180F" w:rsidP="005223EF">
      <w:pPr>
        <w:pStyle w:val="BodyText"/>
        <w:spacing w:line="480" w:lineRule="auto"/>
        <w:ind w:firstLine="720"/>
      </w:pPr>
      <w:r>
        <w:t>The WD-domain is the second conserved domain of Gro and comprises the C-term</w:t>
      </w:r>
      <w:ins w:id="62" w:author="Albert Courey" w:date="2015-11-11T10:14:00Z">
        <w:r w:rsidR="000221D2">
          <w:t>inal XXX amino acids of the protein</w:t>
        </w:r>
      </w:ins>
      <w:del w:id="63" w:author="Albert Courey" w:date="2015-11-11T10:14:00Z">
        <w:r w:rsidDel="000221D2">
          <w:delText>inus</w:delText>
        </w:r>
      </w:del>
      <w:r>
        <w:t xml:space="preserve"> of the protei</w:t>
      </w:r>
      <w:r w:rsidR="00E56FE9">
        <w:t xml:space="preserve">n. The WD-domain consists of a seven-bladed β-propeller domain, and is responsible for the majority of Groucho interactions with </w:t>
      </w:r>
      <w:r w:rsidR="00E56FE9">
        <w:lastRenderedPageBreak/>
        <w:t>DNA-binding repressors</w:t>
      </w:r>
      <w:r w:rsidR="005223EF">
        <w:t xml:space="preserve"> </w:t>
      </w:r>
      <w:r w:rsidR="00B12AD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B12ADD">
        <w:instrText xml:space="preserve"> ADDIN EN.CITE </w:instrText>
      </w:r>
      <w:r w:rsidR="00B12ADD">
        <w:fldChar w:fldCharType="begin">
          <w:fldData xml:space="preserve">PEVuZE5vdGU+PENpdGU+PEF1dGhvcj5QaWNrbGVzPC9BdXRob3I+PFllYXI+MjAwMjwvWWVhcj48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</w:fldData>
        </w:fldChar>
      </w:r>
      <w:r w:rsidR="00B12ADD">
        <w:instrText xml:space="preserve"> ADDIN EN.CITE.DATA </w:instrText>
      </w:r>
      <w:r w:rsidR="00B12ADD">
        <w:fldChar w:fldCharType="end"/>
      </w:r>
      <w:r w:rsidR="00B12ADD">
        <w:fldChar w:fldCharType="separate"/>
      </w:r>
      <w:r w:rsidR="00B12ADD">
        <w:rPr>
          <w:noProof/>
        </w:rPr>
        <w:t>(Pickles et al., 2002)</w:t>
      </w:r>
      <w:r w:rsidR="00B12ADD">
        <w:fldChar w:fldCharType="end"/>
      </w:r>
      <w:r w:rsidR="00E56FE9">
        <w:t>. The majority of these interactions are mediated through binding of the WD-domain to short peptide motifs</w:t>
      </w:r>
      <w:r w:rsidR="0005249C">
        <w:t xml:space="preserve"> </w: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 </w:instrText>
      </w:r>
      <w:r w:rsidR="00B12ADD">
        <w:fldChar w:fldCharType="begin">
          <w:fldData xml:space="preserve">PEVuZE5vdGU+PENpdGU+PEF1dGhvcj5KZW5uaW5nczwvQXV0aG9yPjxZZWFyPjIwMDY8L1llYXI+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</w:fldData>
        </w:fldChar>
      </w:r>
      <w:r w:rsidR="00B12ADD">
        <w:instrText xml:space="preserve"> ADDIN EN.CITE.DATA </w:instrText>
      </w:r>
      <w:r w:rsidR="00B12ADD">
        <w:fldChar w:fldCharType="end"/>
      </w:r>
      <w:r w:rsidR="00B12ADD">
        <w:fldChar w:fldCharType="separate"/>
      </w:r>
      <w:r w:rsidR="00B12ADD">
        <w:rPr>
          <w:noProof/>
        </w:rPr>
        <w:t>(Jennings et al., 2006)</w:t>
      </w:r>
      <w:r w:rsidR="00B12ADD">
        <w:fldChar w:fldCharType="end"/>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64" w:author="Albert Courey" w:date="2015-11-11T10:18:00Z">
        <w:r w:rsidR="004E0E89" w:rsidDel="000221D2">
          <w:delText xml:space="preserve">Hairy </w:delText>
        </w:r>
      </w:del>
      <w:ins w:id="65" w:author="Albert Courey" w:date="2015-11-11T10:18:00Z">
        <w:r w:rsidR="000221D2">
          <w:t xml:space="preserve">Hairy/Enhancer of split (HES) </w:t>
        </w:r>
      </w:ins>
      <w:r w:rsidR="004E0E89">
        <w:t xml:space="preserve">and </w:t>
      </w:r>
      <w:del w:id="66" w:author="Albert Courey" w:date="2015-11-11T10:18:00Z">
        <w:r w:rsidR="004E0E89" w:rsidDel="000221D2">
          <w:delText>multiple Enhancer of split</w:delText>
        </w:r>
      </w:del>
      <w:ins w:id="67" w:author="Albert Courey" w:date="2015-11-11T10:18:00Z">
        <w:r w:rsidR="000221D2">
          <w:t>Runt</w:t>
        </w:r>
      </w:ins>
      <w:r w:rsidR="004E0E89">
        <w:t xml:space="preserve"> family transcription factors </w:t>
      </w:r>
      <w:commentRangeStart w:id="68"/>
      <w:r w:rsidR="00B12ADD">
        <w:fldChar w:fldCharType="begin">
          <w:fldData xml:space="preserve">PEVuZE5vdGU+PENpdGU+PEF1dGhvcj5KaW1lbmV6PC9BdXRob3I+PFllYXI+MTk5NzwvWWVhcj48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</w:fldData>
        </w:fldChar>
      </w:r>
      <w:r w:rsidR="00B12ADD">
        <w:instrText xml:space="preserve"> ADDIN EN.CITE </w:instrText>
      </w:r>
      <w:r w:rsidR="00B12ADD">
        <w:fldChar w:fldCharType="begin">
          <w:fldData xml:space="preserve">PEVuZE5vdGU+PENpdGU+PEF1dGhvcj5KaW1lbmV6PC9BdXRob3I+PFllYXI+MTk5NzwvWWVhcj48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</w:fldData>
        </w:fldChar>
      </w:r>
      <w:r w:rsidR="00B12ADD">
        <w:instrText xml:space="preserve"> ADDIN EN.CITE.DATA </w:instrText>
      </w:r>
      <w:r w:rsidR="00B12ADD">
        <w:fldChar w:fldCharType="end"/>
      </w:r>
      <w:r w:rsidR="00B12ADD">
        <w:fldChar w:fldCharType="separate"/>
      </w:r>
      <w:r w:rsidR="00B12ADD">
        <w:rPr>
          <w:noProof/>
        </w:rPr>
        <w:t>(Fisher et al., 1996; Jimenez et al., 1997; Paroush et al., 1994)</w:t>
      </w:r>
      <w:r w:rsidR="00B12ADD">
        <w:fldChar w:fldCharType="end"/>
      </w:r>
      <w:commentRangeEnd w:id="68"/>
      <w:r w:rsidR="000221D2">
        <w:rPr>
          <w:rStyle w:val="CommentReference"/>
          <w:rFonts w:ascii="Times New Roman" w:hAnsi="Times New Roman" w:cs="Times New Roman"/>
        </w:rPr>
        <w:commentReference w:id="68"/>
      </w:r>
      <w:r w:rsidR="004E0E89">
        <w:t xml:space="preserve">. </w:t>
      </w:r>
      <w:r w:rsidR="00D812E0">
        <w:t>And t</w:t>
      </w:r>
      <w:r w:rsidR="004E0E89">
        <w:t xml:space="preserve">he engrailed homology domain-1 (eh1) motif is an internal </w:t>
      </w:r>
      <w:del w:id="69" w:author="Albert Courey" w:date="2015-11-11T10:17:00Z">
        <w:r w:rsidR="004E0E89" w:rsidDel="000221D2">
          <w:delText xml:space="preserve">site </w:delText>
        </w:r>
      </w:del>
      <w:ins w:id="70" w:author="Albert Courey" w:date="2015-11-11T10:17:00Z">
        <w:r w:rsidR="000221D2">
          <w:t xml:space="preserve">peptide motif </w:t>
        </w:r>
      </w:ins>
      <w:r w:rsidR="004E0E89">
        <w:t>with</w:t>
      </w:r>
      <w:ins w:id="71"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B12ADD">
        <w:fldChar w:fldCharType="begin"/>
      </w:r>
      <w:r w:rsidR="00B12ADD">
        <w:instrText xml:space="preserve"> ADDIN EN.CITE &lt;EndNote&gt;&lt;Cite&gt;&lt;Author&gt;Copley&lt;/Author&gt;&lt;Year&gt;2005&lt;/Year&gt;&lt;RecNum&gt;3134&lt;/RecNum&gt;&lt;DisplayText&gt;(Copley, 2005)&lt;/DisplayText&gt;&lt;record&gt;&lt;rec-number&gt;3134&lt;/rec-number&gt;&lt;foreign-keys&gt;&lt;key app="EN" db-id="txpdr0vslpwzage5afxvdv2xds5vfp9zsafw" timestamp="1446961008"&gt;3134&lt;/key&gt;&lt;/foreign-keys&gt;&lt;ref-type name="Journal Article"&gt;17&lt;/ref-type&gt;&lt;contributors&gt;&lt;authors&gt;&lt;author&gt;Copley, R. R.&lt;/author&gt;&lt;/authors&gt;&lt;/contributors&gt;&lt;auth-address&gt;Wellcome Trust Centre for Human Genetics, Roosevelt Drive, Oxford OX3 7BN, UK. copley@well.ox.ac.uk&lt;/auth-address&gt;&lt;titles&gt;&lt;title&gt;The EH1 motif in metazoan transcription factors&lt;/title&gt;&lt;secondary-title&gt;BMC Genomics&lt;/secondary-title&gt;&lt;/titles&gt;&lt;periodical&gt;&lt;full-title&gt;BMC Genomics&lt;/full-title&gt;&lt;/periodical&gt;&lt;pages&gt;169&lt;/pages&gt;&lt;volume&gt;6&lt;/volume&gt;&lt;keywords&gt;&lt;keyword&gt;Amino Acid Motifs&lt;/keyword&gt;&lt;keyword&gt;Amino Acid Sequence&lt;/keyword&gt;&lt;keyword&gt;Animals&lt;/keyword&gt;&lt;keyword&gt;Basic Helix-Loop-Helix Transcription Factors/chemistry/physiology&lt;/keyword&gt;&lt;keyword&gt;Caenorhabditis elegans&lt;/keyword&gt;&lt;keyword&gt;Databases, Protein&lt;/keyword&gt;&lt;keyword&gt;Drosophila melanogaster&lt;/keyword&gt;&lt;keyword&gt;Evolution, Molecular&lt;/keyword&gt;&lt;keyword&gt;Expressed Sequence Tags&lt;/keyword&gt;&lt;keyword&gt;Humans&lt;/keyword&gt;&lt;keyword&gt;Molecular Sequence Data&lt;/keyword&gt;&lt;keyword&gt;Nuclear Proteins/chemistry&lt;/keyword&gt;&lt;keyword&gt;Protein Binding&lt;/keyword&gt;&lt;keyword&gt;Protein Structure, Tertiary&lt;/keyword&gt;&lt;keyword&gt;Proteomics/methods&lt;/keyword&gt;&lt;keyword&gt;Repressor Proteins/chemistry/physiology&lt;/keyword&gt;&lt;keyword&gt;Sequence Homology, Amino Acid&lt;/keyword&gt;&lt;keyword&gt;Software&lt;/keyword&gt;&lt;keyword&gt;Transcription Factors/*chemistry&lt;/keyword&gt;&lt;keyword&gt;Transcription, Genetic&lt;/keyword&gt;&lt;keyword&gt;Zinc Fingers&lt;/keyword&gt;&lt;/keywords&gt;&lt;dates&gt;&lt;year&gt;2005&lt;/year&gt;&lt;/dates&gt;&lt;isbn&gt;1471-2164 (Electronic)&amp;#xD;1471-2164 (Linking)&lt;/isbn&gt;&lt;accession-num&gt;16309560&lt;/accession-num&gt;&lt;urls&gt;&lt;related-urls&gt;&lt;url&gt;http://www.ncbi.nlm.nih.gov/pubmed/16309560&lt;/url&gt;&lt;/related-urls&gt;&lt;/urls&gt;&lt;custom2&gt;PMC1310626&lt;/custom2&gt;&lt;electronic-resource-num&gt;10.1186/1471-2164-6-169&lt;/electronic-resource-num&gt;&lt;/record&gt;&lt;/Cite&gt;&lt;/EndNote&gt;</w:instrText>
      </w:r>
      <w:r w:rsidR="00B12ADD">
        <w:fldChar w:fldCharType="separate"/>
      </w:r>
      <w:r w:rsidR="00B12ADD">
        <w:rPr>
          <w:noProof/>
        </w:rPr>
        <w:t>(Copley, 2005)</w:t>
      </w:r>
      <w:r w:rsidR="00B12ADD">
        <w:fldChar w:fldCharType="end"/>
      </w:r>
      <w:r w:rsidR="00D3561B">
        <w:t xml:space="preserve">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D3561B">
        <w:t xml:space="preserve"> </w:t>
      </w:r>
      <w:r w:rsidR="00B12ADD">
        <w:fldChar w:fldCharType="begin"/>
      </w:r>
      <w:r w:rsidR="00B12ADD">
        <w:instrText xml:space="preserve"> ADDIN EN.CITE &lt;EndNote&gt;&lt;Cite&gt;&lt;Author&gt;Jiménez&lt;/Author&gt;&lt;Year&gt;1997&lt;/Year&gt;&lt;RecNum&gt;264&lt;/RecNum&gt;&lt;DisplayText&gt;(Jiménez et al., 1997)&lt;/DisplayText&gt;&lt;record&gt;&lt;rec-number&gt;264&lt;/rec-number&gt;&lt;foreign-keys&gt;&lt;key app="EN" db-id="txpdr0vslpwzage5afxvdv2xds5vfp9zsafw" timestamp="1435089950"&gt;264&lt;/key&gt;&lt;/foreign-keys&gt;&lt;ref-type name="Journal Article"&gt;17&lt;/ref-type&gt;&lt;contributors&gt;&lt;authors&gt;&lt;author&gt;Jiménez, G&lt;/author&gt;&lt;author&gt;Paroush, Z&lt;/author&gt;&lt;author&gt;Ish-Horowicz, D&lt;/author&gt;&lt;/authors&gt;&lt;/contributors&gt;&lt;titles&gt;&lt;title&gt;Groucho acts as a corepressor for a subset of negative regulators, including Hairy and Engrailed&lt;/title&gt;&lt;secondary-title&gt;Genes &amp;amp;amp; Development&lt;/secondary-title&gt;&lt;/titles&gt;&lt;periodical&gt;&lt;full-title&gt;Genes &amp;amp;amp; Development&lt;/full-title&gt;&lt;/periodical&gt;&lt;pages&gt;3072&lt;/pages&gt;&lt;volume&gt;11&lt;/volume&gt;&lt;number&gt;22&lt;/number&gt;&lt;dates&gt;&lt;year&gt;1997&lt;/year&gt;&lt;/dates&gt;&lt;accession-num&gt;13656358201981164433related:kVuUIm4hhb0J&lt;/accession-num&gt;&lt;label&gt;p00796&lt;/label&gt;&lt;urls&gt;&lt;pdf-urls&gt;&lt;url&gt;file://localhost/Users/mike/Documents/Papers2/Articles/1997/Jim%C3%A9nez/Jim%C3%A9nez-1997-Genes%20&amp;amp;amp&lt;/url&gt;&lt;url&gt;%20Development-Groucho%20acts%20as%20a%20corepressor%20for%20a%20subset%20of%20negative%20regulators%20including%20Hairy%20and%20Engrailed.pdf&lt;/url&gt;&lt;/pdf-urls&gt;&lt;/urls&gt;&lt;custom3&gt;papers2://publication/uuid/0502619B-72FC-430B-B3B9-A18C06524567&lt;/custom3&gt;&lt;/record&gt;&lt;/Cite&gt;&lt;/EndNote&gt;</w:instrText>
      </w:r>
      <w:r w:rsidR="00B12ADD">
        <w:fldChar w:fldCharType="separate"/>
      </w:r>
      <w:r w:rsidR="00B12ADD">
        <w:rPr>
          <w:noProof/>
        </w:rPr>
        <w:t>(Jiménez et al., 1997)</w:t>
      </w:r>
      <w:r w:rsidR="00B12ADD">
        <w:fldChar w:fldCharType="end"/>
      </w:r>
      <w:r w:rsidR="00D3561B">
        <w:t xml:space="preserve"> </w:t>
      </w:r>
      <w:r w:rsidR="00B12ADD">
        <w:fldChar w:fldCharType="begin"/>
      </w:r>
      <w:r w:rsidR="00B12ADD">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sidR="00B12ADD">
        <w:fldChar w:fldCharType="separate"/>
      </w:r>
      <w:r w:rsidR="00B12ADD">
        <w:rPr>
          <w:noProof/>
        </w:rPr>
        <w:t>(Jimenez et al., 1999)</w:t>
      </w:r>
      <w:r w:rsidR="00B12ADD">
        <w:fldChar w:fldCharType="end"/>
      </w:r>
      <w:r w:rsidR="00D3561B">
        <w:t xml:space="preserve"> </w:t>
      </w:r>
      <w:r w:rsidR="00B12ADD">
        <w:fldChar w:fldCharType="begin"/>
      </w:r>
      <w:r w:rsidR="00B12ADD">
        <w:instrText xml:space="preserve"> ADDIN EN.CITE &lt;EndNote&gt;&lt;Cite&gt;&lt;Author&gt;Smith&lt;/Author&gt;&lt;Year&gt;1996&lt;/Year&gt;&lt;RecNum&gt;3135&lt;/RecNum&gt;&lt;DisplayText&gt;(Smith and Jaynes, 1996)&lt;/DisplayText&gt;&lt;record&gt;&lt;rec-number&gt;3135&lt;/rec-number&gt;&lt;foreign-keys&gt;&lt;key app="EN" db-id="txpdr0vslpwzage5afxvdv2xds5vfp9zsafw" timestamp="1446961111"&gt;3135&lt;/key&gt;&lt;/foreign-keys&gt;&lt;ref-type name="Journal Article"&gt;17&lt;/ref-type&gt;&lt;contributors&gt;&lt;authors&gt;&lt;author&gt;Smith, S. T.&lt;/author&gt;&lt;author&gt;Jaynes, J. B.&lt;/author&gt;&lt;/authors&gt;&lt;/contributors&gt;&lt;auth-address&gt;Department of Microbiology and Immunology, Kimmel Cancer Institute, Thomas Jefferson University, Philadelphia, PA 19107, USA.&lt;/auth-address&gt;&lt;titles&gt;&lt;title&gt;A conserved region of engrailed, shared among all en-, gsc-, Nk1-, Nk2- and msh-class homeoproteins, mediates active transcriptional repression in vivo&lt;/title&gt;&lt;secondary-title&gt;Development&lt;/secondary-title&gt;&lt;/titles&gt;&lt;periodical&gt;&lt;full-title&gt;Development&lt;/full-title&gt;&lt;/periodical&gt;&lt;pages&gt;3141-50&lt;/pages&gt;&lt;volume&gt;122&lt;/volume&gt;&lt;number&gt;10&lt;/number&gt;&lt;keywords&gt;&lt;keyword&gt;Amino Acid Sequence&lt;/keyword&gt;&lt;keyword&gt;Animals&lt;/keyword&gt;&lt;keyword&gt;*Conserved Sequence&lt;/keyword&gt;&lt;keyword&gt;Drosophila/embryology&lt;/keyword&gt;&lt;keyword&gt;Drosophila Proteins&lt;/keyword&gt;&lt;keyword&gt;Fushi Tarazu Transcription Factors&lt;/keyword&gt;&lt;keyword&gt;Homeodomain Proteins/genetics/*metabolism&lt;/keyword&gt;&lt;keyword&gt;Insect Hormones/genetics/*metabolism&lt;/keyword&gt;&lt;keyword&gt;Molecular Sequence Data&lt;/keyword&gt;&lt;keyword&gt;Suppression, Genetic&lt;/keyword&gt;&lt;keyword&gt;Transcription Factors/genetics/*metabolism&lt;/keyword&gt;&lt;/keywords&gt;&lt;dates&gt;&lt;year&gt;1996&lt;/year&gt;&lt;pub-dates&gt;&lt;date&gt;Oct&lt;/date&gt;&lt;/pub-dates&gt;&lt;/dates&gt;&lt;isbn&gt;0950-1991 (Print)&amp;#xD;0950-1991 (Linking)&lt;/isbn&gt;&lt;accession-num&gt;8898227&lt;/accession-num&gt;&lt;urls&gt;&lt;related-urls&gt;&lt;url&gt;http://www.ncbi.nlm.nih.gov/pubmed/8898227&lt;/url&gt;&lt;/related-urls&gt;&lt;/urls&gt;&lt;custom2&gt;PMC2729110&lt;/custom2&gt;&lt;/record&gt;&lt;/Cite&gt;&lt;/EndNote&gt;</w:instrText>
      </w:r>
      <w:r w:rsidR="00B12ADD">
        <w:fldChar w:fldCharType="separate"/>
      </w:r>
      <w:r w:rsidR="00B12ADD">
        <w:rPr>
          <w:noProof/>
        </w:rPr>
        <w:t>(Smith and Jaynes, 1996)</w:t>
      </w:r>
      <w:r w:rsidR="00B12ADD">
        <w:fldChar w:fldCharType="end"/>
      </w:r>
      <w:r w:rsidR="00D3561B">
        <w:t xml:space="preserve"> </w:t>
      </w:r>
      <w:r w:rsidR="00B12AD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B12ADD">
        <w:instrText xml:space="preserve"> ADDIN EN.CITE </w:instrText>
      </w:r>
      <w:r w:rsidR="00B12ADD">
        <w:fldChar w:fldCharType="begin">
          <w:fldData xml:space="preserve">PEVuZE5vdGU+PENpdGU+PEF1dGhvcj5Ub2xrdW5vdmE8L0F1dGhvcj48WWVhcj4xOTk4PC9ZZWFy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</w:fldData>
        </w:fldChar>
      </w:r>
      <w:r w:rsidR="00B12ADD">
        <w:instrText xml:space="preserve"> ADDIN EN.CITE.DATA </w:instrText>
      </w:r>
      <w:r w:rsidR="00B12ADD">
        <w:fldChar w:fldCharType="end"/>
      </w:r>
      <w:r w:rsidR="00B12ADD">
        <w:fldChar w:fldCharType="separate"/>
      </w:r>
      <w:r w:rsidR="00B12ADD">
        <w:rPr>
          <w:noProof/>
        </w:rPr>
        <w:t>(Tolkunova et al., 1998)</w:t>
      </w:r>
      <w:r w:rsidR="00B12ADD">
        <w:fldChar w:fldCharType="end"/>
      </w:r>
      <w:r w:rsidR="004E0E89">
        <w:t xml:space="preserve">. </w:t>
      </w:r>
      <w:r w:rsidR="0006406A">
        <w:t xml:space="preserve">The WD domain binds to these motifs with differing affinities. These differences are utilized in controlling the recruitment of Groucho to specific factors. For example, the affinity of Groucho for binding the eh1-like motif of Dorsal is relatively weak </w:t>
      </w:r>
      <w:r w:rsidR="00B12ADD">
        <w:fldChar w:fldCharType="begin"/>
      </w:r>
      <w:r w:rsidR="00B12ADD">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B12ADD">
        <w:fldChar w:fldCharType="separate"/>
      </w:r>
      <w:r w:rsidR="00B12ADD">
        <w:rPr>
          <w:noProof/>
        </w:rPr>
        <w:t>(Flores-Saaib and Courey, 2000)</w:t>
      </w:r>
      <w:r w:rsidR="00B12ADD">
        <w:fldChar w:fldCharType="end"/>
      </w:r>
      <w:r w:rsidR="0006406A">
        <w:t xml:space="preserve">, necessitating the assistance of additional factors in facilitating a stable interaction between the two proteins. This weak affinity of the Dorsal/Groucho interaction is </w:t>
      </w:r>
      <w:del w:id="72" w:author="Albert Courey" w:date="2015-11-11T10:21:00Z">
        <w:r w:rsidR="0006406A" w:rsidDel="000221D2">
          <w:delText>cruicial</w:delText>
        </w:r>
      </w:del>
      <w:ins w:id="73"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this motif to a higher-affinity sequence abolishes </w:t>
      </w:r>
      <w:proofErr w:type="spellStart"/>
      <w:r w:rsidR="0006406A">
        <w:t>Dorsal’s</w:t>
      </w:r>
      <w:proofErr w:type="spellEnd"/>
      <w:r w:rsidR="0006406A">
        <w:t xml:space="preserve"> ability to activate genes in the embryo, due to constitutive recruitment of Groucho </w:t>
      </w:r>
      <w:r w:rsidR="00B12AD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B12ADD">
        <w:instrText xml:space="preserve"> ADDIN EN.CITE </w:instrText>
      </w:r>
      <w:r w:rsidR="00B12ADD">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B12ADD">
        <w:instrText xml:space="preserve"> ADDIN EN.CITE.DATA </w:instrText>
      </w:r>
      <w:r w:rsidR="00B12ADD">
        <w:fldChar w:fldCharType="end"/>
      </w:r>
      <w:r w:rsidR="00B12ADD">
        <w:fldChar w:fldCharType="separate"/>
      </w:r>
      <w:r w:rsidR="00B12ADD">
        <w:rPr>
          <w:noProof/>
        </w:rPr>
        <w:t>(Ratnaparkhi et al., 2006)</w:t>
      </w:r>
      <w:r w:rsidR="00B12ADD">
        <w:fldChar w:fldCharType="end"/>
      </w:r>
      <w:r w:rsidR="0006406A">
        <w:t>.</w:t>
      </w:r>
    </w:p>
    <w:p w14:paraId="01494DA1" w14:textId="134F94E1"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t xml:space="preserve">. </w:t>
      </w:r>
      <w:r w:rsidR="00755681">
        <w:t xml:space="preserve">The observation that the Q domain is also capable of strong interaction with K20 </w:t>
      </w:r>
      <w:r w:rsidR="00755681">
        <w:lastRenderedPageBreak/>
        <w:t xml:space="preserve">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B12ADD">
        <w:fldChar w:fldCharType="begin"/>
      </w:r>
      <w:r w:rsidR="00B12ADD">
        <w:instrText xml:space="preserve"> ADDIN EN.CITE &lt;EndNote&gt;&lt;Cite&gt;&lt;Author&gt;Chodaparambil&lt;/Author&gt;&lt;Year&gt;2014&lt;/Year&gt;&lt;RecNum&gt;2275&lt;/RecNum&gt;&lt;DisplayText&gt;(Chodaparambil et al., 2014b)&lt;/DisplayText&gt;&lt;record&gt;&lt;rec-number&gt;2275&lt;/rec-number&gt;&lt;foreign-keys&gt;&lt;key app="EN" db-id="txpdr0vslpwzage5afxvdv2xds5vfp9zsafw" timestamp="1435089952"&gt;2275&lt;/key&gt;&lt;/foreign-keys&gt;&lt;ref-type name="Journal Article"&gt;17&lt;/ref-type&gt;&lt;contributors&gt;&lt;authors&gt;&lt;author&gt;Chodaparambil, J V&lt;/author&gt;&lt;author&gt;Pate, K T&lt;/author&gt;&lt;author&gt;Hepler, M R D&lt;/author&gt;&lt;author&gt;Tsai, B P&lt;/author&gt;&lt;author&gt;Muthurajan, U M&lt;/author&gt;&lt;author&gt;Luger, K&lt;/author&gt;&lt;author&gt;Waterman, M L&lt;/author&gt;&lt;author&gt;Weis, W I&lt;/author&gt;&lt;/authors&gt;&lt;/contributors&gt;&lt;titles&gt;&lt;title&gt;Molecular functions of the TLE tetramerization domain in Wnt target gene repression&lt;/title&gt;&lt;secondary-title&gt;The EMBO Journal&lt;/secondary-title&gt;&lt;/titles&gt;&lt;periodical&gt;&lt;full-title&gt;The EMBO Journal&lt;/full-title&gt;&lt;/periodical&gt;&lt;pages&gt;719-731&lt;/pages&gt;&lt;volume&gt;33&lt;/volume&gt;&lt;number&gt;7&lt;/number&gt;&lt;dates&gt;&lt;year&gt;2014&lt;/year&gt;&lt;pub-dates&gt;&lt;date&gt;May 01&lt;/date&gt;&lt;/pub-dates&gt;&lt;/dates&gt;&lt;label&gt;r09695&lt;/label&gt;&lt;urls&gt;&lt;related-urls&gt;&lt;url&gt;http://emboj.embopress.org/cgi/doi/10.1002/embj.201387188&lt;/url&gt;&lt;/related-urls&gt;&lt;pdf-urls&gt;&lt;url&gt;file://localhost/Users/mike/Documents/Papers2/Articles/2014/Chodaparambil/Chodaparambil-2014-EMBO%20J-Molecular%20functions%20of%20the%20TLE%20tetramerization%20domain%20in%20Wnt%20target%20gene%20repression.pdf&lt;/url&gt;&lt;/pdf-urls&gt;&lt;/urls&gt;&lt;custom3&gt;papers2://publication/uuid/F19BED30-AE6A-4F95-B025-BDF9B71B0E53&lt;/custom3&gt;&lt;electronic-resource-num&gt;10.1002/embj.201387188&lt;/electronic-resource-num&gt;&lt;language&gt;English&lt;/language&gt;&lt;/record&gt;&lt;/Cite&gt;&lt;/EndNote&gt;</w:instrText>
      </w:r>
      <w:r w:rsidR="00B12ADD">
        <w:fldChar w:fldCharType="separate"/>
      </w:r>
      <w:r w:rsidR="00B12ADD">
        <w:rPr>
          <w:noProof/>
        </w:rPr>
        <w:t>(Chodaparambil et al., 2014b)</w:t>
      </w:r>
      <w:r w:rsidR="00B12ADD">
        <w:fldChar w:fldCharType="end"/>
      </w:r>
      <w:r w:rsidR="00755681">
        <w:t xml:space="preserve">.  </w:t>
      </w:r>
      <w:r>
        <w:t xml:space="preserve"> </w:t>
      </w:r>
    </w:p>
    <w:p w14:paraId="073545DF" w14:textId="0F16480B" w:rsidR="007D2CD4" w:rsidRDefault="0013127D" w:rsidP="007D1D0D">
      <w:pPr>
        <w:pStyle w:val="BodyText"/>
        <w:spacing w:line="480" w:lineRule="auto"/>
        <w:ind w:firstLine="720"/>
      </w:pPr>
      <w:r>
        <w:t xml:space="preserve">The central region of Groucho is divided into three domains, the GP, </w:t>
      </w:r>
      <w:proofErr w:type="spellStart"/>
      <w:r>
        <w:t>CcN</w:t>
      </w:r>
      <w:proofErr w:type="spellEnd"/>
      <w:r>
        <w:t xml:space="preserve">, and SP domains. The GP domain binds to a histone </w:t>
      </w:r>
      <w:proofErr w:type="spellStart"/>
      <w:r>
        <w:t>deacetylase</w:t>
      </w:r>
      <w:proofErr w:type="spellEnd"/>
      <w:r>
        <w:t xml:space="preserve"> (HDAC1/Rpd3), which is involved with some but not all Groucho-repressive activity </w:t>
      </w:r>
      <w:r w:rsidR="00B12AD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instrText xml:space="preserve"> ADDIN EN.CITE </w:instrText>
      </w:r>
      <w:r w:rsidR="00B12ADD">
        <w:fldChar w:fldCharType="begin">
          <w:fldData xml:space="preserve">PEVuZE5vdGU+PENpdGU+PEF1dGhvcj5DaGVuPC9BdXRob3I+PFllYXI+MTk5OTwvWWVhcj48UmVj
TnVtPjMwNjE8L1JlY051bT48RGlzcGxheVRleHQ+KENoZW4gZXQgYWwuLCAxOTk5KTwvRGlzcGxh
eVRleHQ+PHJlY29yZD48cmVjLW51bWJlcj4zMDYxPC9yZWMtbnVtYmVyPjxmb3JlaWduLWtleXM+
PGtleSBhcHA9IkVOIiBkYi1pZD0idHhwZHIwdnNscHd6YWdlNWFmeHZkdjJ4ZHM1dmZwOXpzYWZ3
IiB0aW1lc3RhbXA9IjE0NDAzODM3NDgiPjMwNjE8L2tleT48L2ZvcmVpZ24ta2V5cz48cmVmLXR5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instrText xml:space="preserve"> ADDIN EN.CITE.DATA </w:instrText>
      </w:r>
      <w:r w:rsidR="00B12ADD">
        <w:fldChar w:fldCharType="end"/>
      </w:r>
      <w:r w:rsidR="00B12ADD">
        <w:fldChar w:fldCharType="separate"/>
      </w:r>
      <w:r w:rsidR="00B12ADD">
        <w:rPr>
          <w:noProof/>
        </w:rPr>
        <w:t>(Chen et al., 1999)</w:t>
      </w:r>
      <w:r w:rsidR="00B12ADD">
        <w:fldChar w:fldCharType="end"/>
      </w:r>
      <w:r>
        <w:t>. T</w:t>
      </w:r>
      <w:r w:rsidR="005223EF">
        <w:t xml:space="preserve">he </w:t>
      </w:r>
      <w:proofErr w:type="spellStart"/>
      <w:r w:rsidR="005223EF">
        <w:t>CcN</w:t>
      </w:r>
      <w:proofErr w:type="spellEnd"/>
      <w:r w:rsidR="005223EF">
        <w:t xml:space="preserve"> domain is involved in Gro</w:t>
      </w:r>
      <w:r>
        <w:t xml:space="preserve">ucho regulation, containing multiple Ck2 and Cdc2 phosphorylation sites </w:t>
      </w:r>
      <w:r w:rsidR="00B12AD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B12ADD">
        <w:instrText xml:space="preserve"> ADDIN EN.CITE </w:instrText>
      </w:r>
      <w:r w:rsidR="00B12ADD">
        <w:fldChar w:fldCharType="begin">
          <w:fldData xml:space="preserve">PEVuZE5vdGU+PENpdGU+PEF1dGhvcj5OdXRoYWxsPC9BdXRob3I+PFllYXI+MjAwMjwvWWVhcj48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</w:fldData>
        </w:fldChar>
      </w:r>
      <w:r w:rsidR="00B12ADD">
        <w:instrText xml:space="preserve"> ADDIN EN.CITE.DATA </w:instrText>
      </w:r>
      <w:r w:rsidR="00B12ADD">
        <w:fldChar w:fldCharType="end"/>
      </w:r>
      <w:r w:rsidR="00B12ADD">
        <w:fldChar w:fldCharType="separate"/>
      </w:r>
      <w:r w:rsidR="00B12ADD">
        <w:rPr>
          <w:noProof/>
        </w:rPr>
        <w:t>(Nuthall et al., 2002)</w:t>
      </w:r>
      <w:r w:rsidR="00B12ADD">
        <w:fldChar w:fldCharType="end"/>
      </w:r>
      <w:r>
        <w:t xml:space="preserve">. The SP domain contains multiple sites phosphorylated in response to MAPK signaling, resulting in down-regulation of Groucho activity via nuclear export </w: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 </w:instrTex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EN.CITE.DATA </w:instrText>
      </w:r>
      <w:r w:rsidR="00B12ADD">
        <w:fldChar w:fldCharType="end"/>
      </w:r>
      <w:r w:rsidR="00B12ADD">
        <w:fldChar w:fldCharType="separate"/>
      </w:r>
      <w:r w:rsidR="00B12ADD">
        <w:rPr>
          <w:noProof/>
        </w:rPr>
        <w:t>(Hasson et al., 2005)</w:t>
      </w:r>
      <w:r w:rsidR="00B12ADD">
        <w:fldChar w:fldCharType="end"/>
      </w:r>
      <w:r w:rsidR="00531081">
        <w:t xml:space="preserve">. </w:t>
      </w:r>
      <w:r w:rsidR="007D2CD4">
        <w:t xml:space="preserve">There is evidence that the central regions of Groucho are intrinsically disordered </w:t>
      </w:r>
      <w:r w:rsidR="00B12ADD">
        <w:fldChar w:fldCharType="begin"/>
      </w:r>
      <w:r w:rsidR="00B12ADD">
        <w:instrText xml:space="preserve"> ADDIN EN.CITE &lt;EndNote&gt;&lt;Cite&gt;&lt;Author&gt;Turki-Judeh&lt;/Author&gt;&lt;Year&gt;2012&lt;/Year&gt;&lt;RecNum&gt;2966&lt;/RecNum&gt;&lt;DisplayText&gt;(Turki-Judeh and Courey, 2012b)&lt;/DisplayText&gt;&lt;record&gt;&lt;rec-number&gt;2966&lt;/rec-number&gt;&lt;foreign-keys&gt;&lt;key app="EN" db-id="txpdr0vslpwzage5afxvdv2xds5vfp9zsafw" timestamp="1435089952"&gt;2966&lt;/key&gt;&lt;/foreign-keys&gt;&lt;ref-type name="Journal Article"&gt;17&lt;/ref-type&gt;&lt;contributors&gt;&lt;authors&gt;&lt;author&gt;Turki-Judeh, Wiam&lt;/author&gt;&lt;author&gt;Courey, Albert J&lt;/author&gt;&lt;/authors&gt;&lt;secondary-authors&gt;&lt;author&gt;Fernandez-Funez, Pedro&lt;/author&gt;&lt;/secondary-authors&gt;&lt;/contributors&gt;&lt;titles&gt;&lt;title&gt;The Unconserved Groucho Central Region Is Essential for Viability and Modulates Target Gene Specificity&lt;/title&gt;&lt;secondary-title&gt;PLoS ONE&lt;/secondary-title&gt;&lt;/titles&gt;&lt;periodical&gt;&lt;full-title&gt;PLoS ONE&lt;/full-title&gt;&lt;/periodical&gt;&lt;pages&gt;e30610&lt;/pages&gt;&lt;volume&gt;7&lt;/volume&gt;&lt;number&gt;2&lt;/number&gt;&lt;dates&gt;&lt;year&gt;2012&lt;/year&gt;&lt;pub-dates&gt;&lt;date&gt;Mar 03&lt;/date&gt;&lt;/pub-dates&gt;&lt;/dates&gt;&lt;label&gt;r07184&lt;/label&gt;&lt;urls&gt;&lt;related-urls&gt;&lt;url&gt;http://dx.plos.org/10.1371/journal.pone.0030610.g010&lt;/url&gt;&lt;/related-urls&gt;&lt;pdf-urls&gt;&lt;url&gt;file://localhost/Users/mike/Documents/Papers2/Articles/2012/Turki-Judeh/Turki-Judeh-2012-PLoS%20ONE-The%20Unconserved%20Groucho%20Central%20Region%20Is%20Essential%20for%20Viability%20and%20Modulates%20Target%20Gene%20Specificity.pdf&lt;/url&gt;&lt;/pdf-urls&gt;&lt;/urls&gt;&lt;custom3&gt;papers2://publication/uuid/41A41665-D5E8-4256-A6BA-7FEF94F73EBA&lt;/custom3&gt;&lt;electronic-resource-num&gt;10.1371/journal.pone.0030610.g010&lt;/electronic-resource-num&gt;&lt;language&gt;English&lt;/language&gt;&lt;/record&gt;&lt;/Cite&gt;&lt;/EndNote&gt;</w:instrText>
      </w:r>
      <w:r w:rsidR="00B12ADD">
        <w:fldChar w:fldCharType="separate"/>
      </w:r>
      <w:r w:rsidR="00B12ADD">
        <w:rPr>
          <w:noProof/>
        </w:rPr>
        <w:t>(Turki-Judeh and Courey, 2012b)</w:t>
      </w:r>
      <w:r w:rsidR="00B12ADD">
        <w:fldChar w:fldCharType="end"/>
      </w:r>
      <w:r w:rsidR="001B08C3">
        <w:t>, which has emerged as a common st</w:t>
      </w:r>
      <w:r w:rsidR="005F1D15">
        <w:t xml:space="preserve">rategy among eukaryotic proteins </w:t>
      </w:r>
      <w:r w:rsidR="005223EF">
        <w:t xml:space="preserve">to facilitate participation </w:t>
      </w:r>
      <w:r w:rsidR="001B08C3">
        <w:t xml:space="preserve">in </w:t>
      </w:r>
      <w:del w:id="74" w:author="Albert Courey" w:date="2015-11-11T10:29:00Z">
        <w:r w:rsidR="001B08C3" w:rsidDel="00135AD7">
          <w:delText xml:space="preserve">extensive </w:delText>
        </w:r>
      </w:del>
      <w:ins w:id="75"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B12ADD">
        <w:fldChar w:fldCharType="begin"/>
      </w:r>
      <w:r w:rsidR="00B12ADD">
        <w:instrText xml:space="preserve"> ADDIN EN.CITE &lt;EndNote&gt;&lt;Cite&gt;&lt;Author&gt;Dunker&lt;/Author&gt;&lt;Year&gt;2008&lt;/Year&gt;&lt;RecNum&gt;3091&lt;/RecNum&gt;&lt;DisplayText&gt;(Dunker et al., 2008)&lt;/DisplayText&gt;&lt;record&gt;&lt;rec-number&gt;3091&lt;/rec-number&gt;&lt;foreign-keys&gt;&lt;key app="EN" db-id="txpdr0vslpwzage5afxvdv2xds5vfp9zsafw" timestamp="1440548333"&gt;3091&lt;/key&gt;&lt;/foreign-keys&gt;&lt;ref-type name="Journal Article"&gt;17&lt;/ref-type&gt;&lt;contributors&gt;&lt;authors&gt;&lt;author&gt;Dunker, A. K.&lt;/author&gt;&lt;author&gt;Oldfield, C. J.&lt;/author&gt;&lt;author&gt;Meng, J.&lt;/author&gt;&lt;author&gt;Romero, P.&lt;/author&gt;&lt;author&gt;Yang, J. Y.&lt;/author&gt;&lt;author&gt;Chen, J. W.&lt;/author&gt;&lt;author&gt;Vacic, V.&lt;/author&gt;&lt;author&gt;Obradovic, Z.&lt;/author&gt;&lt;author&gt;Uversky, V. N.&lt;/author&gt;&lt;/authors&gt;&lt;/contributors&gt;&lt;auth-address&gt;Center for Computational Biology and Bioinformatics, Indiana University Schools of Medicine and Informatics, Indianapolis, IN 46202, USA. kedunker@iupui.edu&lt;/auth-address&gt;&lt;titles&gt;&lt;title&gt;The unfoldomics decade: an update on intrinsically disordered proteins&lt;/title&gt;&lt;secondary-title&gt;BMC Genomics&lt;/secondary-title&gt;&lt;/titles&gt;&lt;periodical&gt;&lt;full-title&gt;BMC Genomics&lt;/full-title&gt;&lt;/periodical&gt;&lt;pages&gt;S1&lt;/pages&gt;&lt;volume&gt;9 Suppl 2&lt;/volume&gt;&lt;keywords&gt;&lt;keyword&gt;Algorithms&lt;/keyword&gt;&lt;keyword&gt;Alternative Splicing&lt;/keyword&gt;&lt;keyword&gt;Amino Acid Sequence&lt;/keyword&gt;&lt;keyword&gt;Binding Sites&lt;/keyword&gt;&lt;keyword&gt;*Computational Biology&lt;/keyword&gt;&lt;keyword&gt;Drug Design&lt;/keyword&gt;&lt;keyword&gt;Humans&lt;/keyword&gt;&lt;keyword&gt;Protein Conformation&lt;/keyword&gt;&lt;keyword&gt;*Protein Folding&lt;/keyword&gt;&lt;keyword&gt;Proteins/*chemistry/*metabolism&lt;/keyword&gt;&lt;keyword&gt;Sequence Analysis, Protein&lt;/keyword&gt;&lt;keyword&gt;Structure-Activity Relationship&lt;/keyword&gt;&lt;/keywords&gt;&lt;dates&gt;&lt;year&gt;2008&lt;/year&gt;&lt;/dates&gt;&lt;isbn&gt;1471-2164 (Electronic)&amp;#xD;1471-2164 (Linking)&lt;/isbn&gt;&lt;accession-num&gt;18831774&lt;/accession-num&gt;&lt;urls&gt;&lt;related-urls&gt;&lt;url&gt;http://www.ncbi.nlm.nih.gov/pubmed/18831774&lt;/url&gt;&lt;/related-urls&gt;&lt;/urls&gt;&lt;custom2&gt;2559873&lt;/custom2&gt;&lt;electronic-resource-num&gt;10.1186/1471-2164-9-S2-S1&lt;/electronic-resource-num&gt;&lt;/record&gt;&lt;/Cite&gt;&lt;/EndNote&gt;</w:instrText>
      </w:r>
      <w:r w:rsidR="00B12ADD">
        <w:fldChar w:fldCharType="separate"/>
      </w:r>
      <w:r w:rsidR="00B12ADD">
        <w:rPr>
          <w:noProof/>
        </w:rPr>
        <w:t>(Dunker et al., 2008)</w:t>
      </w:r>
      <w:r w:rsidR="00B12ADD">
        <w:fldChar w:fldCharType="end"/>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t xml:space="preserve">Groucho integrates multiple signaling pathways to generate specific cellular responses and fates </w:t>
      </w:r>
    </w:p>
    <w:p w14:paraId="663D49C3" w14:textId="6FD4A07E" w:rsidR="00E41092" w:rsidRDefault="00E41092" w:rsidP="009807D9">
      <w:pPr>
        <w:pStyle w:val="BodyText"/>
        <w:spacing w:line="480" w:lineRule="auto"/>
        <w:ind w:firstLine="720"/>
      </w:pPr>
      <w:r>
        <w:t xml:space="preserve">In </w:t>
      </w:r>
      <w:r>
        <w:rPr>
          <w:i/>
        </w:rPr>
        <w:t xml:space="preserve">Drosophila, </w:t>
      </w:r>
      <w:r>
        <w:t xml:space="preserve">Groucho’s roles in </w:t>
      </w:r>
      <w:ins w:id="76" w:author="Albert Courey" w:date="2015-11-11T10:29:00Z">
        <w:r w:rsidR="00135AD7">
          <w:t xml:space="preserve">responses to </w:t>
        </w:r>
      </w:ins>
      <w:r>
        <w:t>signaling pathway</w:t>
      </w:r>
      <w:ins w:id="77" w:author="Albert Courey" w:date="2015-11-11T10:30:00Z">
        <w:r w:rsidR="00135AD7">
          <w:t xml:space="preserve">s </w:t>
        </w:r>
      </w:ins>
      <w:del w:id="78" w:author="Albert Courey" w:date="2015-11-11T10:30:00Z">
        <w:r w:rsidDel="00135AD7">
          <w:delText xml:space="preserve"> response </w:delText>
        </w:r>
      </w:del>
      <w:r>
        <w:t xml:space="preserve">are well documented. The factor plays a role in Ras/MAPK, Notch, </w:t>
      </w:r>
      <w:proofErr w:type="spellStart"/>
      <w:r>
        <w:t>Decapentapletic</w:t>
      </w:r>
      <w:proofErr w:type="spellEnd"/>
      <w:r>
        <w:t xml:space="preserve"> (</w:t>
      </w:r>
      <w:proofErr w:type="spellStart"/>
      <w:ins w:id="79" w:author="Albert Courey" w:date="2015-11-11T10:30:00Z">
        <w:r w:rsidR="00135AD7">
          <w:t>D</w:t>
        </w:r>
      </w:ins>
      <w:del w:id="80" w:author="Albert Courey" w:date="2015-11-11T10:30:00Z">
        <w:r w:rsidDel="00135AD7">
          <w:delText>d</w:delText>
        </w:r>
      </w:del>
      <w:r>
        <w:t>pp</w:t>
      </w:r>
      <w:proofErr w:type="spellEnd"/>
      <w:r>
        <w:t>), and Wingless/</w:t>
      </w:r>
      <w:proofErr w:type="spellStart"/>
      <w:r>
        <w:t>Wnt</w:t>
      </w:r>
      <w:proofErr w:type="spellEnd"/>
      <w:r>
        <w:t xml:space="preserve"> signaling. Groucho activity is down-regulated via the Ras/MAPK pathway in response to signals </w:t>
      </w:r>
      <w:r w:rsidR="00831845">
        <w:t>initiated</w:t>
      </w:r>
      <w:r>
        <w:t xml:space="preserve"> at </w:t>
      </w:r>
      <w:proofErr w:type="spellStart"/>
      <w:ins w:id="81" w:author="Albert Courey" w:date="2015-11-11T10:30:00Z">
        <w:r w:rsidR="00135AD7">
          <w:t>multliple</w:t>
        </w:r>
        <w:proofErr w:type="spellEnd"/>
        <w:r w:rsidR="00135AD7">
          <w:t xml:space="preserve"> receptor tyrosine kinases (RTKs) such as </w:t>
        </w:r>
      </w:ins>
      <w:r>
        <w:t xml:space="preserve">EGFR, </w:t>
      </w:r>
      <w:r>
        <w:lastRenderedPageBreak/>
        <w:t xml:space="preserve">FGFR, and Torso </w:t>
      </w:r>
      <w:del w:id="82" w:author="Albert Courey" w:date="2015-11-11T10:31:00Z">
        <w:r w:rsidDel="00135AD7">
          <w:delText>receptors</w:delText>
        </w:r>
        <w:r w:rsidR="00983A3A" w:rsidDel="00135AD7">
          <w:delText xml:space="preserve"> </w:delText>
        </w:r>
      </w:del>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 </w:instrText>
      </w:r>
      <w:r w:rsidR="00B12ADD">
        <w:fldChar w:fldCharType="begin">
          <w:fldData xml:space="preserve">PEVuZE5vdGU+PENpdGU+PEF1dGhvcj5IYXNzb248L0F1dGhvcj48WWVhcj4yMDA1PC9ZZWFyPjxS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=
</w:fldData>
        </w:fldChar>
      </w:r>
      <w:r w:rsidR="00B12ADD">
        <w:instrText xml:space="preserve"> ADDIN EN.CITE.DATA </w:instrText>
      </w:r>
      <w:r w:rsidR="00B12ADD">
        <w:fldChar w:fldCharType="end"/>
      </w:r>
      <w:r w:rsidR="00B12ADD">
        <w:fldChar w:fldCharType="separate"/>
      </w:r>
      <w:r w:rsidR="00B12ADD">
        <w:rPr>
          <w:noProof/>
        </w:rPr>
        <w:t>(Hasson et al., 2005)</w:t>
      </w:r>
      <w:r w:rsidR="00B12ADD">
        <w:fldChar w:fldCharType="end"/>
      </w:r>
      <w:r>
        <w:t xml:space="preserve">. </w:t>
      </w:r>
      <w:del w:id="83" w:author="Albert Courey" w:date="2015-11-11T10:31:00Z">
        <w:r w:rsidDel="00135AD7">
          <w:delText xml:space="preserve">This </w:delText>
        </w:r>
      </w:del>
      <w:ins w:id="84"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85" w:author="Albert Courey" w:date="2015-11-11T10:31:00Z">
        <w:r w:rsidR="00983A3A" w:rsidDel="00135AD7">
          <w:delText xml:space="preserve">a </w:delText>
        </w:r>
      </w:del>
      <w:ins w:id="86" w:author="Albert Courey" w:date="2015-11-11T10:31:00Z">
        <w:r w:rsidR="00135AD7">
          <w:t xml:space="preserve">in </w:t>
        </w:r>
      </w:ins>
      <w:r w:rsidR="00983A3A">
        <w:t>cellular memory, where</w:t>
      </w:r>
      <w:r w:rsidR="005334B1">
        <w:t>by</w:t>
      </w:r>
      <w:r w:rsidR="00983A3A">
        <w:t xml:space="preserve"> Groucho attenuation persist</w:t>
      </w:r>
      <w:r w:rsidR="005334B1">
        <w:t>s</w:t>
      </w:r>
      <w:r w:rsidR="00983A3A">
        <w:t xml:space="preserve"> after loss of signaling </w:t>
      </w:r>
      <w:r w:rsidR="00B12ADD">
        <w:fldChar w:fldCharType="begin"/>
      </w:r>
      <w:r w:rsidR="00B12ADD">
        <w:instrText xml:space="preserve"> ADDIN EN.CITE &lt;EndNote&gt;&lt;Cite&gt;&lt;Author&gt;Cinnamon&lt;/Author&gt;&lt;Year&gt;2008&lt;/Year&gt;&lt;RecNum&gt;242&lt;/RecNum&gt;&lt;DisplayText&gt;(Cinnamon and Paroush, 2008)&lt;/DisplayText&gt;&lt;record&gt;&lt;rec-number&gt;242&lt;/rec-number&gt;&lt;foreign-keys&gt;&lt;key app="EN" db-id="txpdr0vslpwzage5afxvdv2xds5vfp9zsafw" timestamp="1435089950"&gt;242&lt;/key&gt;&lt;/foreign-keys&gt;&lt;ref-type name="Journal Article"&gt;17&lt;/ref-type&gt;&lt;contributors&gt;&lt;authors&gt;&lt;author&gt;Cinnamon, E&lt;/author&gt;&lt;author&gt;Paroush, Z&lt;/author&gt;&lt;/authors&gt;&lt;/contributors&gt;&lt;titles&gt;&lt;title&gt;Context-dependent regulation of Groucho/TLE-mediated repression&lt;/title&gt;&lt;secondary-title&gt;Current opinion in genetics &amp;amp;amp; development&lt;/secondary-title&gt;&lt;/titles&gt;&lt;periodical&gt;&lt;full-title&gt;Current opinion in genetics &amp;amp;amp; development&lt;/full-title&gt;&lt;/periodical&gt;&lt;pages&gt;435-440&lt;/pages&gt;&lt;volume&gt;18&lt;/volume&gt;&lt;number&gt;5&lt;/number&gt;&lt;dates&gt;&lt;year&gt;2008&lt;/year&gt;&lt;/dates&gt;&lt;accession-num&gt;14433112702232401870related:zpe9Y4i3TMgJ&lt;/accession-num&gt;&lt;label&gt;p00770&lt;/label&gt;&lt;urls&gt;&lt;pdf-urls&gt;&lt;url&gt;file://localhost/Users/mike/Documents/Papers2/Articles/2008/Cinnamon/Cinnamon-2008-Current%20opinion%20in%20genetics%20&amp;amp;amp&lt;/url&gt;&lt;url&gt;%20development-Context-dependent%20regulation%20of%20GrouchoTLE-mediated%20repression.pdf&lt;/url&gt;&lt;/pdf-urls&gt;&lt;/urls&gt;&lt;custom3&gt;papers2://publication/uuid/EECC1460-9EA4-4C8D-A15D-8A08DFB09479&lt;/custom3&gt;&lt;/record&gt;&lt;/Cite&gt;&lt;/EndNote&gt;</w:instrText>
      </w:r>
      <w:r w:rsidR="00B12ADD">
        <w:fldChar w:fldCharType="separate"/>
      </w:r>
      <w:r w:rsidR="00B12ADD">
        <w:rPr>
          <w:noProof/>
        </w:rPr>
        <w:t>(Cinnamon and Paroush, 2008)</w:t>
      </w:r>
      <w:r w:rsidR="00B12ADD">
        <w:fldChar w:fldCharType="end"/>
      </w:r>
      <w:r w:rsidR="00531081">
        <w:t xml:space="preserve"> </w:t>
      </w:r>
      <w:r w:rsidR="00B12ADD">
        <w:fldChar w:fldCharType="begin"/>
      </w:r>
      <w:r w:rsidR="00B12ADD">
        <w:instrText xml:space="preserve"> ADDIN EN.CITE &lt;EndNote&gt;&lt;Cite&gt;&lt;Author&gt;Helman&lt;/Author&gt;&lt;Year&gt;2011&lt;/Year&gt;&lt;RecNum&gt;2938&lt;/RecNum&gt;&lt;DisplayText&gt;(Helman et al., 2011)&lt;/DisplayText&gt;&lt;record&gt;&lt;rec-number&gt;2938&lt;/rec-number&gt;&lt;foreign-keys&gt;&lt;key app="EN" db-id="txpdr0vslpwzage5afxvdv2xds5vfp9zsafw" timestamp="1435089952"&gt;2938&lt;/key&gt;&lt;/foreign-keys&gt;&lt;ref-type name="Journal Article"&gt;17&lt;/ref-type&gt;&lt;contributors&gt;&lt;authors&gt;&lt;author&gt;Helman, Aharon&lt;/author&gt;&lt;author&gt;Cinnamon, Einat&lt;/author&gt;&lt;author&gt;Mezuman, Sharon&lt;/author&gt;&lt;author&gt;Hayouka, Zvi&lt;/author&gt;&lt;author&gt;Von Ohlen, Tonia&lt;/author&gt;&lt;author&gt;Orian, Amir&lt;/author&gt;&lt;author&gt;Jiménez, Gerardo&lt;/author&gt;&lt;author&gt;Paroush, Ze&amp;amp;apos;ev&lt;/author&gt;&lt;/authors&gt;&lt;/contributors&gt;&lt;titles&gt;&lt;title&gt;Phosphorylation of Groucho Mediates RTK Feedback Inhibition and Prolonged Pathway Target Gene Expression&lt;/title&gt;&lt;secondary-title&gt;Current Biology&lt;/secondary-title&gt;&lt;/titles&gt;&lt;periodical&gt;&lt;full-title&gt;Current Biology&lt;/full-title&gt;&lt;/periodical&gt;&lt;pages&gt;1102-1110&lt;/pages&gt;&lt;volume&gt;21&lt;/volume&gt;&lt;number&gt;13&lt;/number&gt;&lt;dates&gt;&lt;year&gt;2011&lt;/year&gt;&lt;pub-dates&gt;&lt;date&gt;Jul 12&lt;/date&gt;&lt;/pub-dates&gt;&lt;/dates&gt;&lt;publisher&gt;Elsevier Ltd&lt;/publisher&gt;&lt;label&gt;r07154&lt;/label&gt;&lt;urls&gt;&lt;related-urls&gt;&lt;url&gt;http://dx.doi.org/10.1016/j.cub.2011.05.043&lt;/url&gt;&lt;/related-urls&gt;&lt;pdf-urls&gt;&lt;url&gt;file://localhost/Users/mike/Documents/Papers2/Articles/2011/Helman/Helman-2011-Current%20Biology-Phosphorylation%20of%20Groucho%20Mediates%20RTK%20Feedback%20Inhibition%20and%20Prolonged%20Pathway%20Target%20Gene%20Expression.pdf&lt;/url&gt;&lt;/pdf-urls&gt;&lt;/urls&gt;&lt;custom3&gt;papers2://publication/uuid/AB972531-5414-4423-B6AE-B2A4C5E2665F&lt;/custom3&gt;&lt;electronic-resource-num&gt;10.1016/j.cub.2011.05.043&lt;/electronic-resource-num&gt;&lt;/record&gt;&lt;/Cite&gt;&lt;/EndNote&gt;</w:instrText>
      </w:r>
      <w:r w:rsidR="00B12ADD">
        <w:fldChar w:fldCharType="separate"/>
      </w:r>
      <w:r w:rsidR="00B12ADD">
        <w:rPr>
          <w:noProof/>
        </w:rPr>
        <w:t>(Helman et al., 2011)</w:t>
      </w:r>
      <w:r w:rsidR="00B12ADD">
        <w:fldChar w:fldCharType="end"/>
      </w:r>
      <w:r w:rsidR="00983A3A">
        <w:t>.</w:t>
      </w:r>
    </w:p>
    <w:p w14:paraId="57CCF703" w14:textId="34138396" w:rsidR="006B3FBC" w:rsidRDefault="006B3FBC" w:rsidP="009807D9">
      <w:pPr>
        <w:pStyle w:val="BodyText"/>
        <w:spacing w:line="480" w:lineRule="auto"/>
        <w:ind w:firstLine="720"/>
      </w:pPr>
      <w:del w:id="87" w:author="Albert Courey" w:date="2015-11-11T10:31:00Z">
        <w:r w:rsidDel="00135AD7">
          <w:delText xml:space="preserve">Under </w:delText>
        </w:r>
      </w:del>
      <w:ins w:id="88"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89" w:author="Albert Courey" w:date="2015-11-11T10:31:00Z">
        <w:r w:rsidR="00135AD7">
          <w:t xml:space="preserve">, a sequence-specific transcription factor that targets </w:t>
        </w:r>
      </w:ins>
      <w:ins w:id="90" w:author="Albert Courey" w:date="2015-11-11T10:32:00Z">
        <w:r w:rsidR="00135AD7">
          <w:t xml:space="preserve">Notch-responsive genes </w:t>
        </w:r>
      </w:ins>
      <w:del w:id="91" w:author="Albert Courey" w:date="2015-11-11T10:31:00Z">
        <w:r w:rsidDel="00135AD7">
          <w:delText xml:space="preserve"> </w:delText>
        </w:r>
      </w:del>
      <w:r w:rsidR="00B12ADD">
        <w:fldChar w:fldCharType="begin"/>
      </w:r>
      <w:r w:rsidR="00B12ADD">
        <w:instrText xml:space="preserve"> ADDIN EN.CITE &lt;EndNote&gt;&lt;Cite&gt;&lt;Author&gt;Delidakis&lt;/Author&gt;&lt;Year&gt;1991&lt;/Year&gt;&lt;RecNum&gt;3082&lt;/RecNum&gt;&lt;DisplayText&gt;(Delidakis et al., 1991)&lt;/DisplayText&gt;&lt;record&gt;&lt;rec-number&gt;3082&lt;/rec-number&gt;&lt;foreign-keys&gt;&lt;key app="EN" db-id="txpdr0vslpwzage5afxvdv2xds5vfp9zsafw" timestamp="1440456755"&gt;3082&lt;/key&gt;&lt;/foreign-keys&gt;&lt;ref-type name="Journal Article"&gt;17&lt;/ref-type&gt;&lt;contributors&gt;&lt;authors&gt;&lt;author&gt;Delidakis, C.&lt;/author&gt;&lt;author&gt;Preiss, A.&lt;/author&gt;&lt;author&gt;Hartley, D. A.&lt;/author&gt;&lt;author&gt;Artavanis-Tsakonas, S.&lt;/author&gt;&lt;/authors&gt;&lt;/contributors&gt;&lt;auth-address&gt;Howard Hughes Medical Institute, Department of Cell Biology and Biology, Yale University, New Haven, Connecticut 06511.&lt;/auth-address&gt;&lt;titles&gt;&lt;title&gt;Two genetically and molecularly distinct functions involved in early neurogenesis reside within the Enhancer of split locus of Drosophila melanogaster&lt;/title&gt;&lt;secondary-title&gt;Genetics&lt;/secondary-title&gt;&lt;/titles&gt;&lt;periodical&gt;&lt;full-title&gt;Genetics&lt;/full-title&gt;&lt;/periodical&gt;&lt;pages&gt;803-23&lt;/pages&gt;&lt;volume&gt;129&lt;/volume&gt;&lt;number&gt;3&lt;/number&gt;&lt;keywords&gt;&lt;keyword&gt;Alleles&lt;/keyword&gt;&lt;keyword&gt;Animals&lt;/keyword&gt;&lt;keyword&gt;Chromosome Mapping&lt;/keyword&gt;&lt;keyword&gt;Drosophila melanogaster/embryology/*genetics&lt;/keyword&gt;&lt;keyword&gt;GTP-Binding Proteins/physiology&lt;/keyword&gt;&lt;keyword&gt;Gene Expression&lt;/keyword&gt;&lt;keyword&gt;Genes&lt;/keyword&gt;&lt;keyword&gt;Genes, Lethal&lt;/keyword&gt;&lt;keyword&gt;Genetic Complementation Test&lt;/keyword&gt;&lt;keyword&gt;Nervous System/*embryology&lt;/keyword&gt;&lt;keyword&gt;Restriction Mapping&lt;/keyword&gt;&lt;keyword&gt;Transcription, Genetic&lt;/keyword&gt;&lt;/keywords&gt;&lt;dates&gt;&lt;year&gt;1991&lt;/year&gt;&lt;pub-dates&gt;&lt;date&gt;Nov&lt;/date&gt;&lt;/pub-dates&gt;&lt;/dates&gt;&lt;isbn&gt;0016-6731 (Print)&amp;#xD;0016-6731 (Linking)&lt;/isbn&gt;&lt;accession-num&gt;1752423&lt;/accession-num&gt;&lt;urls&gt;&lt;related-urls&gt;&lt;url&gt;http://www.ncbi.nlm.nih.gov/pubmed/1752423&lt;/url&gt;&lt;/related-urls&gt;&lt;/urls&gt;&lt;custom2&gt;1204748&lt;/custom2&gt;&lt;/record&gt;&lt;/Cite&gt;&lt;/EndNote&gt;</w:instrText>
      </w:r>
      <w:r w:rsidR="00B12ADD">
        <w:fldChar w:fldCharType="separate"/>
      </w:r>
      <w:r w:rsidR="00B12ADD">
        <w:rPr>
          <w:noProof/>
        </w:rPr>
        <w:t>(Delidakis et al., 1991)</w:t>
      </w:r>
      <w:r w:rsidR="00B12ADD">
        <w:fldChar w:fldCharType="end"/>
      </w:r>
      <w:r>
        <w:t>. Upon activation of Notch signaling, Notch displaces Hairy binding at Su(H) sites, relieving Groucho repression and initiating expression of E(</w:t>
      </w:r>
      <w:proofErr w:type="spellStart"/>
      <w:r>
        <w:t>spl</w:t>
      </w:r>
      <w:proofErr w:type="spellEnd"/>
      <w:r>
        <w:t>) genes. Groucho then interacts with</w:t>
      </w:r>
      <w:r w:rsidR="00531081">
        <w:t xml:space="preserve"> newly expressed</w:t>
      </w:r>
      <w:r>
        <w:t xml:space="preserve"> E(</w:t>
      </w:r>
      <w:proofErr w:type="spellStart"/>
      <w:r>
        <w:t>spl</w:t>
      </w:r>
      <w:proofErr w:type="spellEnd"/>
      <w:r>
        <w:t xml:space="preserve">) to repress a number of </w:t>
      </w:r>
      <w:proofErr w:type="spellStart"/>
      <w:r>
        <w:t>proneural</w:t>
      </w:r>
      <w:proofErr w:type="spellEnd"/>
      <w:r>
        <w:t xml:space="preserve"> genes </w:t>
      </w:r>
      <w:r w:rsidR="00B12ADD">
        <w:fldChar w:fldCharType="begin"/>
      </w:r>
      <w:r w:rsidR="00B12ADD">
        <w:instrText xml:space="preserve"> ADDIN EN.CITE &lt;EndNote&gt;&lt;Cite&gt;&lt;Author&gt;Preiss&lt;/Author&gt;&lt;Year&gt;1988&lt;/Year&gt;&lt;RecNum&gt;3083&lt;/RecNum&gt;&lt;DisplayText&gt;(Preiss et al., 1988)&lt;/DisplayText&gt;&lt;record&gt;&lt;rec-number&gt;3083&lt;/rec-number&gt;&lt;foreign-keys&gt;&lt;key app="EN" db-id="txpdr0vslpwzage5afxvdv2xds5vfp9zsafw" timestamp="1440456831"&gt;3083&lt;/key&gt;&lt;/foreign-keys&gt;&lt;ref-type name="Journal Article"&gt;17&lt;/ref-type&gt;&lt;contributors&gt;&lt;authors&gt;&lt;author&gt;Preiss, A.&lt;/author&gt;&lt;author&gt;Hartley, D. A.&lt;/author&gt;&lt;author&gt;Artavanis-Tsakonas, S.&lt;/author&gt;&lt;/authors&gt;&lt;/contributors&gt;&lt;auth-address&gt;Department of Biology, Yale University, New Haven, CT 06511.&lt;/auth-address&gt;&lt;titles&gt;&lt;title&gt;The molecular genetics of Enhancer of split, a gene required for embryonic neural development in Drosophila&lt;/title&gt;&lt;secondary-title&gt;EMBO J&lt;/secondary-title&gt;&lt;/titles&gt;&lt;periodical&gt;&lt;full-title&gt;EMBO J&lt;/full-title&gt;&lt;/periodical&gt;&lt;pages&gt;3917-27&lt;/pages&gt;&lt;volume&gt;7&lt;/volume&gt;&lt;number&gt;12&lt;/number&gt;&lt;keywords&gt;&lt;keyword&gt;Animals&lt;/keyword&gt;&lt;keyword&gt;Blotting, Southern&lt;/keyword&gt;&lt;keyword&gt;Chromosome Aberrations&lt;/keyword&gt;&lt;keyword&gt;Drosophila melanogaster/embryology/*genetics&lt;/keyword&gt;&lt;keyword&gt;Genes&lt;/keyword&gt;&lt;keyword&gt;Genetic Complementation Test&lt;/keyword&gt;&lt;keyword&gt;Nervous System/*embryology&lt;/keyword&gt;&lt;keyword&gt;Phenotype&lt;/keyword&gt;&lt;keyword&gt;RNA, Messenger/genetics&lt;/keyword&gt;&lt;keyword&gt;Restriction Mapping&lt;/keyword&gt;&lt;keyword&gt;Transcription, Genetic&lt;/keyword&gt;&lt;keyword&gt;Transformation, Genetic&lt;/keyword&gt;&lt;/keywords&gt;&lt;dates&gt;&lt;year&gt;1988&lt;/year&gt;&lt;pub-dates&gt;&lt;date&gt;Dec 1&lt;/date&gt;&lt;/pub-dates&gt;&lt;/dates&gt;&lt;isbn&gt;0261-4189 (Print)&amp;#xD;0261-4189 (Linking)&lt;/isbn&gt;&lt;accession-num&gt;3145200&lt;/accession-num&gt;&lt;urls&gt;&lt;related-urls&gt;&lt;url&gt;http://www.ncbi.nlm.nih.gov/pubmed/3145200&lt;/url&gt;&lt;/related-urls&gt;&lt;/urls&gt;&lt;custom2&gt;454979&lt;/custom2&gt;&lt;/record&gt;&lt;/Cite&gt;&lt;/EndNote&gt;</w:instrText>
      </w:r>
      <w:r w:rsidR="00B12ADD">
        <w:fldChar w:fldCharType="separate"/>
      </w:r>
      <w:r w:rsidR="00B12ADD">
        <w:rPr>
          <w:noProof/>
        </w:rPr>
        <w:t>(Preiss et al., 1988)</w:t>
      </w:r>
      <w:r w:rsidR="00B12ADD">
        <w:fldChar w:fldCharType="end"/>
      </w:r>
      <w:r w:rsidRPr="006B3FBC">
        <w:t xml:space="preserve"> </w:t>
      </w:r>
      <w:r w:rsidR="00B12AD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B12ADD">
        <w:instrText xml:space="preserve"> ADDIN EN.CITE </w:instrText>
      </w:r>
      <w:r w:rsidR="00B12ADD">
        <w:fldChar w:fldCharType="begin">
          <w:fldData xml:space="preserve">PEVuZE5vdGU+PENpdGU+PEF1dGhvcj5XdXJtYmFjaDwvQXV0aG9yPjxZZWFyPjE5OTk8L1llYXI+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</w:fldData>
        </w:fldChar>
      </w:r>
      <w:r w:rsidR="00B12ADD">
        <w:instrText xml:space="preserve"> ADDIN EN.CITE.DATA </w:instrText>
      </w:r>
      <w:r w:rsidR="00B12ADD">
        <w:fldChar w:fldCharType="end"/>
      </w:r>
      <w:r w:rsidR="00B12ADD">
        <w:fldChar w:fldCharType="separate"/>
      </w:r>
      <w:r w:rsidR="00B12ADD">
        <w:rPr>
          <w:noProof/>
        </w:rPr>
        <w:t>(Wurmbach et al., 1999)</w:t>
      </w:r>
      <w:r w:rsidR="00B12ADD">
        <w:fldChar w:fldCharType="end"/>
      </w:r>
      <w:r>
        <w:t xml:space="preserve">. </w:t>
      </w:r>
    </w:p>
    <w:p w14:paraId="717A28C0" w14:textId="3B3DC825"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B12ADD">
        <w:fldChar w:fldCharType="begin"/>
      </w:r>
      <w:r w:rsidR="00B12ADD">
        <w:instrText xml:space="preserve"> ADDIN EN.CITE &lt;EndNote&gt;&lt;Cite&gt;&lt;Author&gt;Upadhyai&lt;/Author&gt;&lt;Year&gt;2013&lt;/Year&gt;&lt;RecNum&gt;2339&lt;/RecNum&gt;&lt;DisplayText&gt;(Upadhyai and Campbell, 2013)&lt;/DisplayText&gt;&lt;record&gt;&lt;rec-number&gt;2339&lt;/rec-number&gt;&lt;foreign-keys&gt;&lt;key app="EN" db-id="txpdr0vslpwzage5afxvdv2xds5vfp9zsafw" timestamp="1435089952"&gt;2339&lt;/key&gt;&lt;/foreign-keys&gt;&lt;ref-type name="Journal Article"&gt;17&lt;/ref-type&gt;&lt;contributors&gt;&lt;authors&gt;&lt;author&gt;Upadhyai, P&lt;/author&gt;&lt;author&gt;Campbell, G&lt;/author&gt;&lt;/authors&gt;&lt;/contributors&gt;&lt;titles&gt;&lt;title&gt;Brinker possesses multiple mechanisms for repression because its primary co-repressor, Groucho, may be unavailable in some cell types&lt;/title&gt;&lt;secondary-title&gt;Development (Cambridge, England)&lt;/secondary-title&gt;&lt;/titles&gt;&lt;periodical&gt;&lt;full-title&gt;Development (Cambridge, England)&lt;/full-title&gt;&lt;/periodical&gt;&lt;pages&gt;4256-4265&lt;/pages&gt;&lt;volume&gt;140&lt;/volume&gt;&lt;number&gt;20&lt;/number&gt;&lt;dates&gt;&lt;year&gt;2013&lt;/year&gt;&lt;pub-dates&gt;&lt;date&gt;Oct 01&lt;/date&gt;&lt;/pub-dates&gt;&lt;/dates&gt;&lt;label&gt;r09772&lt;/label&gt;&lt;urls&gt;&lt;related-urls&gt;&lt;url&gt;http://dev.biologists.org/cgi/doi/10.1242/dev.099366&lt;/url&gt;&lt;/related-urls&gt;&lt;pdf-urls&gt;&lt;url&gt;file://localhost/Users/mike/Documents/Papers2/Articles/2013/Upadhyai/Upadhyai-2013-Development-Brinker%20possesses%20multiple%20mechanisms%20for%20repression%20because%20its%20primary%20co-repressor%20Groucho%20may%20be%20unavailable%20in%20some%20cell%20types.pdf&lt;/url&gt;&lt;/pdf-urls&gt;&lt;/urls&gt;&lt;custom3&gt;papers2://publication/uuid/20C6EE54-3B9B-48FD-B5DD-7E536C1B12FB&lt;/custom3&gt;&lt;electronic-resource-num&gt;10.1242/dev.099366&lt;/electronic-resource-num&gt;&lt;language&gt;English&lt;/language&gt;&lt;/record&gt;&lt;/Cite&gt;&lt;/EndNote&gt;</w:instrText>
      </w:r>
      <w:r w:rsidR="00B12ADD">
        <w:fldChar w:fldCharType="separate"/>
      </w:r>
      <w:r w:rsidR="00B12ADD">
        <w:rPr>
          <w:noProof/>
        </w:rPr>
        <w:t>(Upadhyai and Campbell, 2013)</w:t>
      </w:r>
      <w:r w:rsidR="00B12ADD">
        <w:fldChar w:fldCharType="end"/>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B12ADD">
        <w:fldChar w:fldCharType="begin"/>
      </w:r>
      <w:r w:rsidR="00B12ADD">
        <w:instrText xml:space="preserve"> ADDIN EN.CITE &lt;EndNote&gt;&lt;Cite&gt;&lt;Author&gt;Ferguson&lt;/Author&gt;&lt;Year&gt;1992&lt;/Year&gt;&lt;RecNum&gt;3088&lt;/RecNum&gt;&lt;DisplayText&gt;(Ferguson and Anderson, 1992)&lt;/DisplayText&gt;&lt;record&gt;&lt;rec-number&gt;3088&lt;/rec-number&gt;&lt;foreign-keys&gt;&lt;key app="EN" db-id="txpdr0vslpwzage5afxvdv2xds5vfp9zsafw" timestamp="1440457602"&gt;3088&lt;/key&gt;&lt;/foreign-keys&gt;&lt;ref-type name="Journal Article"&gt;17&lt;/ref-type&gt;&lt;contributors&gt;&lt;authors&gt;&lt;author&gt;Ferguson, E. L.&lt;/author&gt;&lt;author&gt;Anderson, K. V.&lt;/author&gt;&lt;/authors&gt;&lt;/contributors&gt;&lt;auth-address&gt;Department of Molecular and Cell Biology, University of California, Berkeley 94720.&lt;/auth-address&gt;&lt;titles&gt;&lt;title&gt;Decapentaplegic acts as a morphogen to organize dorsal-ventral pattern in the Drosophila embryo&lt;/title&gt;&lt;secondary-title&gt;Cell&lt;/secondary-title&gt;&lt;/titles&gt;&lt;periodical&gt;&lt;full-title&gt;Cell&lt;/full-title&gt;&lt;/periodical&gt;&lt;pages&gt;451-61&lt;/pages&gt;&lt;volume&gt;71&lt;/volume&gt;&lt;number&gt;3&lt;/number&gt;&lt;keywords&gt;&lt;keyword&gt;Animals&lt;/keyword&gt;&lt;keyword&gt;Cell Differentiation&lt;/keyword&gt;&lt;keyword&gt;*Drosophila Proteins&lt;/keyword&gt;&lt;keyword&gt;Drosophila melanogaster/*embryology&lt;/keyword&gt;&lt;keyword&gt;Ectoderm&lt;/keyword&gt;&lt;keyword&gt;Gastrula&lt;/keyword&gt;&lt;keyword&gt;Insect Hormones/*physiology&lt;/keyword&gt;&lt;keyword&gt;Morphogenesis&lt;/keyword&gt;&lt;keyword&gt;RNA, Messenger/administration &amp;amp; dosage&lt;/keyword&gt;&lt;keyword&gt;Transforming Growth Factor beta/*physiology&lt;/keyword&gt;&lt;/keywords&gt;&lt;dates&gt;&lt;year&gt;1992&lt;/year&gt;&lt;pub-dates&gt;&lt;date&gt;Oct 30&lt;/date&gt;&lt;/pub-dates&gt;&lt;/dates&gt;&lt;isbn&gt;0092-8674 (Print)&amp;#xD;0092-8674 (Linking)&lt;/isbn&gt;&lt;accession-num&gt;1423606&lt;/accession-num&gt;&lt;urls&gt;&lt;related-urls&gt;&lt;url&gt;http://www.ncbi.nlm.nih.gov/pubmed/1423606&lt;/url&gt;&lt;/related-urls&gt;&lt;/urls&gt;&lt;/record&gt;&lt;/Cite&gt;&lt;/EndNote&gt;</w:instrText>
      </w:r>
      <w:r w:rsidR="00B12ADD">
        <w:fldChar w:fldCharType="separate"/>
      </w:r>
      <w:r w:rsidR="00B12ADD">
        <w:rPr>
          <w:noProof/>
        </w:rPr>
        <w:t>(Ferguson and Anderson, 1992)</w:t>
      </w:r>
      <w:r w:rsidR="00B12ADD">
        <w:fldChar w:fldCharType="end"/>
      </w:r>
      <w:r>
        <w:t xml:space="preserve">. Groucho, through interaction with Dorsal, </w:t>
      </w:r>
      <w:r w:rsidR="00D3534F">
        <w:t>represses the</w:t>
      </w:r>
      <w:r>
        <w:t xml:space="preserve"> 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B12ADD">
        <w:fldChar w:fldCharType="begin"/>
      </w:r>
      <w:r w:rsidR="00B12ADD">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B12ADD">
        <w:fldChar w:fldCharType="separate"/>
      </w:r>
      <w:r w:rsidR="00B12ADD">
        <w:rPr>
          <w:noProof/>
        </w:rPr>
        <w:t>(Schwyter et al., 1995)</w:t>
      </w:r>
      <w:r w:rsidR="00B12ADD">
        <w:fldChar w:fldCharType="end"/>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corepressor), and the other involving Gro</w:t>
      </w:r>
      <w:r w:rsidR="00BD31C1">
        <w:t xml:space="preserve"> </w:t>
      </w:r>
      <w:r w:rsidR="00B12AD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B12ADD">
        <w:instrText xml:space="preserve"> ADDIN EN.CITE </w:instrText>
      </w:r>
      <w:r w:rsidR="00B12ADD">
        <w:fldChar w:fldCharType="begin">
          <w:fldData xml:space="preserve">PEVuZE5vdGU+PENpdGU+PEF1dGhvcj5IYXNzb248L0F1dGhvcj48WWVhcj4yMDAxPC9ZZWFyPjxS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</w:fldData>
        </w:fldChar>
      </w:r>
      <w:r w:rsidR="00B12ADD">
        <w:instrText xml:space="preserve"> ADDIN EN.CITE.DATA </w:instrText>
      </w:r>
      <w:r w:rsidR="00B12ADD">
        <w:fldChar w:fldCharType="end"/>
      </w:r>
      <w:r w:rsidR="00B12ADD">
        <w:fldChar w:fldCharType="separate"/>
      </w:r>
      <w:r w:rsidR="00B12ADD">
        <w:rPr>
          <w:noProof/>
        </w:rPr>
        <w:t>(Hasson et al., 2001)</w:t>
      </w:r>
      <w:r w:rsidR="00B12ADD">
        <w:fldChar w:fldCharType="end"/>
      </w:r>
      <w:r w:rsidR="0013409F">
        <w:t>.</w:t>
      </w:r>
      <w:r w:rsidR="00BD31C1">
        <w:t xml:space="preserve"> </w:t>
      </w:r>
      <w:r w:rsidR="004C029F">
        <w:t xml:space="preserve">Upon </w:t>
      </w:r>
      <w:r w:rsidR="004C029F">
        <w:lastRenderedPageBreak/>
        <w:t>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B12ADD">
        <w:fldChar w:fldCharType="begin"/>
      </w:r>
      <w:r w:rsidR="00B12ADD">
        <w:instrText xml:space="preserve"> ADDIN EN.CITE &lt;EndNote&gt;&lt;Cite&gt;&lt;Author&gt;Marty&lt;/Author&gt;&lt;Year&gt;2000&lt;/Year&gt;&lt;RecNum&gt;3089&lt;/RecNum&gt;&lt;DisplayText&gt;(Marty et al., 2000)&lt;/DisplayText&gt;&lt;record&gt;&lt;rec-number&gt;3089&lt;/rec-number&gt;&lt;foreign-keys&gt;&lt;key app="EN" db-id="txpdr0vslpwzage5afxvdv2xds5vfp9zsafw" timestamp="1440458329"&gt;3089&lt;/key&gt;&lt;/foreign-keys&gt;&lt;ref-type name="Journal Article"&gt;17&lt;/ref-type&gt;&lt;contributors&gt;&lt;authors&gt;&lt;author&gt;Marty, T.&lt;/author&gt;&lt;author&gt;Muller, B.&lt;/author&gt;&lt;author&gt;Basler, K.&lt;/author&gt;&lt;author&gt;Affolter, M.&lt;/author&gt;&lt;/authors&gt;&lt;/contributors&gt;&lt;auth-address&gt;Abteilung Zellbiologie, Biozentrum, Universitat Basel, Klingelbergstrasse 70, CH-4056 Basel, Switzerland.&lt;/auth-address&gt;&lt;titles&gt;&lt;title&gt;Schnurri mediates Dpp-dependent repression of brinker transcription&lt;/title&gt;&lt;secondary-title&gt;Nat Cell Biol&lt;/secondary-title&gt;&lt;/titles&gt;&lt;periodical&gt;&lt;full-title&gt;Nat Cell Biol&lt;/full-title&gt;&lt;/periodical&gt;&lt;pages&gt;745-9&lt;/pages&gt;&lt;volume&gt;2&lt;/volume&gt;&lt;number&gt;10&lt;/number&gt;&lt;keywords&gt;&lt;keyword&gt;Animals&lt;/keyword&gt;&lt;keyword&gt;DNA-Binding Proteins/*metabolism&lt;/keyword&gt;&lt;keyword&gt;Drosophila/embryology&lt;/keyword&gt;&lt;keyword&gt;*Drosophila Proteins&lt;/keyword&gt;&lt;keyword&gt;*Gene Expression Regulation, Developmental&lt;/keyword&gt;&lt;keyword&gt;Insect Proteins/*biosynthesis/genetics/*metabolism&lt;/keyword&gt;&lt;keyword&gt;Models, Genetic&lt;/keyword&gt;&lt;keyword&gt;Repressor Proteins/*biosynthesis/genetics&lt;/keyword&gt;&lt;keyword&gt;Signal Transduction&lt;/keyword&gt;&lt;keyword&gt;Transcription Factors/*metabolism&lt;/keyword&gt;&lt;keyword&gt;Transcription, Genetic&lt;/keyword&gt;&lt;keyword&gt;Transcriptional Activation&lt;/keyword&gt;&lt;keyword&gt;Transforming Growth Factor beta/metabolism&lt;/keyword&gt;&lt;/keywords&gt;&lt;dates&gt;&lt;year&gt;2000&lt;/year&gt;&lt;pub-dates&gt;&lt;date&gt;Oct&lt;/date&gt;&lt;/pub-dates&gt;&lt;/dates&gt;&lt;isbn&gt;1465-7392 (Print)&amp;#xD;1465-7392 (Linking)&lt;/isbn&gt;&lt;accession-num&gt;11025666&lt;/accession-num&gt;&lt;urls&gt;&lt;related-urls&gt;&lt;url&gt;http://www.ncbi.nlm.nih.gov/pubmed/11025666&lt;/url&gt;&lt;/related-urls&gt;&lt;/urls&gt;&lt;electronic-resource-num&gt;10.1038/35036383&lt;/electronic-resource-num&gt;&lt;/record&gt;&lt;/Cite&gt;&lt;/EndNote&gt;</w:instrText>
      </w:r>
      <w:r w:rsidR="00B12ADD">
        <w:fldChar w:fldCharType="separate"/>
      </w:r>
      <w:r w:rsidR="00B12ADD">
        <w:rPr>
          <w:noProof/>
        </w:rPr>
        <w:t>(Marty et al., 2000)</w:t>
      </w:r>
      <w:r w:rsidR="00B12ADD">
        <w:fldChar w:fldCharType="end"/>
      </w:r>
      <w:r w:rsidR="00967750">
        <w:t>.</w:t>
      </w:r>
    </w:p>
    <w:p w14:paraId="00B32590" w14:textId="1A9C60DB" w:rsidR="00967750" w:rsidRDefault="00967750" w:rsidP="00E25520">
      <w:pPr>
        <w:pStyle w:val="BodyText"/>
        <w:spacing w:line="480" w:lineRule="auto"/>
        <w:ind w:firstLine="720"/>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B12AD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B12ADD">
        <w:instrText xml:space="preserve"> ADDIN EN.CITE </w:instrText>
      </w:r>
      <w:r w:rsidR="00B12ADD">
        <w:fldChar w:fldCharType="begin">
          <w:fldData xml:space="preserve">PEVuZE5vdGU+PENpdGU+PEF1dGhvcj5DYXZhbGxvPC9BdXRob3I+PFllYXI+MTk5ODwvWWVhcj48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</w:fldData>
        </w:fldChar>
      </w:r>
      <w:r w:rsidR="00B12ADD">
        <w:instrText xml:space="preserve"> ADDIN EN.CITE.DATA </w:instrText>
      </w:r>
      <w:r w:rsidR="00B12ADD">
        <w:fldChar w:fldCharType="end"/>
      </w:r>
      <w:r w:rsidR="00B12ADD">
        <w:fldChar w:fldCharType="separate"/>
      </w:r>
      <w:r w:rsidR="00B12ADD">
        <w:rPr>
          <w:noProof/>
        </w:rPr>
        <w:t>(Cavallo et al., 1998)</w:t>
      </w:r>
      <w:r w:rsidR="00B12ADD">
        <w:fldChar w:fldCharType="end"/>
      </w:r>
      <w:r w:rsidRPr="00967750">
        <w:t xml:space="preserve"> </w:t>
      </w:r>
      <w:r w:rsidR="00B12AD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B12ADD">
        <w:instrText xml:space="preserve"> ADDIN EN.CITE </w:instrText>
      </w:r>
      <w:r w:rsidR="00B12ADD">
        <w:fldChar w:fldCharType="begin">
          <w:fldData xml:space="preserve">PEVuZE5vdGU+PENpdGU+PEF1dGhvcj5Sb29zZTwvQXV0aG9yPjxZZWFyPjE5OTk8L1llYXI+PFJl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</w:fldData>
        </w:fldChar>
      </w:r>
      <w:r w:rsidR="00B12ADD">
        <w:instrText xml:space="preserve"> ADDIN EN.CITE.DATA </w:instrText>
      </w:r>
      <w:r w:rsidR="00B12ADD">
        <w:fldChar w:fldCharType="end"/>
      </w:r>
      <w:r w:rsidR="00B12ADD">
        <w:fldChar w:fldCharType="separate"/>
      </w:r>
      <w:r w:rsidR="00B12ADD">
        <w:rPr>
          <w:noProof/>
        </w:rPr>
        <w:t>(Roose and Clevers, 1999)</w:t>
      </w:r>
      <w:r w:rsidR="00B12ADD">
        <w:fldChar w:fldCharType="end"/>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B12ADD">
        <w:fldChar w:fldCharType="begin"/>
      </w:r>
      <w:r w:rsidR="00B12ADD">
        <w:instrText xml:space="preserve"> ADDIN EN.CITE &lt;EndNote&gt;&lt;Cite&gt;&lt;Author&gt;Clevers&lt;/Author&gt;&lt;Year&gt;2006&lt;/Year&gt;&lt;RecNum&gt;3085&lt;/RecNum&gt;&lt;DisplayText&gt;(Clevers, 2006)&lt;/DisplayText&gt;&lt;record&gt;&lt;rec-number&gt;3085&lt;/rec-number&gt;&lt;foreign-keys&gt;&lt;key app="EN" db-id="txpdr0vslpwzage5afxvdv2xds5vfp9zsafw" timestamp="1440457066"&gt;3085&lt;/key&gt;&lt;/foreign-keys&gt;&lt;ref-type name="Journal Article"&gt;17&lt;/ref-type&gt;&lt;contributors&gt;&lt;authors&gt;&lt;author&gt;Clevers, H.&lt;/author&gt;&lt;/authors&gt;&lt;/contributors&gt;&lt;auth-address&gt;Hubrecht Laboratory and Utrecht University, Uppsalalaan 8, 3584CT, Utrecht, the Netherlands. clevers@niob.knaw.nl&lt;/auth-address&gt;&lt;titles&gt;&lt;title&gt;Wnt/beta-catenin signaling in development and disease&lt;/title&gt;&lt;secondary-title&gt;Cell&lt;/secondary-title&gt;&lt;/titles&gt;&lt;periodical&gt;&lt;full-title&gt;Cell&lt;/full-title&gt;&lt;/periodical&gt;&lt;pages&gt;469-80&lt;/pages&gt;&lt;volume&gt;127&lt;/volume&gt;&lt;number&gt;3&lt;/number&gt;&lt;keywords&gt;&lt;keyword&gt;Adult&lt;/keyword&gt;&lt;keyword&gt;Animals&lt;/keyword&gt;&lt;keyword&gt;Embryonic Development&lt;/keyword&gt;&lt;keyword&gt;Gene Expression Regulation, Developmental&lt;/keyword&gt;&lt;keyword&gt;Gene Expression Regulation, Neoplastic&lt;/keyword&gt;&lt;keyword&gt;Germ-Line Mutation&lt;/keyword&gt;&lt;keyword&gt;Humans&lt;/keyword&gt;&lt;keyword&gt;Intestinal Neoplasms/etiology&lt;/keyword&gt;&lt;keyword&gt;*Signal Transduction&lt;/keyword&gt;&lt;keyword&gt;Trans-Activators/*physiology&lt;/keyword&gt;&lt;keyword&gt;Wnt Proteins&lt;/keyword&gt;&lt;keyword&gt;beta Catenin&lt;/keyword&gt;&lt;/keywords&gt;&lt;dates&gt;&lt;year&gt;2006&lt;/year&gt;&lt;pub-dates&gt;&lt;date&gt;Nov 3&lt;/date&gt;&lt;/pub-dates&gt;&lt;/dates&gt;&lt;isbn&gt;0092-8674 (Print)&amp;#xD;0092-8674 (Linking)&lt;/isbn&gt;&lt;accession-num&gt;17081971&lt;/accession-num&gt;&lt;urls&gt;&lt;related-urls&gt;&lt;url&gt;http://www.ncbi.nlm.nih.gov/pubmed/17081971&lt;/url&gt;&lt;/related-urls&gt;&lt;/urls&gt;&lt;electronic-resource-num&gt;10.1016/j.cell.2006.10.018&lt;/electronic-resource-num&gt;&lt;/record&gt;&lt;/Cite&gt;&lt;/EndNote&gt;</w:instrText>
      </w:r>
      <w:r w:rsidR="00B12ADD">
        <w:fldChar w:fldCharType="separate"/>
      </w:r>
      <w:r w:rsidR="00B12ADD">
        <w:rPr>
          <w:noProof/>
        </w:rPr>
        <w:t>(Clevers, 2006)</w:t>
      </w:r>
      <w:r w:rsidR="00B12ADD">
        <w:fldChar w:fldCharType="end"/>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92"/>
      <w:r w:rsidR="00B12AD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B12ADD">
        <w:instrText xml:space="preserve"> ADDIN EN.CITE </w:instrText>
      </w:r>
      <w:r w:rsidR="00B12ADD">
        <w:fldChar w:fldCharType="begin">
          <w:fldData xml:space="preserve">PEVuZE5vdGU+PENpdGU+PEF1dGhvcj5EYW5pZWxzPC9BdXRob3I+PFllYXI+MjAwNTwvWWVhcj48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</w:fldData>
        </w:fldChar>
      </w:r>
      <w:r w:rsidR="00B12ADD">
        <w:instrText xml:space="preserve"> ADDIN EN.CITE.DATA </w:instrText>
      </w:r>
      <w:r w:rsidR="00B12ADD">
        <w:fldChar w:fldCharType="end"/>
      </w:r>
      <w:r w:rsidR="00B12ADD">
        <w:fldChar w:fldCharType="separate"/>
      </w:r>
      <w:r w:rsidR="00B12ADD">
        <w:rPr>
          <w:noProof/>
        </w:rPr>
        <w:t>(Daniels and Weis, 2005)</w:t>
      </w:r>
      <w:r w:rsidR="00B12ADD">
        <w:fldChar w:fldCharType="end"/>
      </w:r>
      <w:commentRangeEnd w:id="92"/>
      <w:r w:rsidR="00AB3B78">
        <w:rPr>
          <w:rStyle w:val="CommentReference"/>
          <w:rFonts w:ascii="Times New Roman" w:hAnsi="Times New Roman" w:cs="Times New Roman"/>
        </w:rPr>
        <w:commentReference w:id="92"/>
      </w:r>
      <w:r>
        <w:t>.</w:t>
      </w:r>
    </w:p>
    <w:p w14:paraId="611E681E" w14:textId="77777777" w:rsidR="009739D5" w:rsidRDefault="009739D5" w:rsidP="00E25520">
      <w:pPr>
        <w:pStyle w:val="BodyText"/>
        <w:spacing w:line="480" w:lineRule="auto"/>
        <w:ind w:firstLine="720"/>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93" w:author="Albert Courey" w:date="2015-11-11T11:41:00Z">
        <w:r w:rsidR="00EA0953">
          <w:rPr>
            <w:i/>
          </w:rPr>
          <w:t xml:space="preserve">the </w:t>
        </w:r>
      </w:ins>
      <w:r w:rsidR="006D0B75">
        <w:rPr>
          <w:i/>
        </w:rPr>
        <w:t xml:space="preserve">embryonic </w:t>
      </w:r>
      <w:commentRangeStart w:id="94"/>
      <w:r w:rsidR="006D0B75">
        <w:rPr>
          <w:i/>
        </w:rPr>
        <w:t>axial</w:t>
      </w:r>
      <w:commentRangeEnd w:id="94"/>
      <w:r w:rsidR="00AB3B78">
        <w:rPr>
          <w:rStyle w:val="CommentReference"/>
          <w:rFonts w:ascii="Times New Roman" w:hAnsi="Times New Roman" w:cs="Times New Roman"/>
        </w:rPr>
        <w:commentReference w:id="94"/>
      </w:r>
      <w:r w:rsidR="006D0B75">
        <w:rPr>
          <w:i/>
        </w:rPr>
        <w:t xml:space="preserve"> </w:t>
      </w:r>
      <w:del w:id="95" w:author="Albert Courey" w:date="2015-11-11T10:35:00Z">
        <w:r w:rsidR="006D0B75" w:rsidDel="00AB3B78">
          <w:rPr>
            <w:i/>
          </w:rPr>
          <w:delText xml:space="preserve">and terminal </w:delText>
        </w:r>
      </w:del>
      <w:r w:rsidR="006D0B75">
        <w:rPr>
          <w:i/>
        </w:rPr>
        <w:t>patterning</w:t>
      </w:r>
      <w:ins w:id="96" w:author="Albert Courey" w:date="2015-11-11T11:41:00Z">
        <w:r w:rsidR="00EA0953">
          <w:rPr>
            <w:i/>
          </w:rPr>
          <w:t xml:space="preserve"> </w:t>
        </w:r>
      </w:ins>
      <w:ins w:id="97" w:author="Albert Courey" w:date="2015-11-11T11:42:00Z">
        <w:r w:rsidR="00EA0953">
          <w:rPr>
            <w:i/>
          </w:rPr>
          <w:t>network</w:t>
        </w:r>
      </w:ins>
    </w:p>
    <w:p w14:paraId="3DA2E69D" w14:textId="77777777" w:rsidR="00EB5EF4" w:rsidRDefault="005D46F7" w:rsidP="00E25520">
      <w:pPr>
        <w:pStyle w:val="BodyText"/>
        <w:spacing w:line="480" w:lineRule="auto"/>
        <w:ind w:firstLine="720"/>
        <w:rPr>
          <w:ins w:id="98" w:author="Albert Courey" w:date="2015-11-11T11:13:00Z"/>
        </w:rPr>
      </w:pPr>
      <w:r>
        <w:t>It is</w:t>
      </w:r>
      <w:r w:rsidR="00523208">
        <w:t xml:space="preserve"> primarily</w:t>
      </w:r>
      <w:r w:rsidR="00531081">
        <w:t xml:space="preserve"> through </w:t>
      </w:r>
      <w:r w:rsidR="00523208">
        <w:t xml:space="preserve">the spatially and temporally </w:t>
      </w:r>
      <w:del w:id="99" w:author="Albert Courey" w:date="2015-11-11T10:49:00Z">
        <w:r w:rsidR="00523208" w:rsidDel="00E371D0">
          <w:delText>precise mediation</w:delText>
        </w:r>
      </w:del>
      <w:ins w:id="100" w:author="Albert Courey" w:date="2015-11-11T10:49:00Z">
        <w:r w:rsidR="00E371D0">
          <w:t>controlled regulation</w:t>
        </w:r>
      </w:ins>
      <w:r w:rsidR="00523208">
        <w:t xml:space="preserve"> of gene transcription </w:t>
      </w:r>
      <w:del w:id="101"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102" w:author="Albert Courey" w:date="2015-11-11T10:50:00Z">
        <w:r w:rsidR="00523208" w:rsidDel="00E371D0">
          <w:delText xml:space="preserve">effectors </w:delText>
        </w:r>
      </w:del>
      <w:ins w:id="103" w:author="Albert Courey" w:date="2015-11-11T10:50:00Z">
        <w:r w:rsidR="00E371D0">
          <w:t xml:space="preserve">proteins </w:t>
        </w:r>
      </w:ins>
      <w:r>
        <w:t xml:space="preserve">can be divided into </w:t>
      </w:r>
      <w:ins w:id="104" w:author="Albert Courey" w:date="2015-11-11T10:50:00Z">
        <w:r w:rsidR="00E371D0">
          <w:t xml:space="preserve">effectors of the </w:t>
        </w:r>
      </w:ins>
      <w:r>
        <w:t xml:space="preserve">dorsal-ventral and anterior-posterior programs, though these processes are </w:t>
      </w:r>
      <w:r w:rsidR="00523208">
        <w:t xml:space="preserve">complex and </w:t>
      </w:r>
      <w:del w:id="105" w:author="Albert Courey" w:date="2015-11-11T10:50:00Z">
        <w:r w:rsidDel="00E371D0">
          <w:delText xml:space="preserve">heavily </w:delText>
        </w:r>
      </w:del>
      <w:ins w:id="106" w:author="Albert Courey" w:date="2015-11-11T10:50:00Z">
        <w:r w:rsidR="00E371D0">
          <w:t xml:space="preserve">highly </w:t>
        </w:r>
      </w:ins>
      <w:r>
        <w:t>interconnected</w:t>
      </w:r>
      <w:r w:rsidR="00523208">
        <w:t xml:space="preserve"> </w:t>
      </w:r>
      <w:r w:rsidR="00B12ADD">
        <w:fldChar w:fldCharType="begin"/>
      </w:r>
      <w:r w:rsidR="00B12ADD">
        <w:instrText xml:space="preserve"> ADDIN EN.CITE &lt;EndNote&gt;&lt;Cite&gt;&lt;Author&gt;Jaeger&lt;/Author&gt;&lt;Year&gt;2012&lt;/Year&gt;&lt;RecNum&gt;3103&lt;/RecNum&gt;&lt;DisplayText&gt;(Jaeger et al., 2012)&lt;/DisplayText&gt;&lt;record&gt;&lt;rec-number&gt;3103&lt;/rec-number&gt;&lt;foreign-keys&gt;&lt;key app="EN" db-id="txpdr0vslpwzage5afxvdv2xds5vfp9zsafw" timestamp="1440557237"&gt;3103&lt;/key&gt;&lt;/foreign-keys&gt;&lt;ref-type name="Journal Article"&gt;17&lt;/ref-type&gt;&lt;contributors&gt;&lt;authors&gt;&lt;author&gt;Jaeger, J.&lt;/author&gt;&lt;author&gt;Manu,&lt;/author&gt;&lt;author&gt;Reinitz, J.&lt;/author&gt;&lt;/authors&gt;&lt;/contributors&gt;&lt;auth-address&gt;EMBL/CRG Research Unit in Systems Biology, Centre for Genomic Regulation and Universitat Pompeu Fabra, Barcelona, Spain. yogi.jaeger@crg.eu&lt;/auth-address&gt;&lt;titles&gt;&lt;title&gt;Drosophila blastoderm patterning&lt;/title&gt;&lt;secondary-title&gt;Curr Opin Genet Dev&lt;/secondary-title&gt;&lt;/titles&gt;&lt;periodical&gt;&lt;full-title&gt;Curr Opin Genet Dev&lt;/full-title&gt;&lt;/periodical&gt;&lt;pages&gt;533-41&lt;/pages&gt;&lt;volume&gt;22&lt;/volume&gt;&lt;number&gt;6&lt;/number&gt;&lt;keywords&gt;&lt;keyword&gt;Animals&lt;/keyword&gt;&lt;keyword&gt;Blastoderm/*growth &amp;amp; development&lt;/keyword&gt;&lt;keyword&gt;Body Patterning/*genetics&lt;/keyword&gt;&lt;keyword&gt;Computer Simulation&lt;/keyword&gt;&lt;keyword&gt;Drosophila melanogaster/*embryology/genetics&lt;/keyword&gt;&lt;keyword&gt;Embryo, Nonmammalian/cytology/metabolism&lt;/keyword&gt;&lt;keyword&gt;Gene Expression Regulation, Developmental&lt;/keyword&gt;&lt;keyword&gt;Gene Regulatory Networks/genetics&lt;/keyword&gt;&lt;keyword&gt;*Models, Biological&lt;/keyword&gt;&lt;/keywords&gt;&lt;dates&gt;&lt;year&gt;2012&lt;/year&gt;&lt;pub-dates&gt;&lt;date&gt;Dec&lt;/date&gt;&lt;/pub-dates&gt;&lt;/dates&gt;&lt;isbn&gt;1879-0380 (Electronic)&amp;#xD;0959-437X (Linking)&lt;/isbn&gt;&lt;accession-num&gt;23290311&lt;/accession-num&gt;&lt;urls&gt;&lt;related-urls&gt;&lt;url&gt;http://www.ncbi.nlm.nih.gov/pubmed/23290311&lt;/url&gt;&lt;/related-urls&gt;&lt;/urls&gt;&lt;electronic-resource-num&gt;10.1016/j.gde.2012.10.005&lt;/electronic-resource-num&gt;&lt;/record&gt;&lt;/Cite&gt;&lt;/EndNote&gt;</w:instrText>
      </w:r>
      <w:r w:rsidR="00B12ADD">
        <w:fldChar w:fldCharType="separate"/>
      </w:r>
      <w:r w:rsidR="00B12ADD">
        <w:rPr>
          <w:noProof/>
        </w:rPr>
        <w:t>(Jaeger et al., 2012)</w:t>
      </w:r>
      <w:r w:rsidR="00B12ADD">
        <w:fldChar w:fldCharType="end"/>
      </w:r>
      <w:r w:rsidR="00523208">
        <w:t xml:space="preserve">, requiring the coordinated regulation of dozens of transcriptional activators, repressors, and co-regulators </w:t>
      </w:r>
      <w:r w:rsidR="00B12ADD">
        <w:fldChar w:fldCharType="begin"/>
      </w:r>
      <w:r w:rsidR="00B12ADD">
        <w:instrText xml:space="preserve"> ADDIN EN.CITE &lt;EndNote&gt;&lt;Cite&gt;&lt;Author&gt;Mannervik&lt;/Author&gt;&lt;Year&gt;2014&lt;/Year&gt;&lt;RecNum&gt;2280&lt;/RecNum&gt;&lt;DisplayText&gt;(Mannervik, 2014)&lt;/DisplayText&gt;&lt;record&gt;&lt;rec-number&gt;2280&lt;/rec-number&gt;&lt;foreign-keys&gt;&lt;key app="EN" db-id="txpdr0vslpwzage5afxvdv2xds5vfp9zsafw" timestamp="1435089952"&gt;2280&lt;/key&gt;&lt;/foreign-keys&gt;&lt;ref-type name="Journal Article"&gt;17&lt;/ref-type&gt;&lt;contributors&gt;&lt;authors&gt;&lt;author&gt;Mannervik, Mattias&lt;/author&gt;&lt;/authors&gt;&lt;/contributors&gt;&lt;titles&gt;&lt;title&gt;Control of Drosophila embryo patterning by transcriptional co-regulators&lt;/title&gt;&lt;secondary-title&gt;Experimental cell research&lt;/secondary-title&gt;&lt;/titles&gt;&lt;periodical&gt;&lt;full-title&gt;Experimental cell research&lt;/full-title&gt;&lt;/periodical&gt;&lt;pages&gt;47-57&lt;/pages&gt;&lt;volume&gt;321&lt;/volume&gt;&lt;number&gt;1&lt;/number&gt;&lt;dates&gt;&lt;year&gt;2014&lt;/year&gt;&lt;pub-dates&gt;&lt;date&gt;Mar 01&lt;/date&gt;&lt;/pub-dates&gt;&lt;/dates&gt;&lt;publisher&gt;Elsevier&lt;/publisher&gt;&lt;label&gt;r09754&lt;/label&gt;&lt;urls&gt;&lt;related-urls&gt;&lt;url&gt;http://dx.doi.org/10.1016/j.yexcr.2013.10.010&lt;/url&gt;&lt;/related-urls&gt;&lt;pdf-urls&gt;&lt;url&gt;file://localhost/Users/mike/Documents/Papers2/Articles/2014/Mannervik/Mannervik-2014-Exp.%20Cell%20Res.-Control%20of%20Drosophila%20embryo%20patterning%20by%20transcriptional%20co-regulators.pdf&lt;/url&gt;&lt;/pdf-urls&gt;&lt;/urls&gt;&lt;custom3&gt;papers2://publication/uuid/50D7ED9F-92F3-40FC-80A4-7F6402A88B11&lt;/custom3&gt;&lt;electronic-resource-num&gt;10.1016/j.yexcr.2013.10.010&lt;/electronic-resource-num&gt;&lt;/record&gt;&lt;/Cite&gt;&lt;/EndNote&gt;</w:instrText>
      </w:r>
      <w:r w:rsidR="00B12ADD">
        <w:fldChar w:fldCharType="separate"/>
      </w:r>
      <w:r w:rsidR="00B12ADD">
        <w:rPr>
          <w:noProof/>
        </w:rPr>
        <w:t>(Mannervik, 2014)</w:t>
      </w:r>
      <w:r w:rsidR="00B12ADD">
        <w:fldChar w:fldCharType="end"/>
      </w:r>
      <w:r w:rsidR="00531081">
        <w:t>. Definition of</w:t>
      </w:r>
      <w:r w:rsidR="00523208">
        <w:t xml:space="preserve"> the dorsal-ventral axis, which is critical to</w:t>
      </w:r>
      <w:r w:rsidR="00596AAE">
        <w:t xml:space="preserve"> germ layer development, is </w:t>
      </w:r>
      <w:del w:id="107" w:author="Albert Courey" w:date="2015-11-11T10:51:00Z">
        <w:r w:rsidR="00531081" w:rsidDel="00E371D0">
          <w:delText xml:space="preserve">specified </w:delText>
        </w:r>
      </w:del>
      <w:ins w:id="108"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B12ADD">
        <w:fldChar w:fldCharType="begin"/>
      </w:r>
      <w:r w:rsidR="00B12ADD">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B12ADD">
        <w:fldChar w:fldCharType="separate"/>
      </w:r>
      <w:r w:rsidR="00B12ADD">
        <w:rPr>
          <w:noProof/>
        </w:rPr>
        <w:t>(Roth et al., 1989)</w:t>
      </w:r>
      <w:r w:rsidR="00B12ADD">
        <w:fldChar w:fldCharType="end"/>
      </w:r>
      <w:r w:rsidR="00E25520">
        <w:t xml:space="preserve">. </w:t>
      </w:r>
      <w:ins w:id="109" w:author="Albert Courey" w:date="2015-11-11T11:12:00Z">
        <w:r w:rsidR="00EB5EF4">
          <w:t>Dorsal is a sequence-specific transcription factor, and t</w:t>
        </w:r>
        <w:moveToRangeStart w:id="110" w:author="Albert Courey" w:date="2015-11-11T11:12:00Z" w:name="move308859648"/>
        <w:r w:rsidR="00EB5EF4" w:rsidRPr="00EB5EF4">
          <w:t xml:space="preserve">he strength, spacing, </w:t>
        </w:r>
        <w:r w:rsidR="00EB5EF4">
          <w:t xml:space="preserve">and </w:t>
        </w:r>
        <w:r w:rsidR="00EB5EF4" w:rsidRPr="00EB5EF4">
          <w:t xml:space="preserve">grouping </w:t>
        </w:r>
      </w:ins>
      <w:ins w:id="111" w:author="Albert Courey" w:date="2015-11-11T11:13:00Z">
        <w:r w:rsidR="00EB5EF4">
          <w:t>of Dorsal binding sites, along with the</w:t>
        </w:r>
      </w:ins>
      <w:ins w:id="112" w:author="Albert Courey" w:date="2015-11-11T11:12:00Z">
        <w:r w:rsidR="00EB5EF4" w:rsidRPr="00EB5EF4">
          <w:t xml:space="preserve"> distribution of adjacent binding sites</w:t>
        </w:r>
      </w:ins>
      <w:ins w:id="113" w:author="Albert Courey" w:date="2015-11-11T11:13:00Z">
        <w:r w:rsidR="00EB5EF4">
          <w:t xml:space="preserve"> for other </w:t>
        </w:r>
        <w:r w:rsidR="00EB5EF4">
          <w:lastRenderedPageBreak/>
          <w:t>interacting factors</w:t>
        </w:r>
      </w:ins>
      <w:ins w:id="114" w:author="Albert Courey" w:date="2015-11-11T11:12:00Z">
        <w:r w:rsidR="00EB5EF4" w:rsidRPr="00EB5EF4">
          <w:t xml:space="preserve"> modulate Dorsal binding and cofactor recruitment in order to correctly interpret the Dorsal gradient </w:t>
        </w:r>
        <w:r w:rsidR="00EB5EF4" w:rsidRPr="00EB5EF4">
          <w:fldChar w:fldCharType="begin"/>
        </w:r>
        <w:r w:rsidR="00EB5EF4" w:rsidRPr="00EB5EF4">
          <w:instrText xml:space="preserve"> ADDIN EN.CITE &lt;EndNote&gt;&lt;Cite&gt;&lt;Author&gt;Zeitlinger&lt;/Author&gt;&lt;Year&gt;2007&lt;/Year&gt;&lt;RecNum&gt;3025&lt;/RecNum&gt;&lt;DisplayText&gt;(Zeitlinger et al., 2007)&lt;/DisplayText&gt;&lt;record&gt;&lt;rec-number&gt;3025&lt;/rec-number&gt;&lt;foreign-keys&gt;&lt;key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EB5EF4" w:rsidRPr="00EB5EF4">
          <w:fldChar w:fldCharType="separate"/>
        </w:r>
        <w:r w:rsidR="00EB5EF4" w:rsidRPr="00EB5EF4">
          <w:t>(</w:t>
        </w:r>
        <w:proofErr w:type="spellStart"/>
        <w:r w:rsidR="00EB5EF4" w:rsidRPr="00EB5EF4">
          <w:t>Zeitlinger</w:t>
        </w:r>
        <w:proofErr w:type="spellEnd"/>
        <w:r w:rsidR="00EB5EF4" w:rsidRPr="00EB5EF4">
          <w:t xml:space="preserve"> et al., 2007)</w:t>
        </w:r>
      </w:ins>
      <w:r w:rsidR="00EB5EF4" w:rsidRPr="00EB5EF4">
        <w:fldChar w:fldCharType="end"/>
      </w:r>
      <w:ins w:id="115" w:author="Albert Courey" w:date="2015-11-11T11:12:00Z">
        <w:r w:rsidR="00EB5EF4" w:rsidRPr="00EB5EF4">
          <w:t xml:space="preserve">. </w:t>
        </w:r>
      </w:ins>
      <w:moveToRangeEnd w:id="110"/>
    </w:p>
    <w:p w14:paraId="2CB6E70A" w14:textId="53ED092F" w:rsidR="005D46F7" w:rsidRDefault="00E25520" w:rsidP="00E25520">
      <w:pPr>
        <w:pStyle w:val="BodyText"/>
        <w:spacing w:line="480" w:lineRule="auto"/>
        <w:ind w:firstLine="720"/>
      </w:pPr>
      <w:r>
        <w:t xml:space="preserve">On the ventral side of the embryo, high concentrations of nuclear Dorsal initiate transcriptional programs </w:t>
      </w:r>
      <w:del w:id="116" w:author="Albert Courey" w:date="2015-11-11T10:51:00Z">
        <w:r w:rsidDel="00E371D0">
          <w:delText xml:space="preserve">designating </w:delText>
        </w:r>
      </w:del>
      <w:ins w:id="117" w:author="Albert Courey" w:date="2015-11-11T10:51:00Z">
        <w:r w:rsidR="00E371D0">
          <w:t xml:space="preserve">that determine </w:t>
        </w:r>
      </w:ins>
      <w:r>
        <w:t xml:space="preserve">the mesoderm </w:t>
      </w:r>
      <w:r w:rsidR="00B12ADD">
        <w:fldChar w:fldCharType="begin"/>
      </w:r>
      <w:r w:rsidR="00B12ADD">
        <w:instrText xml:space="preserve"> ADDIN EN.CITE &lt;EndNote&gt;&lt;Cite&gt;&lt;Author&gt;Gonzalez-Crespo&lt;/Author&gt;&lt;Year&gt;1993&lt;/Year&gt;&lt;RecNum&gt;3043&lt;/RecNum&gt;&lt;DisplayText&gt;(Gonzalez-Crespo and Levine, 1993)&lt;/DisplayText&gt;&lt;record&gt;&lt;rec-number&gt;3043&lt;/rec-number&gt;&lt;foreign-keys&gt;&lt;key app="EN" db-id="txpdr0vslpwzage5afxvdv2xds5vfp9zsafw" timestamp="1439942629"&gt;3043&lt;/key&gt;&lt;/foreign-keys&gt;&lt;ref-type name="Journal Article"&gt;17&lt;/ref-type&gt;&lt;contributors&gt;&lt;authors&gt;&lt;author&gt;Gonzalez-Crespo, S.&lt;/author&gt;&lt;author&gt;Levine, M.&lt;/author&gt;&lt;/authors&gt;&lt;/contributors&gt;&lt;auth-address&gt;Department of Biology, University of California at San Diego, La Jolla 92093-0322.&lt;/auth-address&gt;&lt;titles&gt;&lt;title&gt;Interactions between dorsal and helix-loop-helix proteins initiate the differentiation of the embryonic mesoderm and neuroectoderm in Drosophila&lt;/title&gt;&lt;secondary-title&gt;Genes Dev&lt;/secondary-title&gt;&lt;/titles&gt;&lt;periodical&gt;&lt;full-title&gt;Genes Dev&lt;/full-title&gt;&lt;/periodical&gt;&lt;pages&gt;1703-13&lt;/pages&gt;&lt;volume&gt;7&lt;/volume&gt;&lt;number&gt;9&lt;/number&gt;&lt;keywords&gt;&lt;keyword&gt;Animals&lt;/keyword&gt;&lt;keyword&gt;Base Sequence&lt;/keyword&gt;&lt;keyword&gt;Biological Evolution&lt;/keyword&gt;&lt;keyword&gt;Cell Differentiation&lt;/keyword&gt;&lt;keyword&gt;DNA-Binding Proteins/*metabolism&lt;/keyword&gt;&lt;keyword&gt;Drosophila/*embryology&lt;/keyword&gt;&lt;keyword&gt;*Drosophila Proteins&lt;/keyword&gt;&lt;keyword&gt;Ectoderm/*cytology&lt;/keyword&gt;&lt;keyword&gt;Female&lt;/keyword&gt;&lt;keyword&gt;Gene Expression&lt;/keyword&gt;&lt;keyword&gt;Heterozygote&lt;/keyword&gt;&lt;keyword&gt;Male&lt;/keyword&gt;&lt;keyword&gt;Mesoderm/*cytology&lt;/keyword&gt;&lt;keyword&gt;Molecular Sequence Data&lt;/keyword&gt;&lt;keyword&gt;Nervous System/embryology&lt;/keyword&gt;&lt;keyword&gt;Nuclear Proteins/*metabolism&lt;/keyword&gt;&lt;keyword&gt;Oligodeoxyribonucleotides&lt;/keyword&gt;&lt;keyword&gt;*Phosphoproteins&lt;/keyword&gt;&lt;keyword&gt;*Transcription Factors&lt;/keyword&gt;&lt;/keywords&gt;&lt;dates&gt;&lt;year&gt;1993&lt;/year&gt;&lt;pub-dates&gt;&lt;date&gt;Sep&lt;/date&gt;&lt;/pub-dates&gt;&lt;/dates&gt;&lt;isbn&gt;0890-9369 (Print)&amp;#xD;0890-9369 (Linking)&lt;/isbn&gt;&lt;accession-num&gt;8370521&lt;/accession-num&gt;&lt;urls&gt;&lt;related-urls&gt;&lt;url&gt;http://www.ncbi.nlm.nih.gov/pubmed/8370521&lt;/url&gt;&lt;/related-urls&gt;&lt;/urls&gt;&lt;/record&gt;&lt;/Cite&gt;&lt;/EndNote&gt;</w:instrText>
      </w:r>
      <w:r w:rsidR="00B12ADD">
        <w:fldChar w:fldCharType="separate"/>
      </w:r>
      <w:r w:rsidR="00B12ADD">
        <w:rPr>
          <w:noProof/>
        </w:rPr>
        <w:t>(Gonzalez-Crespo and Levine, 1993)</w:t>
      </w:r>
      <w:r w:rsidR="00B12ADD">
        <w:fldChar w:fldCharType="end"/>
      </w:r>
      <w:r>
        <w:t xml:space="preserve">. In </w:t>
      </w:r>
      <w:proofErr w:type="spellStart"/>
      <w:r>
        <w:t>ventrolateral</w:t>
      </w:r>
      <w:proofErr w:type="spellEnd"/>
      <w:r>
        <w:t xml:space="preserve"> regions, modest Dorsal concentrations </w:t>
      </w:r>
      <w:del w:id="118" w:author="Albert Courey" w:date="2015-11-11T10:52:00Z">
        <w:r w:rsidDel="00E371D0">
          <w:delText xml:space="preserve">contribute </w:delText>
        </w:r>
      </w:del>
      <w:ins w:id="119" w:author="Albert Courey" w:date="2015-11-11T10:52:00Z">
        <w:r w:rsidR="00E371D0">
          <w:t>help direct</w:t>
        </w:r>
      </w:ins>
      <w:del w:id="120" w:author="Albert Courey" w:date="2015-11-11T10:52:00Z">
        <w:r w:rsidDel="00E371D0">
          <w:delText>to</w:delText>
        </w:r>
      </w:del>
      <w:r>
        <w:t xml:space="preserve"> a </w:t>
      </w:r>
      <w:proofErr w:type="spellStart"/>
      <w:r>
        <w:t>neuroectodermal</w:t>
      </w:r>
      <w:proofErr w:type="spellEnd"/>
      <w:r>
        <w:t xml:space="preserve"> fate </w:t>
      </w:r>
      <w:r w:rsidR="00B12ADD">
        <w:fldChar w:fldCharType="begin"/>
      </w:r>
      <w:r w:rsidR="00B12ADD">
        <w:instrText xml:space="preserve"> ADDIN EN.CITE &lt;EndNote&gt;&lt;Cite&gt;&lt;Author&gt;Ip&lt;/Author&gt;&lt;Year&gt;1992&lt;/Year&gt;&lt;RecNum&gt;3042&lt;/RecNum&gt;&lt;DisplayText&gt;(Ip et al., 1992)&lt;/DisplayText&gt;&lt;record&gt;&lt;rec-number&gt;3042&lt;/rec-number&gt;&lt;foreign-keys&gt;&lt;key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B12ADD">
        <w:fldChar w:fldCharType="separate"/>
      </w:r>
      <w:r w:rsidR="00B12ADD">
        <w:rPr>
          <w:noProof/>
        </w:rPr>
        <w:t>(Ip et al., 1992)</w:t>
      </w:r>
      <w:r w:rsidR="00B12ADD">
        <w:fldChar w:fldCharType="end"/>
      </w:r>
      <w:r>
        <w:t>.</w:t>
      </w:r>
      <w:r w:rsidR="00B949E3">
        <w:t xml:space="preserve"> </w:t>
      </w:r>
      <w:ins w:id="121" w:author="Albert Courey" w:date="2015-11-11T11:10:00Z">
        <w:r w:rsidR="00EB5EF4">
          <w:t xml:space="preserve">Dorsal also acts as a repressor </w:t>
        </w:r>
      </w:ins>
      <w:ins w:id="122"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w:t>
        </w:r>
        <w:proofErr w:type="gramStart"/>
        <w:r w:rsidR="00FD3073">
          <w:t>there</w:t>
        </w:r>
        <w:proofErr w:type="gramEnd"/>
        <w:r w:rsidR="00FD3073">
          <w:t xml:space="preserve"> expression to the dorsal ectodermal </w:t>
        </w:r>
        <w:proofErr w:type="spellStart"/>
        <w:r w:rsidR="00FD3073">
          <w:t>primordium</w:t>
        </w:r>
      </w:ins>
      <w:proofErr w:type="spellEnd"/>
      <w:ins w:id="123" w:author="Albert Courey" w:date="2015-11-11T11:15:00Z">
        <w:r w:rsidR="00FD3073">
          <w:t>.</w:t>
        </w:r>
      </w:ins>
      <w:ins w:id="124" w:author="Albert Courey" w:date="2015-11-11T11:11:00Z">
        <w:r w:rsidR="00EB5EF4">
          <w:t xml:space="preserve"> </w:t>
        </w:r>
      </w:ins>
      <w:moveFromRangeStart w:id="125" w:author="Albert Courey" w:date="2015-11-11T11:12:00Z" w:name="move308859648"/>
      <w:moveFrom w:id="126"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r w:rsidR="00B12ADD" w:rsidDel="00EB5EF4">
          <w:fldChar w:fldCharType="begin"/>
        </w:r>
        <w:r w:rsidR="00B12ADD" w:rsidDel="00EB5EF4">
          <w:instrText xml:space="preserve"> ADDIN EN.CITE &lt;EndNote&gt;&lt;Cite&gt;&lt;Author&gt;Zeitlinger&lt;/Author&gt;&lt;Year&gt;2007&lt;/Year&gt;&lt;RecNum&gt;3025&lt;/RecNum&gt;&lt;DisplayText&gt;(Zeitlinger et al., 2007)&lt;/DisplayText&gt;&lt;record&gt;&lt;rec-number&gt;3025&lt;/rec-number&gt;&lt;foreign-keys&gt;&lt;key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B12ADD" w:rsidDel="00EB5EF4">
          <w:fldChar w:fldCharType="separate"/>
        </w:r>
        <w:r w:rsidR="00B12ADD" w:rsidDel="00EB5EF4">
          <w:rPr>
            <w:noProof/>
          </w:rPr>
          <w:t>(Zeitlinger et al., 2007)</w:t>
        </w:r>
        <w:r w:rsidR="00B12ADD" w:rsidDel="00EB5EF4">
          <w:fldChar w:fldCharType="end"/>
        </w:r>
        <w:r w:rsidR="00B949E3" w:rsidDel="00EB5EF4">
          <w:t xml:space="preserve">. </w:t>
        </w:r>
      </w:moveFrom>
      <w:moveFromRangeEnd w:id="125"/>
      <w:r w:rsidR="00B949E3">
        <w:t xml:space="preserve">Groucho is </w:t>
      </w:r>
      <w:del w:id="127" w:author="Albert Courey" w:date="2015-11-11T11:15:00Z">
        <w:r w:rsidR="00596AAE" w:rsidDel="00FD3073">
          <w:delText>involved in the</w:delText>
        </w:r>
      </w:del>
      <w:ins w:id="128" w:author="Albert Courey" w:date="2015-11-11T11:15:00Z">
        <w:r w:rsidR="00FD3073">
          <w:t>required for this</w:t>
        </w:r>
      </w:ins>
      <w:r w:rsidR="00B949E3">
        <w:t xml:space="preserve"> repression </w:t>
      </w:r>
      <w:del w:id="129" w:author="Albert Courey" w:date="2015-11-11T11:15:00Z">
        <w:r w:rsidR="00B949E3" w:rsidDel="00FD3073">
          <w:delText>of a subset of Dorsal-target genes, and</w:delText>
        </w:r>
      </w:del>
      <w:ins w:id="130" w:author="Albert Courey" w:date="2015-11-11T11:15:00Z">
        <w:r w:rsidR="00FD3073">
          <w:t xml:space="preserve">and plays a critical role in switching Dorsal </w:t>
        </w:r>
      </w:ins>
      <w:del w:id="131" w:author="Albert Courey" w:date="2015-11-11T11:15:00Z">
        <w:r w:rsidR="00B949E3" w:rsidDel="00FD3073">
          <w:delText xml:space="preserve"> is one method by which Dorsal is switched </w:delText>
        </w:r>
      </w:del>
      <w:r w:rsidR="00B949E3">
        <w:t xml:space="preserve">from an activator to a repressor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B949E3">
        <w:t>.</w:t>
      </w:r>
    </w:p>
    <w:p w14:paraId="5E9AE4F3" w14:textId="39D31A68" w:rsidR="00CB0454" w:rsidDel="00FD3073" w:rsidRDefault="00FD3073" w:rsidP="00406000">
      <w:pPr>
        <w:pStyle w:val="BodyText"/>
        <w:spacing w:line="480" w:lineRule="auto"/>
        <w:ind w:firstLine="720"/>
        <w:rPr>
          <w:del w:id="132" w:author="Albert Courey" w:date="2015-11-11T11:20:00Z"/>
        </w:rPr>
      </w:pPr>
      <w:ins w:id="133" w:author="Albert Courey" w:date="2015-11-11T11:22:00Z">
        <w:r>
          <w:t xml:space="preserve">In addition to its roles in dorsal/ventral patterning, </w:t>
        </w:r>
      </w:ins>
      <w:r w:rsidR="00AE33C9">
        <w:t xml:space="preserve">Groucho </w:t>
      </w:r>
      <w:ins w:id="134" w:author="Albert Courey" w:date="2015-11-11T11:22:00Z">
        <w:r>
          <w:t xml:space="preserve">has </w:t>
        </w:r>
      </w:ins>
      <w:ins w:id="135" w:author="Albert Courey" w:date="2015-11-11T11:18:00Z">
        <w:r>
          <w:t>multiple roles in anterior/posterior pattern formation</w:t>
        </w:r>
      </w:ins>
      <w:ins w:id="136" w:author="Albert Courey" w:date="2015-11-11T11:19:00Z">
        <w:r>
          <w:t>. For example, it is required for repression by nu</w:t>
        </w:r>
      </w:ins>
      <w:ins w:id="137" w:author="Albert Courey" w:date="2015-11-11T11:18:00Z">
        <w:r>
          <w:t xml:space="preserve">merous segmentation </w:t>
        </w:r>
      </w:ins>
      <w:ins w:id="138" w:author="Albert Courey" w:date="2015-11-11T11:19:00Z">
        <w:r>
          <w:t>gene products such as Hairy</w:t>
        </w:r>
      </w:ins>
      <w:ins w:id="139" w:author="Albert Courey" w:date="2015-11-11T11:20:00Z">
        <w:r>
          <w:t>, Runt, and Engrailed.</w:t>
        </w:r>
      </w:ins>
      <w:del w:id="140" w:author="Albert Courey" w:date="2015-11-11T11:18:00Z">
        <w:r w:rsidR="00596AAE" w:rsidDel="00FD3073">
          <w:delText xml:space="preserve">has </w:delText>
        </w:r>
      </w:del>
      <w:del w:id="141" w:author="Albert Courey" w:date="2015-11-11T11:17:00Z">
        <w:r w:rsidR="00596AAE" w:rsidDel="00FD3073">
          <w:delText xml:space="preserve">additional </w:delText>
        </w:r>
      </w:del>
      <w:del w:id="142" w:author="Albert Courey" w:date="2015-11-11T11:18:00Z">
        <w:r w:rsidR="00596AAE" w:rsidDel="00FD3073">
          <w:delText xml:space="preserve">roles in </w:delText>
        </w:r>
      </w:del>
      <w:del w:id="143"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144" w:author="Albert Courey" w:date="2015-11-11T11:17:00Z">
        <w:r>
          <w:t xml:space="preserve">, </w:t>
        </w:r>
      </w:ins>
      <w:del w:id="145"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r w:rsidR="00B12ADD" w:rsidDel="00FD3073">
          <w:fldChar w:fldCharType="begin"/>
        </w:r>
        <w:r w:rsidR="00B12ADD" w:rsidDel="00FD3073">
          <w:delInstrText xml:space="preserve"> ADDIN EN.CITE &lt;EndNote&gt;&lt;Cite&gt;&lt;Author&gt;Levine&lt;/Author&gt;&lt;Year&gt;2008&lt;/Year&gt;&lt;RecNum&gt;3104&lt;/RecNum&gt;&lt;DisplayText&gt;(Levine, 2008)&lt;/DisplayText&gt;&lt;record&gt;&lt;rec-number&gt;3104&lt;/rec-number&gt;&lt;foreign-keys&gt;&lt;key app="EN" db-id="txpdr0vslpwzage5afxvdv2xds5vfp9zsafw" timestamp="1440558552"&gt;3104&lt;/key&gt;&lt;/foreign-keys&gt;&lt;ref-type name="Journal Article"&gt;17&lt;/ref-type&gt;&lt;contributors&gt;&lt;authors&gt;&lt;author&gt;Levine, M.&lt;/author&gt;&lt;/authors&gt;&lt;/contributors&gt;&lt;auth-address&gt;Department of Molecular and Cell Biology, Division of Genetics, Genomics and Development, Center for Integrative Genomics, University of California, Berkeley, CA 94720, USA. mlevine@berkeley.edu&lt;/auth-address&gt;&lt;titles&gt;&lt;title&gt;A systems view of Drosophila segmentation&lt;/title&gt;&lt;secondary-title&gt;Genome Biol&lt;/secondary-title&gt;&lt;/titles&gt;&lt;periodical&gt;&lt;full-title&gt;Genome Biol&lt;/full-title&gt;&lt;/periodical&gt;&lt;pages&gt;207&lt;/pages&gt;&lt;volume&gt;9&lt;/volume&gt;&lt;number&gt;2&lt;/number&gt;&lt;keywords&gt;&lt;keyword&gt;Animals&lt;/keyword&gt;&lt;keyword&gt;Body Patterning/*genetics&lt;/keyword&gt;&lt;keyword&gt;Drosophila/*genetics/*growth &amp;amp; development&lt;/keyword&gt;&lt;keyword&gt;*Gene Expression Regulation, Developmental&lt;/keyword&gt;&lt;/keywords&gt;&lt;dates&gt;&lt;year&gt;2008&lt;/year&gt;&lt;/dates&gt;&lt;isbn&gt;1474-760X (Electronic)&amp;#xD;1474-7596 (Linking)&lt;/isbn&gt;&lt;accession-num&gt;18279540&lt;/accession-num&gt;&lt;urls&gt;&lt;related-urls&gt;&lt;url&gt;http://www.ncbi.nlm.nih.gov/pubmed/18279540&lt;/url&gt;&lt;/related-urls&gt;&lt;/urls&gt;&lt;custom2&gt;2374715&lt;/custom2&gt;&lt;electronic-resource-num&gt;10.1186/gb-2008-9-2-207&lt;/electronic-resource-num&gt;&lt;/record&gt;&lt;/Cite&gt;&lt;/EndNote&gt;</w:delInstrText>
        </w:r>
        <w:r w:rsidR="00B12ADD" w:rsidDel="00FD3073">
          <w:fldChar w:fldCharType="separate"/>
        </w:r>
        <w:r w:rsidR="00B12ADD" w:rsidDel="00FD3073">
          <w:rPr>
            <w:noProof/>
          </w:rPr>
          <w:delText>(Levine, 2008)</w:delText>
        </w:r>
        <w:r w:rsidR="00B12ADD" w:rsidDel="00FD3073">
          <w:fldChar w:fldCharType="end"/>
        </w:r>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4ADE5446" w:rsidR="00AE33C9" w:rsidRDefault="00CB0454" w:rsidP="00406000">
      <w:pPr>
        <w:pStyle w:val="BodyText"/>
        <w:spacing w:line="480" w:lineRule="auto"/>
        <w:ind w:firstLine="720"/>
      </w:pPr>
      <w:del w:id="146" w:author="Albert Courey" w:date="2015-11-11T11:20:00Z">
        <w:r w:rsidDel="00FD3073">
          <w:delText>In addition to dorsal-ventral and segmentation pattering,</w:delText>
        </w:r>
      </w:del>
      <w:del w:id="147" w:author="Albert Courey" w:date="2015-11-11T11:26:00Z">
        <w:r w:rsidDel="00406000">
          <w:delText xml:space="preserve"> </w:delText>
        </w:r>
      </w:del>
      <w:r w:rsidR="008C2BAA">
        <w:t xml:space="preserve">Groucho </w:t>
      </w:r>
      <w:del w:id="148" w:author="Albert Courey" w:date="2015-11-11T11:27:00Z">
        <w:r w:rsidR="008C2BAA" w:rsidDel="00406000">
          <w:delText xml:space="preserve">is </w:delText>
        </w:r>
      </w:del>
      <w:ins w:id="149" w:author="Albert Courey" w:date="2015-11-11T11:27:00Z">
        <w:r w:rsidR="00406000">
          <w:t xml:space="preserve">also </w:t>
        </w:r>
      </w:ins>
      <w:del w:id="150" w:author="Albert Courey" w:date="2015-11-11T11:21:00Z">
        <w:r w:rsidR="008C2BAA" w:rsidDel="00FD3073">
          <w:delText xml:space="preserve">involved </w:delText>
        </w:r>
      </w:del>
      <w:ins w:id="151" w:author="Albert Courey" w:date="2015-11-11T11:21:00Z">
        <w:r w:rsidR="00FD3073">
          <w:t>required for the patterning of the anterior and posterior terminal domains by the Torso RTK</w:t>
        </w:r>
      </w:ins>
      <w:del w:id="152" w:author="Albert Courey" w:date="2015-11-11T11:23:00Z">
        <w:r w:rsidR="008C2BAA" w:rsidDel="00FD3073">
          <w:delText>in terminal patterning of the embryo</w:delText>
        </w:r>
      </w:del>
      <w:r w:rsidR="008C2BAA">
        <w:t xml:space="preserve"> through </w:t>
      </w:r>
      <w:ins w:id="153" w:author="Albert Courey" w:date="2015-11-11T11:23:00Z">
        <w:r w:rsidR="00FD3073">
          <w:t xml:space="preserve">its </w:t>
        </w:r>
      </w:ins>
      <w:r w:rsidR="008C2BAA">
        <w:t xml:space="preserve">interaction with Capicua </w:t>
      </w:r>
      <w:r w:rsidR="00B12ADD">
        <w:fldChar w:fldCharType="begin"/>
      </w:r>
      <w:r w:rsidR="00B12ADD">
        <w:instrText xml:space="preserve"> ADDIN EN.CITE &lt;EndNote&gt;&lt;Cite&gt;&lt;Author&gt;Ajuria&lt;/Author&gt;&lt;Year&gt;2011&lt;/Year&gt;&lt;RecNum&gt;2947&lt;/RecNum&gt;&lt;DisplayText&gt;(Ajuria et al., 2011)&lt;/DisplayText&gt;&lt;record&gt;&lt;rec-number&gt;2947&lt;/rec-number&gt;&lt;foreign-keys&gt;&lt;key app="EN" db-id="txpdr0vslpwzage5afxvdv2xds5vfp9zsafw" timestamp="1435089952"&gt;2947&lt;/key&gt;&lt;/foreign-keys&gt;&lt;ref-type name="Journal Article"&gt;17&lt;/ref-type&gt;&lt;contributors&gt;&lt;authors&gt;&lt;author&gt;Ajuria, L&lt;/author&gt;&lt;author&gt;Nieva, C&lt;/author&gt;&lt;author&gt;Winkler, C&lt;/author&gt;&lt;author&gt;Kuo, D&lt;/author&gt;&lt;author&gt;Samper, N&lt;/author&gt;&lt;author&gt;Andreu, M J&lt;/author&gt;&lt;author&gt;Helman, A&lt;/author&gt;&lt;author&gt;Gonzalez-Crespo, S&lt;/author&gt;&lt;author&gt;Paroush, Z&lt;/author&gt;&lt;author&gt;Courey, A J&lt;/author&gt;&lt;author&gt;Jiménez, G&lt;/author&gt;&lt;/authors&gt;&lt;/contributors&gt;&lt;titles&gt;&lt;title&gt;Capicua DNA-binding sites are general response elements for RTK signaling in Drosophila&lt;/title&gt;&lt;secondary-title&gt;Development (Cambridge, England)&lt;/secondary-title&gt;&lt;/titles&gt;&lt;periodical&gt;&lt;full-title&gt;Development (Cambridge, England)&lt;/full-title&gt;&lt;/periodical&gt;&lt;pages&gt;915-924&lt;/pages&gt;&lt;volume&gt;138&lt;/volume&gt;&lt;number&gt;5&lt;/number&gt;&lt;dates&gt;&lt;year&gt;2011&lt;/year&gt;&lt;pub-dates&gt;&lt;date&gt;Mar 08&lt;/date&gt;&lt;/pub-dates&gt;&lt;/dates&gt;&lt;label&gt;r07164&lt;/label&gt;&lt;urls&gt;&lt;related-urls&gt;&lt;url&gt;http://dev.biologists.org/cgi/doi/10.1242/dev.057729&lt;/url&gt;&lt;/related-urls&gt;&lt;pdf-urls&gt;&lt;url&gt;file://localhost/Users/mike/Documents/Papers2/Articles/2011/Ajuria/Ajuria-2011-Development-Capicua%20DNA-binding%20sites%20are%20general%20response%20elements%20for%20RTK%20signaling%20in%20Drosophila.pdf&lt;/url&gt;&lt;/pdf-urls&gt;&lt;/urls&gt;&lt;custom3&gt;papers2://publication/uuid/D3CA6FE9-B552-4FC9-9443-6BB10B1E85CE&lt;/custom3&gt;&lt;electronic-resource-num&gt;10.1242/dev.057729&lt;/electronic-resource-num&gt;&lt;language&gt;English&lt;/language&gt;&lt;/record&gt;&lt;/Cite&gt;&lt;/EndNote&gt;</w:instrText>
      </w:r>
      <w:r w:rsidR="00B12ADD">
        <w:fldChar w:fldCharType="separate"/>
      </w:r>
      <w:r w:rsidR="00B12ADD">
        <w:rPr>
          <w:noProof/>
        </w:rPr>
        <w:t>(Ajuria et al., 2011)</w:t>
      </w:r>
      <w:r w:rsidR="00B12ADD">
        <w:fldChar w:fldCharType="end"/>
      </w:r>
      <w:r w:rsidR="008C2BAA">
        <w:t xml:space="preserve">, a process regulated by Ras/MAPK signaling </w:t>
      </w:r>
      <w:r w:rsidR="00B12AD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B12ADD">
        <w:instrText xml:space="preserve"> ADDIN EN.CITE </w:instrText>
      </w:r>
      <w:r w:rsidR="00B12ADD">
        <w:fldChar w:fldCharType="begin">
          <w:fldData xml:space="preserve">PEVuZE5vdGU+PENpdGU+PEF1dGhvcj5DaGVuPC9BdXRob3I+PFllYXI+MjAwOTwvWWVhcj48UmVj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</w:fldData>
        </w:fldChar>
      </w:r>
      <w:r w:rsidR="00B12ADD">
        <w:instrText xml:space="preserve"> ADDIN EN.CITE.DATA </w:instrText>
      </w:r>
      <w:r w:rsidR="00B12ADD">
        <w:fldChar w:fldCharType="end"/>
      </w:r>
      <w:r w:rsidR="00B12ADD">
        <w:fldChar w:fldCharType="separate"/>
      </w:r>
      <w:r w:rsidR="00B12ADD">
        <w:rPr>
          <w:noProof/>
        </w:rPr>
        <w:t>(Chen et al., 2009)</w:t>
      </w:r>
      <w:r w:rsidR="00B12ADD">
        <w:fldChar w:fldCharType="end"/>
      </w:r>
      <w:r w:rsidR="00A34824" w:rsidRPr="00A34824">
        <w:t xml:space="preserve"> </w:t>
      </w:r>
      <w:r w:rsidR="00B12ADD">
        <w:fldChar w:fldCharType="begin"/>
      </w:r>
      <w:r w:rsidR="00B12ADD">
        <w:instrText xml:space="preserve"> ADDIN EN.CITE &lt;EndNote&gt;&lt;Cite&gt;&lt;Author&gt;Paroush&lt;/Author&gt;&lt;Year&gt;1997&lt;/Year&gt;&lt;RecNum&gt;3074&lt;/RecNum&gt;&lt;DisplayText&gt;(Paroush et al., 1997)&lt;/DisplayText&gt;&lt;record&gt;&lt;rec-number&gt;3074&lt;/rec-number&gt;&lt;foreign-keys&gt;&lt;key app="EN" db-id="txpdr0vslpwzage5afxvdv2xds5vfp9zsafw" timestamp="1440388703"&gt;3074&lt;/key&gt;&lt;/foreign-keys&gt;&lt;ref-type name="Journal Article"&gt;17&lt;/ref-type&gt;&lt;contributors&gt;&lt;authors&gt;&lt;author&gt;Paroush, Z.&lt;/author&gt;&lt;author&gt;Wainwright, S. M.&lt;/author&gt;&lt;author&gt;Ish-Horowicz, D.&lt;/author&gt;&lt;/authors&gt;&lt;/contributors&gt;&lt;auth-address&gt;Imperial Cancer Research Fund, London, UK. zparoush@cc.huji.ac.il&lt;/auth-address&gt;&lt;titles&gt;&lt;title&gt;Torso signalling regulates terminal patterning in Drosophila by antagonising Groucho-mediated repression&lt;/title&gt;&lt;secondary-title&gt;Development&lt;/secondary-title&gt;&lt;/titles&gt;&lt;periodical&gt;&lt;full-title&gt;Development&lt;/full-title&gt;&lt;/periodical&gt;&lt;pages&gt;3827-34&lt;/pages&gt;&lt;volume&gt;124&lt;/volume&gt;&lt;number&gt;19&lt;/number&gt;&lt;keywords&gt;&lt;keyword&gt;Abdomen&lt;/keyword&gt;&lt;keyword&gt;Animals&lt;/keyword&gt;&lt;keyword&gt;Basic Helix-Loop-Helix Transcription Factors&lt;/keyword&gt;&lt;keyword&gt;*Body Patterning&lt;/keyword&gt;&lt;keyword&gt;Crosses, Genetic&lt;/keyword&gt;&lt;keyword&gt;DNA-Binding Proteins/biosynthesis/*metabolism&lt;/keyword&gt;&lt;keyword&gt;Drosophila/*embryology&lt;/keyword&gt;&lt;keyword&gt;*Drosophila Proteins&lt;/keyword&gt;&lt;keyword&gt;Embryo, Nonmammalian/cytology/*physiology&lt;/keyword&gt;&lt;keyword&gt;Female&lt;/keyword&gt;&lt;keyword&gt;Gene Expression Regulation, Developmental&lt;/keyword&gt;&lt;keyword&gt;Genes, Insect&lt;/keyword&gt;&lt;keyword&gt;Insect Hormones/biosynthesis&lt;/keyword&gt;&lt;keyword&gt;Male&lt;/keyword&gt;&lt;keyword&gt;Mutagenesis&lt;/keyword&gt;&lt;keyword&gt;Receptor Protein-Tyrosine Kinases/*physiology&lt;/keyword&gt;&lt;keyword&gt;Repressor Proteins/biosynthesis/*metabolism&lt;/keyword&gt;&lt;keyword&gt;Signal Transduction&lt;/keyword&gt;&lt;keyword&gt;Zinc Fingers&lt;/keyword&gt;&lt;keyword&gt;Zygote/physiology&lt;/keyword&gt;&lt;/keywords&gt;&lt;dates&gt;&lt;year&gt;1997&lt;/year&gt;&lt;pub-dates&gt;&lt;date&gt;Oct&lt;/date&gt;&lt;/pub-dates&gt;&lt;/dates&gt;&lt;isbn&gt;0950-1991 (Print)&amp;#xD;0950-1991 (Linking)&lt;/isbn&gt;&lt;accession-num&gt;9367438&lt;/accession-num&gt;&lt;urls&gt;&lt;related-urls&gt;&lt;url&gt;http://www.ncbi.nlm.nih.gov/pubmed/9367438&lt;/url&gt;&lt;/related-urls&gt;&lt;/urls&gt;&lt;/record&gt;&lt;/Cite&gt;&lt;/EndNote&gt;</w:instrText>
      </w:r>
      <w:r w:rsidR="00B12ADD">
        <w:fldChar w:fldCharType="separate"/>
      </w:r>
      <w:r w:rsidR="00B12ADD">
        <w:rPr>
          <w:noProof/>
        </w:rPr>
        <w:t>(Paroush et al., 1997)</w:t>
      </w:r>
      <w:r w:rsidR="00B12ADD">
        <w:fldChar w:fldCharType="end"/>
      </w:r>
      <w:r w:rsidR="00A34824">
        <w:t>.</w:t>
      </w:r>
      <w:r w:rsidR="007F61AF">
        <w:t xml:space="preserve"> </w:t>
      </w:r>
      <w:ins w:id="154" w:author="Albert Courey" w:date="2015-11-11T11:25:00Z">
        <w:r w:rsidR="00406000">
          <w:t>Capicua</w:t>
        </w:r>
      </w:ins>
      <w:ins w:id="155" w:author="Albert Courey" w:date="2015-11-11T11:23:00Z">
        <w:r w:rsidR="00406000">
          <w:t xml:space="preserve"> recruits Gro</w:t>
        </w:r>
      </w:ins>
      <w:ins w:id="156" w:author="Albert Courey" w:date="2015-11-11T11:24:00Z">
        <w:r w:rsidR="00406000">
          <w:t xml:space="preserve"> to </w:t>
        </w:r>
      </w:ins>
      <w:ins w:id="157" w:author="Albert Courey" w:date="2015-11-11T11:27:00Z">
        <w:r w:rsidR="00406000">
          <w:t xml:space="preserve">the </w:t>
        </w:r>
      </w:ins>
      <w:ins w:id="158" w:author="Albert Courey" w:date="2015-11-11T11:24:00Z">
        <w:r w:rsidR="00406000">
          <w:t xml:space="preserve"> </w:t>
        </w:r>
      </w:ins>
      <w:ins w:id="159" w:author="Albert Courey" w:date="2015-11-11T11:29:00Z">
        <w:r w:rsidR="00406000">
          <w:rPr>
            <w:i/>
          </w:rPr>
          <w:t>tailless</w:t>
        </w:r>
      </w:ins>
      <w:ins w:id="160" w:author="Albert Courey" w:date="2015-11-11T11:24:00Z">
        <w:r w:rsidR="00406000">
          <w:t xml:space="preserve"> and </w:t>
        </w:r>
      </w:ins>
      <w:ins w:id="161" w:author="Albert Courey" w:date="2015-11-11T11:35:00Z">
        <w:r w:rsidR="00EA0953">
          <w:rPr>
            <w:i/>
          </w:rPr>
          <w:t>huckebein</w:t>
        </w:r>
      </w:ins>
      <w:ins w:id="162" w:author="Albert Courey" w:date="2015-11-11T11:24:00Z">
        <w:r w:rsidR="00406000">
          <w:t xml:space="preserve"> throughout the embryo</w:t>
        </w:r>
      </w:ins>
      <w:ins w:id="163" w:author="Albert Courey" w:date="2015-11-11T11:27:00Z">
        <w:r w:rsidR="00406000">
          <w:t xml:space="preserve"> maintaining these genes in an off state. Torso RTK then activates Ras/MAPK signaling </w:t>
        </w:r>
      </w:ins>
      <w:ins w:id="164" w:author="Albert Courey" w:date="2015-11-11T11:35:00Z">
        <w:r w:rsidR="00EA0953">
          <w:t xml:space="preserve">at the termini </w:t>
        </w:r>
      </w:ins>
      <w:ins w:id="165" w:author="Albert Courey" w:date="2015-11-11T11:27:00Z">
        <w:r w:rsidR="00406000">
          <w:t xml:space="preserve">leading to the phosphorylation and </w:t>
        </w:r>
      </w:ins>
      <w:ins w:id="166" w:author="Albert Courey" w:date="2015-11-11T11:28:00Z">
        <w:r w:rsidR="00406000">
          <w:t xml:space="preserve">consequent inactivation of both Capicua and Gro at the embryonic termini allowing the expression of </w:t>
        </w:r>
        <w:r w:rsidR="00406000" w:rsidRPr="00406000">
          <w:rPr>
            <w:i/>
            <w:rPrChange w:id="167" w:author="Albert Courey" w:date="2015-11-11T11:28:00Z">
              <w:rPr/>
            </w:rPrChange>
          </w:rPr>
          <w:t>tll</w:t>
        </w:r>
        <w:r w:rsidR="00406000">
          <w:t xml:space="preserve"> and hkb as required for specification of terminal fate.</w:t>
        </w:r>
      </w:ins>
      <w:del w:id="168"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r w:rsidR="00B12ADD" w:rsidDel="00FD3073">
          <w:fldChar w:fldCharType="begin"/>
        </w:r>
        <w:r w:rsidR="00B12ADD" w:rsidDel="00FD3073">
          <w:del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delInstrText>
        </w:r>
        <w:r w:rsidR="00B12ADD" w:rsidDel="00FD3073">
          <w:fldChar w:fldCharType="separate"/>
        </w:r>
        <w:r w:rsidR="00B12ADD" w:rsidDel="00FD3073">
          <w:rPr>
            <w:noProof/>
          </w:rPr>
          <w:delText>(Winkler et al., 2010)</w:delText>
        </w:r>
        <w:r w:rsidR="00B12ADD" w:rsidDel="00FD3073">
          <w:fldChar w:fldCharType="end"/>
        </w:r>
        <w:r w:rsidR="007F61AF" w:rsidDel="00FD3073">
          <w:delText>.</w:delText>
        </w:r>
      </w:del>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t>Groucho is capable of both short- and long-range repression</w:t>
      </w:r>
    </w:p>
    <w:p w14:paraId="0387ED50" w14:textId="01A42C32" w:rsidR="00B21771" w:rsidRDefault="00E37B91" w:rsidP="00C143DC">
      <w:pPr>
        <w:pStyle w:val="BodyText"/>
        <w:spacing w:line="480" w:lineRule="auto"/>
      </w:pPr>
      <w:r>
        <w:rPr>
          <w:i/>
        </w:rPr>
        <w:lastRenderedPageBreak/>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or distant (</w:t>
      </w:r>
      <w:ins w:id="169" w:author="Albert Courey" w:date="2015-11-11T11:36:00Z">
        <w:r w:rsidR="00EA0953">
          <w:t xml:space="preserve">thousands of </w:t>
        </w:r>
        <w:proofErr w:type="spellStart"/>
        <w:r w:rsidR="00EA0953">
          <w:t>bp</w:t>
        </w:r>
        <w:proofErr w:type="spellEnd"/>
        <w:r w:rsidR="00EA0953">
          <w:t xml:space="preserve"> away or more</w:t>
        </w:r>
      </w:ins>
      <w:del w:id="170" w:author="Albert Courey" w:date="2015-11-11T11:36:00Z">
        <w:r w:rsidDel="00EA0953">
          <w:delText>&gt; 1000 bp distant</w:delText>
        </w:r>
      </w:del>
      <w:r>
        <w:t>) activating elements or promoters</w:t>
      </w:r>
      <w:r w:rsidR="00B35F34">
        <w:t xml:space="preserve"> </w:t>
      </w:r>
      <w:r w:rsidR="00B12ADD">
        <w:fldChar w:fldCharType="begin"/>
      </w:r>
      <w:r w:rsidR="00B12ADD">
        <w:instrText xml:space="preserve"> ADDIN EN.CITE &lt;EndNote&gt;&lt;Cite&gt;&lt;Author&gt;Gray&lt;/Author&gt;&lt;Year&gt;1994&lt;/Year&gt;&lt;RecNum&gt;3138&lt;/RecNum&gt;&lt;DisplayText&gt;(Gray et al., 1994)&lt;/DisplayText&gt;&lt;record&gt;&lt;rec-number&gt;3138&lt;/rec-number&gt;&lt;foreign-keys&gt;&lt;key app="EN" db-id="txpdr0vslpwzage5afxvdv2xds5vfp9zsafw" timestamp="1446970377"&gt;3138&lt;/key&gt;&lt;/foreign-keys&gt;&lt;ref-type name="Journal Article"&gt;17&lt;/ref-type&gt;&lt;contributors&gt;&lt;authors&gt;&lt;author&gt;Gray, S.&lt;/author&gt;&lt;author&gt;Szymanski, P.&lt;/author&gt;&lt;author&gt;Levine, M.&lt;/author&gt;&lt;/authors&gt;&lt;/contributors&gt;&lt;auth-address&gt;Department of Biology, University of California at San Diego, La Jolla 92093-0322.&lt;/auth-address&gt;&lt;titles&gt;&lt;title&gt;Short-range repression permits multiple enhancers to function autonomously within a complex promoter&lt;/title&gt;&lt;secondary-title&gt;Genes Dev&lt;/secondary-title&gt;&lt;/titles&gt;&lt;periodical&gt;&lt;full-title&gt;Genes Dev&lt;/full-title&gt;&lt;/periodical&gt;&lt;pages&gt;1829-38&lt;/pages&gt;&lt;volume&gt;8&lt;/volume&gt;&lt;number&gt;15&lt;/number&gt;&lt;keywords&gt;&lt;keyword&gt;Animals&lt;/keyword&gt;&lt;keyword&gt;Base Sequence&lt;/keyword&gt;&lt;keyword&gt;Drosophila/embryology/genetics&lt;/keyword&gt;&lt;keyword&gt;Enhancer Elements, Genetic/*physiology&lt;/keyword&gt;&lt;keyword&gt;Gene Expression Regulation, Developmental/*physiology&lt;/keyword&gt;&lt;keyword&gt;Molecular Sequence Data&lt;/keyword&gt;&lt;keyword&gt;Mutagenesis, Site-Directed&lt;/keyword&gt;&lt;keyword&gt;Plasmids&lt;/keyword&gt;&lt;keyword&gt;Promoter Regions, Genetic/*physiology&lt;/keyword&gt;&lt;keyword&gt;Repressor Proteins/physiology&lt;/keyword&gt;&lt;keyword&gt;Transcription, Genetic/*physiology&lt;/keyword&gt;&lt;/keywords&gt;&lt;dates&gt;&lt;year&gt;1994&lt;/year&gt;&lt;pub-dates&gt;&lt;date&gt;Aug 1&lt;/date&gt;&lt;/pub-dates&gt;&lt;/dates&gt;&lt;isbn&gt;0890-9369 (Print)&amp;#xD;0890-9369 (Linking)&lt;/isbn&gt;&lt;accession-num&gt;7958860&lt;/accession-num&gt;&lt;urls&gt;&lt;related-urls&gt;&lt;url&gt;http://www.ncbi.nlm.nih.gov/pubmed/7958860&lt;/url&gt;&lt;/related-urls&gt;&lt;/urls&gt;&lt;/record&gt;&lt;/Cite&gt;&lt;/EndNote&gt;</w:instrText>
      </w:r>
      <w:r w:rsidR="00B12ADD">
        <w:fldChar w:fldCharType="separate"/>
      </w:r>
      <w:r w:rsidR="00B12ADD">
        <w:rPr>
          <w:noProof/>
        </w:rPr>
        <w:t>(Gray et al., 1994)</w:t>
      </w:r>
      <w:r w:rsidR="00B12ADD">
        <w:fldChar w:fldCharType="end"/>
      </w:r>
      <w:r w:rsidR="00161FF5">
        <w:t xml:space="preserve"> </w:t>
      </w:r>
      <w:r w:rsidR="00B12AD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B12ADD">
        <w:instrText xml:space="preserve"> ADDIN EN.CITE </w:instrText>
      </w:r>
      <w:r w:rsidR="00B12ADD">
        <w:fldChar w:fldCharType="begin">
          <w:fldData xml:space="preserve">PEVuZE5vdGU+PENpdGU+PEF1dGhvcj5HcmF5PC9BdXRob3I+PFllYXI+MTk5NjwvWWVhcj48UmVj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</w:fldData>
        </w:fldChar>
      </w:r>
      <w:r w:rsidR="00B12ADD">
        <w:instrText xml:space="preserve"> ADDIN EN.CITE.DATA </w:instrText>
      </w:r>
      <w:r w:rsidR="00B12ADD">
        <w:fldChar w:fldCharType="end"/>
      </w:r>
      <w:r w:rsidR="00B12ADD">
        <w:fldChar w:fldCharType="separate"/>
      </w:r>
      <w:r w:rsidR="00B12ADD">
        <w:rPr>
          <w:noProof/>
        </w:rPr>
        <w:t>(Gray and Levine, 1996)</w:t>
      </w:r>
      <w:r w:rsidR="00B12ADD">
        <w:fldChar w:fldCharType="end"/>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B12ADD">
        <w:fldChar w:fldCharType="begin"/>
      </w:r>
      <w:r w:rsidR="00B12ADD">
        <w:instrText xml:space="preserve"> ADDIN EN.CITE &lt;EndNote&gt;&lt;Cite&gt;&lt;Author&gt;Courey&lt;/Author&gt;&lt;Year&gt;2001&lt;/Year&gt;&lt;RecNum&gt;3139&lt;/RecNum&gt;&lt;DisplayText&gt;(Courey and Jia, 2001)&lt;/DisplayText&gt;&lt;record&gt;&lt;rec-number&gt;3139&lt;/rec-number&gt;&lt;foreign-keys&gt;&lt;key app="EN" db-id="txpdr0vslpwzage5afxvdv2xds5vfp9zsafw" timestamp="1446970524"&gt;3139&lt;/key&gt;&lt;/foreign-keys&gt;&lt;ref-type name="Journal Article"&gt;17&lt;/ref-type&gt;&lt;contributors&gt;&lt;authors&gt;&lt;author&gt;Courey, A. J.&lt;/author&gt;&lt;author&gt;Jia, S.&lt;/author&gt;&lt;/authors&gt;&lt;/contributors&gt;&lt;auth-address&gt;Department of Chemistry and Biochemistry, University of California, Los Angeles, Los Angeles, California 90095, USA. courey@chem.ucla.edu&lt;/auth-address&gt;&lt;titles&gt;&lt;title&gt;Transcriptional repression: the long and the short of it&lt;/title&gt;&lt;secondary-title&gt;Genes Dev&lt;/secondary-title&gt;&lt;/titles&gt;&lt;periodical&gt;&lt;full-title&gt;Genes Dev&lt;/full-title&gt;&lt;/periodical&gt;&lt;pages&gt;2786-96&lt;/pages&gt;&lt;volume&gt;15&lt;/volume&gt;&lt;number&gt;21&lt;/number&gt;&lt;keywords&gt;&lt;keyword&gt;Amino Acid Motifs&lt;/keyword&gt;&lt;keyword&gt;Animals&lt;/keyword&gt;&lt;keyword&gt;Basic Helix-Loop-Helix Transcription Factors&lt;/keyword&gt;&lt;keyword&gt;DNA-Binding Proteins/metabolism&lt;/keyword&gt;&lt;keyword&gt;Fungal Proteins/chemistry/metabolism&lt;/keyword&gt;&lt;keyword&gt;*Gene Expression Regulation&lt;/keyword&gt;&lt;keyword&gt;Gene Silencing&lt;/keyword&gt;&lt;keyword&gt;Histone Deacetylases/chemistry&lt;/keyword&gt;&lt;keyword&gt;Models, Biological&lt;/keyword&gt;&lt;keyword&gt;*Nuclear Proteins&lt;/keyword&gt;&lt;keyword&gt;Peptides/chemistry&lt;/keyword&gt;&lt;keyword&gt;RNA Polymerase II/chemistry&lt;/keyword&gt;&lt;keyword&gt;Repressor Proteins/metabolism&lt;/keyword&gt;&lt;keyword&gt;*Saccharomyces cerevisiae Proteins&lt;/keyword&gt;&lt;keyword&gt;*Silent Information Regulator Proteins, Saccharomyces cerevisiae&lt;/keyword&gt;&lt;keyword&gt;Trans-Activators/metabolism&lt;/keyword&gt;&lt;keyword&gt;*Transcription, Genetic&lt;/keyword&gt;&lt;/keywords&gt;&lt;dates&gt;&lt;year&gt;2001&lt;/year&gt;&lt;pub-dates&gt;&lt;date&gt;Nov 1&lt;/date&gt;&lt;/pub-dates&gt;&lt;/dates&gt;&lt;isbn&gt;0890-9369 (Print)&amp;#xD;0890-9369 (Linking)&lt;/isbn&gt;&lt;accession-num&gt;11691830&lt;/accession-num&gt;&lt;urls&gt;&lt;related-urls&gt;&lt;url&gt;http://www.ncbi.nlm.nih.gov/pubmed/11691830&lt;/url&gt;&lt;/related-urls&gt;&lt;/urls&gt;&lt;electronic-resource-num&gt;10.1101/gad.939601&lt;/electronic-resource-num&gt;&lt;/record&gt;&lt;/Cite&gt;&lt;/EndNote&gt;</w:instrText>
      </w:r>
      <w:r w:rsidR="00B12ADD">
        <w:fldChar w:fldCharType="separate"/>
      </w:r>
      <w:r w:rsidR="00B12ADD">
        <w:rPr>
          <w:noProof/>
        </w:rPr>
        <w:t>(Courey and Jia, 2001)</w:t>
      </w:r>
      <w:r w:rsidR="00B12ADD">
        <w:fldChar w:fldCharType="end"/>
      </w:r>
      <w:r w:rsidR="003E740C">
        <w:t>.</w:t>
      </w:r>
      <w:r>
        <w:t xml:space="preserve"> Groucho </w:t>
      </w:r>
      <w:del w:id="171" w:author="Albert Courey" w:date="2015-11-11T11:37:00Z">
        <w:r w:rsidDel="00EA0953">
          <w:delText>has long been studied as a canonical member of the long-range repression class</w:delText>
        </w:r>
      </w:del>
      <w:ins w:id="172" w:author="Albert Courey" w:date="2015-11-11T11:37:00Z">
        <w:r w:rsidR="00EA0953">
          <w:t>was originally considered a long-range co-repressor</w:t>
        </w:r>
      </w:ins>
      <w:ins w:id="173" w:author="Albert Courey" w:date="2015-11-11T11:38:00Z">
        <w:r w:rsidR="00EA0953">
          <w:t xml:space="preserve"> </w:t>
        </w:r>
      </w:ins>
      <w:del w:id="174" w:author="Albert Courey" w:date="2015-11-11T11:38:00Z">
        <w:r w:rsidR="00B21771" w:rsidDel="00EA0953">
          <w:delText>,</w:delText>
        </w:r>
        <w:r w:rsidR="00990A65" w:rsidDel="00EA0953">
          <w:delText xml:space="preserve"> via </w:delText>
        </w:r>
      </w:del>
      <w:r w:rsidR="00990A65">
        <w:t>recruit</w:t>
      </w:r>
      <w:ins w:id="175" w:author="Albert Courey" w:date="2015-11-11T11:38:00Z">
        <w:r w:rsidR="00EA0953">
          <w:t>ed</w:t>
        </w:r>
      </w:ins>
      <w:del w:id="176" w:author="Albert Courey" w:date="2015-11-11T11:38:00Z">
        <w:r w:rsidR="00990A65" w:rsidDel="00EA0953">
          <w:delText>ment</w:delText>
        </w:r>
      </w:del>
      <w:r w:rsidR="00990A65">
        <w:t xml:space="preserve"> </w:t>
      </w:r>
      <w:ins w:id="177" w:author="Albert Courey" w:date="2015-11-11T11:38:00Z">
        <w:r w:rsidR="00EA0953">
          <w:t xml:space="preserve">exclusively </w:t>
        </w:r>
      </w:ins>
      <w:r w:rsidR="00990A65">
        <w:t xml:space="preserve">by </w:t>
      </w:r>
      <w:r w:rsidR="00F97B09">
        <w:t>long-range repressors</w:t>
      </w:r>
      <w:ins w:id="178" w:author="Albert Courey" w:date="2015-11-11T11:38:00Z">
        <w:r w:rsidR="00EA0953">
          <w:t xml:space="preserve"> such</w:t>
        </w:r>
      </w:ins>
      <w:r w:rsidR="00F97B09">
        <w:t xml:space="preserve"> as Hairy and Dorsal</w:t>
      </w:r>
      <w:r w:rsidR="00161FF5">
        <w:t xml:space="preserve"> </w:t>
      </w:r>
      <w:r w:rsidR="00B12ADD">
        <w:fldChar w:fldCharType="begin"/>
      </w:r>
      <w:r w:rsidR="00B12ADD">
        <w:instrText xml:space="preserve"> ADDIN EN.CITE &lt;EndNote&gt;&lt;Cite&gt;&lt;Author&gt;Cai&lt;/Author&gt;&lt;Year&gt;1996&lt;/Year&gt;&lt;RecNum&gt;3140&lt;/RecNum&gt;&lt;DisplayText&gt;(Cai et al., 1996)&lt;/DisplayText&gt;&lt;record&gt;&lt;rec-number&gt;3140&lt;/rec-number&gt;&lt;foreign-keys&gt;&lt;key app="EN" db-id="txpdr0vslpwzage5afxvdv2xds5vfp9zsafw" timestamp="1446970884"&gt;3140&lt;/key&gt;&lt;/foreign-keys&gt;&lt;ref-type name="Journal Article"&gt;17&lt;/ref-type&gt;&lt;contributors&gt;&lt;authors&gt;&lt;author&gt;Cai, H. N.&lt;/author&gt;&lt;author&gt;Arnosti, D. N.&lt;/author&gt;&lt;author&gt;Levine, M.&lt;/author&gt;&lt;/authors&gt;&lt;/contributors&gt;&lt;auth-address&gt;Department of Biology, University of California at San Diego, La Jolla 92093-0347, USA.&lt;/auth-address&gt;&lt;titles&gt;&lt;title&gt;Long-range repression in the Drosophila embryo&lt;/title&gt;&lt;secondary-title&gt;Proc Natl Acad Sci U S A&lt;/secondary-title&gt;&lt;/titles&gt;&lt;periodical&gt;&lt;full-title&gt;Proc Natl Acad Sci U S A&lt;/full-title&gt;&lt;/periodical&gt;&lt;pages&gt;9309-14&lt;/pages&gt;&lt;volume&gt;93&lt;/volume&gt;&lt;number&gt;18&lt;/number&gt;&lt;keywords&gt;&lt;keyword&gt;Animals&lt;/keyword&gt;&lt;keyword&gt;Base Sequence&lt;/keyword&gt;&lt;keyword&gt;Drosophila/*embryology/genetics&lt;/keyword&gt;&lt;keyword&gt;Enhancer Elements, Genetic&lt;/keyword&gt;&lt;keyword&gt;*Gene Expression Regulation, Developmental&lt;/keyword&gt;&lt;keyword&gt;Genes, Insect&lt;/keyword&gt;&lt;keyword&gt;Molecular Sequence Data&lt;/keyword&gt;&lt;keyword&gt;Promoter Regions, Genetic&lt;/keyword&gt;&lt;/keywords&gt;&lt;dates&gt;&lt;year&gt;1996&lt;/year&gt;&lt;pub-dates&gt;&lt;date&gt;Sep 3&lt;/date&gt;&lt;/pub-dates&gt;&lt;/dates&gt;&lt;isbn&gt;0027-8424 (Print)&amp;#xD;0027-8424 (Linking)&lt;/isbn&gt;&lt;accession-num&gt;8790326&lt;/accession-num&gt;&lt;urls&gt;&lt;related-urls&gt;&lt;url&gt;http://www.ncbi.nlm.nih.gov/pubmed/8790326&lt;/url&gt;&lt;/related-urls&gt;&lt;/urls&gt;&lt;custom2&gt;PMC38424&lt;/custom2&gt;&lt;/record&gt;&lt;/Cite&gt;&lt;/EndNote&gt;</w:instrText>
      </w:r>
      <w:r w:rsidR="00B12ADD">
        <w:fldChar w:fldCharType="separate"/>
      </w:r>
      <w:r w:rsidR="00B12ADD">
        <w:rPr>
          <w:noProof/>
        </w:rPr>
        <w:t>(Cai et al., 1996)</w:t>
      </w:r>
      <w:r w:rsidR="00B12ADD">
        <w:fldChar w:fldCharType="end"/>
      </w:r>
      <w:r w:rsidR="00161FF5" w:rsidRPr="00161FF5">
        <w:t xml:space="preserve"> </w:t>
      </w:r>
      <w:r w:rsidR="00B12ADD">
        <w:fldChar w:fldCharType="begin"/>
      </w:r>
      <w:r w:rsidR="00B12ADD">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B12ADD">
        <w:fldChar w:fldCharType="separate"/>
      </w:r>
      <w:r w:rsidR="00B12ADD">
        <w:rPr>
          <w:noProof/>
        </w:rPr>
        <w:t>(Dubnicoff et al., 1997)</w:t>
      </w:r>
      <w:r w:rsidR="00B12ADD">
        <w:fldChar w:fldCharType="end"/>
      </w:r>
      <w:r w:rsidR="00F97B09">
        <w:t xml:space="preserve">. </w:t>
      </w:r>
      <w:proofErr w:type="spellStart"/>
      <w:r w:rsidR="00990A65">
        <w:t>CtBP</w:t>
      </w:r>
      <w:proofErr w:type="spellEnd"/>
      <w:r w:rsidR="00990A65">
        <w:t xml:space="preserve">, in contrast, is a well-studied corepressor capable of short-range repression when recruited by such </w:t>
      </w:r>
      <w:del w:id="179" w:author="Albert Courey" w:date="2015-11-11T11:38:00Z">
        <w:r w:rsidR="00990A65" w:rsidDel="00EA0953">
          <w:delText>factors as</w:delText>
        </w:r>
      </w:del>
      <w:ins w:id="180" w:author="Albert Courey" w:date="2015-11-11T11:38:00Z">
        <w:r w:rsidR="00EA0953">
          <w:t>short-range repressors</w:t>
        </w:r>
      </w:ins>
      <w:ins w:id="181"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B12AD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B12ADD">
        <w:instrText xml:space="preserve"> ADDIN EN.CITE </w:instrText>
      </w:r>
      <w:r w:rsidR="00B12ADD">
        <w:fldChar w:fldCharType="begin">
          <w:fldData xml:space="preserve">PEVuZE5vdGU+PENpdGU+PEF1dGhvcj5OaWJ1PC9BdXRob3I+PFllYXI+MTk5ODwvWWVhcj48UmVj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</w:fldData>
        </w:fldChar>
      </w:r>
      <w:r w:rsidR="00B12ADD">
        <w:instrText xml:space="preserve"> ADDIN EN.CITE.DATA </w:instrText>
      </w:r>
      <w:r w:rsidR="00B12ADD">
        <w:fldChar w:fldCharType="end"/>
      </w:r>
      <w:r w:rsidR="00B12ADD">
        <w:fldChar w:fldCharType="separate"/>
      </w:r>
      <w:r w:rsidR="00B12ADD">
        <w:rPr>
          <w:noProof/>
        </w:rPr>
        <w:t>(Nibu and Levine, 2001; Nibu et al., 1998)</w:t>
      </w:r>
      <w:r w:rsidR="00B12ADD">
        <w:fldChar w:fldCharType="end"/>
      </w:r>
      <w:r w:rsidR="00990A65">
        <w:t>.</w:t>
      </w:r>
    </w:p>
    <w:p w14:paraId="700C8FEF" w14:textId="12401837" w:rsidR="00990A65" w:rsidRDefault="00990A65" w:rsidP="00C143DC">
      <w:pPr>
        <w:pStyle w:val="BodyText"/>
        <w:spacing w:line="480" w:lineRule="auto"/>
      </w:pPr>
      <w:r>
        <w:tab/>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More r</w:t>
      </w:r>
      <w:r w:rsidR="00C95176">
        <w:t xml:space="preserve">ecently, it was found that in some contexts Groucho </w:t>
      </w:r>
      <w:r w:rsidR="00BF545F">
        <w:t xml:space="preserve">behaves as a short-range corepressor.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B12ADD">
        <w:fldChar w:fldCharType="begin"/>
      </w:r>
      <w:r w:rsidR="00B12ADD">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B12ADD">
        <w:fldChar w:fldCharType="separate"/>
      </w:r>
      <w:r w:rsidR="00B12ADD">
        <w:rPr>
          <w:noProof/>
        </w:rPr>
        <w:t>(Payankaulam and Arnosti, 2009)</w:t>
      </w:r>
      <w:r w:rsidR="00B12ADD">
        <w:fldChar w:fldCharType="end"/>
      </w:r>
      <w:r w:rsidR="00C95176">
        <w:rPr>
          <w:i/>
        </w:rPr>
        <w:t>.</w:t>
      </w:r>
      <w:r w:rsidR="00FE13F1">
        <w:rPr>
          <w:i/>
        </w:rPr>
        <w:t xml:space="preserve"> </w:t>
      </w:r>
      <w:del w:id="182"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B12ADD">
        <w:fldChar w:fldCharType="begin"/>
      </w:r>
      <w:r w:rsidR="00B12ADD">
        <w:instrText xml:space="preserve"> ADDIN EN.CITE &lt;EndNote&gt;&lt;Cite&gt;&lt;Author&gt;Andrioli&lt;/Author&gt;&lt;Year&gt;2004&lt;/Year&gt;&lt;RecNum&gt;3143&lt;/RecNum&gt;&lt;DisplayText&gt;(Andrioli et al., 2004)&lt;/DisplayText&gt;&lt;record&gt;&lt;rec-number&gt;3143&lt;/rec-number&gt;&lt;foreign-keys&gt;&lt;key app="EN" db-id="txpdr0vslpwzage5afxvdv2xds5vfp9zsafw" timestamp="1447021839"&gt;3143&lt;/key&gt;&lt;/foreign-keys&gt;&lt;ref-type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sidR="00B12ADD">
        <w:fldChar w:fldCharType="separate"/>
      </w:r>
      <w:r w:rsidR="00B12ADD">
        <w:rPr>
          <w:noProof/>
        </w:rPr>
        <w:t>(Andrioli et al., 2004)</w:t>
      </w:r>
      <w:r w:rsidR="00B12ADD">
        <w:fldChar w:fldCharType="end"/>
      </w:r>
      <w:r w:rsidR="00FE13F1">
        <w:t xml:space="preserve">.  If Groucho is in fact commonly utilized as both a short- and long-range repressor, this sheds light on the observation that Groucho </w:t>
      </w:r>
      <w:proofErr w:type="spellStart"/>
      <w:r w:rsidR="00FE13F1">
        <w:t>oligomerization</w:t>
      </w:r>
      <w:proofErr w:type="spellEnd"/>
      <w:r w:rsidR="00FE13F1">
        <w:t xml:space="preserve"> is required in a context-dependent manner </w:t>
      </w:r>
      <w:r w:rsidR="00FE13F1">
        <w:rPr>
          <w:i/>
        </w:rPr>
        <w:t xml:space="preserve">in vivo </w:t>
      </w:r>
      <w:r w:rsidR="00B12ADD">
        <w:fldChar w:fldCharType="begin"/>
      </w:r>
      <w:r w:rsidR="00B12ADD">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fldChar w:fldCharType="separate"/>
      </w:r>
      <w:r w:rsidR="00B12ADD">
        <w:rPr>
          <w:noProof/>
        </w:rPr>
        <w:t>(Jennings et al., 2007)</w:t>
      </w:r>
      <w:r w:rsidR="00B12ADD">
        <w:fldChar w:fldCharType="end"/>
      </w:r>
      <w:r w:rsidR="00FE13F1">
        <w:t xml:space="preserve">, suggesting a mechanism whereby Groucho </w:t>
      </w:r>
      <w:proofErr w:type="spellStart"/>
      <w:r w:rsidR="00FE13F1">
        <w:t>oligomerization</w:t>
      </w:r>
      <w:proofErr w:type="spellEnd"/>
      <w:r w:rsidR="00FE13F1">
        <w:t xml:space="preserve"> is necessary for long-range repression but dispensable for short-range. Likely the classification of repressors as short- </w:t>
      </w:r>
      <w:r w:rsidR="00FE13F1">
        <w:lastRenderedPageBreak/>
        <w:t xml:space="preserve">and long-range actors, while a useful </w:t>
      </w:r>
      <w:r w:rsidR="00281150">
        <w:t>abstraction when classifying repressors</w:t>
      </w:r>
      <w:r w:rsidR="00FE13F1">
        <w:t>, masks much of the complexity of repressive activity that would be provided by a thorough understanding of repressive mechanisms.</w:t>
      </w: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578591B4"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183" w:author="Albert Courey" w:date="2015-11-11T11:42:00Z">
        <w:r w:rsidRPr="00F03A9B" w:rsidDel="00EA0953">
          <w:rPr>
            <w:rFonts w:asciiTheme="minorHAnsi" w:hAnsiTheme="minorHAnsi" w:cstheme="minorBidi"/>
          </w:rPr>
          <w:delText>to what degree it forms</w:delText>
        </w:r>
      </w:del>
      <w:ins w:id="184"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185" w:author="Albert Courey" w:date="2015-11-11T11:43:00Z">
        <w:r w:rsidRPr="00F03A9B" w:rsidDel="00EA0953">
          <w:rPr>
            <w:rFonts w:asciiTheme="minorHAnsi" w:hAnsiTheme="minorHAnsi" w:cstheme="minorBidi"/>
          </w:rPr>
          <w:delText>on its</w:delText>
        </w:r>
      </w:del>
      <w:ins w:id="186"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187" w:author="Albert Courey" w:date="2015-11-11T11:43:00Z">
        <w:r w:rsidR="00EA0953">
          <w:rPr>
            <w:rFonts w:asciiTheme="minorHAnsi" w:hAnsiTheme="minorHAnsi" w:cstheme="minorBidi"/>
          </w:rPr>
          <w:t>on</w:t>
        </w:r>
      </w:ins>
      <w:del w:id="188"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189"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(Chen et al., 1998)</w:t>
      </w:r>
      <w:r w:rsidR="00B12ADD">
        <w:rPr>
          <w:rFonts w:asciiTheme="minorHAnsi" w:hAnsiTheme="minorHAnsi" w:cstheme="minorBidi"/>
        </w:rPr>
        <w:fldChar w:fldCharType="end"/>
      </w:r>
      <w:r w:rsidRPr="00F03A9B">
        <w:rPr>
          <w:rFonts w:asciiTheme="minorHAnsi" w:hAnsiTheme="minorHAnsi" w:cstheme="minorBid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(Song et al., 2004)</w:t>
      </w:r>
      <w:r w:rsidR="00B12ADD">
        <w:rPr>
          <w:rFonts w:asciiTheme="minorHAnsi" w:hAnsiTheme="minorHAnsi" w:cstheme="minorBidi"/>
        </w:rPr>
        <w:fldChar w:fldCharType="end"/>
      </w:r>
      <w:r w:rsidRPr="00F03A9B">
        <w:rPr>
          <w:rFonts w:asciiTheme="minorHAnsi" w:hAnsiTheme="minorHAnsi" w:cstheme="minorBidi"/>
        </w:rPr>
        <w:t xml:space="preserve">. Groucho </w:t>
      </w:r>
      <w:del w:id="190"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191"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&lt;EndNote&gt;&lt;Cite&gt;&lt;Author&gt;Pirrotta&lt;/Author&gt;&lt;Year&gt;2005&lt;/Year&gt;&lt;RecNum&gt;3106&lt;/RecNum&gt;&lt;DisplayText&gt;(Pirrotta and Gross, 2005)&lt;/DisplayText&gt;&lt;record&gt;&lt;rec-number&gt;3106&lt;/rec-number&gt;&lt;foreign-keys&gt;&lt;key app="EN" db-id="txpdr0vslpwzage5afxvdv2xds5vfp9zsafw" timestamp="1440566118"&gt;3106&lt;/key&gt;&lt;/foreign-keys&gt;&lt;ref-type name="Journal Article"&gt;17&lt;/ref-type&gt;&lt;contributors&gt;&lt;authors&gt;&lt;author&gt;Pirrotta, V.&lt;/author&gt;&lt;author&gt;Gross, D. S.&lt;/author&gt;&lt;/authors&gt;&lt;/contributors&gt;&lt;auth-address&gt;Department of Molecular Biology and Biochemistry, Rutgers University, Piscataway, New Jersey 08854, USA. pirrotta@biology.rutgers.edu&lt;/auth-address&gt;&lt;titles&gt;&lt;title&gt;Epigenetic silencing mechanisms in budding yeast and fruit fly: different paths, same destinations&lt;/title&gt;&lt;secondary-title&gt;Mol Cell&lt;/secondary-title&gt;&lt;/titles&gt;&lt;periodical&gt;&lt;full-title&gt;Mol Cell&lt;/full-title&gt;&lt;/periodical&gt;&lt;pages&gt;395-8&lt;/pages&gt;&lt;volume&gt;18&lt;/volume&gt;&lt;number&gt;4&lt;/number&gt;&lt;keywords&gt;&lt;keyword&gt;Animals&lt;/keyword&gt;&lt;keyword&gt;Chromatin Assembly and Disassembly/physiology&lt;/keyword&gt;&lt;keyword&gt;DNA/metabolism&lt;/keyword&gt;&lt;keyword&gt;DNA-Binding Proteins/metabolism&lt;/keyword&gt;&lt;keyword&gt;Drosophila melanogaster/*genetics/physiology&lt;/keyword&gt;&lt;keyword&gt;Epigenesis, Genetic/*physiology&lt;/keyword&gt;&lt;keyword&gt;Gene Silencing/*physiology&lt;/keyword&gt;&lt;keyword&gt;Histones/metabolism&lt;/keyword&gt;&lt;keyword&gt;Mosaicism&lt;/keyword&gt;&lt;keyword&gt;Response Elements&lt;/keyword&gt;&lt;keyword&gt;Saccharomyces cerevisiae/*genetics/physiology&lt;/keyword&gt;&lt;/keywords&gt;&lt;dates&gt;&lt;year&gt;2005&lt;/year&gt;&lt;pub-dates&gt;&lt;date&gt;May 13&lt;/date&gt;&lt;/pub-dates&gt;&lt;/dates&gt;&lt;isbn&gt;1097-2765 (Print)&amp;#xD;1097-2765 (Linking)&lt;/isbn&gt;&lt;accession-num&gt;15893722&lt;/accession-num&gt;&lt;urls&gt;&lt;related-urls&gt;&lt;url&gt;http://www.ncbi.nlm.nih.gov/pubmed/15893722&lt;/url&gt;&lt;/related-urls&gt;&lt;/urls&gt;&lt;electronic-resource-num&gt;10.1016/j.molcel.2005.04.013&lt;/electronic-resource-num&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(Pirrotta and Gross, 2005)</w:t>
      </w:r>
      <w:r w:rsidR="00B12ADD">
        <w:rPr>
          <w:rFonts w:asciiTheme="minorHAnsi" w:hAnsiTheme="minorHAnsi" w:cstheme="minorBidi"/>
        </w:rPr>
        <w:fldChar w:fldCharType="end"/>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192" w:author="Albert Courey" w:date="2015-11-11T11:44:00Z">
        <w:r w:rsidRPr="00F03A9B" w:rsidDel="00AE154B">
          <w:rPr>
            <w:rFonts w:asciiTheme="minorHAnsi" w:hAnsiTheme="minorHAnsi" w:cstheme="minorBidi"/>
          </w:rPr>
          <w:delText xml:space="preserve">was </w:delText>
        </w:r>
      </w:del>
      <w:ins w:id="193"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194"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(Sekiya and Zaret, 2007)</w:t>
      </w:r>
      <w:r w:rsidR="00B12ADD">
        <w:rPr>
          <w:rFonts w:asciiTheme="minorHAnsi" w:hAnsiTheme="minorHAnsi" w:cstheme="minorBidi"/>
        </w:rPr>
        <w:fldChar w:fldCharType="end"/>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(Sekiya and Zaret, 2007)</w:t>
      </w:r>
      <w:r w:rsidR="00B12ADD">
        <w:rPr>
          <w:rFonts w:asciiTheme="minorHAnsi" w:hAnsiTheme="minorHAnsi" w:cstheme="minorBidi"/>
        </w:rPr>
        <w:fldChar w:fldCharType="end"/>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(Jennings et al., 2007)</w:t>
      </w:r>
      <w:r w:rsidR="00B12ADD">
        <w:rPr>
          <w:rFonts w:asciiTheme="minorHAnsi" w:hAnsiTheme="minorHAnsi" w:cstheme="minorBidi"/>
        </w:rPr>
        <w:fldChar w:fldCharType="end"/>
      </w:r>
      <w:r>
        <w:rPr>
          <w:rFonts w:asciiTheme="minorHAnsi" w:hAnsiTheme="minorHAnsi" w:cstheme="minorBidi"/>
        </w:rPr>
        <w:t xml:space="preserve">. More recent </w:t>
      </w:r>
      <w:r>
        <w:rPr>
          <w:rFonts w:asciiTheme="minorHAnsi" w:hAnsiTheme="minorHAnsi" w:cstheme="minorBidi"/>
        </w:rPr>
        <w:lastRenderedPageBreak/>
        <w:t>evidence in cell culture has shown that Gro binds in discrete peaks</w:t>
      </w:r>
      <w:r w:rsidR="008C6FC0">
        <w:rPr>
          <w:rFonts w:asciiTheme="minorHAnsi" w:hAnsiTheme="minorHAnsi" w:cstheme="minorBidi"/>
        </w:rPr>
        <w:t xml:space="preserve"> less than 1kb in width</w:t>
      </w:r>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(Kaul et al., 2014)</w:t>
      </w:r>
      <w:r w:rsidR="00B12ADD">
        <w:rPr>
          <w:rFonts w:asciiTheme="minorHAnsi" w:hAnsiTheme="minorHAnsi" w:cstheme="minorBidi"/>
        </w:rPr>
        <w:fldChar w:fldCharType="end"/>
      </w:r>
      <w:r>
        <w:rPr>
          <w:rFonts w:asciiTheme="minorHAnsi" w:hAnsiTheme="minorHAnsi" w:cstheme="minorBidi"/>
        </w:rPr>
        <w:t>.</w:t>
      </w:r>
    </w:p>
    <w:p w14:paraId="3A3397E8" w14:textId="77777777" w:rsidR="00AE154B" w:rsidRDefault="00F03A9B" w:rsidP="00843C25">
      <w:pPr>
        <w:spacing w:after="200" w:line="480" w:lineRule="auto"/>
        <w:ind w:firstLine="720"/>
        <w:rPr>
          <w:ins w:id="195"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&lt;EndNote&gt;&lt;Cite&gt;&lt;Author&gt;Flores-Saaib&lt;/Author&gt;&lt;Year&gt;2000&lt;/Year&gt;&lt;RecNum&gt;656&lt;/RecNum&gt;&lt;DisplayText&gt;(Flores-Saaib and Courey, 2000)&lt;/DisplayText&gt;&lt;record&gt;&lt;rec-number&gt;656&lt;/rec-number&gt;&lt;foreign-keys&gt;&lt;key app="EN" db-id="txpdr0vslpwzage5afxvdv2xds5vfp9zsafw" timestamp="1435089951"&gt;656&lt;/key&gt;&lt;/foreign-keys&gt;&lt;ref-type name="Journal Article"&gt;17&lt;/ref-type&gt;&lt;contributors&gt;&lt;authors&gt;&lt;author&gt;Flores-Saaib, RD&lt;/author&gt;&lt;author&gt;Courey, AJ&lt;/author&gt;&lt;/authors&gt;&lt;/contributors&gt;&lt;titles&gt;&lt;title&gt;Analysis of Groucho–histone interactions suggests mechanistic similarities between Groucho-and Tup1-mediated repression&lt;/title&gt;&lt;secondary-title&gt;Nucleic Acids Research&lt;/secondary-title&gt;&lt;/titles&gt;&lt;periodical&gt;&lt;full-title&gt;Nucleic Acids Research&lt;/full-title&gt;&lt;/periodical&gt;&lt;pages&gt;4189&lt;/pages&gt;&lt;volume&gt;28&lt;/volume&gt;&lt;number&gt;21&lt;/number&gt;&lt;dates&gt;&lt;year&gt;2000&lt;/year&gt;&lt;/dates&gt;&lt;accession-num&gt;1019855735243411548related:XBBURWNBJw4J&lt;/accession-num&gt;&lt;label&gt;p01199&lt;/label&gt;&lt;urls&gt;&lt;pdf-urls&gt;&lt;url&gt;file://localhost/Users/mike/Documents/Papers2/Articles/2000/Flores-Saaib/Flores-Saaib-2000-Nucleic%20Acids%20Res-Analysis%20of%20Groucho%E2%80%93histone%20interactions%20suggests%20mechanistic%20similarities%20between%20Groucho-and%20Tup1-mediated%20repression.pdf&lt;/url&gt;&lt;/pdf-urls&gt;&lt;/urls&gt;&lt;custom3&gt;papers2://publication/uuid/41CA6DBE-4058-40BC-B9CA-21AE9B392826&lt;/custom3&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(Flores-Saaib and Courey, 2000)</w:t>
      </w:r>
      <w:r w:rsidR="00B12ADD">
        <w:rPr>
          <w:rFonts w:asciiTheme="minorHAnsi" w:hAnsiTheme="minorHAnsi" w:cstheme="minorBidi"/>
        </w:rPr>
        <w:fldChar w:fldCharType="end"/>
      </w:r>
      <w:r w:rsidR="00E050C2">
        <w:rPr>
          <w:rFonts w:asciiTheme="minorHAnsi" w:hAnsiTheme="minorHAnsi" w:cstheme="minorBidi"/>
        </w:rPr>
        <w:t xml:space="preserve"> </w:t>
      </w:r>
      <w:r w:rsidR="00B12ADD">
        <w:fldChar w:fldCharType="begin"/>
      </w:r>
      <w:r w:rsidR="00B12ADD">
        <w:instrText xml:space="preserve"> ADDIN EN.CITE &lt;EndNote&gt;&lt;Cite&gt;&lt;Author&gt;Sekiya&lt;/Author&gt;&lt;Year&gt;2007&lt;/Year&gt;&lt;RecNum&gt;1658&lt;/RecNum&gt;&lt;DisplayText&gt;(Sekiya and Zaret, 2007)&lt;/DisplayText&gt;&lt;record&gt;&lt;rec-number&gt;1658&lt;/rec-number&gt;&lt;foreign-keys&gt;&lt;key app="EN" db-id="txpdr0vslpwzage5afxvdv2xds5vfp9zsafw" timestamp="1435089951"&gt;1658&lt;/key&gt;&lt;/foreign-keys&gt;&lt;ref-type name="Journal Article"&gt;17&lt;/ref-type&gt;&lt;contributors&gt;&lt;authors&gt;&lt;author&gt;Sekiya, Takashi&lt;/author&gt;&lt;author&gt;Zaret, Kenneth S&lt;/author&gt;&lt;/authors&gt;&lt;/contributors&gt;&lt;titles&gt;&lt;title&gt;Repression by Groucho/TLE/Grg Proteins: Genomic Site Recruitment Generates Compacted Chromatin In Vitro and Impairs Activator Binding In Vivo&lt;/title&gt;&lt;secondary-title&gt;Molecular Cell&lt;/secondary-title&gt;&lt;/titles&gt;&lt;periodical&gt;&lt;full-title&gt;Molecular Cell&lt;/full-title&gt;&lt;/periodical&gt;&lt;pages&gt;291-303&lt;/pages&gt;&lt;volume&gt;28&lt;/volume&gt;&lt;number&gt;2&lt;/number&gt;&lt;dates&gt;&lt;year&gt;2007&lt;/year&gt;&lt;pub-dates&gt;&lt;date&gt;Oct&lt;/date&gt;&lt;/pub-dates&gt;&lt;/dates&gt;&lt;label&gt;r08904&lt;/label&gt;&lt;urls&gt;&lt;related-urls&gt;&lt;url&gt;http://linkinghub.elsevier.com/retrieve/pii/S1097276507006417&lt;/url&gt;&lt;/related-urls&gt;&lt;pdf-urls&gt;&lt;url&gt;file://localhost/Users/mike/Documents/Papers2/Articles/2007/Sekiya/Sekiya-2007-Molecular%20Cell-Repression%20by%20GrouchoTLEGrg%20Proteins%20Genomic%20Site%20Recruitment%20Generates%20Compacted%20Chromatin%20In%20Vitro%20and%20Impairs%20Activator%20Binding%20In%20Vivo.pdf&lt;/url&gt;&lt;/pdf-urls&gt;&lt;/urls&gt;&lt;custom3&gt;papers2://publication/uuid/7E1ABBB9-E0BE-4A3D-AE45-1DF2FC8C5F49&lt;/custom3&gt;&lt;electronic-resource-num&gt;10.1016/j.molcel.2007.10.002&lt;/electronic-resource-num&gt;&lt;language&gt;English&lt;/language&gt;&lt;/record&gt;&lt;/Cite&gt;&lt;/EndNote&gt;</w:instrText>
      </w:r>
      <w:r w:rsidR="00B12ADD">
        <w:fldChar w:fldCharType="separate"/>
      </w:r>
      <w:r w:rsidR="00B12ADD">
        <w:rPr>
          <w:noProof/>
        </w:rPr>
        <w:t>(Sekiya and Zaret, 2007)</w:t>
      </w:r>
      <w:r w:rsidR="00B12ADD">
        <w:fldChar w:fldCharType="end"/>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B12AD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rPr>
          <w:rFonts w:asciiTheme="minorHAnsi" w:hAnsiTheme="minorHAnsi" w:cstheme="minorBidi"/>
        </w:rPr>
        <w:instrText xml:space="preserve"> ADDIN EN.CITE </w:instrText>
      </w:r>
      <w:r w:rsidR="00B12ADD">
        <w:rPr>
          <w:rFonts w:asciiTheme="minorHAnsi" w:hAnsiTheme="minorHAnsi" w:cstheme="minorBidi"/>
        </w:rPr>
        <w:fldChar w:fldCharType="begin">
          <w:fldData xml:space="preserve">PEVuZE5vdGU+PENpdGU+PEF1dGhvcj5DaGVuPC9BdXRob3I+PFllYXI+MTk5OTwvWWVhcj48UmVj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</w:fldData>
        </w:fldChar>
      </w:r>
      <w:r w:rsidR="00B12ADD">
        <w:rPr>
          <w:rFonts w:asciiTheme="minorHAnsi" w:hAnsiTheme="minorHAnsi" w:cstheme="minorBidi"/>
        </w:rPr>
        <w:instrText xml:space="preserve"> ADDIN EN.CITE.DATA </w:instrText>
      </w:r>
      <w:r w:rsidR="00B12ADD">
        <w:rPr>
          <w:rFonts w:asciiTheme="minorHAnsi" w:hAnsiTheme="minorHAnsi" w:cstheme="minorBidi"/>
        </w:rPr>
      </w:r>
      <w:r w:rsidR="00B12ADD">
        <w:rPr>
          <w:rFonts w:asciiTheme="minorHAnsi" w:hAnsiTheme="minorHAnsi" w:cstheme="minorBidi"/>
        </w:rPr>
        <w:fldChar w:fldCharType="end"/>
      </w:r>
      <w:r w:rsidR="00B12ADD">
        <w:rPr>
          <w:rFonts w:asciiTheme="minorHAnsi" w:hAnsiTheme="minorHAnsi" w:cstheme="minorBidi"/>
        </w:rPr>
      </w:r>
      <w:r w:rsidR="00B12ADD">
        <w:rPr>
          <w:rFonts w:asciiTheme="minorHAnsi" w:hAnsiTheme="minorHAnsi" w:cstheme="minorBidi"/>
        </w:rPr>
        <w:fldChar w:fldCharType="separate"/>
      </w:r>
      <w:r w:rsidR="00B12ADD">
        <w:rPr>
          <w:rFonts w:asciiTheme="minorHAnsi" w:hAnsiTheme="minorHAnsi" w:cstheme="minorBidi"/>
          <w:noProof/>
        </w:rPr>
        <w:t>(Chen et al., 1999)</w:t>
      </w:r>
      <w:r w:rsidR="00B12ADD">
        <w:rPr>
          <w:rFonts w:asciiTheme="minorHAnsi" w:hAnsiTheme="minorHAnsi" w:cstheme="minorBidi"/>
        </w:rPr>
        <w:fldChar w:fldCharType="end"/>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B12ADD">
        <w:rPr>
          <w:rFonts w:asciiTheme="minorHAnsi" w:hAnsiTheme="minorHAnsi" w:cstheme="minorBidi"/>
        </w:rPr>
        <w:fldChar w:fldCharType="begin"/>
      </w:r>
      <w:r w:rsidR="00B12ADD">
        <w:rPr>
          <w:rFonts w:asciiTheme="minorHAnsi" w:hAnsiTheme="minorHAnsi" w:cstheme="minorBidi"/>
        </w:rPr>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B12ADD">
        <w:rPr>
          <w:rFonts w:asciiTheme="minorHAnsi" w:hAnsiTheme="minorHAnsi" w:cstheme="minorBidi"/>
        </w:rPr>
        <w:fldChar w:fldCharType="separate"/>
      </w:r>
      <w:r w:rsidR="00B12ADD">
        <w:rPr>
          <w:rFonts w:asciiTheme="minorHAnsi" w:hAnsiTheme="minorHAnsi" w:cstheme="minorBidi"/>
          <w:noProof/>
        </w:rPr>
        <w:t>(Winkler et al., 2010)</w:t>
      </w:r>
      <w:r w:rsidR="00B12ADD">
        <w:rPr>
          <w:rFonts w:asciiTheme="minorHAnsi" w:hAnsiTheme="minorHAnsi" w:cstheme="minorBidi"/>
        </w:rPr>
        <w:fldChar w:fldCharType="end"/>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196"/>
      <w:r w:rsidR="00B12ADD">
        <w:fldChar w:fldCharType="begin"/>
      </w:r>
      <w:r w:rsidR="00B12ADD">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B12ADD">
        <w:fldChar w:fldCharType="separate"/>
      </w:r>
      <w:r w:rsidR="00B12ADD">
        <w:rPr>
          <w:noProof/>
        </w:rPr>
        <w:t>(Kaul et al., 2014)</w:t>
      </w:r>
      <w:r w:rsidR="00B12ADD">
        <w:fldChar w:fldCharType="end"/>
      </w:r>
      <w:commentRangeEnd w:id="196"/>
      <w:r w:rsidR="00AE154B">
        <w:rPr>
          <w:rStyle w:val="CommentReference"/>
        </w:rPr>
        <w:commentReference w:id="196"/>
      </w:r>
      <w:r w:rsidR="00E050C2">
        <w:rPr>
          <w:rFonts w:asciiTheme="minorHAnsi" w:hAnsiTheme="minorHAnsi" w:cstheme="minorBidi"/>
        </w:rPr>
        <w:t xml:space="preserve">. </w:t>
      </w:r>
    </w:p>
    <w:p w14:paraId="7FDF7FA5" w14:textId="482BD04B" w:rsidR="00AE154B" w:rsidRDefault="00AE154B" w:rsidP="00843C25">
      <w:pPr>
        <w:spacing w:after="200" w:line="480" w:lineRule="auto"/>
        <w:ind w:firstLine="720"/>
        <w:rPr>
          <w:ins w:id="197" w:author="Albert Courey" w:date="2015-11-11T11:45:00Z"/>
          <w:rFonts w:asciiTheme="minorHAnsi" w:hAnsiTheme="minorHAnsi" w:cstheme="minorBidi"/>
        </w:rPr>
      </w:pPr>
      <w:ins w:id="198" w:author="Albert Courey" w:date="2015-11-11T11:45:00Z">
        <w:r>
          <w:rPr>
            <w:rFonts w:asciiTheme="minorHAnsi" w:hAnsiTheme="minorHAnsi" w:cstheme="minorBidi"/>
          </w:rPr>
          <w:t xml:space="preserve">Given </w:t>
        </w:r>
      </w:ins>
      <w:ins w:id="199"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200" w:author="Albert Courey" w:date="2015-11-11T11:50:00Z">
        <w:r>
          <w:rPr>
            <w:rFonts w:asciiTheme="minorHAnsi" w:hAnsiTheme="minorHAnsi" w:cstheme="minorBidi"/>
          </w:rPr>
          <w:t>Experiments described in Chapter 2</w:t>
        </w:r>
      </w:ins>
      <w:ins w:id="201" w:author="Albert Courey" w:date="2015-11-11T11:51:00Z">
        <w:r>
          <w:rPr>
            <w:rFonts w:asciiTheme="minorHAnsi" w:hAnsiTheme="minorHAnsi" w:cstheme="minorBidi"/>
          </w:rPr>
          <w:t>, employing a combination of Gro-</w:t>
        </w:r>
        <w:proofErr w:type="spellStart"/>
        <w:r>
          <w:rPr>
            <w:rFonts w:asciiTheme="minorHAnsi" w:hAnsiTheme="minorHAnsi" w:cstheme="minorBidi"/>
          </w:rPr>
          <w:t>ChIP</w:t>
        </w:r>
        <w:proofErr w:type="spellEnd"/>
        <w:r>
          <w:rPr>
            <w:rFonts w:asciiTheme="minorHAnsi" w:hAnsiTheme="minorHAnsi" w:cstheme="minorBidi"/>
          </w:rPr>
          <w:t>-</w:t>
        </w:r>
        <w:proofErr w:type="spellStart"/>
        <w:r>
          <w:rPr>
            <w:rFonts w:asciiTheme="minorHAnsi" w:hAnsiTheme="minorHAnsi" w:cstheme="minorBidi"/>
          </w:rPr>
          <w:t>seq</w:t>
        </w:r>
        <w:proofErr w:type="spellEnd"/>
        <w:r>
          <w:rPr>
            <w:rFonts w:asciiTheme="minorHAnsi" w:hAnsiTheme="minorHAnsi" w:cstheme="minorBidi"/>
          </w:rPr>
          <w:t xml:space="preserve"> on </w:t>
        </w:r>
      </w:ins>
      <w:ins w:id="202" w:author="Albert Courey" w:date="2015-11-11T11:52:00Z">
        <w:r>
          <w:rPr>
            <w:rFonts w:asciiTheme="minorHAnsi" w:hAnsiTheme="minorHAnsi" w:cstheme="minorBidi"/>
          </w:rPr>
          <w:t xml:space="preserve">staged </w:t>
        </w:r>
      </w:ins>
      <w:ins w:id="203"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204" w:author="Albert Courey" w:date="2015-11-11T11:52:00Z">
        <w:r>
          <w:rPr>
            <w:rFonts w:asciiTheme="minorHAnsi" w:hAnsiTheme="minorHAnsi" w:cstheme="minorBidi"/>
          </w:rPr>
          <w:t xml:space="preserve"> on staged embryos expressing different levels of Gro </w:t>
        </w:r>
      </w:ins>
      <w:ins w:id="205" w:author="Albert Courey" w:date="2015-11-11T11:54:00Z">
        <w:r>
          <w:rPr>
            <w:rFonts w:asciiTheme="minorHAnsi" w:hAnsiTheme="minorHAnsi" w:cstheme="minorBidi"/>
          </w:rPr>
          <w:t>show that</w:t>
        </w:r>
      </w:ins>
      <w:ins w:id="206" w:author="Albert Courey" w:date="2015-11-11T11:51:00Z">
        <w:r>
          <w:rPr>
            <w:rFonts w:asciiTheme="minorHAnsi" w:hAnsiTheme="minorHAnsi" w:cstheme="minorBidi"/>
          </w:rPr>
          <w:t xml:space="preserve"> …. Experiments described in Chapter 3, </w:t>
        </w:r>
      </w:ins>
      <w:ins w:id="207"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208" w:author="Albert Courey" w:date="2015-11-11T11:54:00Z">
        <w:r>
          <w:rPr>
            <w:rFonts w:asciiTheme="minorHAnsi" w:hAnsiTheme="minorHAnsi" w:cstheme="minorBidi"/>
          </w:rPr>
          <w:t xml:space="preserve">show </w:t>
        </w:r>
        <w:commentRangeStart w:id="209"/>
        <w:r>
          <w:rPr>
            <w:rFonts w:asciiTheme="minorHAnsi" w:hAnsiTheme="minorHAnsi" w:cstheme="minorBidi"/>
          </w:rPr>
          <w:t>that</w:t>
        </w:r>
        <w:commentRangeEnd w:id="209"/>
        <w:r w:rsidR="00313177">
          <w:rPr>
            <w:rStyle w:val="CommentReference"/>
          </w:rPr>
          <w:commentReference w:id="209"/>
        </w:r>
        <w:r>
          <w:rPr>
            <w:rFonts w:asciiTheme="minorHAnsi" w:hAnsiTheme="minorHAnsi" w:cstheme="minorBidi"/>
          </w:rPr>
          <w:t>…</w:t>
        </w:r>
      </w:ins>
      <w:ins w:id="211" w:author="Albert Courey" w:date="2015-11-11T11:55:00Z">
        <w:r w:rsidR="00313177">
          <w:rPr>
            <w:rFonts w:asciiTheme="minorHAnsi" w:hAnsiTheme="minorHAnsi" w:cstheme="minorBidi"/>
          </w:rPr>
          <w:t xml:space="preserve">. Chapter 4, is a published paper in which we identified the </w:t>
        </w:r>
      </w:ins>
      <w:ins w:id="212" w:author="Albert Courey" w:date="2015-11-11T11:56:00Z">
        <w:r w:rsidR="00313177">
          <w:rPr>
            <w:rFonts w:asciiTheme="minorHAnsi" w:hAnsiTheme="minorHAnsi" w:cstheme="minorBidi"/>
          </w:rPr>
          <w:t>Gro</w:t>
        </w:r>
      </w:ins>
      <w:bookmarkStart w:id="213" w:name="_GoBack"/>
      <w:bookmarkEnd w:id="213"/>
      <w:ins w:id="214"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w:t>
      </w:r>
      <w:proofErr w:type="spellStart"/>
      <w:r w:rsidR="00BC51E0">
        <w:t>CcN</w:t>
      </w:r>
      <w:proofErr w:type="spellEnd"/>
      <w:r w:rsidR="00BC51E0">
        <w:t xml:space="preserve">,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DEAE9CB" w:rsidR="00BC36E4" w:rsidRPr="007124DA" w:rsidRDefault="00BC36E4" w:rsidP="00843C25">
      <w:pPr>
        <w:spacing w:line="480" w:lineRule="auto"/>
        <w:rPr>
          <w:rFonts w:asciiTheme="minorHAnsi" w:hAnsiTheme="minorHAnsi" w:cstheme="minorBidi"/>
        </w:rPr>
      </w:pPr>
      <w:r w:rsidRPr="00BC36E4">
        <w:rPr>
          <w:b/>
        </w:rPr>
        <w:lastRenderedPageBreak/>
        <w:t>Figu</w:t>
      </w:r>
      <w:r>
        <w:rPr>
          <w:b/>
        </w:rPr>
        <w:t>re</w:t>
      </w:r>
      <w:r w:rsidR="00843C25">
        <w:rPr>
          <w:b/>
        </w:rPr>
        <w:t xml:space="preserve"> 1-2</w:t>
      </w:r>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69E7BE72" w:rsidR="00031ADF" w:rsidRPr="00BC36E4" w:rsidRDefault="00843C25" w:rsidP="00BC36E4">
      <w:pPr>
        <w:rPr>
          <w:b/>
        </w:rPr>
      </w:pPr>
      <w:r>
        <w:rPr>
          <w:b/>
        </w:rPr>
        <w:lastRenderedPageBreak/>
        <w:t>Fig. 1-</w:t>
      </w:r>
      <w:commentRangeStart w:id="215"/>
      <w:r>
        <w:rPr>
          <w:b/>
        </w:rPr>
        <w:t>2</w:t>
      </w:r>
      <w:commentRangeEnd w:id="215"/>
      <w:r w:rsidR="009F1923">
        <w:rPr>
          <w:rStyle w:val="CommentReference"/>
        </w:rPr>
        <w:commentReference w:id="215"/>
      </w:r>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80B2BD5"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PEVuZE5vdGU+PENpdGU+PEF1dGhvcj5KaW1lbmV6PC9BdXRob3I+PFllYXI+MjAwMDwvWWVhcj48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r>
            <w:r>
              <w:rPr>
                <w:rFonts w:ascii="Calibri" w:eastAsia="Times New Roman" w:hAnsi="Calibri"/>
                <w:color w:val="000000"/>
              </w:rPr>
              <w:fldChar w:fldCharType="separate"/>
            </w:r>
            <w:r>
              <w:rPr>
                <w:rFonts w:ascii="Calibri" w:eastAsia="Times New Roman" w:hAnsi="Calibri"/>
                <w:noProof/>
                <w:color w:val="000000"/>
              </w:rPr>
              <w:t>(Jimenez et al., 2000)</w:t>
            </w:r>
            <w:r>
              <w:rPr>
                <w:rFonts w:ascii="Calibri" w:eastAsia="Times New Roman" w:hAnsi="Calibri"/>
                <w:color w:val="000000"/>
              </w:rPr>
              <w:fldChar w:fldCharType="end"/>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7CA41475"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&lt;EndNote&gt;&lt;Cite&gt;&lt;Author&gt;Goldstein&lt;/Author&gt;&lt;Year&gt;1999&lt;/Year&gt;&lt;RecNum&gt;3094&lt;/RecNum&gt;&lt;DisplayText&gt;(Goldstein et al., 1999)&lt;/DisplayText&gt;&lt;record&gt;&lt;rec-number&gt;3094&lt;/rec-number&gt;&lt;foreign-keys&gt;&lt;key app="EN" db-id="txpdr0vslpwzage5afxvdv2xds5vfp9zsafw" timestamp="1440549178"&gt;3094&lt;/key&gt;&lt;/foreign-keys&gt;&lt;ref-type name="Journal Article"&gt;17&lt;/ref-type&gt;&lt;contributors&gt;&lt;authors&gt;&lt;author&gt;Goldstein, R. E.&lt;/author&gt;&lt;author&gt;Jimenez, G.&lt;/author&gt;&lt;author&gt;Cook, O.&lt;/author&gt;&lt;author&gt;Gur, D.&lt;/author&gt;&lt;author&gt;Paroush, Z.&lt;/author&gt;&lt;/authors&gt;&lt;/contributors&gt;&lt;auth-address&gt;Department of Biochemistry, Hadassah Medical School, The Hebrew University, PO Box 12272, Jerusalem 91120, Israel.&lt;/auth-address&gt;&lt;titles&gt;&lt;title&gt;Huckebein repressor activity in Drosophila terminal patterning is mediated by Groucho&lt;/title&gt;&lt;secondary-title&gt;Development&lt;/secondary-title&gt;&lt;/titles&gt;&lt;periodical&gt;&lt;full-title&gt;Development&lt;/full-title&gt;&lt;/periodical&gt;&lt;pages&gt;3747-55&lt;/pages&gt;&lt;volume&gt;126&lt;/volume&gt;&lt;number&gt;17&lt;/number&gt;&lt;keywords&gt;&lt;keyword&gt;Amino Acid Motifs&lt;/keyword&gt;&lt;keyword&gt;Amino Acid Sequence&lt;/keyword&gt;&lt;keyword&gt;Animals&lt;/keyword&gt;&lt;keyword&gt;Basic Helix-Loop-Helix Transcription Factors&lt;/keyword&gt;&lt;keyword&gt;Body Patterning/genetics&lt;/keyword&gt;&lt;keyword&gt;DNA-Binding Proteins/chemistry/*genetics&lt;/keyword&gt;&lt;keyword&gt;Drosophila/*embryology/*genetics&lt;/keyword&gt;&lt;keyword&gt;*Drosophila Proteins&lt;/keyword&gt;&lt;keyword&gt;Female&lt;/keyword&gt;&lt;keyword&gt;Gene Expression Regulation, Developmental&lt;/keyword&gt;&lt;keyword&gt;Genes, Insect&lt;/keyword&gt;&lt;keyword&gt;In Situ Hybridization&lt;/keyword&gt;&lt;keyword&gt;Insect Proteins/*genetics&lt;/keyword&gt;&lt;keyword&gt;Male&lt;/keyword&gt;&lt;keyword&gt;Models, Biological&lt;/keyword&gt;&lt;keyword&gt;Mutation&lt;/keyword&gt;&lt;keyword&gt;Repressor Proteins/chemistry/*genetics&lt;/keyword&gt;&lt;keyword&gt;Two-Hybrid System Techniques&lt;/keyword&gt;&lt;/keywords&gt;&lt;dates&gt;&lt;year&gt;1999&lt;/year&gt;&lt;pub-dates&gt;&lt;date&gt;Sep&lt;/date&gt;&lt;/pub-dates&gt;&lt;/dates&gt;&lt;isbn&gt;0950-1991 (Print)&amp;#xD;0950-1991 (Linking)&lt;/isbn&gt;&lt;accession-num&gt;10433905&lt;/accession-num&gt;&lt;urls&gt;&lt;related-urls&gt;&lt;url&gt;http://www.ncbi.nlm.nih.gov/pubmed/10433905&lt;/url&gt;&lt;/related-urls&gt;&lt;/urls&gt;&lt;/record&gt;&lt;/Cite&gt;&lt;/EndNote&gt;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(Goldstein et al., 1999)</w:t>
            </w:r>
            <w:r>
              <w:rPr>
                <w:rFonts w:ascii="Calibri" w:eastAsia="Times New Roman" w:hAnsi="Calibri"/>
                <w:color w:val="000000"/>
              </w:rPr>
              <w:fldChar w:fldCharType="end"/>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2227E534"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PEVuZE5vdGU+PENpdGU+PEF1dGhvcj5QYXJvdXNoPC9BdXRob3I+PFllYXI+MTk5NDwvWWVhcj48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r>
            <w:r>
              <w:rPr>
                <w:rFonts w:ascii="Calibri" w:eastAsia="Times New Roman" w:hAnsi="Calibri"/>
                <w:color w:val="000000"/>
              </w:rPr>
              <w:fldChar w:fldCharType="separate"/>
            </w:r>
            <w:r>
              <w:rPr>
                <w:rFonts w:ascii="Calibri" w:eastAsia="Times New Roman" w:hAnsi="Calibri"/>
                <w:noProof/>
                <w:color w:val="000000"/>
              </w:rPr>
              <w:t>(Paroush et al., 1994)</w:t>
            </w:r>
            <w:r>
              <w:rPr>
                <w:rFonts w:ascii="Calibri" w:eastAsia="Times New Roman" w:hAnsi="Calibri"/>
                <w:color w:val="000000"/>
              </w:rPr>
              <w:fldChar w:fldCharType="end"/>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0EE3EE61"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&lt;EndNote&gt;&lt;Cite&gt;&lt;Author&gt;Aronson&lt;/Author&gt;&lt;Year&gt;1997&lt;/Year&gt;&lt;RecNum&gt;3095&lt;/RecNum&gt;&lt;DisplayText&gt;(Aronson et al., 1997)&lt;/DisplayText&gt;&lt;record&gt;&lt;rec-number&gt;3095&lt;/rec-number&gt;&lt;foreign-keys&gt;&lt;key app="EN" db-id="txpdr0vslpwzage5afxvdv2xds5vfp9zsafw" timestamp="1440549286"&gt;3095&lt;/key&gt;&lt;/foreign-keys&gt;&lt;ref-type name="Journal Article"&gt;17&lt;/ref-type&gt;&lt;contributors&gt;&lt;authors&gt;&lt;author&gt;Aronson, B. D.&lt;/author&gt;&lt;author&gt;Fisher, A. L.&lt;/author&gt;&lt;author&gt;Blechman, K.&lt;/author&gt;&lt;author&gt;Caudy, M.&lt;/author&gt;&lt;author&gt;Gergen, J. P.&lt;/author&gt;&lt;/authors&gt;&lt;/contributors&gt;&lt;auth-address&gt;Department of Biochemistry and Cell Biology, Institute for Cell and Developmental Biology, State University of New York at Stony Brook, 11794-5215, USA.&lt;/auth-address&gt;&lt;titles&gt;&lt;title&gt;Groucho-dependent and -independent repression activities of Runt domain proteins&lt;/title&gt;&lt;secondary-title&gt;Mol Cell Biol&lt;/secondary-title&gt;&lt;/titles&gt;&lt;periodical&gt;&lt;full-title&gt;Mol Cell Biol&lt;/full-title&gt;&lt;/periodical&gt;&lt;pages&gt;5581-7&lt;/pages&gt;&lt;volume&gt;17&lt;/volume&gt;&lt;number&gt;9&lt;/number&gt;&lt;keywords&gt;&lt;keyword&gt;Amino Acid Sequence&lt;/keyword&gt;&lt;keyword&gt;Animals&lt;/keyword&gt;&lt;keyword&gt;Basic Helix-Loop-Helix Transcription Factors&lt;/keyword&gt;&lt;keyword&gt;Cells, Cultured&lt;/keyword&gt;&lt;keyword&gt;Conserved Sequence&lt;/keyword&gt;&lt;keyword&gt;DNA-Binding Proteins/*metabolism&lt;/keyword&gt;&lt;keyword&gt;Drosophila Proteins&lt;/keyword&gt;&lt;keyword&gt;Drosophila melanogaster&lt;/keyword&gt;&lt;keyword&gt;Molecular Sequence Data&lt;/keyword&gt;&lt;keyword&gt;Nuclear Proteins&lt;/keyword&gt;&lt;keyword&gt;Repressor Proteins/*metabolism&lt;/keyword&gt;&lt;keyword&gt;Sequence Deletion&lt;/keyword&gt;&lt;keyword&gt;Transcription Factors&lt;/keyword&gt;&lt;keyword&gt;Transcription, Genetic&lt;/keyword&gt;&lt;/keywords&gt;&lt;dates&gt;&lt;year&gt;1997&lt;/year&gt;&lt;pub-dates&gt;&lt;date&gt;Sep&lt;/date&gt;&lt;/pub-dates&gt;&lt;/dates&gt;&lt;isbn&gt;0270-7306 (Print)&amp;#xD;0270-7306 (Linking)&lt;/isbn&gt;&lt;accession-num&gt;9271433&lt;/accession-num&gt;&lt;urls&gt;&lt;related-urls&gt;&lt;url&gt;http://www.ncbi.nlm.nih.gov/pubmed/9271433&lt;/url&gt;&lt;/related-urls&gt;&lt;/urls&gt;&lt;custom2&gt;232406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(Aronson et al., 1997)</w:t>
            </w:r>
            <w:r>
              <w:rPr>
                <w:rFonts w:ascii="Calibri" w:eastAsia="Times New Roman" w:hAnsi="Calibri"/>
                <w:color w:val="000000"/>
              </w:rPr>
              <w:fldChar w:fldCharType="end"/>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0313D8CC"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&lt;EndNote&gt;&lt;Cite&gt;&lt;Author&gt;Kobayashi&lt;/Author&gt;&lt;Year&gt;2001&lt;/Year&gt;&lt;RecNum&gt;3076&lt;/RecNum&gt;&lt;DisplayText&gt;(Kobayashi et al., 2001)&lt;/DisplayText&gt;&lt;record&gt;&lt;rec-number&gt;3076&lt;/rec-number&gt;&lt;foreign-keys&gt;&lt;key app="EN" db-id="txpdr0vslpwzage5afxvdv2xds5vfp9zsafw" timestamp="1440388928"&gt;3076&lt;/key&gt;&lt;/foreign-keys&gt;&lt;ref-type name="Journal Article"&gt;17&lt;/ref-type&gt;&lt;contributors&gt;&lt;authors&gt;&lt;author&gt;Kobayashi, M.&lt;/author&gt;&lt;author&gt;Goldstein, R. E.&lt;/author&gt;&lt;author&gt;Fujioka, M.&lt;/author&gt;&lt;author&gt;Paroush, Z.&lt;/author&gt;&lt;author&gt;Jaynes, J. B.&lt;/author&gt;&lt;/authors&gt;&lt;/contributors&gt;&lt;auth-address&gt;Kimmel Cancer Institute, Thomas Jefferson Univ., Phila., PA 19107, USA.&lt;/auth-address&gt;&lt;titles&gt;&lt;title&gt;Groucho augments the repression of multiple Even skipped target genes in establishing parasegment boundaries&lt;/title&gt;&lt;secondary-title&gt;Development&lt;/secondary-title&gt;&lt;/titles&gt;&lt;periodical&gt;&lt;full-title&gt;Development&lt;/full-title&gt;&lt;/periodical&gt;&lt;pages&gt;1805-15&lt;/pages&gt;&lt;volume&gt;128&lt;/volume&gt;&lt;number&gt;10&lt;/number&gt;&lt;keywords&gt;&lt;keyword&gt;Amino Acid Motifs&lt;/keyword&gt;&lt;keyword&gt;Amino Acid Sequence&lt;/keyword&gt;&lt;keyword&gt;Animals&lt;/keyword&gt;&lt;keyword&gt;*Bacterial Proteins&lt;/keyword&gt;&lt;keyword&gt;Basic Helix-Loop-Helix Transcription Factors&lt;/keyword&gt;&lt;keyword&gt;Conserved Sequence&lt;/keyword&gt;&lt;keyword&gt;DNA-Binding Proteins/chemistry/genetics/*metabolism&lt;/keyword&gt;&lt;keyword&gt;Drosophila/*embryology/*genetics/metabolism&lt;/keyword&gt;&lt;keyword&gt;*Drosophila Proteins&lt;/keyword&gt;&lt;keyword&gt;Female&lt;/keyword&gt;&lt;keyword&gt;*Genes, Insect&lt;/keyword&gt;&lt;keyword&gt;Homeodomain Proteins/chemistry/*genetics/metabolism&lt;/keyword&gt;&lt;keyword&gt;Male&lt;/keyword&gt;&lt;keyword&gt;Protein Structure, Tertiary&lt;/keyword&gt;&lt;keyword&gt;Repressor Proteins/chemistry/genetics/*metabolism&lt;/keyword&gt;&lt;keyword&gt;*Transcription Factors&lt;/keyword&gt;&lt;keyword&gt;Two-Hybrid System Techniques&lt;/keyword&gt;&lt;/keywords&gt;&lt;dates&gt;&lt;year&gt;2001&lt;/year&gt;&lt;pub-dates&gt;&lt;date&gt;May&lt;/date&gt;&lt;/pub-dates&gt;&lt;/dates&gt;&lt;isbn&gt;0950-1991 (Print)&amp;#xD;0950-1991 (Linking)&lt;/isbn&gt;&lt;accession-num&gt;11311161&lt;/accession-num&gt;&lt;urls&gt;&lt;related-urls&gt;&lt;url&gt;http://www.ncbi.nlm.nih.gov/pubmed/11311161&lt;/url&gt;&lt;/related-urls&gt;&lt;/urls&gt;&lt;custom2&gt;2692064&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(Kobayashi et al., 2001)</w:t>
            </w:r>
            <w:r>
              <w:rPr>
                <w:rFonts w:ascii="Calibri" w:eastAsia="Times New Roman" w:hAnsi="Calibri"/>
                <w:color w:val="000000"/>
              </w:rPr>
              <w:fldChar w:fldCharType="end"/>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1714DFA7"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PEVuZE5vdGU+PENpdGU+PEF1dGhvcj5Hb2xkc3RlaW48L0F1dGhvcj48WWVhcj4yMDA1PC9ZZWFy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r>
            <w:r>
              <w:rPr>
                <w:rFonts w:ascii="Calibri" w:eastAsia="Times New Roman" w:hAnsi="Calibri"/>
                <w:color w:val="000000"/>
              </w:rPr>
              <w:fldChar w:fldCharType="separate"/>
            </w:r>
            <w:r>
              <w:rPr>
                <w:rFonts w:ascii="Calibri" w:eastAsia="Times New Roman" w:hAnsi="Calibri"/>
                <w:noProof/>
                <w:color w:val="000000"/>
              </w:rPr>
              <w:t>(Goldstein et al., 2005)</w:t>
            </w:r>
            <w:r>
              <w:rPr>
                <w:rFonts w:ascii="Calibri" w:eastAsia="Times New Roman" w:hAnsi="Calibri"/>
                <w:color w:val="000000"/>
              </w:rPr>
              <w:fldChar w:fldCharType="end"/>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54EB1BD1"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&lt;EndNote&gt;&lt;Cite&gt;&lt;Author&gt;Andrioli&lt;/Author&gt;&lt;Year&gt;2004&lt;/Year&gt;&lt;RecNum&gt;3097&lt;/RecNum&gt;&lt;DisplayText&gt;(Andrioli et al., 2004)&lt;/DisplayText&gt;&lt;record&gt;&lt;rec-number&gt;3097&lt;/rec-number&gt;&lt;foreign-keys&gt;&lt;key app="EN" db-id="txpdr0vslpwzage5afxvdv2xds5vfp9zsafw" timestamp="1440549407"&gt;3097&lt;/key&gt;&lt;/foreign-keys&gt;&lt;ref-type name="Journal Article"&gt;17&lt;/ref-type&gt;&lt;contributors&gt;&lt;authors&gt;&lt;author&gt;Andrioli, L. P.&lt;/author&gt;&lt;author&gt;Oberstein, A. L.&lt;/author&gt;&lt;author&gt;Corado, M. S.&lt;/author&gt;&lt;author&gt;Yu, D.&lt;/author&gt;&lt;author&gt;Small, S.&lt;/author&gt;&lt;/authors&gt;&lt;/contributors&gt;&lt;auth-address&gt;Department of Biology, New York University, 100 Washington Square East, New York, NY 10003, USA.&lt;/auth-address&gt;&lt;titles&gt;&lt;title&gt;Groucho-dependent repression by sloppy-paired 1 differentially positions anterior pair-rule stripes in the Drosophila embryo&lt;/title&gt;&lt;secondary-title&gt;Dev Biol&lt;/secondary-title&gt;&lt;/titles&gt;&lt;periodical&gt;&lt;full-title&gt;Dev Biol&lt;/full-title&gt;&lt;/periodical&gt;&lt;pages&gt;541-51&lt;/pages&gt;&lt;volume&gt;276&lt;/volume&gt;&lt;number&gt;2&lt;/number&gt;&lt;keywords&gt;&lt;keyword&gt;Animals&lt;/keyword&gt;&lt;keyword&gt;Animals, Genetically Modified&lt;/keyword&gt;&lt;keyword&gt;Basic Helix-Loop-Helix Transcription Factors&lt;/keyword&gt;&lt;keyword&gt;*Body Patterning&lt;/keyword&gt;&lt;keyword&gt;DNA-Binding Proteins/genetics/*metabolism&lt;/keyword&gt;&lt;keyword&gt;Drosophila Proteins/genetics/*metabolism&lt;/keyword&gt;&lt;keyword&gt;Drosophila melanogaster/*embryology/physiology&lt;/keyword&gt;&lt;keyword&gt;Female&lt;/keyword&gt;&lt;keyword&gt;*Gene Expression Regulation, Developmental&lt;/keyword&gt;&lt;keyword&gt;Male&lt;/keyword&gt;&lt;keyword&gt;Morphogenesis&lt;/keyword&gt;&lt;keyword&gt;Repressor Proteins/genetics/*metabolism&lt;/keyword&gt;&lt;keyword&gt;Transcription Factors/genetics/*metabolism&lt;/keyword&gt;&lt;/keywords&gt;&lt;dates&gt;&lt;year&gt;2004&lt;/year&gt;&lt;pub-dates&gt;&lt;date&gt;Dec 15&lt;/date&gt;&lt;/pub-dates&gt;&lt;/dates&gt;&lt;isbn&gt;0012-1606 (Print)&amp;#xD;0012-1606 (Linking)&lt;/isbn&gt;&lt;accession-num&gt;15581884&lt;/accession-num&gt;&lt;urls&gt;&lt;related-urls&gt;&lt;url&gt;http://www.ncbi.nlm.nih.gov/pubmed/15581884&lt;/url&gt;&lt;/related-urls&gt;&lt;/urls&gt;&lt;electronic-resource-num&gt;10.1016/j.ydbio.2004.09.025&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(Andrioli et al., 2004)</w:t>
            </w:r>
            <w:r>
              <w:rPr>
                <w:rFonts w:ascii="Calibri" w:eastAsia="Times New Roman" w:hAnsi="Calibri"/>
                <w:color w:val="000000"/>
              </w:rPr>
              <w:fldChar w:fldCharType="end"/>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1E103D76"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&lt;EndNote&gt;&lt;Cite&gt;&lt;Author&gt;Jimenez&lt;/Author&gt;&lt;Year&gt;1997&lt;/Year&gt;&lt;RecNum&gt;3075&lt;/RecNum&gt;&lt;DisplayText&gt;(Jimenez et al., 1997)&lt;/DisplayText&gt;&lt;record&gt;&lt;rec-number&gt;3075&lt;/rec-number&gt;&lt;foreign-keys&gt;&lt;key app="EN" db-id="txpdr0vslpwzage5afxvdv2xds5vfp9zsafw" timestamp="1440388913"&gt;3075&lt;/key&gt;&lt;/foreign-keys&gt;&lt;ref-type name="Journal Article"&gt;17&lt;/ref-type&gt;&lt;contributors&gt;&lt;authors&gt;&lt;author&gt;Jimenez, G.&lt;/author&gt;&lt;author&gt;Paroush, Z.&lt;/author&gt;&lt;author&gt;Ish-Horowicz, D.&lt;/author&gt;&lt;/authors&gt;&lt;/contributors&gt;&lt;auth-address&gt;Imperial Cancer Research Fund (ICRF), London WC2A 3PX, England.&lt;/auth-address&gt;&lt;titles&gt;&lt;title&gt;Groucho acts as a corepressor for a subset of negative regulators, including Hairy and Engrailed&lt;/title&gt;&lt;secondary-title&gt;Genes Dev&lt;/secondary-title&gt;&lt;/titles&gt;&lt;periodical&gt;&lt;full-title&gt;Genes Dev&lt;/full-title&gt;&lt;/periodical&gt;&lt;pages&gt;3072-82&lt;/pages&gt;&lt;volume&gt;11&lt;/volume&gt;&lt;number&gt;22&lt;/number&gt;&lt;keywords&gt;&lt;keyword&gt;Animals&lt;/keyword&gt;&lt;keyword&gt;*Bacterial Proteins&lt;/keyword&gt;&lt;keyword&gt;Basic Helix-Loop-Helix Transcription Factors&lt;/keyword&gt;&lt;keyword&gt;DNA-Binding Proteins/*physiology&lt;/keyword&gt;&lt;keyword&gt;*Drosophila Proteins&lt;/keyword&gt;&lt;keyword&gt;Drosophila melanogaster/embryology/*genetics&lt;/keyword&gt;&lt;keyword&gt;*Gene Expression Regulation, Developmental&lt;/keyword&gt;&lt;keyword&gt;Helix-Loop-Helix Motifs&lt;/keyword&gt;&lt;keyword&gt;Homeodomain Proteins/*physiology&lt;/keyword&gt;&lt;keyword&gt;Insect Proteins/*physiology&lt;/keyword&gt;&lt;keyword&gt;Macromolecular Substances&lt;/keyword&gt;&lt;keyword&gt;Protein Binding&lt;/keyword&gt;&lt;keyword&gt;RNA-Binding Proteins/genetics&lt;/keyword&gt;&lt;keyword&gt;Recombinant Fusion Proteins&lt;/keyword&gt;&lt;keyword&gt;Repressor Proteins/*physiology&lt;/keyword&gt;&lt;keyword&gt;*Transcription Factors&lt;/keyword&gt;&lt;/keywords&gt;&lt;dates&gt;&lt;year&gt;1997&lt;/year&gt;&lt;pub-dates&gt;&lt;date&gt;Nov 15&lt;/date&gt;&lt;/pub-dates&gt;&lt;/dates&gt;&lt;isbn&gt;0890-9369 (Print)&amp;#xD;0890-9369 (Linking)&lt;/isbn&gt;&lt;accession-num&gt;9367988&lt;/accession-num&gt;&lt;urls&gt;&lt;related-urls&gt;&lt;url&gt;http://www.ncbi.nlm.nih.gov/pubmed/9367988&lt;/url&gt;&lt;/related-urls&gt;&lt;/urls&gt;&lt;custom2&gt;316696&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1997)</w:t>
            </w:r>
            <w:r>
              <w:rPr>
                <w:rFonts w:ascii="Calibri" w:eastAsia="Times New Roman" w:hAnsi="Calibri"/>
                <w:color w:val="000000"/>
              </w:rPr>
              <w:fldChar w:fldCharType="end"/>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2C7B455E"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(Payankaulam and Arnosti, 2009)</w:t>
            </w:r>
            <w:r>
              <w:rPr>
                <w:rFonts w:ascii="Calibri" w:eastAsia="Times New Roman" w:hAnsi="Calibri"/>
                <w:color w:val="000000"/>
              </w:rPr>
              <w:fldChar w:fldCharType="end"/>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6C93E49E"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&lt;EndNote&gt;&lt;Cite&gt;&lt;Author&gt;Jimenez&lt;/Author&gt;&lt;Year&gt;1999&lt;/Year&gt;&lt;RecNum&gt;3092&lt;/RecNum&gt;&lt;DisplayText&gt;(Jimenez et al., 1999)&lt;/DisplayText&gt;&lt;record&gt;&lt;rec-number&gt;3092&lt;/rec-number&gt;&lt;foreign-keys&gt;&lt;key app="EN" db-id="txpdr0vslpwzage5afxvdv2xds5vfp9zsafw" timestamp="1440548831"&gt;3092&lt;/key&gt;&lt;/foreign-keys&gt;&lt;ref-type name="Journal Article"&gt;17&lt;/ref-type&gt;&lt;contributors&gt;&lt;authors&gt;&lt;author&gt;Jimenez, G.&lt;/author&gt;&lt;author&gt;Verrijzer, C. P.&lt;/author&gt;&lt;author&gt;Ish-Horowicz, D.&lt;/author&gt;&lt;/authors&gt;&lt;/contributors&gt;&lt;auth-address&gt;Developmental Genetics, Imperial Cancer Research Fund, London WC2A 3PX, England, UK. gjcbmc@cid.csic.es&lt;/auth-address&gt;&lt;titles&gt;&lt;title&gt;A conserved motif in goosecoid mediates groucho-dependent repression in Drosophila embryos&lt;/title&gt;&lt;secondary-title&gt;Mol Cell Biol&lt;/secondary-title&gt;&lt;/titles&gt;&lt;periodical&gt;&lt;full-title&gt;Mol Cell Biol&lt;/full-title&gt;&lt;/periodical&gt;&lt;pages&gt;2080-7&lt;/pages&gt;&lt;volume&gt;19&lt;/volume&gt;&lt;number&gt;3&lt;/number&gt;&lt;keywords&gt;&lt;keyword&gt;Animals&lt;/keyword&gt;&lt;keyword&gt;Animals, Genetically Modified&lt;/keyword&gt;&lt;keyword&gt;Basic Helix-Loop-Helix Transcription Factors&lt;/keyword&gt;&lt;keyword&gt;Binding Sites&lt;/keyword&gt;&lt;keyword&gt;Cell Nucleus/metabolism&lt;/keyword&gt;&lt;keyword&gt;DNA-Binding Proteins/genetics/*metabolism&lt;/keyword&gt;&lt;keyword&gt;Drosophila/embryology/genetics&lt;/keyword&gt;&lt;keyword&gt;Drosophila Proteins&lt;/keyword&gt;&lt;keyword&gt;*Gene Expression Regulation, Developmental&lt;/keyword&gt;&lt;keyword&gt;Goosecoid Protein&lt;/keyword&gt;&lt;keyword&gt;Homeodomain Proteins/genetics/*metabolism&lt;/keyword&gt;&lt;keyword&gt;Nuclear Proteins/metabolism&lt;/keyword&gt;&lt;keyword&gt;Repressor Proteins/genetics/*metabolism&lt;/keyword&gt;&lt;keyword&gt;*Transcription Factors&lt;/keyword&gt;&lt;/keywords&gt;&lt;dates&gt;&lt;year&gt;1999&lt;/year&gt;&lt;pub-dates&gt;&lt;date&gt;Mar&lt;/date&gt;&lt;/pub-dates&gt;&lt;/dates&gt;&lt;isbn&gt;0270-7306 (Print)&amp;#xD;0270-7306 (Linking)&lt;/isbn&gt;&lt;accession-num&gt;10022895&lt;/accession-num&gt;&lt;urls&gt;&lt;related-urls&gt;&lt;url&gt;http://www.ncbi.nlm.nih.gov/pubmed/10022895&lt;/url&gt;&lt;/related-urls&gt;&lt;/urls&gt;&lt;custom2&gt;84001&lt;/custom2&gt;&lt;/record&gt;&lt;/Cite&gt;&lt;/EndNote&gt;</w:instrText>
            </w:r>
            <w:r>
              <w:rPr>
                <w:rFonts w:ascii="Calibri" w:eastAsia="Times New Roman" w:hAnsi="Calibri"/>
                <w:color w:val="000000"/>
              </w:rPr>
              <w:fldChar w:fldCharType="separate"/>
            </w:r>
            <w:r>
              <w:rPr>
                <w:rFonts w:ascii="Calibri" w:eastAsia="Times New Roman" w:hAnsi="Calibri"/>
                <w:noProof/>
                <w:color w:val="000000"/>
              </w:rPr>
              <w:t>(Jimenez et al., 1999)</w:t>
            </w:r>
            <w:r>
              <w:rPr>
                <w:rFonts w:ascii="Calibri" w:eastAsia="Times New Roman" w:hAnsi="Calibri"/>
                <w:color w:val="000000"/>
              </w:rPr>
              <w:fldChar w:fldCharType="end"/>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65F27777"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Pr>
                <w:rFonts w:ascii="Calibri" w:eastAsia="Times New Roman" w:hAnsi="Calibri"/>
                <w:color w:val="000000"/>
              </w:rPr>
              <w:fldChar w:fldCharType="separate"/>
            </w:r>
            <w:r>
              <w:rPr>
                <w:rFonts w:ascii="Calibri" w:eastAsia="Times New Roman" w:hAnsi="Calibri"/>
                <w:noProof/>
                <w:color w:val="000000"/>
              </w:rPr>
              <w:t>(Dubnicoff et al., 1997)</w:t>
            </w:r>
            <w:r>
              <w:rPr>
                <w:rFonts w:ascii="Calibri" w:eastAsia="Times New Roman" w:hAnsi="Calibri"/>
                <w:color w:val="000000"/>
              </w:rPr>
              <w:fldChar w:fldCharType="end"/>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76A97513"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&lt;EndNote&gt;&lt;Cite&gt;&lt;Author&gt;Zhang&lt;/Author&gt;&lt;Year&gt;2001&lt;/Year&gt;&lt;RecNum&gt;3099&lt;/RecNum&gt;&lt;DisplayText&gt;(Zhang et al., 2001)&lt;/DisplayText&gt;&lt;record&gt;&lt;rec-number&gt;3099&lt;/rec-number&gt;&lt;foreign-keys&gt;&lt;key app="EN" db-id="txpdr0vslpwzage5afxvdv2xds5vfp9zsafw" timestamp="1440549610"&gt;3099&lt;/key&gt;&lt;/foreign-keys&gt;&lt;ref-type name="Journal Article"&gt;17&lt;/ref-type&gt;&lt;contributors&gt;&lt;authors&gt;&lt;author&gt;Zhang, H.&lt;/author&gt;&lt;author&gt;Levine, M.&lt;/author&gt;&lt;author&gt;Ashe, H. L.&lt;/author&gt;&lt;/authors&gt;&lt;/contributors&gt;&lt;auth-address&gt;Department Molecular Cell Biology, Division of Genetics and Development, University of California, Berkeley, California 94720, USA.&lt;/auth-address&gt;&lt;titles&gt;&lt;title&gt;Brinker is a sequence-specific transcriptional repressor in the Drosophila embryo&lt;/title&gt;&lt;secondary-title&gt;Genes Dev&lt;/secondary-title&gt;&lt;/titles&gt;&lt;periodical&gt;&lt;full-title&gt;Genes Dev&lt;/full-title&gt;&lt;/periodical&gt;&lt;pages&gt;261-6&lt;/pages&gt;&lt;volume&gt;15&lt;/volume&gt;&lt;number&gt;3&lt;/number&gt;&lt;keywords&gt;&lt;keyword&gt;Amino Acid Motifs&lt;/keyword&gt;&lt;keyword&gt;Animals&lt;/keyword&gt;&lt;keyword&gt;Basic Helix-Loop-Helix Transcription Factors&lt;/keyword&gt;&lt;keyword&gt;Binding Sites&lt;/keyword&gt;&lt;keyword&gt;Consensus Sequence&lt;/keyword&gt;&lt;keyword&gt;DNA-Binding Proteins/*physiology&lt;/keyword&gt;&lt;keyword&gt;Drosophila/embryology/genetics&lt;/keyword&gt;&lt;keyword&gt;*Drosophila Proteins&lt;/keyword&gt;&lt;keyword&gt;Gene Expression Regulation&lt;/keyword&gt;&lt;keyword&gt;Insect Proteins/genetics/*physiology&lt;/keyword&gt;&lt;keyword&gt;Repressor Proteins/*physiology&lt;/keyword&gt;&lt;keyword&gt;Signal Transduction&lt;/keyword&gt;&lt;keyword&gt;Tolloid-Like Metalloproteinases&lt;/keyword&gt;&lt;keyword&gt;*Transcription Factors&lt;/keyword&gt;&lt;keyword&gt;Transcription, Genetic&lt;/keyword&gt;&lt;/keywords&gt;&lt;dates&gt;&lt;year&gt;2001&lt;/year&gt;&lt;pub-dates&gt;&lt;date&gt;Feb 1&lt;/date&gt;&lt;/pub-dates&gt;&lt;/dates&gt;&lt;isbn&gt;0890-9369 (Print)&amp;#xD;0890-9369 (Linking)&lt;/isbn&gt;&lt;accession-num&gt;11159907&lt;/accession-num&gt;&lt;urls&gt;&lt;related-urls&gt;&lt;url&gt;http://www.ncbi.nlm.nih.gov/pubmed/11159907&lt;/url&gt;&lt;/related-urls&gt;&lt;/urls&gt;&lt;custom2&gt;312626&lt;/custom2&gt;&lt;electronic-resource-num&gt;10.1101/gad.861201&lt;/electronic-resource-num&gt;&lt;/record&gt;&lt;/Cite&gt;&lt;/EndNote&gt;</w:instrText>
            </w:r>
            <w:r>
              <w:rPr>
                <w:rFonts w:ascii="Calibri" w:eastAsia="Times New Roman" w:hAnsi="Calibri"/>
                <w:color w:val="000000"/>
              </w:rPr>
              <w:fldChar w:fldCharType="separate"/>
            </w:r>
            <w:r>
              <w:rPr>
                <w:rFonts w:ascii="Calibri" w:eastAsia="Times New Roman" w:hAnsi="Calibri"/>
                <w:noProof/>
                <w:color w:val="000000"/>
              </w:rPr>
              <w:t>(Zhang et al., 2001)</w:t>
            </w:r>
            <w:r>
              <w:rPr>
                <w:rFonts w:ascii="Calibri" w:eastAsia="Times New Roman" w:hAnsi="Calibri"/>
                <w:color w:val="000000"/>
              </w:rPr>
              <w:fldChar w:fldCharType="end"/>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633FF177"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PEVuZE5vdGU+PENpdGU+PEF1dGhvcj5Wb24gT2hsZW48L0F1dGhvcj48WWVhcj4yMDA3PC9ZZWFy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r>
            <w:r>
              <w:rPr>
                <w:rFonts w:ascii="Calibri" w:eastAsia="Times New Roman" w:hAnsi="Calibri"/>
                <w:color w:val="000000"/>
              </w:rPr>
              <w:fldChar w:fldCharType="separate"/>
            </w:r>
            <w:r>
              <w:rPr>
                <w:rFonts w:ascii="Calibri" w:eastAsia="Times New Roman" w:hAnsi="Calibri"/>
                <w:noProof/>
                <w:color w:val="000000"/>
              </w:rPr>
              <w:t>(Von Ohlen et al., 2007)</w:t>
            </w:r>
            <w:r>
              <w:rPr>
                <w:rFonts w:ascii="Calibri" w:eastAsia="Times New Roman" w:hAnsi="Calibri"/>
                <w:color w:val="000000"/>
              </w:rPr>
              <w:fldChar w:fldCharType="end"/>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056D94B6" w:rsidR="008C32AC" w:rsidRDefault="00B12ADD" w:rsidP="00B12ADD">
            <w:pPr>
              <w:rPr>
                <w:rFonts w:ascii="Calibri" w:eastAsia="Times New Roman" w:hAnsi="Calibri"/>
                <w:color w:val="000000"/>
              </w:rPr>
            </w:pPr>
            <w:r>
              <w:rPr>
                <w:rFonts w:ascii="Calibri" w:eastAsia="Times New Roman" w:hAnsi="Calibri"/>
                <w:color w:val="000000"/>
              </w:rPr>
              <w:fldChar w:fldCharType="begin"/>
            </w:r>
            <w:r>
              <w:rPr>
                <w:rFonts w:ascii="Calibri" w:eastAsia="Times New Roman" w:hAnsi="Calibri"/>
                <w:color w:val="000000"/>
              </w:rPr>
              <w:instrText xml:space="preserve"> ADDIN EN.CITE &lt;EndNote&gt;&lt;Cite&gt;&lt;Author&gt;Cowden&lt;/Author&gt;&lt;Year&gt;2003&lt;/Year&gt;&lt;RecNum&gt;3102&lt;/RecNum&gt;&lt;DisplayText&gt;(Cowden and Levine, 2003)&lt;/DisplayText&gt;&lt;record&gt;&lt;rec-number&gt;3102&lt;/rec-number&gt;&lt;foreign-keys&gt;&lt;key app="EN" db-id="txpdr0vslpwzage5afxvdv2xds5vfp9zsafw" timestamp="1440549732"&gt;3102&lt;/key&gt;&lt;/foreign-keys&gt;&lt;ref-type name="Journal Article"&gt;17&lt;/ref-type&gt;&lt;contributors&gt;&lt;authors&gt;&lt;author&gt;Cowden, J.&lt;/author&gt;&lt;author&gt;Levine, M.&lt;/author&gt;&lt;/authors&gt;&lt;/contributors&gt;&lt;auth-address&gt;Department of Molecular and Cell Biology, Division of Genetics &amp;amp; Development, 401 Barker Hall, University of California, Berkeley, CA 94720, USA.&lt;/auth-address&gt;&lt;titles&gt;&lt;title&gt;Ventral dominance governs sequential patterns of gene expression across the dorsal-ventral axis of the neuroectoderm in the Drosophila embryo&lt;/title&gt;&lt;secondary-title&gt;Dev Biol&lt;/secondary-title&gt;&lt;/titles&gt;&lt;periodical&gt;&lt;full-title&gt;Dev Biol&lt;/full-title&gt;&lt;/periodical&gt;&lt;pages&gt;335-49&lt;/pages&gt;&lt;volume&gt;262&lt;/volume&gt;&lt;number&gt;2&lt;/number&gt;&lt;keywords&gt;&lt;keyword&gt;Animals&lt;/keyword&gt;&lt;keyword&gt;Body Patterning/*physiology&lt;/keyword&gt;&lt;keyword&gt;Drosophila/*embryology&lt;/keyword&gt;&lt;keyword&gt;*Drosophila Proteins&lt;/keyword&gt;&lt;keyword&gt;Ectoderm/*physiology&lt;/keyword&gt;&lt;keyword&gt;*Gene Expression&lt;/keyword&gt;&lt;keyword&gt;Homeodomain Proteins/metabolism&lt;/keyword&gt;&lt;keyword&gt;Nervous System/embryology&lt;/keyword&gt;&lt;keyword&gt;Nuclear Proteins/metabolism&lt;/keyword&gt;&lt;keyword&gt;Phosphoproteins/metabolism&lt;/keyword&gt;&lt;keyword&gt;*Transcription Factors&lt;/keyword&gt;&lt;/keywords&gt;&lt;dates&gt;&lt;year&gt;2003&lt;/year&gt;&lt;pub-dates&gt;&lt;date&gt;Oct 15&lt;/date&gt;&lt;/pub-dates&gt;&lt;/dates&gt;&lt;isbn&gt;0012-1606 (Print)&amp;#xD;0012-1606 (Linking)&lt;/isbn&gt;&lt;accession-num&gt;14550796&lt;/accession-num&gt;&lt;urls&gt;&lt;related-urls&gt;&lt;url&gt;http://www.ncbi.nlm.nih.gov/pubmed/14550796&lt;/url&gt;&lt;/related-urls&gt;&lt;/urls&gt;&lt;/record&gt;&lt;/Cite&gt;&lt;/EndNote&gt;</w:instrText>
            </w:r>
            <w:r>
              <w:rPr>
                <w:rFonts w:ascii="Calibri" w:eastAsia="Times New Roman" w:hAnsi="Calibri"/>
                <w:color w:val="000000"/>
              </w:rPr>
              <w:fldChar w:fldCharType="separate"/>
            </w:r>
            <w:r>
              <w:rPr>
                <w:rFonts w:ascii="Calibri" w:eastAsia="Times New Roman" w:hAnsi="Calibri"/>
                <w:noProof/>
                <w:color w:val="000000"/>
              </w:rPr>
              <w:t>(Cowden and Levine, 2003)</w:t>
            </w:r>
            <w:r>
              <w:rPr>
                <w:rFonts w:ascii="Calibri" w:eastAsia="Times New Roman" w:hAnsi="Calibri"/>
                <w:color w:val="000000"/>
              </w:rPr>
              <w:fldChar w:fldCharType="end"/>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5CA5C04A" w:rsidR="008C32AC" w:rsidRDefault="00B12ADD" w:rsidP="00B12ADD">
            <w:pPr>
              <w:rPr>
                <w:rFonts w:ascii="Calibri" w:eastAsia="Times New Roman" w:hAnsi="Calibri"/>
                <w:color w:val="000000"/>
              </w:rPr>
            </w:pP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 </w:instrText>
            </w:r>
            <w:r>
              <w:rPr>
                <w:rFonts w:ascii="Calibri" w:eastAsia="Times New Roman" w:hAnsi="Calibri"/>
                <w:color w:val="000000"/>
              </w:rPr>
              <w:fldChar w:fldCharType="begin">
                <w:fldData xml:space="preserve">PEVuZE5vdGU+PENpdGU+PEF1dGhvcj5CYXJvbG88L0F1dGhvcj48WWVhcj4yMDAyPC9ZZWFyPjxS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</w:fldData>
              </w:fldChar>
            </w:r>
            <w:r>
              <w:rPr>
                <w:rFonts w:ascii="Calibri" w:eastAsia="Times New Roman" w:hAnsi="Calibri"/>
                <w:color w:val="000000"/>
              </w:rPr>
              <w:instrText xml:space="preserve"> ADDIN EN.CITE.DATA </w:instrText>
            </w:r>
            <w:r>
              <w:rPr>
                <w:rFonts w:ascii="Calibri" w:eastAsia="Times New Roman" w:hAnsi="Calibri"/>
                <w:color w:val="000000"/>
              </w:rPr>
            </w:r>
            <w:r>
              <w:rPr>
                <w:rFonts w:ascii="Calibri" w:eastAsia="Times New Roman" w:hAnsi="Calibri"/>
                <w:color w:val="000000"/>
              </w:rPr>
              <w:fldChar w:fldCharType="end"/>
            </w:r>
            <w:r>
              <w:rPr>
                <w:rFonts w:ascii="Calibri" w:eastAsia="Times New Roman" w:hAnsi="Calibri"/>
                <w:color w:val="000000"/>
              </w:rPr>
            </w:r>
            <w:r>
              <w:rPr>
                <w:rFonts w:ascii="Calibri" w:eastAsia="Times New Roman" w:hAnsi="Calibri"/>
                <w:color w:val="000000"/>
              </w:rPr>
              <w:fldChar w:fldCharType="separate"/>
            </w:r>
            <w:r>
              <w:rPr>
                <w:rFonts w:ascii="Calibri" w:eastAsia="Times New Roman" w:hAnsi="Calibri"/>
                <w:noProof/>
                <w:color w:val="000000"/>
              </w:rPr>
              <w:t>(Barolo et al., 2002)</w:t>
            </w:r>
            <w:r>
              <w:rPr>
                <w:rFonts w:ascii="Calibri" w:eastAsia="Times New Roman" w:hAnsi="Calibri"/>
                <w:color w:val="000000"/>
              </w:rPr>
              <w:fldChar w:fldCharType="end"/>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p w14:paraId="08A8E717" w14:textId="77777777" w:rsidR="00B12ADD" w:rsidRDefault="00B12ADD" w:rsidP="00DC2D51">
      <w:pPr>
        <w:pStyle w:val="BodyText"/>
        <w:tabs>
          <w:tab w:val="left" w:pos="720"/>
        </w:tabs>
        <w:spacing w:line="480" w:lineRule="auto"/>
        <w:ind w:left="720" w:hanging="720"/>
      </w:pPr>
    </w:p>
    <w:p w14:paraId="23C1B79E" w14:textId="77777777" w:rsidR="00B12ADD" w:rsidRPr="00B12ADD" w:rsidRDefault="00B12ADD" w:rsidP="00B12ADD">
      <w:pPr>
        <w:pStyle w:val="EndNoteBibliography"/>
        <w:rPr>
          <w:noProof/>
        </w:rPr>
      </w:pPr>
      <w:r>
        <w:fldChar w:fldCharType="begin"/>
      </w:r>
      <w:r>
        <w:instrText xml:space="preserve"> ADDIN EN.REFLIST </w:instrText>
      </w:r>
      <w:r>
        <w:fldChar w:fldCharType="separate"/>
      </w:r>
      <w:r w:rsidRPr="00B12ADD">
        <w:rPr>
          <w:noProof/>
        </w:rPr>
        <w:t>Ajuria, L., Nieva, C., Winkler, C., Kuo, D., Samper, N., Andreu, M.J., Helman, A., Gonzalez-Crespo, S., Paroush, Z., Courey, A.J.</w:t>
      </w:r>
      <w:r w:rsidRPr="00B12ADD">
        <w:rPr>
          <w:i/>
          <w:noProof/>
        </w:rPr>
        <w:t>, et al.</w:t>
      </w:r>
      <w:r w:rsidRPr="00B12ADD">
        <w:rPr>
          <w:noProof/>
        </w:rPr>
        <w:t xml:space="preserve"> (2011). Capicua DNA-binding sites are general response elements for RTK signaling in Drosophila. Development (Cambridge, England)</w:t>
      </w:r>
      <w:r w:rsidRPr="00B12ADD">
        <w:rPr>
          <w:i/>
          <w:noProof/>
        </w:rPr>
        <w:t xml:space="preserve"> 138</w:t>
      </w:r>
      <w:r w:rsidRPr="00B12ADD">
        <w:rPr>
          <w:noProof/>
        </w:rPr>
        <w:t>, 915-924.</w:t>
      </w:r>
    </w:p>
    <w:p w14:paraId="7E490D00" w14:textId="77777777" w:rsidR="00B12ADD" w:rsidRPr="00B12ADD" w:rsidRDefault="00B12ADD" w:rsidP="00B12ADD">
      <w:pPr>
        <w:pStyle w:val="EndNoteBibliography"/>
        <w:rPr>
          <w:noProof/>
        </w:rPr>
      </w:pPr>
      <w:r w:rsidRPr="00B12ADD">
        <w:rPr>
          <w:noProof/>
        </w:rPr>
        <w:t>Andrioli, L.P., Oberstein, A.L., Corado, M.S., Yu, D., and Small, S. (2004). Groucho-dependent repression by sloppy-paired 1 differentially positions anterior pair-rule stripes in the Drosophila embryo. Dev Biol</w:t>
      </w:r>
      <w:r w:rsidRPr="00B12ADD">
        <w:rPr>
          <w:i/>
          <w:noProof/>
        </w:rPr>
        <w:t xml:space="preserve"> 276</w:t>
      </w:r>
      <w:r w:rsidRPr="00B12ADD">
        <w:rPr>
          <w:noProof/>
        </w:rPr>
        <w:t>, 541-551.</w:t>
      </w:r>
    </w:p>
    <w:p w14:paraId="393CBFF7" w14:textId="77777777" w:rsidR="00B12ADD" w:rsidRPr="00B12ADD" w:rsidRDefault="00B12ADD" w:rsidP="00B12ADD">
      <w:pPr>
        <w:pStyle w:val="EndNoteBibliography"/>
        <w:rPr>
          <w:noProof/>
        </w:rPr>
      </w:pPr>
      <w:r w:rsidRPr="00B12ADD">
        <w:rPr>
          <w:noProof/>
        </w:rPr>
        <w:t>Aronson, B.D., Fisher, A.L., Blechman, K., Caudy, M., and Gergen, J.P. (1997). Groucho-dependent and -independent repression activities of Runt domain proteins. Mol Cell Biol</w:t>
      </w:r>
      <w:r w:rsidRPr="00B12ADD">
        <w:rPr>
          <w:i/>
          <w:noProof/>
        </w:rPr>
        <w:t xml:space="preserve"> 17</w:t>
      </w:r>
      <w:r w:rsidRPr="00B12ADD">
        <w:rPr>
          <w:noProof/>
        </w:rPr>
        <w:t>, 5581-5587.</w:t>
      </w:r>
    </w:p>
    <w:p w14:paraId="1B70AEC9" w14:textId="77777777" w:rsidR="00B12ADD" w:rsidRPr="00B12ADD" w:rsidRDefault="00B12ADD" w:rsidP="00B12ADD">
      <w:pPr>
        <w:pStyle w:val="EndNoteBibliography"/>
        <w:rPr>
          <w:noProof/>
        </w:rPr>
      </w:pPr>
      <w:r w:rsidRPr="00B12ADD">
        <w:rPr>
          <w:noProof/>
        </w:rPr>
        <w:t>Bajoghli, B., Aghaallaei, N., and Czerny, T. (2005). Groucho corepressor proteins regulate otic vesicle outgrowth. Dev Dyn</w:t>
      </w:r>
      <w:r w:rsidRPr="00B12ADD">
        <w:rPr>
          <w:i/>
          <w:noProof/>
        </w:rPr>
        <w:t xml:space="preserve"> 233</w:t>
      </w:r>
      <w:r w:rsidRPr="00B12ADD">
        <w:rPr>
          <w:noProof/>
        </w:rPr>
        <w:t>, 760-771.</w:t>
      </w:r>
    </w:p>
    <w:p w14:paraId="527AA8F3" w14:textId="77777777" w:rsidR="00B12ADD" w:rsidRPr="00B12ADD" w:rsidRDefault="00B12ADD" w:rsidP="00B12ADD">
      <w:pPr>
        <w:pStyle w:val="EndNoteBibliography"/>
        <w:rPr>
          <w:noProof/>
        </w:rPr>
      </w:pPr>
      <w:r w:rsidRPr="00B12ADD">
        <w:rPr>
          <w:noProof/>
        </w:rPr>
        <w:t>Barolo, S., Stone, T., Bang, A.G., and Posakony, J.W. (2002). Default repression and Notch signaling: Hairless acts as an adaptor to recruit the corepressors Groucho and dCtBP to Suppressor of Hairless. Genes Dev</w:t>
      </w:r>
      <w:r w:rsidRPr="00B12ADD">
        <w:rPr>
          <w:i/>
          <w:noProof/>
        </w:rPr>
        <w:t xml:space="preserve"> 16</w:t>
      </w:r>
      <w:r w:rsidRPr="00B12ADD">
        <w:rPr>
          <w:noProof/>
        </w:rPr>
        <w:t>, 1964-1976.</w:t>
      </w:r>
    </w:p>
    <w:p w14:paraId="7716CD87" w14:textId="77777777" w:rsidR="00B12ADD" w:rsidRPr="00B12ADD" w:rsidRDefault="00B12ADD" w:rsidP="00B12ADD">
      <w:pPr>
        <w:pStyle w:val="EndNoteBibliography"/>
        <w:rPr>
          <w:noProof/>
        </w:rPr>
      </w:pPr>
      <w:r w:rsidRPr="00B12ADD">
        <w:rPr>
          <w:noProof/>
        </w:rPr>
        <w:t>Brantjes, H., Roose, J., van De Wetering, M., and Clevers, H. (2001). All Tcf HMG box transcription factors interact with Groucho-related co-repressors. Nucleic Acids Res</w:t>
      </w:r>
      <w:r w:rsidRPr="00B12ADD">
        <w:rPr>
          <w:i/>
          <w:noProof/>
        </w:rPr>
        <w:t xml:space="preserve"> 29</w:t>
      </w:r>
      <w:r w:rsidRPr="00B12ADD">
        <w:rPr>
          <w:noProof/>
        </w:rPr>
        <w:t>, 1410-1419.</w:t>
      </w:r>
    </w:p>
    <w:p w14:paraId="5E6F4D9E" w14:textId="77777777" w:rsidR="00B12ADD" w:rsidRPr="00B12ADD" w:rsidRDefault="00B12ADD" w:rsidP="00B12ADD">
      <w:pPr>
        <w:pStyle w:val="EndNoteBibliography"/>
        <w:rPr>
          <w:noProof/>
        </w:rPr>
      </w:pPr>
      <w:r w:rsidRPr="00B12ADD">
        <w:rPr>
          <w:noProof/>
        </w:rPr>
        <w:t>Cai, H.N., Arnosti, D.N., and Levine, M. (1996). Long-range repression in the Drosophila embryo. Proc Natl Acad Sci U S A</w:t>
      </w:r>
      <w:r w:rsidRPr="00B12ADD">
        <w:rPr>
          <w:i/>
          <w:noProof/>
        </w:rPr>
        <w:t xml:space="preserve"> 93</w:t>
      </w:r>
      <w:r w:rsidRPr="00B12ADD">
        <w:rPr>
          <w:noProof/>
        </w:rPr>
        <w:t>, 9309-9314.</w:t>
      </w:r>
    </w:p>
    <w:p w14:paraId="5036A2EE" w14:textId="77777777" w:rsidR="00B12ADD" w:rsidRPr="00B12ADD" w:rsidRDefault="00B12ADD" w:rsidP="00B12ADD">
      <w:pPr>
        <w:pStyle w:val="EndNoteBibliography"/>
        <w:rPr>
          <w:noProof/>
        </w:rPr>
      </w:pPr>
      <w:r w:rsidRPr="00B12ADD">
        <w:rPr>
          <w:noProof/>
        </w:rPr>
        <w:t>Cavallo, R.A., Cox, R.T., Moline, M.M., Roose, J., Polevoy, G.A., Clevers, H., Peifer, M., and Bejsovec, A. (1998). Drosophila Tcf and Groucho interact to repress Wingless signalling activity. Nature</w:t>
      </w:r>
      <w:r w:rsidRPr="00B12ADD">
        <w:rPr>
          <w:i/>
          <w:noProof/>
        </w:rPr>
        <w:t xml:space="preserve"> 395</w:t>
      </w:r>
      <w:r w:rsidRPr="00B12ADD">
        <w:rPr>
          <w:noProof/>
        </w:rPr>
        <w:t>, 604-608.</w:t>
      </w:r>
    </w:p>
    <w:p w14:paraId="5EE0955B" w14:textId="77777777" w:rsidR="00B12ADD" w:rsidRPr="00B12ADD" w:rsidRDefault="00B12ADD" w:rsidP="00B12ADD">
      <w:pPr>
        <w:pStyle w:val="EndNoteBibliography"/>
        <w:rPr>
          <w:noProof/>
        </w:rPr>
      </w:pPr>
      <w:r w:rsidRPr="00B12ADD">
        <w:rPr>
          <w:noProof/>
        </w:rPr>
        <w:t>Chen, G., and Courey, A.J. (2000). Groucho/TLE family proteins and transcriptional repression. Gene</w:t>
      </w:r>
      <w:r w:rsidRPr="00B12ADD">
        <w:rPr>
          <w:i/>
          <w:noProof/>
        </w:rPr>
        <w:t xml:space="preserve"> 249</w:t>
      </w:r>
      <w:r w:rsidRPr="00B12ADD">
        <w:rPr>
          <w:noProof/>
        </w:rPr>
        <w:t>, 1-16.</w:t>
      </w:r>
    </w:p>
    <w:p w14:paraId="3387329E" w14:textId="77777777" w:rsidR="00B12ADD" w:rsidRPr="00B12ADD" w:rsidRDefault="00B12ADD" w:rsidP="00B12ADD">
      <w:pPr>
        <w:pStyle w:val="EndNoteBibliography"/>
        <w:rPr>
          <w:noProof/>
        </w:rPr>
      </w:pPr>
      <w:r w:rsidRPr="00B12ADD">
        <w:rPr>
          <w:noProof/>
        </w:rPr>
        <w:t>Chen, G., Fernandez, J., Mische, S., and Courey, A.J. (1999). A functional interaction between the histone deacetylase Rpd3 and the corepressor groucho in Drosophila development. Genes Dev</w:t>
      </w:r>
      <w:r w:rsidRPr="00B12ADD">
        <w:rPr>
          <w:i/>
          <w:noProof/>
        </w:rPr>
        <w:t xml:space="preserve"> 13</w:t>
      </w:r>
      <w:r w:rsidRPr="00B12ADD">
        <w:rPr>
          <w:noProof/>
        </w:rPr>
        <w:t>, 2218-2230.</w:t>
      </w:r>
    </w:p>
    <w:p w14:paraId="411BD86B" w14:textId="77777777" w:rsidR="00B12ADD" w:rsidRPr="00B12ADD" w:rsidRDefault="00B12ADD" w:rsidP="00B12ADD">
      <w:pPr>
        <w:pStyle w:val="EndNoteBibliography"/>
        <w:rPr>
          <w:noProof/>
        </w:rPr>
      </w:pPr>
      <w:r w:rsidRPr="00B12ADD">
        <w:rPr>
          <w:noProof/>
        </w:rPr>
        <w:t>Chen, G., Nguyen, P., and Courey, A. (1998). A role for Groucho tetramerization in transcriptional repression. Molecular and Cellular Biology</w:t>
      </w:r>
      <w:r w:rsidRPr="00B12ADD">
        <w:rPr>
          <w:i/>
          <w:noProof/>
        </w:rPr>
        <w:t xml:space="preserve"> 18</w:t>
      </w:r>
      <w:r w:rsidRPr="00B12ADD">
        <w:rPr>
          <w:noProof/>
        </w:rPr>
        <w:t>, 7259.</w:t>
      </w:r>
    </w:p>
    <w:p w14:paraId="122DD950" w14:textId="77777777" w:rsidR="00B12ADD" w:rsidRPr="00B12ADD" w:rsidRDefault="00B12ADD" w:rsidP="00B12ADD">
      <w:pPr>
        <w:pStyle w:val="EndNoteBibliography"/>
        <w:rPr>
          <w:noProof/>
        </w:rPr>
      </w:pPr>
      <w:r w:rsidRPr="00B12ADD">
        <w:rPr>
          <w:noProof/>
        </w:rPr>
        <w:t>Chen, Y.C., Lin, S.I., Chen, Y.K., Chiang, C.S., and Liaw, G.J. (2009). The Torso signaling pathway modulates a dual transcriptional switch to regulate tailless expression. Nucleic Acids Res</w:t>
      </w:r>
      <w:r w:rsidRPr="00B12ADD">
        <w:rPr>
          <w:i/>
          <w:noProof/>
        </w:rPr>
        <w:t xml:space="preserve"> 37</w:t>
      </w:r>
      <w:r w:rsidRPr="00B12ADD">
        <w:rPr>
          <w:noProof/>
        </w:rPr>
        <w:t>, 1061-1072.</w:t>
      </w:r>
    </w:p>
    <w:p w14:paraId="11E2A302" w14:textId="77777777" w:rsidR="00B12ADD" w:rsidRPr="00B12ADD" w:rsidRDefault="00B12ADD" w:rsidP="00B12ADD">
      <w:pPr>
        <w:pStyle w:val="EndNoteBibliography"/>
        <w:rPr>
          <w:noProof/>
        </w:rPr>
      </w:pPr>
      <w:r w:rsidRPr="00B12ADD">
        <w:rPr>
          <w:noProof/>
        </w:rPr>
        <w:t>Chodaparambil, J.V., Pate, K.T., Hepler, M.R., Tsai, B.P., Muthurajan, U.M., Luger, K., Waterman, M.L., and Weis, W.I. (2014a). Molecular functions of the TLE tetramerization domain in Wnt target gene repression. EMBO J</w:t>
      </w:r>
      <w:r w:rsidRPr="00B12ADD">
        <w:rPr>
          <w:i/>
          <w:noProof/>
        </w:rPr>
        <w:t xml:space="preserve"> 33</w:t>
      </w:r>
      <w:r w:rsidRPr="00B12ADD">
        <w:rPr>
          <w:noProof/>
        </w:rPr>
        <w:t>, 719-731.</w:t>
      </w:r>
    </w:p>
    <w:p w14:paraId="57AEB990" w14:textId="77777777" w:rsidR="00B12ADD" w:rsidRPr="00B12ADD" w:rsidRDefault="00B12ADD" w:rsidP="00B12ADD">
      <w:pPr>
        <w:pStyle w:val="EndNoteBibliography"/>
        <w:rPr>
          <w:noProof/>
        </w:rPr>
      </w:pPr>
      <w:r w:rsidRPr="00B12ADD">
        <w:rPr>
          <w:noProof/>
        </w:rPr>
        <w:lastRenderedPageBreak/>
        <w:t>Chodaparambil, J.V., Pate, K.T., Hepler, M.R.D., Tsai, B.P., Muthurajan, U.M., Luger, K., Waterman, M.L., and Weis, W.I. (2014b). Molecular functions of the TLE tetramerization domain in Wnt target gene repression. The EMBO Journal</w:t>
      </w:r>
      <w:r w:rsidRPr="00B12ADD">
        <w:rPr>
          <w:i/>
          <w:noProof/>
        </w:rPr>
        <w:t xml:space="preserve"> 33</w:t>
      </w:r>
      <w:r w:rsidRPr="00B12ADD">
        <w:rPr>
          <w:noProof/>
        </w:rPr>
        <w:t>, 719-731.</w:t>
      </w:r>
    </w:p>
    <w:p w14:paraId="293B88C0" w14:textId="77777777" w:rsidR="00B12ADD" w:rsidRPr="00B12ADD" w:rsidRDefault="00B12ADD" w:rsidP="00B12ADD">
      <w:pPr>
        <w:pStyle w:val="EndNoteBibliography"/>
        <w:rPr>
          <w:noProof/>
        </w:rPr>
      </w:pPr>
      <w:r w:rsidRPr="00B12ADD">
        <w:rPr>
          <w:noProof/>
        </w:rPr>
        <w:t>Choudhury, B.K., Kim, J., Kung, H.F., and Li, S.S. (1997). Cloning and developmental expression of Xenopus cDNAs encoding the Enhancer of split groucho and related proteins. Gene</w:t>
      </w:r>
      <w:r w:rsidRPr="00B12ADD">
        <w:rPr>
          <w:i/>
          <w:noProof/>
        </w:rPr>
        <w:t xml:space="preserve"> 195</w:t>
      </w:r>
      <w:r w:rsidRPr="00B12ADD">
        <w:rPr>
          <w:noProof/>
        </w:rPr>
        <w:t>, 41-48.</w:t>
      </w:r>
    </w:p>
    <w:p w14:paraId="3C3DF684" w14:textId="77777777" w:rsidR="00B12ADD" w:rsidRPr="00B12ADD" w:rsidRDefault="00B12ADD" w:rsidP="00B12ADD">
      <w:pPr>
        <w:pStyle w:val="EndNoteBibliography"/>
        <w:rPr>
          <w:noProof/>
        </w:rPr>
      </w:pPr>
      <w:r w:rsidRPr="00B12ADD">
        <w:rPr>
          <w:noProof/>
        </w:rPr>
        <w:t>Cinnamon, E., and Paroush, Z. (2008). Context-dependent regulation of Groucho/TLE-mediated repression. Current opinion in genetics &amp;amp; development</w:t>
      </w:r>
      <w:r w:rsidRPr="00B12ADD">
        <w:rPr>
          <w:i/>
          <w:noProof/>
        </w:rPr>
        <w:t xml:space="preserve"> 18</w:t>
      </w:r>
      <w:r w:rsidRPr="00B12ADD">
        <w:rPr>
          <w:noProof/>
        </w:rPr>
        <w:t>, 435-440.</w:t>
      </w:r>
    </w:p>
    <w:p w14:paraId="63C559B1" w14:textId="77777777" w:rsidR="00B12ADD" w:rsidRPr="00B12ADD" w:rsidRDefault="00B12ADD" w:rsidP="00B12ADD">
      <w:pPr>
        <w:pStyle w:val="EndNoteBibliography"/>
        <w:rPr>
          <w:noProof/>
        </w:rPr>
      </w:pPr>
      <w:r w:rsidRPr="00B12ADD">
        <w:rPr>
          <w:noProof/>
        </w:rPr>
        <w:t>Clevers, H. (2006). Wnt/beta-catenin signaling in development and disease. Cell</w:t>
      </w:r>
      <w:r w:rsidRPr="00B12ADD">
        <w:rPr>
          <w:i/>
          <w:noProof/>
        </w:rPr>
        <w:t xml:space="preserve"> 127</w:t>
      </w:r>
      <w:r w:rsidRPr="00B12ADD">
        <w:rPr>
          <w:noProof/>
        </w:rPr>
        <w:t>, 469-480.</w:t>
      </w:r>
    </w:p>
    <w:p w14:paraId="42981D1C" w14:textId="77777777" w:rsidR="00B12ADD" w:rsidRPr="00B12ADD" w:rsidRDefault="00B12ADD" w:rsidP="00B12ADD">
      <w:pPr>
        <w:pStyle w:val="EndNoteBibliography"/>
        <w:rPr>
          <w:noProof/>
        </w:rPr>
      </w:pPr>
      <w:r w:rsidRPr="00B12ADD">
        <w:rPr>
          <w:noProof/>
        </w:rPr>
        <w:t>Copley, R.R. (2005). The EH1 motif in metazoan transcription factors. BMC Genomics</w:t>
      </w:r>
      <w:r w:rsidRPr="00B12ADD">
        <w:rPr>
          <w:i/>
          <w:noProof/>
        </w:rPr>
        <w:t xml:space="preserve"> 6</w:t>
      </w:r>
      <w:r w:rsidRPr="00B12ADD">
        <w:rPr>
          <w:noProof/>
        </w:rPr>
        <w:t>, 169.</w:t>
      </w:r>
    </w:p>
    <w:p w14:paraId="3824FB1A" w14:textId="77777777" w:rsidR="00B12ADD" w:rsidRPr="00B12ADD" w:rsidRDefault="00B12ADD" w:rsidP="00B12ADD">
      <w:pPr>
        <w:pStyle w:val="EndNoteBibliography"/>
        <w:rPr>
          <w:noProof/>
        </w:rPr>
      </w:pPr>
      <w:r w:rsidRPr="00B12ADD">
        <w:rPr>
          <w:noProof/>
        </w:rPr>
        <w:t>Courey, A.J., and Jia, S. (2001). Transcriptional repression: the long and the short of it. Genes Dev</w:t>
      </w:r>
      <w:r w:rsidRPr="00B12ADD">
        <w:rPr>
          <w:i/>
          <w:noProof/>
        </w:rPr>
        <w:t xml:space="preserve"> 15</w:t>
      </w:r>
      <w:r w:rsidRPr="00B12ADD">
        <w:rPr>
          <w:noProof/>
        </w:rPr>
        <w:t>, 2786-2796.</w:t>
      </w:r>
    </w:p>
    <w:p w14:paraId="2AA84B98" w14:textId="77777777" w:rsidR="00B12ADD" w:rsidRPr="00B12ADD" w:rsidRDefault="00B12ADD" w:rsidP="00B12ADD">
      <w:pPr>
        <w:pStyle w:val="EndNoteBibliography"/>
        <w:rPr>
          <w:noProof/>
        </w:rPr>
      </w:pPr>
      <w:r w:rsidRPr="00B12ADD">
        <w:rPr>
          <w:noProof/>
        </w:rPr>
        <w:t>Cowden, J., and Levine, M. (2003). Ventral dominance governs sequential patterns of gene expression across the dorsal-ventral axis of the neuroectoderm in the Drosophila embryo. Dev Biol</w:t>
      </w:r>
      <w:r w:rsidRPr="00B12ADD">
        <w:rPr>
          <w:i/>
          <w:noProof/>
        </w:rPr>
        <w:t xml:space="preserve"> 262</w:t>
      </w:r>
      <w:r w:rsidRPr="00B12ADD">
        <w:rPr>
          <w:noProof/>
        </w:rPr>
        <w:t>, 335-349.</w:t>
      </w:r>
    </w:p>
    <w:p w14:paraId="5D9AB212" w14:textId="77777777" w:rsidR="00B12ADD" w:rsidRPr="00B12ADD" w:rsidRDefault="00B12ADD" w:rsidP="00B12ADD">
      <w:pPr>
        <w:pStyle w:val="EndNoteBibliography"/>
        <w:rPr>
          <w:noProof/>
        </w:rPr>
      </w:pPr>
      <w:r w:rsidRPr="00B12ADD">
        <w:rPr>
          <w:noProof/>
        </w:rPr>
        <w:t>Dang, J., Inukai, T., Kurosawa, H., Goi, K., Inaba, T., Lenny, N.T., Downing, J.R., Stifani, S., and Look, A.T. (2001). The E2A-HLF oncoprotein activates Groucho-related genes and suppresses Runx1. Mol Cell Biol</w:t>
      </w:r>
      <w:r w:rsidRPr="00B12ADD">
        <w:rPr>
          <w:i/>
          <w:noProof/>
        </w:rPr>
        <w:t xml:space="preserve"> 21</w:t>
      </w:r>
      <w:r w:rsidRPr="00B12ADD">
        <w:rPr>
          <w:noProof/>
        </w:rPr>
        <w:t>, 5935-5945.</w:t>
      </w:r>
    </w:p>
    <w:p w14:paraId="40187C88" w14:textId="77777777" w:rsidR="00B12ADD" w:rsidRPr="00B12ADD" w:rsidRDefault="00B12ADD" w:rsidP="00B12ADD">
      <w:pPr>
        <w:pStyle w:val="EndNoteBibliography"/>
        <w:rPr>
          <w:noProof/>
        </w:rPr>
      </w:pPr>
      <w:r w:rsidRPr="00B12ADD">
        <w:rPr>
          <w:noProof/>
        </w:rPr>
        <w:t>Daniels, D.L., and Weis, W.I. (2005). Beta-catenin directly displaces Groucho/TLE repressors from Tcf/Lef in Wnt-mediated transcription activation. Nat Struct Mol Biol</w:t>
      </w:r>
      <w:r w:rsidRPr="00B12ADD">
        <w:rPr>
          <w:i/>
          <w:noProof/>
        </w:rPr>
        <w:t xml:space="preserve"> 12</w:t>
      </w:r>
      <w:r w:rsidRPr="00B12ADD">
        <w:rPr>
          <w:noProof/>
        </w:rPr>
        <w:t>, 364-371.</w:t>
      </w:r>
    </w:p>
    <w:p w14:paraId="53782C8E" w14:textId="77777777" w:rsidR="00B12ADD" w:rsidRPr="00B12ADD" w:rsidRDefault="00B12ADD" w:rsidP="00B12ADD">
      <w:pPr>
        <w:pStyle w:val="EndNoteBibliography"/>
        <w:rPr>
          <w:noProof/>
        </w:rPr>
      </w:pPr>
      <w:r w:rsidRPr="00B12ADD">
        <w:rPr>
          <w:noProof/>
        </w:rPr>
        <w:t>Delidakis, C., Preiss, A., Hartley, D.A., and Artavanis-Tsakonas, S. (1991). Two genetically and molecularly distinct functions involved in early neurogenesis reside within the Enhancer of split locus of Drosophila melanogaster. Genetics</w:t>
      </w:r>
      <w:r w:rsidRPr="00B12ADD">
        <w:rPr>
          <w:i/>
          <w:noProof/>
        </w:rPr>
        <w:t xml:space="preserve"> 129</w:t>
      </w:r>
      <w:r w:rsidRPr="00B12ADD">
        <w:rPr>
          <w:noProof/>
        </w:rPr>
        <w:t>, 803-823.</w:t>
      </w:r>
    </w:p>
    <w:p w14:paraId="28CBA885" w14:textId="77777777" w:rsidR="00B12ADD" w:rsidRPr="00B12ADD" w:rsidRDefault="00B12ADD" w:rsidP="00B12ADD">
      <w:pPr>
        <w:pStyle w:val="EndNoteBibliography"/>
        <w:rPr>
          <w:noProof/>
        </w:rPr>
      </w:pPr>
      <w:r w:rsidRPr="00B12ADD">
        <w:rPr>
          <w:noProof/>
        </w:rPr>
        <w:t>Dubnicoff, T., Valentine, S.A., Chen, G., Shi, T., Lengyel, J.A., Paroush, Z., and Courey, A.J. (1997). Conversion of dorsal from an activator to a repressor by the global corepressor Groucho. Genes &amp;amp; Development</w:t>
      </w:r>
      <w:r w:rsidRPr="00B12ADD">
        <w:rPr>
          <w:i/>
          <w:noProof/>
        </w:rPr>
        <w:t xml:space="preserve"> 11</w:t>
      </w:r>
      <w:r w:rsidRPr="00B12ADD">
        <w:rPr>
          <w:noProof/>
        </w:rPr>
        <w:t>, 2952-2957.</w:t>
      </w:r>
    </w:p>
    <w:p w14:paraId="3AAFEF73" w14:textId="77777777" w:rsidR="00B12ADD" w:rsidRPr="00B12ADD" w:rsidRDefault="00B12ADD" w:rsidP="00B12ADD">
      <w:pPr>
        <w:pStyle w:val="EndNoteBibliography"/>
        <w:rPr>
          <w:noProof/>
        </w:rPr>
      </w:pPr>
      <w:r w:rsidRPr="00B12ADD">
        <w:rPr>
          <w:noProof/>
        </w:rPr>
        <w:t>Dunker, A.K., Oldfield, C.J., Meng, J., Romero, P., Yang, J.Y., Chen, J.W., Vacic, V., Obradovic, Z., and Uversky, V.N. (2008). The unfoldomics decade: an update on intrinsically disordered proteins. BMC Genomics</w:t>
      </w:r>
      <w:r w:rsidRPr="00B12ADD">
        <w:rPr>
          <w:i/>
          <w:noProof/>
        </w:rPr>
        <w:t xml:space="preserve"> 9 Suppl 2</w:t>
      </w:r>
      <w:r w:rsidRPr="00B12ADD">
        <w:rPr>
          <w:noProof/>
        </w:rPr>
        <w:t>, S1.</w:t>
      </w:r>
    </w:p>
    <w:p w14:paraId="2253B9D3" w14:textId="77777777" w:rsidR="00B12ADD" w:rsidRPr="00B12ADD" w:rsidRDefault="00B12ADD" w:rsidP="00B12ADD">
      <w:pPr>
        <w:pStyle w:val="EndNoteBibliography"/>
        <w:rPr>
          <w:noProof/>
        </w:rPr>
      </w:pPr>
      <w:r w:rsidRPr="00B12ADD">
        <w:rPr>
          <w:noProof/>
        </w:rPr>
        <w:t>Ferguson, E.L., and Anderson, K.V. (1992). Decapentaplegic acts as a morphogen to organize dorsal-ventral pattern in the Drosophila embryo. Cell</w:t>
      </w:r>
      <w:r w:rsidRPr="00B12ADD">
        <w:rPr>
          <w:i/>
          <w:noProof/>
        </w:rPr>
        <w:t xml:space="preserve"> 71</w:t>
      </w:r>
      <w:r w:rsidRPr="00B12ADD">
        <w:rPr>
          <w:noProof/>
        </w:rPr>
        <w:t>, 451-461.</w:t>
      </w:r>
    </w:p>
    <w:p w14:paraId="19CF5433" w14:textId="77777777" w:rsidR="00B12ADD" w:rsidRPr="00B12ADD" w:rsidRDefault="00B12ADD" w:rsidP="00B12ADD">
      <w:pPr>
        <w:pStyle w:val="EndNoteBibliography"/>
        <w:rPr>
          <w:noProof/>
        </w:rPr>
      </w:pPr>
      <w:r w:rsidRPr="00B12ADD">
        <w:rPr>
          <w:noProof/>
        </w:rPr>
        <w:t>Fisher, A.L., Ohsako, S., and Caudy, M. (1996). The WRPW motif of the hairy-related basic helix-loop-helix repressor proteins acts as a 4-amino-acid transcription repression and protein-protein interaction domain. Mol Cell Biol</w:t>
      </w:r>
      <w:r w:rsidRPr="00B12ADD">
        <w:rPr>
          <w:i/>
          <w:noProof/>
        </w:rPr>
        <w:t xml:space="preserve"> 16</w:t>
      </w:r>
      <w:r w:rsidRPr="00B12ADD">
        <w:rPr>
          <w:noProof/>
        </w:rPr>
        <w:t>, 2670-2677.</w:t>
      </w:r>
    </w:p>
    <w:p w14:paraId="7B13B894" w14:textId="77777777" w:rsidR="00B12ADD" w:rsidRPr="00B12ADD" w:rsidRDefault="00B12ADD" w:rsidP="00B12ADD">
      <w:pPr>
        <w:pStyle w:val="EndNoteBibliography"/>
        <w:rPr>
          <w:noProof/>
        </w:rPr>
      </w:pPr>
      <w:r w:rsidRPr="00B12ADD">
        <w:rPr>
          <w:noProof/>
        </w:rPr>
        <w:t>Flores-Saaib, R., and Courey, A. (2000). Analysis of Groucho–histone interactions suggests mechanistic similarities between Groucho-and Tup1-mediated repression. Nucleic Acids Research</w:t>
      </w:r>
      <w:r w:rsidRPr="00B12ADD">
        <w:rPr>
          <w:i/>
          <w:noProof/>
        </w:rPr>
        <w:t xml:space="preserve"> 28</w:t>
      </w:r>
      <w:r w:rsidRPr="00B12ADD">
        <w:rPr>
          <w:noProof/>
        </w:rPr>
        <w:t>, 4189.</w:t>
      </w:r>
    </w:p>
    <w:p w14:paraId="75B6DE5D" w14:textId="77777777" w:rsidR="00B12ADD" w:rsidRPr="00B12ADD" w:rsidRDefault="00B12ADD" w:rsidP="00B12ADD">
      <w:pPr>
        <w:pStyle w:val="EndNoteBibliography"/>
        <w:rPr>
          <w:noProof/>
        </w:rPr>
      </w:pPr>
      <w:r w:rsidRPr="00B12ADD">
        <w:rPr>
          <w:noProof/>
        </w:rPr>
        <w:t>Gasperowicz, M., and Otto, F. (2005). Mammalian Groucho homologs: redundancy or specificity? J Cell Biochem</w:t>
      </w:r>
      <w:r w:rsidRPr="00B12ADD">
        <w:rPr>
          <w:i/>
          <w:noProof/>
        </w:rPr>
        <w:t xml:space="preserve"> 95</w:t>
      </w:r>
      <w:r w:rsidRPr="00B12ADD">
        <w:rPr>
          <w:noProof/>
        </w:rPr>
        <w:t>, 670-687.</w:t>
      </w:r>
    </w:p>
    <w:p w14:paraId="6CBE35E3" w14:textId="77777777" w:rsidR="00B12ADD" w:rsidRPr="00B12ADD" w:rsidRDefault="00B12ADD" w:rsidP="00B12ADD">
      <w:pPr>
        <w:pStyle w:val="EndNoteBibliography"/>
        <w:rPr>
          <w:noProof/>
        </w:rPr>
      </w:pPr>
      <w:r w:rsidRPr="00B12ADD">
        <w:rPr>
          <w:noProof/>
        </w:rPr>
        <w:t>Goldstein, R.E., Cook, O., Dinur, T., Pisante, A., Karandikar, U.C., Bidwai, A., and Paroush, Z. (2005). An eh1-like motif in odd-skipped mediates recruitment of Groucho and repression in vivo. Mol Cell Biol</w:t>
      </w:r>
      <w:r w:rsidRPr="00B12ADD">
        <w:rPr>
          <w:i/>
          <w:noProof/>
        </w:rPr>
        <w:t xml:space="preserve"> 25</w:t>
      </w:r>
      <w:r w:rsidRPr="00B12ADD">
        <w:rPr>
          <w:noProof/>
        </w:rPr>
        <w:t>, 10711-10720.</w:t>
      </w:r>
    </w:p>
    <w:p w14:paraId="4EBBC955" w14:textId="77777777" w:rsidR="00B12ADD" w:rsidRPr="00B12ADD" w:rsidRDefault="00B12ADD" w:rsidP="00B12ADD">
      <w:pPr>
        <w:pStyle w:val="EndNoteBibliography"/>
        <w:rPr>
          <w:noProof/>
        </w:rPr>
      </w:pPr>
      <w:r w:rsidRPr="00B12ADD">
        <w:rPr>
          <w:noProof/>
        </w:rPr>
        <w:lastRenderedPageBreak/>
        <w:t>Goldstein, R.E., Jimenez, G., Cook, O., Gur, D., and Paroush, Z. (1999). Huckebein repressor activity in Drosophila terminal patterning is mediated by Groucho. Development</w:t>
      </w:r>
      <w:r w:rsidRPr="00B12ADD">
        <w:rPr>
          <w:i/>
          <w:noProof/>
        </w:rPr>
        <w:t xml:space="preserve"> 126</w:t>
      </w:r>
      <w:r w:rsidRPr="00B12ADD">
        <w:rPr>
          <w:noProof/>
        </w:rPr>
        <w:t>, 3747-3755.</w:t>
      </w:r>
    </w:p>
    <w:p w14:paraId="485D3C0E" w14:textId="77777777" w:rsidR="00B12ADD" w:rsidRPr="00B12ADD" w:rsidRDefault="00B12ADD" w:rsidP="00B12ADD">
      <w:pPr>
        <w:pStyle w:val="EndNoteBibliography"/>
        <w:rPr>
          <w:noProof/>
        </w:rPr>
      </w:pPr>
      <w:r w:rsidRPr="00B12ADD">
        <w:rPr>
          <w:noProof/>
        </w:rPr>
        <w:t>Gonzalez-Crespo, S., and Levine, M. (1993). Interactions between dorsal and helix-loop-helix proteins initiate the differentiation of the embryonic mesoderm and neuroectoderm in Drosophila. Genes Dev</w:t>
      </w:r>
      <w:r w:rsidRPr="00B12ADD">
        <w:rPr>
          <w:i/>
          <w:noProof/>
        </w:rPr>
        <w:t xml:space="preserve"> 7</w:t>
      </w:r>
      <w:r w:rsidRPr="00B12ADD">
        <w:rPr>
          <w:noProof/>
        </w:rPr>
        <w:t>, 1703-1713.</w:t>
      </w:r>
    </w:p>
    <w:p w14:paraId="6F18A36E" w14:textId="77777777" w:rsidR="00B12ADD" w:rsidRPr="00B12ADD" w:rsidRDefault="00B12ADD" w:rsidP="00B12ADD">
      <w:pPr>
        <w:pStyle w:val="EndNoteBibliography"/>
        <w:rPr>
          <w:noProof/>
        </w:rPr>
      </w:pPr>
      <w:r w:rsidRPr="00B12ADD">
        <w:rPr>
          <w:noProof/>
        </w:rPr>
        <w:t>Gray, S., and Levine, M. (1996). Short-range transcriptional repressors mediate both quenching and direct repression within complex loci in Drosophila. Genes Dev</w:t>
      </w:r>
      <w:r w:rsidRPr="00B12ADD">
        <w:rPr>
          <w:i/>
          <w:noProof/>
        </w:rPr>
        <w:t xml:space="preserve"> 10</w:t>
      </w:r>
      <w:r w:rsidRPr="00B12ADD">
        <w:rPr>
          <w:noProof/>
        </w:rPr>
        <w:t>, 700-710.</w:t>
      </w:r>
    </w:p>
    <w:p w14:paraId="6ED958E1" w14:textId="77777777" w:rsidR="00B12ADD" w:rsidRPr="00B12ADD" w:rsidRDefault="00B12ADD" w:rsidP="00B12ADD">
      <w:pPr>
        <w:pStyle w:val="EndNoteBibliography"/>
        <w:rPr>
          <w:noProof/>
        </w:rPr>
      </w:pPr>
      <w:r w:rsidRPr="00B12ADD">
        <w:rPr>
          <w:noProof/>
        </w:rPr>
        <w:t>Gray, S., Szymanski, P., and Levine, M. (1994). Short-range repression permits multiple enhancers to function autonomously within a complex promoter. Genes Dev</w:t>
      </w:r>
      <w:r w:rsidRPr="00B12ADD">
        <w:rPr>
          <w:i/>
          <w:noProof/>
        </w:rPr>
        <w:t xml:space="preserve"> 8</w:t>
      </w:r>
      <w:r w:rsidRPr="00B12ADD">
        <w:rPr>
          <w:noProof/>
        </w:rPr>
        <w:t>, 1829-1838.</w:t>
      </w:r>
    </w:p>
    <w:p w14:paraId="23FA4870" w14:textId="77777777" w:rsidR="00B12ADD" w:rsidRPr="00B12ADD" w:rsidRDefault="00B12ADD" w:rsidP="00B12ADD">
      <w:pPr>
        <w:pStyle w:val="EndNoteBibliography"/>
        <w:rPr>
          <w:noProof/>
        </w:rPr>
      </w:pPr>
      <w:r w:rsidRPr="00B12ADD">
        <w:rPr>
          <w:noProof/>
        </w:rPr>
        <w:t>Hasson, P., Egoz, N., Winkler, C., Volohonsky, G., Jia, S., Dinur, T., Volk, T., Courey, A.J., and Paroush, Z. (2005). EGFR signaling attenuates Groucho-dependent repression to antagonize Notch transcriptional output. Nat Genet</w:t>
      </w:r>
      <w:r w:rsidRPr="00B12ADD">
        <w:rPr>
          <w:i/>
          <w:noProof/>
        </w:rPr>
        <w:t xml:space="preserve"> 37</w:t>
      </w:r>
      <w:r w:rsidRPr="00B12ADD">
        <w:rPr>
          <w:noProof/>
        </w:rPr>
        <w:t>, 101-105.</w:t>
      </w:r>
    </w:p>
    <w:p w14:paraId="180900D3" w14:textId="77777777" w:rsidR="00B12ADD" w:rsidRPr="00B12ADD" w:rsidRDefault="00B12ADD" w:rsidP="00B12ADD">
      <w:pPr>
        <w:pStyle w:val="EndNoteBibliography"/>
        <w:rPr>
          <w:noProof/>
        </w:rPr>
      </w:pPr>
      <w:r w:rsidRPr="00B12ADD">
        <w:rPr>
          <w:noProof/>
        </w:rPr>
        <w:t>Hasson, P., Muller, B., Basler, K., and Paroush, Z. (2001). Brinker requires two corepressors for maximal and versatile repression in Dpp signalling. EMBO J</w:t>
      </w:r>
      <w:r w:rsidRPr="00B12ADD">
        <w:rPr>
          <w:i/>
          <w:noProof/>
        </w:rPr>
        <w:t xml:space="preserve"> 20</w:t>
      </w:r>
      <w:r w:rsidRPr="00B12ADD">
        <w:rPr>
          <w:noProof/>
        </w:rPr>
        <w:t>, 5725-5736.</w:t>
      </w:r>
    </w:p>
    <w:p w14:paraId="57E93041" w14:textId="77777777" w:rsidR="00B12ADD" w:rsidRPr="00B12ADD" w:rsidRDefault="00B12ADD" w:rsidP="00B12ADD">
      <w:pPr>
        <w:pStyle w:val="EndNoteBibliography"/>
        <w:rPr>
          <w:noProof/>
        </w:rPr>
      </w:pPr>
      <w:r w:rsidRPr="00B12ADD">
        <w:rPr>
          <w:noProof/>
        </w:rPr>
        <w:t>Helman, A., Cinnamon, E., Mezuman, S., Hayouka, Z., Von Ohlen, T., Orian, A., Jiménez, G., and Paroush, Z.a.e. (2011). Phosphorylation of Groucho Mediates RTK Feedback Inhibition and Prolonged Pathway Target Gene Expression. Current Biology</w:t>
      </w:r>
      <w:r w:rsidRPr="00B12ADD">
        <w:rPr>
          <w:i/>
          <w:noProof/>
        </w:rPr>
        <w:t xml:space="preserve"> 21</w:t>
      </w:r>
      <w:r w:rsidRPr="00B12ADD">
        <w:rPr>
          <w:noProof/>
        </w:rPr>
        <w:t>, 1102-1110.</w:t>
      </w:r>
    </w:p>
    <w:p w14:paraId="639AE23E" w14:textId="77777777" w:rsidR="00B12ADD" w:rsidRPr="00B12ADD" w:rsidRDefault="00B12ADD" w:rsidP="00B12ADD">
      <w:pPr>
        <w:pStyle w:val="EndNoteBibliography"/>
        <w:rPr>
          <w:noProof/>
        </w:rPr>
      </w:pPr>
      <w:r w:rsidRPr="00B12ADD">
        <w:rPr>
          <w:noProof/>
        </w:rPr>
        <w:t>Ip, Y.T., Park, R.E., Kosman, D., Bier, E., and Levine, M. (1992). The dorsal gradient morphogen regulates stripes of rhomboid expression in the presumptive neuroectoderm of the Drosophila embryo. Genes Dev</w:t>
      </w:r>
      <w:r w:rsidRPr="00B12ADD">
        <w:rPr>
          <w:i/>
          <w:noProof/>
        </w:rPr>
        <w:t xml:space="preserve"> 6</w:t>
      </w:r>
      <w:r w:rsidRPr="00B12ADD">
        <w:rPr>
          <w:noProof/>
        </w:rPr>
        <w:t>, 1728-1739.</w:t>
      </w:r>
    </w:p>
    <w:p w14:paraId="6028D459" w14:textId="77777777" w:rsidR="00B12ADD" w:rsidRPr="00B12ADD" w:rsidRDefault="00B12ADD" w:rsidP="00B12ADD">
      <w:pPr>
        <w:pStyle w:val="EndNoteBibliography"/>
        <w:rPr>
          <w:noProof/>
        </w:rPr>
      </w:pPr>
      <w:r w:rsidRPr="00B12ADD">
        <w:rPr>
          <w:noProof/>
        </w:rPr>
        <w:t>Jaeger, J., Manu, and Reinitz, J. (2012). Drosophila blastoderm patterning. Curr Opin Genet Dev</w:t>
      </w:r>
      <w:r w:rsidRPr="00B12ADD">
        <w:rPr>
          <w:i/>
          <w:noProof/>
        </w:rPr>
        <w:t xml:space="preserve"> 22</w:t>
      </w:r>
      <w:r w:rsidRPr="00B12ADD">
        <w:rPr>
          <w:noProof/>
        </w:rPr>
        <w:t>, 533-541.</w:t>
      </w:r>
    </w:p>
    <w:p w14:paraId="03287175" w14:textId="77777777" w:rsidR="00B12ADD" w:rsidRPr="00B12ADD" w:rsidRDefault="00B12ADD" w:rsidP="00B12ADD">
      <w:pPr>
        <w:pStyle w:val="EndNoteBibliography"/>
        <w:rPr>
          <w:noProof/>
        </w:rPr>
      </w:pPr>
      <w:r w:rsidRPr="00B12ADD">
        <w:rPr>
          <w:noProof/>
        </w:rPr>
        <w:t>Javed, A., Guo, B., Hiebert, S., Choi, J.Y., Green, J., Zhao, S.C., Osborne, M.A., Stifani, S., Stein, J.L., Lian, J.B.</w:t>
      </w:r>
      <w:r w:rsidRPr="00B12ADD">
        <w:rPr>
          <w:i/>
          <w:noProof/>
        </w:rPr>
        <w:t>, et al.</w:t>
      </w:r>
      <w:r w:rsidRPr="00B12ADD">
        <w:rPr>
          <w:noProof/>
        </w:rPr>
        <w:t xml:space="preserve"> (2000). Groucho/TLE/R-esp proteins associate with the nuclear matrix and repress RUNX (CBF(alpha)/AML/PEBP2(alpha)) dependent activation of tissue-specific gene transcription. J Cell Sci</w:t>
      </w:r>
      <w:r w:rsidRPr="00B12ADD">
        <w:rPr>
          <w:i/>
          <w:noProof/>
        </w:rPr>
        <w:t xml:space="preserve"> 113 ( Pt 12)</w:t>
      </w:r>
      <w:r w:rsidRPr="00B12ADD">
        <w:rPr>
          <w:noProof/>
        </w:rPr>
        <w:t>, 2221-2231.</w:t>
      </w:r>
    </w:p>
    <w:p w14:paraId="65505D0E" w14:textId="77777777" w:rsidR="00B12ADD" w:rsidRPr="00B12ADD" w:rsidRDefault="00B12ADD" w:rsidP="00B12ADD">
      <w:pPr>
        <w:pStyle w:val="EndNoteBibliography"/>
        <w:rPr>
          <w:noProof/>
        </w:rPr>
      </w:pPr>
      <w:r w:rsidRPr="00B12ADD">
        <w:rPr>
          <w:noProof/>
        </w:rPr>
        <w:t>Jennings, B.H., Pickles, L.M., Wainwright, S.M., Roe, S.M., Pearl, L.H., and Ish-Horowicz, D. (2006). Molecular recognition of transcriptional repressor motifs by the WD domain of the Groucho/TLE corepressor. Mol Cell</w:t>
      </w:r>
      <w:r w:rsidRPr="00B12ADD">
        <w:rPr>
          <w:i/>
          <w:noProof/>
        </w:rPr>
        <w:t xml:space="preserve"> 22</w:t>
      </w:r>
      <w:r w:rsidRPr="00B12ADD">
        <w:rPr>
          <w:noProof/>
        </w:rPr>
        <w:t>, 645-655.</w:t>
      </w:r>
    </w:p>
    <w:p w14:paraId="1E500AB5" w14:textId="77777777" w:rsidR="00B12ADD" w:rsidRPr="00B12ADD" w:rsidRDefault="00B12ADD" w:rsidP="00B12ADD">
      <w:pPr>
        <w:pStyle w:val="EndNoteBibliography"/>
        <w:rPr>
          <w:noProof/>
        </w:rPr>
      </w:pPr>
      <w:r w:rsidRPr="00B12ADD">
        <w:rPr>
          <w:noProof/>
        </w:rPr>
        <w:t>Jennings, B.H., Wainwright, S.M., and Ish-Horowicz, D. (2007). Differential in vivo requirements for oligomerization during Groucho-mediated repression. EMBO reports</w:t>
      </w:r>
      <w:r w:rsidRPr="00B12ADD">
        <w:rPr>
          <w:i/>
          <w:noProof/>
        </w:rPr>
        <w:t xml:space="preserve"> 9</w:t>
      </w:r>
      <w:r w:rsidRPr="00B12ADD">
        <w:rPr>
          <w:noProof/>
        </w:rPr>
        <w:t>, 76-83.</w:t>
      </w:r>
    </w:p>
    <w:p w14:paraId="40DBF346" w14:textId="77777777" w:rsidR="00B12ADD" w:rsidRPr="00B12ADD" w:rsidRDefault="00B12ADD" w:rsidP="00B12ADD">
      <w:pPr>
        <w:pStyle w:val="EndNoteBibliography"/>
        <w:rPr>
          <w:noProof/>
        </w:rPr>
      </w:pPr>
      <w:r w:rsidRPr="00B12ADD">
        <w:rPr>
          <w:noProof/>
        </w:rPr>
        <w:t>Jimenez, G., Guichet, A., Ephrussi, A., and Casanova, J. (2000). Relief of gene repression by torso RTK signaling: role of capicua in Drosophila terminal and dorsoventral patterning. Genes Dev</w:t>
      </w:r>
      <w:r w:rsidRPr="00B12ADD">
        <w:rPr>
          <w:i/>
          <w:noProof/>
        </w:rPr>
        <w:t xml:space="preserve"> 14</w:t>
      </w:r>
      <w:r w:rsidRPr="00B12ADD">
        <w:rPr>
          <w:noProof/>
        </w:rPr>
        <w:t>, 224-231.</w:t>
      </w:r>
    </w:p>
    <w:p w14:paraId="5917491A" w14:textId="77777777" w:rsidR="00B12ADD" w:rsidRPr="00B12ADD" w:rsidRDefault="00B12ADD" w:rsidP="00B12ADD">
      <w:pPr>
        <w:pStyle w:val="EndNoteBibliography"/>
        <w:rPr>
          <w:noProof/>
        </w:rPr>
      </w:pPr>
      <w:r w:rsidRPr="00B12ADD">
        <w:rPr>
          <w:noProof/>
        </w:rPr>
        <w:t>Jimenez, G., Paroush, Z., and Ish-Horowicz, D. (1997). Groucho acts as a corepressor for a subset of negative regulators, including Hairy and Engrailed. Genes Dev</w:t>
      </w:r>
      <w:r w:rsidRPr="00B12ADD">
        <w:rPr>
          <w:i/>
          <w:noProof/>
        </w:rPr>
        <w:t xml:space="preserve"> 11</w:t>
      </w:r>
      <w:r w:rsidRPr="00B12ADD">
        <w:rPr>
          <w:noProof/>
        </w:rPr>
        <w:t>, 3072-3082.</w:t>
      </w:r>
    </w:p>
    <w:p w14:paraId="67DF65E6" w14:textId="77777777" w:rsidR="00B12ADD" w:rsidRPr="00B12ADD" w:rsidRDefault="00B12ADD" w:rsidP="00B12ADD">
      <w:pPr>
        <w:pStyle w:val="EndNoteBibliography"/>
        <w:rPr>
          <w:noProof/>
        </w:rPr>
      </w:pPr>
      <w:r w:rsidRPr="00B12ADD">
        <w:rPr>
          <w:noProof/>
        </w:rPr>
        <w:t>Jiménez, G., Paroush, Z., and Ish-Horowicz, D. (1997). Groucho acts as a corepressor for a subset of negative regulators, including Hairy and Engrailed. Genes &amp;amp; Development</w:t>
      </w:r>
      <w:r w:rsidRPr="00B12ADD">
        <w:rPr>
          <w:i/>
          <w:noProof/>
        </w:rPr>
        <w:t xml:space="preserve"> 11</w:t>
      </w:r>
      <w:r w:rsidRPr="00B12ADD">
        <w:rPr>
          <w:noProof/>
        </w:rPr>
        <w:t>, 3072.</w:t>
      </w:r>
    </w:p>
    <w:p w14:paraId="5C519FEF" w14:textId="77777777" w:rsidR="00B12ADD" w:rsidRPr="00B12ADD" w:rsidRDefault="00B12ADD" w:rsidP="00B12ADD">
      <w:pPr>
        <w:pStyle w:val="EndNoteBibliography"/>
        <w:rPr>
          <w:noProof/>
        </w:rPr>
      </w:pPr>
      <w:r w:rsidRPr="00B12ADD">
        <w:rPr>
          <w:noProof/>
        </w:rPr>
        <w:t>Jimenez, G., Verrijzer, C.P., and Ish-Horowicz, D. (1999). A conserved motif in goosecoid mediates groucho-dependent repression in Drosophila embryos. Mol Cell Biol</w:t>
      </w:r>
      <w:r w:rsidRPr="00B12ADD">
        <w:rPr>
          <w:i/>
          <w:noProof/>
        </w:rPr>
        <w:t xml:space="preserve"> 19</w:t>
      </w:r>
      <w:r w:rsidRPr="00B12ADD">
        <w:rPr>
          <w:noProof/>
        </w:rPr>
        <w:t>, 2080-2087.</w:t>
      </w:r>
    </w:p>
    <w:p w14:paraId="5E87D2CB" w14:textId="77777777" w:rsidR="00B12ADD" w:rsidRPr="00B12ADD" w:rsidRDefault="00B12ADD" w:rsidP="00B12ADD">
      <w:pPr>
        <w:pStyle w:val="EndNoteBibliography"/>
        <w:rPr>
          <w:noProof/>
        </w:rPr>
      </w:pPr>
      <w:r w:rsidRPr="00B12ADD">
        <w:rPr>
          <w:noProof/>
        </w:rPr>
        <w:lastRenderedPageBreak/>
        <w:t>Kaul, A., Schuster, E., and Jennings, B.H. (2014). The Groucho Co-repressor Is Primarily Recruited to Local Target Sites in Active Chromatin to Attenuate Transcription. PLoS Genetics</w:t>
      </w:r>
      <w:r w:rsidRPr="00B12ADD">
        <w:rPr>
          <w:i/>
          <w:noProof/>
        </w:rPr>
        <w:t xml:space="preserve"> 10</w:t>
      </w:r>
      <w:r w:rsidRPr="00B12ADD">
        <w:rPr>
          <w:noProof/>
        </w:rPr>
        <w:t>, e1004595.</w:t>
      </w:r>
    </w:p>
    <w:p w14:paraId="37C390EF" w14:textId="77777777" w:rsidR="00B12ADD" w:rsidRPr="00B12ADD" w:rsidRDefault="00B12ADD" w:rsidP="00B12ADD">
      <w:pPr>
        <w:pStyle w:val="EndNoteBibliography"/>
        <w:rPr>
          <w:noProof/>
        </w:rPr>
      </w:pPr>
      <w:r w:rsidRPr="00B12ADD">
        <w:rPr>
          <w:noProof/>
        </w:rPr>
        <w:t>Kobayashi, M., Goldstein, R.E., Fujioka, M., Paroush, Z., and Jaynes, J.B. (2001). Groucho augments the repression of multiple Even skipped target genes in establishing parasegment boundaries. Development</w:t>
      </w:r>
      <w:r w:rsidRPr="00B12ADD">
        <w:rPr>
          <w:i/>
          <w:noProof/>
        </w:rPr>
        <w:t xml:space="preserve"> 128</w:t>
      </w:r>
      <w:r w:rsidRPr="00B12ADD">
        <w:rPr>
          <w:noProof/>
        </w:rPr>
        <w:t>, 1805-1815.</w:t>
      </w:r>
    </w:p>
    <w:p w14:paraId="1482A7B5" w14:textId="77777777" w:rsidR="00B12ADD" w:rsidRPr="00B12ADD" w:rsidRDefault="00B12ADD" w:rsidP="00B12ADD">
      <w:pPr>
        <w:pStyle w:val="EndNoteBibliography"/>
        <w:rPr>
          <w:noProof/>
        </w:rPr>
      </w:pPr>
      <w:r w:rsidRPr="00B12ADD">
        <w:rPr>
          <w:noProof/>
        </w:rPr>
        <w:t>Kuo, D., Nie, M., De Hoff, P., Chambers, M., Phillips, M., Hirsch, A.M., and Courey, A.J. (2011). A SUMO-Groucho Q domain fusion protein: characterization and in vivo Ulp1-mediated cleavage. Protein expression and purification</w:t>
      </w:r>
      <w:r w:rsidRPr="00B12ADD">
        <w:rPr>
          <w:i/>
          <w:noProof/>
        </w:rPr>
        <w:t xml:space="preserve"> 76</w:t>
      </w:r>
      <w:r w:rsidRPr="00B12ADD">
        <w:rPr>
          <w:noProof/>
        </w:rPr>
        <w:t>, 65-71.</w:t>
      </w:r>
    </w:p>
    <w:p w14:paraId="0A91712E" w14:textId="77777777" w:rsidR="00B12ADD" w:rsidRPr="00B12ADD" w:rsidRDefault="00B12ADD" w:rsidP="00B12ADD">
      <w:pPr>
        <w:pStyle w:val="EndNoteBibliography"/>
        <w:rPr>
          <w:noProof/>
        </w:rPr>
      </w:pPr>
      <w:r w:rsidRPr="00B12ADD">
        <w:rPr>
          <w:noProof/>
        </w:rPr>
        <w:t>Levine, M. (2008). A systems view of Drosophila segmentation. Genome Biol</w:t>
      </w:r>
      <w:r w:rsidRPr="00B12ADD">
        <w:rPr>
          <w:i/>
          <w:noProof/>
        </w:rPr>
        <w:t xml:space="preserve"> 9</w:t>
      </w:r>
      <w:r w:rsidRPr="00B12ADD">
        <w:rPr>
          <w:noProof/>
        </w:rPr>
        <w:t>, 207.</w:t>
      </w:r>
    </w:p>
    <w:p w14:paraId="42CC77BE" w14:textId="77777777" w:rsidR="00B12ADD" w:rsidRPr="00B12ADD" w:rsidRDefault="00B12ADD" w:rsidP="00B12ADD">
      <w:pPr>
        <w:pStyle w:val="EndNoteBibliography"/>
        <w:rPr>
          <w:noProof/>
        </w:rPr>
      </w:pPr>
      <w:r w:rsidRPr="00B12ADD">
        <w:rPr>
          <w:noProof/>
        </w:rPr>
        <w:t>Li, S.S. (2000). Structure and function of the Groucho gene family and encoded transcriptional corepressor proteins from human, mouse, rat, Xenopus, Drosophila and nematode. Proc Natl Sci Counc Repub China B</w:t>
      </w:r>
      <w:r w:rsidRPr="00B12ADD">
        <w:rPr>
          <w:i/>
          <w:noProof/>
        </w:rPr>
        <w:t xml:space="preserve"> 24</w:t>
      </w:r>
      <w:r w:rsidRPr="00B12ADD">
        <w:rPr>
          <w:noProof/>
        </w:rPr>
        <w:t>, 47-55.</w:t>
      </w:r>
    </w:p>
    <w:p w14:paraId="00C8744B" w14:textId="77777777" w:rsidR="00B12ADD" w:rsidRPr="00B12ADD" w:rsidRDefault="00B12ADD" w:rsidP="00B12ADD">
      <w:pPr>
        <w:pStyle w:val="EndNoteBibliography"/>
        <w:rPr>
          <w:noProof/>
        </w:rPr>
      </w:pPr>
      <w:r w:rsidRPr="00B12ADD">
        <w:rPr>
          <w:noProof/>
        </w:rPr>
        <w:t>Lindsley, D.L., Zimm, Georgianna G. (1968). Genetic Variations of Drosophila melanogaster, Vol 627 (Carnegie Institution of Washingtion Publication).</w:t>
      </w:r>
    </w:p>
    <w:p w14:paraId="3FDD5909" w14:textId="77777777" w:rsidR="00B12ADD" w:rsidRPr="00B12ADD" w:rsidRDefault="00B12ADD" w:rsidP="00B12ADD">
      <w:pPr>
        <w:pStyle w:val="EndNoteBibliography"/>
        <w:rPr>
          <w:noProof/>
        </w:rPr>
      </w:pPr>
      <w:r w:rsidRPr="00B12ADD">
        <w:rPr>
          <w:noProof/>
        </w:rPr>
        <w:t>Mallo, M., Franco del Amo, F., and Gridley, T. (1993). Cloning and developmental expression of Grg, a mouse gene related to the groucho transcript of the Drosophila Enhancer of split complex. Mech Dev</w:t>
      </w:r>
      <w:r w:rsidRPr="00B12ADD">
        <w:rPr>
          <w:i/>
          <w:noProof/>
        </w:rPr>
        <w:t xml:space="preserve"> 42</w:t>
      </w:r>
      <w:r w:rsidRPr="00B12ADD">
        <w:rPr>
          <w:noProof/>
        </w:rPr>
        <w:t>, 67-76.</w:t>
      </w:r>
    </w:p>
    <w:p w14:paraId="0083A4CC" w14:textId="77777777" w:rsidR="00B12ADD" w:rsidRPr="00B12ADD" w:rsidRDefault="00B12ADD" w:rsidP="00B12ADD">
      <w:pPr>
        <w:pStyle w:val="EndNoteBibliography"/>
        <w:rPr>
          <w:noProof/>
        </w:rPr>
      </w:pPr>
      <w:r w:rsidRPr="00B12ADD">
        <w:rPr>
          <w:noProof/>
        </w:rPr>
        <w:t>Mannervik, M. (2014). Control of Drosophila embryo patterning by transcriptional co-regulators. Experimental cell research</w:t>
      </w:r>
      <w:r w:rsidRPr="00B12ADD">
        <w:rPr>
          <w:i/>
          <w:noProof/>
        </w:rPr>
        <w:t xml:space="preserve"> 321</w:t>
      </w:r>
      <w:r w:rsidRPr="00B12ADD">
        <w:rPr>
          <w:noProof/>
        </w:rPr>
        <w:t>, 47-57.</w:t>
      </w:r>
    </w:p>
    <w:p w14:paraId="1BF31CC7" w14:textId="77777777" w:rsidR="00B12ADD" w:rsidRPr="00B12ADD" w:rsidRDefault="00B12ADD" w:rsidP="00B12ADD">
      <w:pPr>
        <w:pStyle w:val="EndNoteBibliography"/>
        <w:rPr>
          <w:noProof/>
        </w:rPr>
      </w:pPr>
      <w:r w:rsidRPr="00B12ADD">
        <w:rPr>
          <w:noProof/>
        </w:rPr>
        <w:t>Marcal, N., Patel, H., Dong, Z., Belanger-Jasmin, S., Hoffman, B., Helgason, C.D., Dang, J., and Stifani, S. (2005). Antagonistic effects of Grg6 and Groucho/TLE on the transcription repression activity of brain factor 1/FoxG1 and cortical neuron differentiation. Mol Cell Biol</w:t>
      </w:r>
      <w:r w:rsidRPr="00B12ADD">
        <w:rPr>
          <w:i/>
          <w:noProof/>
        </w:rPr>
        <w:t xml:space="preserve"> 25</w:t>
      </w:r>
      <w:r w:rsidRPr="00B12ADD">
        <w:rPr>
          <w:noProof/>
        </w:rPr>
        <w:t>, 10916-10929.</w:t>
      </w:r>
    </w:p>
    <w:p w14:paraId="767D187D" w14:textId="77777777" w:rsidR="00B12ADD" w:rsidRPr="00B12ADD" w:rsidRDefault="00B12ADD" w:rsidP="00B12ADD">
      <w:pPr>
        <w:pStyle w:val="EndNoteBibliography"/>
        <w:rPr>
          <w:noProof/>
        </w:rPr>
      </w:pPr>
      <w:r w:rsidRPr="00B12ADD">
        <w:rPr>
          <w:noProof/>
        </w:rPr>
        <w:t>Marty, T., Muller, B., Basler, K., and Affolter, M. (2000). Schnurri mediates Dpp-dependent repression of brinker transcription. Nat Cell Biol</w:t>
      </w:r>
      <w:r w:rsidRPr="00B12ADD">
        <w:rPr>
          <w:i/>
          <w:noProof/>
        </w:rPr>
        <w:t xml:space="preserve"> 2</w:t>
      </w:r>
      <w:r w:rsidRPr="00B12ADD">
        <w:rPr>
          <w:noProof/>
        </w:rPr>
        <w:t>, 745-749.</w:t>
      </w:r>
    </w:p>
    <w:p w14:paraId="1AAAF9CA" w14:textId="77777777" w:rsidR="00B12ADD" w:rsidRPr="00B12ADD" w:rsidRDefault="00B12ADD" w:rsidP="00B12ADD">
      <w:pPr>
        <w:pStyle w:val="EndNoteBibliography"/>
        <w:rPr>
          <w:noProof/>
        </w:rPr>
      </w:pPr>
      <w:r w:rsidRPr="00B12ADD">
        <w:rPr>
          <w:noProof/>
        </w:rPr>
        <w:t>Metzger, D.E., Gasperowicz, M., Otto, F., Cross, J.C., Gradwohl, G., and Zaret, K.S. (2012). The transcriptional co-repressor Grg3/Tle3 promotes pancreatic endocrine progenitor delamination and  -cell differentiation. Development (Cambridge, England)</w:t>
      </w:r>
      <w:r w:rsidRPr="00B12ADD">
        <w:rPr>
          <w:i/>
          <w:noProof/>
        </w:rPr>
        <w:t xml:space="preserve"> 139</w:t>
      </w:r>
      <w:r w:rsidRPr="00B12ADD">
        <w:rPr>
          <w:noProof/>
        </w:rPr>
        <w:t>, 1447-1456.</w:t>
      </w:r>
    </w:p>
    <w:p w14:paraId="28A1A590" w14:textId="77777777" w:rsidR="00B12ADD" w:rsidRPr="00B12ADD" w:rsidRDefault="00B12ADD" w:rsidP="00B12ADD">
      <w:pPr>
        <w:pStyle w:val="EndNoteBibliography"/>
        <w:rPr>
          <w:noProof/>
        </w:rPr>
      </w:pPr>
      <w:r w:rsidRPr="00B12ADD">
        <w:rPr>
          <w:noProof/>
        </w:rPr>
        <w:t>Miyasaka, H., Choudhury, B.K., Hou, E.W., and Li, S.S. (1993). Molecular cloning and expression of mouse and human cDNA encoding AES and ESG proteins with strong similarity to Drosophila enhancer of split groucho protein. Eur J Biochem</w:t>
      </w:r>
      <w:r w:rsidRPr="00B12ADD">
        <w:rPr>
          <w:i/>
          <w:noProof/>
        </w:rPr>
        <w:t xml:space="preserve"> 216</w:t>
      </w:r>
      <w:r w:rsidRPr="00B12ADD">
        <w:rPr>
          <w:noProof/>
        </w:rPr>
        <w:t>, 343-352.</w:t>
      </w:r>
    </w:p>
    <w:p w14:paraId="7B03E720" w14:textId="77777777" w:rsidR="00B12ADD" w:rsidRPr="00B12ADD" w:rsidRDefault="00B12ADD" w:rsidP="00B12ADD">
      <w:pPr>
        <w:pStyle w:val="EndNoteBibliography"/>
        <w:rPr>
          <w:noProof/>
        </w:rPr>
      </w:pPr>
      <w:r w:rsidRPr="00B12ADD">
        <w:rPr>
          <w:noProof/>
        </w:rPr>
        <w:t>Muhr, J., Andersson, E., Persson, M., Jessell, T.M., and Ericson, J. (2001). Groucho-mediated transcriptional repression establishes progenitor cell pattern and neuronal fate in the ventral neural tube. Cell</w:t>
      </w:r>
      <w:r w:rsidRPr="00B12ADD">
        <w:rPr>
          <w:i/>
          <w:noProof/>
        </w:rPr>
        <w:t xml:space="preserve"> 104</w:t>
      </w:r>
      <w:r w:rsidRPr="00B12ADD">
        <w:rPr>
          <w:noProof/>
        </w:rPr>
        <w:t>, 861-873.</w:t>
      </w:r>
    </w:p>
    <w:p w14:paraId="671B60D8" w14:textId="77777777" w:rsidR="00B12ADD" w:rsidRPr="00B12ADD" w:rsidRDefault="00B12ADD" w:rsidP="00B12ADD">
      <w:pPr>
        <w:pStyle w:val="EndNoteBibliography"/>
        <w:rPr>
          <w:noProof/>
        </w:rPr>
      </w:pPr>
      <w:r w:rsidRPr="00B12ADD">
        <w:rPr>
          <w:noProof/>
        </w:rPr>
        <w:t>Nibu, Y., and Levine, M.S. (2001). CtBP-dependent activities of the short-range Giant repressor in the Drosophila embryo. Proc Natl Acad Sci U S A</w:t>
      </w:r>
      <w:r w:rsidRPr="00B12ADD">
        <w:rPr>
          <w:i/>
          <w:noProof/>
        </w:rPr>
        <w:t xml:space="preserve"> 98</w:t>
      </w:r>
      <w:r w:rsidRPr="00B12ADD">
        <w:rPr>
          <w:noProof/>
        </w:rPr>
        <w:t>, 6204-6208.</w:t>
      </w:r>
    </w:p>
    <w:p w14:paraId="69ACBCCD" w14:textId="77777777" w:rsidR="00B12ADD" w:rsidRPr="00B12ADD" w:rsidRDefault="00B12ADD" w:rsidP="00B12ADD">
      <w:pPr>
        <w:pStyle w:val="EndNoteBibliography"/>
        <w:rPr>
          <w:noProof/>
        </w:rPr>
      </w:pPr>
      <w:r w:rsidRPr="00B12ADD">
        <w:rPr>
          <w:noProof/>
        </w:rPr>
        <w:t>Nibu, Y., Zhang, H., and Levine, M. (1998). Interaction of short-range repressors with Drosophila CtBP in the embryo. Science</w:t>
      </w:r>
      <w:r w:rsidRPr="00B12ADD">
        <w:rPr>
          <w:i/>
          <w:noProof/>
        </w:rPr>
        <w:t xml:space="preserve"> 280</w:t>
      </w:r>
      <w:r w:rsidRPr="00B12ADD">
        <w:rPr>
          <w:noProof/>
        </w:rPr>
        <w:t>, 101-104.</w:t>
      </w:r>
    </w:p>
    <w:p w14:paraId="64B832E3" w14:textId="77777777" w:rsidR="00B12ADD" w:rsidRPr="00B12ADD" w:rsidRDefault="00B12ADD" w:rsidP="00B12ADD">
      <w:pPr>
        <w:pStyle w:val="EndNoteBibliography"/>
        <w:rPr>
          <w:noProof/>
        </w:rPr>
      </w:pPr>
      <w:r w:rsidRPr="00B12ADD">
        <w:rPr>
          <w:noProof/>
        </w:rPr>
        <w:t>Nuthall, H.N., Joachim, K., Palaparti, A., and Stifani, S. (2002). A role for cell cycle-regulated phosphorylation in Groucho-mediated transcriptional repression. J Biol Chem</w:t>
      </w:r>
      <w:r w:rsidRPr="00B12ADD">
        <w:rPr>
          <w:i/>
          <w:noProof/>
        </w:rPr>
        <w:t xml:space="preserve"> 277</w:t>
      </w:r>
      <w:r w:rsidRPr="00B12ADD">
        <w:rPr>
          <w:noProof/>
        </w:rPr>
        <w:t>, 51049-51057.</w:t>
      </w:r>
    </w:p>
    <w:p w14:paraId="281B6107" w14:textId="77777777" w:rsidR="00B12ADD" w:rsidRPr="00B12ADD" w:rsidRDefault="00B12ADD" w:rsidP="00B12ADD">
      <w:pPr>
        <w:pStyle w:val="EndNoteBibliography"/>
        <w:rPr>
          <w:noProof/>
        </w:rPr>
      </w:pPr>
      <w:r w:rsidRPr="00B12ADD">
        <w:rPr>
          <w:noProof/>
        </w:rPr>
        <w:t xml:space="preserve">Paroush, Z., Finley, R.L., Jr., Kidd, T., Wainwright, S.M., Ingham, P.W., Brent, R., and Ish-Horowicz, D. (1994). Groucho is required for Drosophila neurogenesis, segmentation, and </w:t>
      </w:r>
      <w:r w:rsidRPr="00B12ADD">
        <w:rPr>
          <w:noProof/>
        </w:rPr>
        <w:lastRenderedPageBreak/>
        <w:t>sex determination and interacts directly with hairy-related bHLH proteins. Cell</w:t>
      </w:r>
      <w:r w:rsidRPr="00B12ADD">
        <w:rPr>
          <w:i/>
          <w:noProof/>
        </w:rPr>
        <w:t xml:space="preserve"> 79</w:t>
      </w:r>
      <w:r w:rsidRPr="00B12ADD">
        <w:rPr>
          <w:noProof/>
        </w:rPr>
        <w:t>, 805-815.</w:t>
      </w:r>
    </w:p>
    <w:p w14:paraId="4DFD4635" w14:textId="77777777" w:rsidR="00B12ADD" w:rsidRPr="00B12ADD" w:rsidRDefault="00B12ADD" w:rsidP="00B12ADD">
      <w:pPr>
        <w:pStyle w:val="EndNoteBibliography"/>
        <w:rPr>
          <w:noProof/>
        </w:rPr>
      </w:pPr>
      <w:r w:rsidRPr="00B12ADD">
        <w:rPr>
          <w:noProof/>
        </w:rPr>
        <w:t>Paroush, Z., Wainwright, S.M., and Ish-Horowicz, D. (1997). Torso signalling regulates terminal patterning in Drosophila by antagonising Groucho-mediated repression. Development</w:t>
      </w:r>
      <w:r w:rsidRPr="00B12ADD">
        <w:rPr>
          <w:i/>
          <w:noProof/>
        </w:rPr>
        <w:t xml:space="preserve"> 124</w:t>
      </w:r>
      <w:r w:rsidRPr="00B12ADD">
        <w:rPr>
          <w:noProof/>
        </w:rPr>
        <w:t>, 3827-3834.</w:t>
      </w:r>
    </w:p>
    <w:p w14:paraId="7AE83846" w14:textId="77777777" w:rsidR="00B12ADD" w:rsidRPr="00B12ADD" w:rsidRDefault="00B12ADD" w:rsidP="00B12ADD">
      <w:pPr>
        <w:pStyle w:val="EndNoteBibliography"/>
        <w:rPr>
          <w:noProof/>
        </w:rPr>
      </w:pPr>
      <w:r w:rsidRPr="00B12ADD">
        <w:rPr>
          <w:noProof/>
        </w:rPr>
        <w:t>Payankaulam, S., and Arnosti, D.N. (2009). Groucho corepressor functions as a cofactor for the Knirps short-range transcriptional repressor. Proceedings of the National Academy of Sciences</w:t>
      </w:r>
      <w:r w:rsidRPr="00B12ADD">
        <w:rPr>
          <w:i/>
          <w:noProof/>
        </w:rPr>
        <w:t xml:space="preserve"> 106</w:t>
      </w:r>
      <w:r w:rsidRPr="00B12ADD">
        <w:rPr>
          <w:noProof/>
        </w:rPr>
        <w:t>, 17314-17319.</w:t>
      </w:r>
    </w:p>
    <w:p w14:paraId="7C74D895" w14:textId="77777777" w:rsidR="00B12ADD" w:rsidRPr="00B12ADD" w:rsidRDefault="00B12ADD" w:rsidP="00B12ADD">
      <w:pPr>
        <w:pStyle w:val="EndNoteBibliography"/>
        <w:rPr>
          <w:noProof/>
        </w:rPr>
      </w:pPr>
      <w:r w:rsidRPr="00B12ADD">
        <w:rPr>
          <w:noProof/>
        </w:rPr>
        <w:t>Pflugrad, A., Meir, J.Y., Barnes, T.M., and Miller, D.M., 3rd (1997). The Groucho-like transcription factor UNC-37 functions with the neural specificity gene unc-4 to govern motor neuron identity in C. elegans. Development</w:t>
      </w:r>
      <w:r w:rsidRPr="00B12ADD">
        <w:rPr>
          <w:i/>
          <w:noProof/>
        </w:rPr>
        <w:t xml:space="preserve"> 124</w:t>
      </w:r>
      <w:r w:rsidRPr="00B12ADD">
        <w:rPr>
          <w:noProof/>
        </w:rPr>
        <w:t>, 1699-1709.</w:t>
      </w:r>
    </w:p>
    <w:p w14:paraId="170B4B05" w14:textId="77777777" w:rsidR="00B12ADD" w:rsidRPr="00B12ADD" w:rsidRDefault="00B12ADD" w:rsidP="00B12ADD">
      <w:pPr>
        <w:pStyle w:val="EndNoteBibliography"/>
        <w:rPr>
          <w:noProof/>
        </w:rPr>
      </w:pPr>
      <w:r w:rsidRPr="00B12ADD">
        <w:rPr>
          <w:noProof/>
        </w:rPr>
        <w:t>Pickles, L.M., Roe, S.M., Hemingway, E.J., Stifani, S., and Pearl, L.H. (2002). Crystal structure of the C-terminal WD40 repeat domain of the human Groucho/TLE1 transcriptional corepressor. Structure</w:t>
      </w:r>
      <w:r w:rsidRPr="00B12ADD">
        <w:rPr>
          <w:i/>
          <w:noProof/>
        </w:rPr>
        <w:t xml:space="preserve"> 10</w:t>
      </w:r>
      <w:r w:rsidRPr="00B12ADD">
        <w:rPr>
          <w:noProof/>
        </w:rPr>
        <w:t>, 751-761.</w:t>
      </w:r>
    </w:p>
    <w:p w14:paraId="4F487463" w14:textId="77777777" w:rsidR="00B12ADD" w:rsidRPr="00B12ADD" w:rsidRDefault="00B12ADD" w:rsidP="00B12ADD">
      <w:pPr>
        <w:pStyle w:val="EndNoteBibliography"/>
        <w:rPr>
          <w:noProof/>
        </w:rPr>
      </w:pPr>
      <w:r w:rsidRPr="00B12ADD">
        <w:rPr>
          <w:noProof/>
        </w:rPr>
        <w:t>Pirrotta, V., and Gross, D.S. (2005). Epigenetic silencing mechanisms in budding yeast and fruit fly: different paths, same destinations. Mol Cell</w:t>
      </w:r>
      <w:r w:rsidRPr="00B12ADD">
        <w:rPr>
          <w:i/>
          <w:noProof/>
        </w:rPr>
        <w:t xml:space="preserve"> 18</w:t>
      </w:r>
      <w:r w:rsidRPr="00B12ADD">
        <w:rPr>
          <w:noProof/>
        </w:rPr>
        <w:t>, 395-398.</w:t>
      </w:r>
    </w:p>
    <w:p w14:paraId="65798CB2" w14:textId="77777777" w:rsidR="00B12ADD" w:rsidRPr="00B12ADD" w:rsidRDefault="00B12ADD" w:rsidP="00B12ADD">
      <w:pPr>
        <w:pStyle w:val="EndNoteBibliography"/>
        <w:rPr>
          <w:noProof/>
        </w:rPr>
      </w:pPr>
      <w:r w:rsidRPr="00B12ADD">
        <w:rPr>
          <w:noProof/>
        </w:rPr>
        <w:t>Preiss, A., Hartley, D.A., and Artavanis-Tsakonas, S. (1988). The molecular genetics of Enhancer of split, a gene required for embryonic neural development in Drosophila. EMBO J</w:t>
      </w:r>
      <w:r w:rsidRPr="00B12ADD">
        <w:rPr>
          <w:i/>
          <w:noProof/>
        </w:rPr>
        <w:t xml:space="preserve"> 7</w:t>
      </w:r>
      <w:r w:rsidRPr="00B12ADD">
        <w:rPr>
          <w:noProof/>
        </w:rPr>
        <w:t>, 3917-3927.</w:t>
      </w:r>
    </w:p>
    <w:p w14:paraId="33F3F77C" w14:textId="77777777" w:rsidR="00B12ADD" w:rsidRPr="00B12ADD" w:rsidRDefault="00B12ADD" w:rsidP="00B12ADD">
      <w:pPr>
        <w:pStyle w:val="EndNoteBibliography"/>
        <w:rPr>
          <w:noProof/>
        </w:rPr>
      </w:pPr>
      <w:r w:rsidRPr="00B12ADD">
        <w:rPr>
          <w:noProof/>
        </w:rPr>
        <w:t>Ratnaparkhi, G.S., Jia, S., and Courey, A.J. (2006). Uncoupling dorsal-mediated activation from dorsal-mediated repression in the Drosophila embryo. Development</w:t>
      </w:r>
      <w:r w:rsidRPr="00B12ADD">
        <w:rPr>
          <w:i/>
          <w:noProof/>
        </w:rPr>
        <w:t xml:space="preserve"> 133</w:t>
      </w:r>
      <w:r w:rsidRPr="00B12ADD">
        <w:rPr>
          <w:noProof/>
        </w:rPr>
        <w:t>, 4409-4414.</w:t>
      </w:r>
    </w:p>
    <w:p w14:paraId="0B1AFD25" w14:textId="77777777" w:rsidR="00B12ADD" w:rsidRPr="00B12ADD" w:rsidRDefault="00B12ADD" w:rsidP="00B12ADD">
      <w:pPr>
        <w:pStyle w:val="EndNoteBibliography"/>
        <w:rPr>
          <w:noProof/>
        </w:rPr>
      </w:pPr>
      <w:r w:rsidRPr="00B12ADD">
        <w:rPr>
          <w:noProof/>
        </w:rPr>
        <w:t>Roose, J., and Clevers, H. (1999). TCF transcription factors: molecular switches in carcinogenesis. Biochim Biophys Acta</w:t>
      </w:r>
      <w:r w:rsidRPr="00B12ADD">
        <w:rPr>
          <w:i/>
          <w:noProof/>
        </w:rPr>
        <w:t xml:space="preserve"> 1424</w:t>
      </w:r>
      <w:r w:rsidRPr="00B12ADD">
        <w:rPr>
          <w:noProof/>
        </w:rPr>
        <w:t>, M23-37.</w:t>
      </w:r>
    </w:p>
    <w:p w14:paraId="34EC9FE3" w14:textId="77777777" w:rsidR="00B12ADD" w:rsidRPr="00B12ADD" w:rsidRDefault="00B12ADD" w:rsidP="00B12ADD">
      <w:pPr>
        <w:pStyle w:val="EndNoteBibliography"/>
        <w:rPr>
          <w:noProof/>
        </w:rPr>
      </w:pPr>
      <w:r w:rsidRPr="00B12ADD">
        <w:rPr>
          <w:noProof/>
        </w:rPr>
        <w:t>Roth, S., Stein, D., and Nüsslein-Volhard, C. (1989). A gradient of nuclear localization of the dorsal protein determines dorsoventral pattern in the Drosophila embryo. Cell</w:t>
      </w:r>
      <w:r w:rsidRPr="00B12ADD">
        <w:rPr>
          <w:i/>
          <w:noProof/>
        </w:rPr>
        <w:t xml:space="preserve"> 59</w:t>
      </w:r>
      <w:r w:rsidRPr="00B12ADD">
        <w:rPr>
          <w:noProof/>
        </w:rPr>
        <w:t>, 1189-1202.</w:t>
      </w:r>
    </w:p>
    <w:p w14:paraId="504D5E5C" w14:textId="77777777" w:rsidR="00B12ADD" w:rsidRPr="00B12ADD" w:rsidRDefault="00B12ADD" w:rsidP="00B12ADD">
      <w:pPr>
        <w:pStyle w:val="EndNoteBibliography"/>
        <w:rPr>
          <w:noProof/>
        </w:rPr>
      </w:pPr>
      <w:r w:rsidRPr="00B12ADD">
        <w:rPr>
          <w:noProof/>
        </w:rPr>
        <w:t>Schmidt, C.J., and Sladek, T.E. (1993). A rat homolog of the Drosophila enhancer of split (groucho) locus lacking WD-40 repeats. J Biol Chem</w:t>
      </w:r>
      <w:r w:rsidRPr="00B12ADD">
        <w:rPr>
          <w:i/>
          <w:noProof/>
        </w:rPr>
        <w:t xml:space="preserve"> 268</w:t>
      </w:r>
      <w:r w:rsidRPr="00B12ADD">
        <w:rPr>
          <w:noProof/>
        </w:rPr>
        <w:t>, 25681-25686.</w:t>
      </w:r>
    </w:p>
    <w:p w14:paraId="5307001D" w14:textId="77777777" w:rsidR="00B12ADD" w:rsidRPr="00B12ADD" w:rsidRDefault="00B12ADD" w:rsidP="00B12ADD">
      <w:pPr>
        <w:pStyle w:val="EndNoteBibliography"/>
        <w:rPr>
          <w:noProof/>
        </w:rPr>
      </w:pPr>
      <w:r w:rsidRPr="00B12ADD">
        <w:rPr>
          <w:noProof/>
        </w:rPr>
        <w:t>Schwyter, D.H., Huang, J.D., Dubnicoff, T., and Courey, A.J. (1995). The decapentaplegic core promoter region plays an integral role in the spatial control of transcription. Mol Cell Biol</w:t>
      </w:r>
      <w:r w:rsidRPr="00B12ADD">
        <w:rPr>
          <w:i/>
          <w:noProof/>
        </w:rPr>
        <w:t xml:space="preserve"> 15</w:t>
      </w:r>
      <w:r w:rsidRPr="00B12ADD">
        <w:rPr>
          <w:noProof/>
        </w:rPr>
        <w:t>, 3960-3968.</w:t>
      </w:r>
    </w:p>
    <w:p w14:paraId="260F1E54" w14:textId="77777777" w:rsidR="00B12ADD" w:rsidRPr="00B12ADD" w:rsidRDefault="00B12ADD" w:rsidP="00B12ADD">
      <w:pPr>
        <w:pStyle w:val="EndNoteBibliography"/>
        <w:rPr>
          <w:noProof/>
        </w:rPr>
      </w:pPr>
      <w:r w:rsidRPr="00B12ADD">
        <w:rPr>
          <w:noProof/>
        </w:rPr>
        <w:t>Sekiya, T., and Zaret, K.S. (2007). Repression by Groucho/TLE/Grg Proteins: Genomic Site Recruitment Generates Compacted Chromatin In Vitro and Impairs Activator Binding In Vivo. Molecular Cell</w:t>
      </w:r>
      <w:r w:rsidRPr="00B12ADD">
        <w:rPr>
          <w:i/>
          <w:noProof/>
        </w:rPr>
        <w:t xml:space="preserve"> 28</w:t>
      </w:r>
      <w:r w:rsidRPr="00B12ADD">
        <w:rPr>
          <w:noProof/>
        </w:rPr>
        <w:t>, 291-303.</w:t>
      </w:r>
    </w:p>
    <w:p w14:paraId="169E20A9" w14:textId="77777777" w:rsidR="00B12ADD" w:rsidRPr="00B12ADD" w:rsidRDefault="00B12ADD" w:rsidP="00B12ADD">
      <w:pPr>
        <w:pStyle w:val="EndNoteBibliography"/>
        <w:rPr>
          <w:noProof/>
        </w:rPr>
      </w:pPr>
      <w:r w:rsidRPr="00B12ADD">
        <w:rPr>
          <w:noProof/>
        </w:rPr>
        <w:t>Smith, S.T., and Jaynes, J.B. (1996). A conserved region of engrailed, shared among all en-, gsc-, Nk1-, Nk2- and msh-class homeoproteins, mediates active transcriptional repression in vivo. Development</w:t>
      </w:r>
      <w:r w:rsidRPr="00B12ADD">
        <w:rPr>
          <w:i/>
          <w:noProof/>
        </w:rPr>
        <w:t xml:space="preserve"> 122</w:t>
      </w:r>
      <w:r w:rsidRPr="00B12ADD">
        <w:rPr>
          <w:noProof/>
        </w:rPr>
        <w:t>, 3141-3150.</w:t>
      </w:r>
    </w:p>
    <w:p w14:paraId="7E2219BD" w14:textId="77777777" w:rsidR="00B12ADD" w:rsidRPr="00B12ADD" w:rsidRDefault="00B12ADD" w:rsidP="00B12ADD">
      <w:pPr>
        <w:pStyle w:val="EndNoteBibliography"/>
        <w:rPr>
          <w:noProof/>
        </w:rPr>
      </w:pPr>
      <w:r w:rsidRPr="00B12ADD">
        <w:rPr>
          <w:noProof/>
        </w:rPr>
        <w:t>Song, H., Hasson, P., Paroush, Z.a.e., and Courey, A.J. (2004). Groucho oligomerization is required for repression in vivo. Molecular and Cellular Biology</w:t>
      </w:r>
      <w:r w:rsidRPr="00B12ADD">
        <w:rPr>
          <w:i/>
          <w:noProof/>
        </w:rPr>
        <w:t xml:space="preserve"> 24</w:t>
      </w:r>
      <w:r w:rsidRPr="00B12ADD">
        <w:rPr>
          <w:noProof/>
        </w:rPr>
        <w:t>, 4341-4350.</w:t>
      </w:r>
    </w:p>
    <w:p w14:paraId="7EB5792B" w14:textId="77777777" w:rsidR="00B12ADD" w:rsidRPr="00B12ADD" w:rsidRDefault="00B12ADD" w:rsidP="00B12ADD">
      <w:pPr>
        <w:pStyle w:val="EndNoteBibliography"/>
        <w:rPr>
          <w:noProof/>
        </w:rPr>
      </w:pPr>
      <w:r w:rsidRPr="00B12ADD">
        <w:rPr>
          <w:noProof/>
        </w:rPr>
        <w:t>Stifani, S., Blaumueller, C.M., Redhead, N.J., Hill, R.E., and Artavanis-Tsakonas, S. (1992). Human homologs of a Drosophila Enhancer of split gene product define a novel family of nuclear proteins. Nat Genet</w:t>
      </w:r>
      <w:r w:rsidRPr="00B12ADD">
        <w:rPr>
          <w:i/>
          <w:noProof/>
        </w:rPr>
        <w:t xml:space="preserve"> 2</w:t>
      </w:r>
      <w:r w:rsidRPr="00B12ADD">
        <w:rPr>
          <w:noProof/>
        </w:rPr>
        <w:t>, 119-127.</w:t>
      </w:r>
    </w:p>
    <w:p w14:paraId="15BAC598" w14:textId="77777777" w:rsidR="00B12ADD" w:rsidRPr="00B12ADD" w:rsidRDefault="00B12ADD" w:rsidP="00B12ADD">
      <w:pPr>
        <w:pStyle w:val="EndNoteBibliography"/>
        <w:rPr>
          <w:noProof/>
        </w:rPr>
      </w:pPr>
      <w:r w:rsidRPr="00B12ADD">
        <w:rPr>
          <w:noProof/>
        </w:rPr>
        <w:t>Tolkunova, E.N., Fujioka, M., Kobayashi, M., Deka, D., and Jaynes, J.B. (1998). Two distinct types of repression domain in engrailed: one interacts with the groucho corepressor and is preferentially active on integrated target genes. Mol Cell Biol</w:t>
      </w:r>
      <w:r w:rsidRPr="00B12ADD">
        <w:rPr>
          <w:i/>
          <w:noProof/>
        </w:rPr>
        <w:t xml:space="preserve"> 18</w:t>
      </w:r>
      <w:r w:rsidRPr="00B12ADD">
        <w:rPr>
          <w:noProof/>
        </w:rPr>
        <w:t>, 2804-2814.</w:t>
      </w:r>
    </w:p>
    <w:p w14:paraId="4DC6CF89" w14:textId="77777777" w:rsidR="00B12ADD" w:rsidRPr="00B12ADD" w:rsidRDefault="00B12ADD" w:rsidP="00B12ADD">
      <w:pPr>
        <w:pStyle w:val="EndNoteBibliography"/>
        <w:rPr>
          <w:noProof/>
        </w:rPr>
      </w:pPr>
      <w:r w:rsidRPr="00B12ADD">
        <w:rPr>
          <w:noProof/>
        </w:rPr>
        <w:lastRenderedPageBreak/>
        <w:t>Turki-Judeh, W., and Courey, A.J. (2012a). Groucho: A Corepressor with Instructive Roles in Development. In  (Elsevier), pp. 65-96.</w:t>
      </w:r>
    </w:p>
    <w:p w14:paraId="34900B18" w14:textId="77777777" w:rsidR="00B12ADD" w:rsidRPr="00B12ADD" w:rsidRDefault="00B12ADD" w:rsidP="00B12ADD">
      <w:pPr>
        <w:pStyle w:val="EndNoteBibliography"/>
        <w:rPr>
          <w:noProof/>
        </w:rPr>
      </w:pPr>
      <w:r w:rsidRPr="00B12ADD">
        <w:rPr>
          <w:noProof/>
        </w:rPr>
        <w:t>Turki-Judeh, W., and Courey, A.J. (2012b). The Unconserved Groucho Central Region Is Essential for Viability and Modulates Target Gene Specificity. PLoS ONE</w:t>
      </w:r>
      <w:r w:rsidRPr="00B12ADD">
        <w:rPr>
          <w:i/>
          <w:noProof/>
        </w:rPr>
        <w:t xml:space="preserve"> 7</w:t>
      </w:r>
      <w:r w:rsidRPr="00B12ADD">
        <w:rPr>
          <w:noProof/>
        </w:rPr>
        <w:t>, e30610.</w:t>
      </w:r>
    </w:p>
    <w:p w14:paraId="4A159729" w14:textId="77777777" w:rsidR="00B12ADD" w:rsidRPr="00B12ADD" w:rsidRDefault="00B12ADD" w:rsidP="00B12ADD">
      <w:pPr>
        <w:pStyle w:val="EndNoteBibliography"/>
        <w:rPr>
          <w:noProof/>
        </w:rPr>
      </w:pPr>
      <w:r w:rsidRPr="00B12ADD">
        <w:rPr>
          <w:noProof/>
        </w:rPr>
        <w:t>Upadhyai, P., and Campbell, G. (2013). Brinker possesses multiple mechanisms for repression because its primary co-repressor, Groucho, may be unavailable in some cell types. Development (Cambridge, England)</w:t>
      </w:r>
      <w:r w:rsidRPr="00B12ADD">
        <w:rPr>
          <w:i/>
          <w:noProof/>
        </w:rPr>
        <w:t xml:space="preserve"> 140</w:t>
      </w:r>
      <w:r w:rsidRPr="00B12ADD">
        <w:rPr>
          <w:noProof/>
        </w:rPr>
        <w:t>, 4256-4265.</w:t>
      </w:r>
    </w:p>
    <w:p w14:paraId="4CD04683" w14:textId="77777777" w:rsidR="00B12ADD" w:rsidRPr="00B12ADD" w:rsidRDefault="00B12ADD" w:rsidP="00B12ADD">
      <w:pPr>
        <w:pStyle w:val="EndNoteBibliography"/>
        <w:rPr>
          <w:noProof/>
        </w:rPr>
      </w:pPr>
      <w:r w:rsidRPr="00B12ADD">
        <w:rPr>
          <w:noProof/>
        </w:rPr>
        <w:t>Villanueva, C.J., Waki, H., Godio, C., Nielsen, R., Chou, W.-L., Vargas, L., Wroblewski, K., Schmedt, C., Chao, L.C., Boyadjian, R.</w:t>
      </w:r>
      <w:r w:rsidRPr="00B12ADD">
        <w:rPr>
          <w:i/>
          <w:noProof/>
        </w:rPr>
        <w:t>, et al.</w:t>
      </w:r>
      <w:r w:rsidRPr="00B12ADD">
        <w:rPr>
          <w:noProof/>
        </w:rPr>
        <w:t xml:space="preserve"> (2011). TLE3 Is a Dual-Function Transcriptional Coregulator of Adipogenesis. Cell Metabolism</w:t>
      </w:r>
      <w:r w:rsidRPr="00B12ADD">
        <w:rPr>
          <w:i/>
          <w:noProof/>
        </w:rPr>
        <w:t xml:space="preserve"> 13</w:t>
      </w:r>
      <w:r w:rsidRPr="00B12ADD">
        <w:rPr>
          <w:noProof/>
        </w:rPr>
        <w:t>, 413-427.</w:t>
      </w:r>
    </w:p>
    <w:p w14:paraId="7837926D" w14:textId="77777777" w:rsidR="00B12ADD" w:rsidRPr="00B12ADD" w:rsidRDefault="00B12ADD" w:rsidP="00B12ADD">
      <w:pPr>
        <w:pStyle w:val="EndNoteBibliography"/>
        <w:rPr>
          <w:noProof/>
        </w:rPr>
      </w:pPr>
      <w:r w:rsidRPr="00B12ADD">
        <w:rPr>
          <w:noProof/>
        </w:rPr>
        <w:t>Von Ohlen, T., Syu, L.J., and Mellerick, D.M. (2007). Conserved properties of the Drosophila homeodomain protein, Ind. Mech Dev</w:t>
      </w:r>
      <w:r w:rsidRPr="00B12ADD">
        <w:rPr>
          <w:i/>
          <w:noProof/>
        </w:rPr>
        <w:t xml:space="preserve"> 124</w:t>
      </w:r>
      <w:r w:rsidRPr="00B12ADD">
        <w:rPr>
          <w:noProof/>
        </w:rPr>
        <w:t>, 925-934.</w:t>
      </w:r>
    </w:p>
    <w:p w14:paraId="288C6542" w14:textId="77777777" w:rsidR="00B12ADD" w:rsidRPr="00B12ADD" w:rsidRDefault="00B12ADD" w:rsidP="00B12ADD">
      <w:pPr>
        <w:pStyle w:val="EndNoteBibliography"/>
        <w:rPr>
          <w:noProof/>
        </w:rPr>
      </w:pPr>
      <w:r w:rsidRPr="00B12ADD">
        <w:rPr>
          <w:noProof/>
        </w:rPr>
        <w:t>Winkler, C.J., Ponce, A., and Courey, A.J. (2010). Groucho-Mediated Repression May Result from a Histone Deacetylase-Dependent Increase in Nucleosome Density. PLoS ONE</w:t>
      </w:r>
      <w:r w:rsidRPr="00B12ADD">
        <w:rPr>
          <w:i/>
          <w:noProof/>
        </w:rPr>
        <w:t xml:space="preserve"> 5</w:t>
      </w:r>
      <w:r w:rsidRPr="00B12ADD">
        <w:rPr>
          <w:noProof/>
        </w:rPr>
        <w:t>, e10166.</w:t>
      </w:r>
    </w:p>
    <w:p w14:paraId="53EA5192" w14:textId="77777777" w:rsidR="00B12ADD" w:rsidRPr="00B12ADD" w:rsidRDefault="00B12ADD" w:rsidP="00B12ADD">
      <w:pPr>
        <w:pStyle w:val="EndNoteBibliography"/>
        <w:rPr>
          <w:noProof/>
        </w:rPr>
      </w:pPr>
      <w:r w:rsidRPr="00B12ADD">
        <w:rPr>
          <w:noProof/>
        </w:rPr>
        <w:t>Wulbeck, C.C.-O., J. A. (1997). Two zebrafish homologues of the Drosophila neurogenic gene groucho and their pattern of transcription during early embryogenesis. Dev Genes Evol</w:t>
      </w:r>
      <w:r w:rsidRPr="00B12ADD">
        <w:rPr>
          <w:i/>
          <w:noProof/>
        </w:rPr>
        <w:t xml:space="preserve"> 207</w:t>
      </w:r>
      <w:r w:rsidRPr="00B12ADD">
        <w:rPr>
          <w:noProof/>
        </w:rPr>
        <w:t>, 156-166.</w:t>
      </w:r>
    </w:p>
    <w:p w14:paraId="7F318087" w14:textId="77777777" w:rsidR="00B12ADD" w:rsidRPr="00B12ADD" w:rsidRDefault="00B12ADD" w:rsidP="00B12ADD">
      <w:pPr>
        <w:pStyle w:val="EndNoteBibliography"/>
        <w:rPr>
          <w:noProof/>
        </w:rPr>
      </w:pPr>
      <w:r w:rsidRPr="00B12ADD">
        <w:rPr>
          <w:noProof/>
        </w:rPr>
        <w:t>Wurmbach, E., Wech, I., and Preiss, A. (1999). The Enhancer of split complex of Drosophila melanogaster harbors three classes of Notch responsive genes. Mech Dev</w:t>
      </w:r>
      <w:r w:rsidRPr="00B12ADD">
        <w:rPr>
          <w:i/>
          <w:noProof/>
        </w:rPr>
        <w:t xml:space="preserve"> 80</w:t>
      </w:r>
      <w:r w:rsidRPr="00B12ADD">
        <w:rPr>
          <w:noProof/>
        </w:rPr>
        <w:t>, 171-180.</w:t>
      </w:r>
    </w:p>
    <w:p w14:paraId="2118AC0F" w14:textId="77777777" w:rsidR="00B12ADD" w:rsidRPr="00B12ADD" w:rsidRDefault="00B12ADD" w:rsidP="00B12ADD">
      <w:pPr>
        <w:pStyle w:val="EndNoteBibliography"/>
        <w:rPr>
          <w:noProof/>
        </w:rPr>
      </w:pPr>
      <w:r w:rsidRPr="00B12ADD">
        <w:rPr>
          <w:noProof/>
        </w:rPr>
        <w:t>Yao, J., Liu, Y., Husain, J., Lo, R., Palaparti, A., Henderson, J., and Stifani, S. (1998). Combinatorial expression patterns of individual TLE proteins during cell determination and differentiation suggest non-redundant functions for mammalian homologs of Drosophila Groucho. Dev Growth Differ</w:t>
      </w:r>
      <w:r w:rsidRPr="00B12ADD">
        <w:rPr>
          <w:i/>
          <w:noProof/>
        </w:rPr>
        <w:t xml:space="preserve"> 40</w:t>
      </w:r>
      <w:r w:rsidRPr="00B12ADD">
        <w:rPr>
          <w:noProof/>
        </w:rPr>
        <w:t>, 133-146.</w:t>
      </w:r>
    </w:p>
    <w:p w14:paraId="10185825" w14:textId="77777777" w:rsidR="00B12ADD" w:rsidRPr="00B12ADD" w:rsidRDefault="00B12ADD" w:rsidP="00B12ADD">
      <w:pPr>
        <w:pStyle w:val="EndNoteBibliography"/>
        <w:rPr>
          <w:noProof/>
        </w:rPr>
      </w:pPr>
      <w:r w:rsidRPr="00B12ADD">
        <w:rPr>
          <w:noProof/>
        </w:rPr>
        <w:t>Zeitlinger, J., Zinzen, R.P., Stark, A., Kellis, M., Zhang, H., Young, R.A., and Levine, M. (2007). Whole-genome ChIP-chip analysis of Dorsal, Twist, and Snail suggests integration of diverse patterning processes in the Drosophila embryo. Genes &amp;amp; Development</w:t>
      </w:r>
      <w:r w:rsidRPr="00B12ADD">
        <w:rPr>
          <w:i/>
          <w:noProof/>
        </w:rPr>
        <w:t xml:space="preserve"> 21</w:t>
      </w:r>
      <w:r w:rsidRPr="00B12ADD">
        <w:rPr>
          <w:noProof/>
        </w:rPr>
        <w:t>, 385-390.</w:t>
      </w:r>
    </w:p>
    <w:p w14:paraId="29DA784A" w14:textId="77777777" w:rsidR="00B12ADD" w:rsidRPr="00B12ADD" w:rsidRDefault="00B12ADD" w:rsidP="00B12ADD">
      <w:pPr>
        <w:pStyle w:val="EndNoteBibliography"/>
        <w:rPr>
          <w:noProof/>
        </w:rPr>
      </w:pPr>
      <w:r w:rsidRPr="00B12ADD">
        <w:rPr>
          <w:noProof/>
        </w:rPr>
        <w:t>Zhang, H., Levine, M., and Ashe, H.L. (2001). Brinker is a sequence-specific transcriptional repressor in the Drosophila embryo. Genes Dev</w:t>
      </w:r>
      <w:r w:rsidRPr="00B12ADD">
        <w:rPr>
          <w:i/>
          <w:noProof/>
        </w:rPr>
        <w:t xml:space="preserve"> 15</w:t>
      </w:r>
      <w:r w:rsidRPr="00B12ADD">
        <w:rPr>
          <w:noProof/>
        </w:rPr>
        <w:t>, 261-266.</w:t>
      </w:r>
    </w:p>
    <w:p w14:paraId="5E964396" w14:textId="6CFC65CE" w:rsidR="00031ADF" w:rsidRPr="00E56FE9" w:rsidRDefault="00B12ADD" w:rsidP="00DC2D51">
      <w:pPr>
        <w:pStyle w:val="BodyText"/>
        <w:tabs>
          <w:tab w:val="left" w:pos="720"/>
        </w:tabs>
        <w:spacing w:line="480" w:lineRule="auto"/>
        <w:ind w:left="720" w:hanging="720"/>
      </w:pPr>
      <w:r>
        <w:fldChar w:fldCharType="end"/>
      </w:r>
    </w:p>
    <w:sectPr w:rsidR="00031ADF" w:rsidRPr="00E56FE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26"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31"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36"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40"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68"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92"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94"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196"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209" w:author="Albert Courey" w:date="2015-11-11T11:54:00Z" w:initials="AC">
    <w:p w14:paraId="657A1118" w14:textId="3A62D3ED" w:rsidR="00313177" w:rsidRDefault="00313177">
      <w:pPr>
        <w:pStyle w:val="CommentText"/>
      </w:pPr>
      <w:ins w:id="210" w:author="Albert Courey" w:date="2015-11-11T11:54:00Z">
        <w:r>
          <w:rPr>
            <w:rStyle w:val="CommentReference"/>
          </w:rPr>
          <w:annotationRef/>
        </w:r>
      </w:ins>
      <w:r>
        <w:t>Fill in a few sentences at each ….</w:t>
      </w:r>
    </w:p>
  </w:comment>
  <w:comment w:id="215"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81FB" w14:textId="77777777" w:rsidR="00AE154B" w:rsidRDefault="00AE154B">
      <w:r>
        <w:separator/>
      </w:r>
    </w:p>
  </w:endnote>
  <w:endnote w:type="continuationSeparator" w:id="0">
    <w:p w14:paraId="5A28473B" w14:textId="77777777" w:rsidR="00AE154B" w:rsidRDefault="00AE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2C33" w14:textId="77777777" w:rsidR="00AE154B" w:rsidRDefault="00AE154B">
      <w:r>
        <w:separator/>
      </w:r>
    </w:p>
  </w:footnote>
  <w:footnote w:type="continuationSeparator" w:id="0">
    <w:p w14:paraId="471DC3B5" w14:textId="77777777" w:rsidR="00AE154B" w:rsidRDefault="00AE15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73BFD"/>
    <w:rsid w:val="00075430"/>
    <w:rsid w:val="000B51C6"/>
    <w:rsid w:val="000C6099"/>
    <w:rsid w:val="000F52DB"/>
    <w:rsid w:val="00107F7E"/>
    <w:rsid w:val="00110927"/>
    <w:rsid w:val="0013127D"/>
    <w:rsid w:val="0013409F"/>
    <w:rsid w:val="00135AD7"/>
    <w:rsid w:val="00143087"/>
    <w:rsid w:val="001503E6"/>
    <w:rsid w:val="00161FF5"/>
    <w:rsid w:val="001759FC"/>
    <w:rsid w:val="001A0912"/>
    <w:rsid w:val="001A1D3C"/>
    <w:rsid w:val="001B08C3"/>
    <w:rsid w:val="001C16FE"/>
    <w:rsid w:val="001C29F2"/>
    <w:rsid w:val="001C7E56"/>
    <w:rsid w:val="00250806"/>
    <w:rsid w:val="00281150"/>
    <w:rsid w:val="00295785"/>
    <w:rsid w:val="002A476E"/>
    <w:rsid w:val="002A69A3"/>
    <w:rsid w:val="002B7A68"/>
    <w:rsid w:val="002C69C0"/>
    <w:rsid w:val="002E60C6"/>
    <w:rsid w:val="00313177"/>
    <w:rsid w:val="00313347"/>
    <w:rsid w:val="00377753"/>
    <w:rsid w:val="0039595E"/>
    <w:rsid w:val="003A1DD6"/>
    <w:rsid w:val="003B2425"/>
    <w:rsid w:val="003D0921"/>
    <w:rsid w:val="003E740C"/>
    <w:rsid w:val="00406000"/>
    <w:rsid w:val="004576F0"/>
    <w:rsid w:val="00460F76"/>
    <w:rsid w:val="00467A84"/>
    <w:rsid w:val="004A3062"/>
    <w:rsid w:val="004C029F"/>
    <w:rsid w:val="004E0E89"/>
    <w:rsid w:val="004E29B3"/>
    <w:rsid w:val="005223EF"/>
    <w:rsid w:val="00523208"/>
    <w:rsid w:val="005257ED"/>
    <w:rsid w:val="0052651F"/>
    <w:rsid w:val="00531081"/>
    <w:rsid w:val="005334B1"/>
    <w:rsid w:val="005400EB"/>
    <w:rsid w:val="00590D07"/>
    <w:rsid w:val="00596AAE"/>
    <w:rsid w:val="005A7E92"/>
    <w:rsid w:val="005C1B48"/>
    <w:rsid w:val="005D46F7"/>
    <w:rsid w:val="005F1D15"/>
    <w:rsid w:val="005F524A"/>
    <w:rsid w:val="00601C7E"/>
    <w:rsid w:val="0062641B"/>
    <w:rsid w:val="006751C4"/>
    <w:rsid w:val="00676643"/>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61AF"/>
    <w:rsid w:val="008161F3"/>
    <w:rsid w:val="00831845"/>
    <w:rsid w:val="00843C25"/>
    <w:rsid w:val="00845955"/>
    <w:rsid w:val="008C0100"/>
    <w:rsid w:val="008C1F28"/>
    <w:rsid w:val="008C2BAA"/>
    <w:rsid w:val="008C32AC"/>
    <w:rsid w:val="008C6FC0"/>
    <w:rsid w:val="008D6863"/>
    <w:rsid w:val="008F0F56"/>
    <w:rsid w:val="008F2D2E"/>
    <w:rsid w:val="00927642"/>
    <w:rsid w:val="00956A28"/>
    <w:rsid w:val="00967750"/>
    <w:rsid w:val="009739D5"/>
    <w:rsid w:val="00980728"/>
    <w:rsid w:val="009807D9"/>
    <w:rsid w:val="00983A3A"/>
    <w:rsid w:val="00990A65"/>
    <w:rsid w:val="009B48F6"/>
    <w:rsid w:val="009F1923"/>
    <w:rsid w:val="00A053EA"/>
    <w:rsid w:val="00A10498"/>
    <w:rsid w:val="00A12D7A"/>
    <w:rsid w:val="00A34824"/>
    <w:rsid w:val="00A74ED7"/>
    <w:rsid w:val="00A92DFF"/>
    <w:rsid w:val="00A94D87"/>
    <w:rsid w:val="00A97DE8"/>
    <w:rsid w:val="00AA480A"/>
    <w:rsid w:val="00AB3B78"/>
    <w:rsid w:val="00AD5BF0"/>
    <w:rsid w:val="00AE154B"/>
    <w:rsid w:val="00AE33C9"/>
    <w:rsid w:val="00B04DD9"/>
    <w:rsid w:val="00B12ADD"/>
    <w:rsid w:val="00B21771"/>
    <w:rsid w:val="00B35F34"/>
    <w:rsid w:val="00B506E9"/>
    <w:rsid w:val="00B7327D"/>
    <w:rsid w:val="00B810B2"/>
    <w:rsid w:val="00B83494"/>
    <w:rsid w:val="00B86B75"/>
    <w:rsid w:val="00B93D3F"/>
    <w:rsid w:val="00B949E3"/>
    <w:rsid w:val="00BB497F"/>
    <w:rsid w:val="00BC290F"/>
    <w:rsid w:val="00BC36E4"/>
    <w:rsid w:val="00BC48D5"/>
    <w:rsid w:val="00BC51E0"/>
    <w:rsid w:val="00BD31C1"/>
    <w:rsid w:val="00BF545F"/>
    <w:rsid w:val="00C143DC"/>
    <w:rsid w:val="00C36279"/>
    <w:rsid w:val="00C3739E"/>
    <w:rsid w:val="00C75FC9"/>
    <w:rsid w:val="00C869A9"/>
    <w:rsid w:val="00C95176"/>
    <w:rsid w:val="00CB0454"/>
    <w:rsid w:val="00CB1351"/>
    <w:rsid w:val="00D12337"/>
    <w:rsid w:val="00D3534F"/>
    <w:rsid w:val="00D3561B"/>
    <w:rsid w:val="00D64EFB"/>
    <w:rsid w:val="00D65E13"/>
    <w:rsid w:val="00D812E0"/>
    <w:rsid w:val="00D93CD8"/>
    <w:rsid w:val="00DC2D51"/>
    <w:rsid w:val="00DF2DF5"/>
    <w:rsid w:val="00DF763C"/>
    <w:rsid w:val="00E050C2"/>
    <w:rsid w:val="00E2180F"/>
    <w:rsid w:val="00E22D1A"/>
    <w:rsid w:val="00E25520"/>
    <w:rsid w:val="00E315A3"/>
    <w:rsid w:val="00E371D0"/>
    <w:rsid w:val="00E37B91"/>
    <w:rsid w:val="00E41092"/>
    <w:rsid w:val="00E56FE9"/>
    <w:rsid w:val="00EA0953"/>
    <w:rsid w:val="00EB5EF4"/>
    <w:rsid w:val="00F03A9B"/>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23</Pages>
  <Words>26385</Words>
  <Characters>146174</Characters>
  <Application>Microsoft Macintosh Word</Application>
  <DocSecurity>0</DocSecurity>
  <Lines>2520</Lines>
  <Paragraphs>854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171705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Albert Courey</cp:lastModifiedBy>
  <cp:revision>59</cp:revision>
  <dcterms:created xsi:type="dcterms:W3CDTF">2015-08-26T18:05:00Z</dcterms:created>
  <dcterms:modified xsi:type="dcterms:W3CDTF">2015-11-11T19:56:00Z</dcterms:modified>
</cp:coreProperties>
</file>