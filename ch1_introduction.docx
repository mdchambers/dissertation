
<file path=[Content_Types].xml><?xml version="1.0" encoding="utf-8"?>
<Types xmlns="http://schemas.openxmlformats.org/package/2006/content-types">
  <Default Extension="xml" ContentType="application/xml"/>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E0A901B" w14:textId="77777777" w:rsidR="008C1F28" w:rsidDel="001E60F1" w:rsidRDefault="008C1F28" w:rsidP="001E60F1">
      <w:pPr>
        <w:spacing w:line="480" w:lineRule="auto"/>
        <w:rPr>
          <w:del w:id="0" w:author="Michael Chambers" w:date="2015-11-17T02:28:00Z"/>
          <w:rFonts w:asciiTheme="minorHAnsi" w:hAnsiTheme="minorHAnsi"/>
          <w:bCs/>
          <w:color w:val="365F91" w:themeColor="accent1" w:themeShade="BF"/>
        </w:rPr>
        <w:pPrChange w:id="1" w:author="Michael Chambers" w:date="2015-11-17T02:28:00Z">
          <w:pPr>
            <w:pStyle w:val="Heading1"/>
            <w:spacing w:before="240" w:line="480" w:lineRule="auto"/>
            <w:jc w:val="center"/>
          </w:pPr>
        </w:pPrChange>
      </w:pPr>
    </w:p>
    <w:p w14:paraId="40E83089" w14:textId="77777777" w:rsidR="001E60F1" w:rsidRDefault="001E60F1" w:rsidP="001E60F1">
      <w:pPr>
        <w:pStyle w:val="Heading1"/>
        <w:spacing w:before="240" w:line="480" w:lineRule="auto"/>
        <w:rPr>
          <w:ins w:id="2" w:author="Michael Chambers" w:date="2015-11-17T02:29:00Z"/>
          <w:rFonts w:asciiTheme="minorHAnsi" w:eastAsiaTheme="minorHAnsi" w:hAnsiTheme="minorHAnsi" w:cs="Times New Roman"/>
          <w:b w:val="0"/>
          <w:color w:val="365F91" w:themeColor="accent1" w:themeShade="BF"/>
          <w:sz w:val="24"/>
          <w:szCs w:val="24"/>
        </w:rPr>
      </w:pPr>
    </w:p>
    <w:p w14:paraId="269ACB18" w14:textId="77777777" w:rsidR="001E60F1" w:rsidRDefault="001E60F1" w:rsidP="001E60F1">
      <w:pPr>
        <w:pStyle w:val="BodyText"/>
        <w:rPr>
          <w:ins w:id="3" w:author="Michael Chambers" w:date="2015-11-17T02:29:00Z"/>
        </w:rPr>
        <w:pPrChange w:id="4" w:author="Michael Chambers" w:date="2015-11-17T02:29:00Z">
          <w:pPr>
            <w:pStyle w:val="Heading1"/>
            <w:spacing w:before="240" w:line="480" w:lineRule="auto"/>
          </w:pPr>
        </w:pPrChange>
      </w:pPr>
    </w:p>
    <w:p w14:paraId="1B6E219A" w14:textId="77777777" w:rsidR="001E60F1" w:rsidRDefault="001E60F1" w:rsidP="001E60F1">
      <w:pPr>
        <w:pStyle w:val="BodyText"/>
        <w:rPr>
          <w:ins w:id="5" w:author="Michael Chambers" w:date="2015-11-17T02:29:00Z"/>
        </w:rPr>
        <w:pPrChange w:id="6" w:author="Michael Chambers" w:date="2015-11-17T02:29:00Z">
          <w:pPr>
            <w:pStyle w:val="Heading1"/>
            <w:spacing w:before="240" w:line="480" w:lineRule="auto"/>
          </w:pPr>
        </w:pPrChange>
      </w:pPr>
    </w:p>
    <w:p w14:paraId="6B0BC82A" w14:textId="77777777" w:rsidR="001E60F1" w:rsidRDefault="001E60F1" w:rsidP="001E60F1">
      <w:pPr>
        <w:pStyle w:val="BodyText"/>
        <w:rPr>
          <w:ins w:id="7" w:author="Michael Chambers" w:date="2015-11-17T02:29:00Z"/>
        </w:rPr>
        <w:pPrChange w:id="8" w:author="Michael Chambers" w:date="2015-11-17T02:29:00Z">
          <w:pPr>
            <w:pStyle w:val="Heading1"/>
            <w:spacing w:before="240" w:line="480" w:lineRule="auto"/>
          </w:pPr>
        </w:pPrChange>
      </w:pPr>
    </w:p>
    <w:p w14:paraId="3E0AEE71" w14:textId="77777777" w:rsidR="001E60F1" w:rsidRPr="001E60F1" w:rsidRDefault="001E60F1" w:rsidP="001E60F1">
      <w:pPr>
        <w:pStyle w:val="BodyText"/>
        <w:rPr>
          <w:ins w:id="9" w:author="Michael Chambers" w:date="2015-11-17T02:29:00Z"/>
          <w:rPrChange w:id="10" w:author="Michael Chambers" w:date="2015-11-17T02:29:00Z">
            <w:rPr>
              <w:ins w:id="11" w:author="Michael Chambers" w:date="2015-11-17T02:29:00Z"/>
              <w:bCs w:val="0"/>
              <w:color w:val="365F91" w:themeColor="accent1" w:themeShade="BF"/>
            </w:rPr>
          </w:rPrChange>
        </w:rPr>
        <w:pPrChange w:id="12" w:author="Michael Chambers" w:date="2015-11-17T02:29:00Z">
          <w:pPr>
            <w:pStyle w:val="Heading1"/>
            <w:spacing w:before="240" w:line="480" w:lineRule="auto"/>
          </w:pPr>
        </w:pPrChange>
      </w:pPr>
    </w:p>
    <w:p w14:paraId="66473545" w14:textId="77777777" w:rsidR="008C1F28" w:rsidRPr="001E60F1" w:rsidDel="001E60F1" w:rsidRDefault="008C1F28" w:rsidP="001E60F1">
      <w:pPr>
        <w:pStyle w:val="Heading1"/>
        <w:spacing w:before="240" w:line="480" w:lineRule="auto"/>
        <w:jc w:val="center"/>
        <w:rPr>
          <w:del w:id="13" w:author="Michael Chambers" w:date="2015-11-17T02:28:00Z"/>
          <w:rFonts w:asciiTheme="minorHAnsi" w:hAnsiTheme="minorHAnsi"/>
          <w:bCs w:val="0"/>
          <w:color w:val="365F91" w:themeColor="accent1" w:themeShade="BF"/>
          <w:sz w:val="24"/>
          <w:szCs w:val="24"/>
          <w:rPrChange w:id="14" w:author="Michael Chambers" w:date="2015-11-17T02:27:00Z">
            <w:rPr>
              <w:del w:id="15" w:author="Michael Chambers" w:date="2015-11-17T02:28:00Z"/>
              <w:bCs w:val="0"/>
              <w:color w:val="365F91" w:themeColor="accent1" w:themeShade="BF"/>
            </w:rPr>
          </w:rPrChange>
        </w:rPr>
        <w:pPrChange w:id="16" w:author="Michael Chambers" w:date="2015-11-17T02:29:00Z">
          <w:pPr>
            <w:pStyle w:val="Heading1"/>
            <w:spacing w:before="240" w:line="480" w:lineRule="auto"/>
          </w:pPr>
        </w:pPrChange>
      </w:pPr>
    </w:p>
    <w:p w14:paraId="54D3939F" w14:textId="77777777" w:rsidR="008C1F28" w:rsidRPr="001E60F1" w:rsidDel="001E60F1" w:rsidRDefault="008C1F28" w:rsidP="001E60F1">
      <w:pPr>
        <w:pStyle w:val="Heading1"/>
        <w:spacing w:before="240" w:line="480" w:lineRule="auto"/>
        <w:jc w:val="center"/>
        <w:rPr>
          <w:del w:id="17" w:author="Michael Chambers" w:date="2015-11-17T02:28:00Z"/>
          <w:rFonts w:asciiTheme="minorHAnsi" w:hAnsiTheme="minorHAnsi"/>
          <w:bCs w:val="0"/>
          <w:color w:val="365F91" w:themeColor="accent1" w:themeShade="BF"/>
          <w:sz w:val="24"/>
          <w:szCs w:val="24"/>
          <w:rPrChange w:id="18" w:author="Michael Chambers" w:date="2015-11-17T02:27:00Z">
            <w:rPr>
              <w:del w:id="19" w:author="Michael Chambers" w:date="2015-11-17T02:28:00Z"/>
              <w:bCs w:val="0"/>
              <w:color w:val="365F91" w:themeColor="accent1" w:themeShade="BF"/>
            </w:rPr>
          </w:rPrChange>
        </w:rPr>
        <w:pPrChange w:id="20" w:author="Michael Chambers" w:date="2015-11-17T02:29:00Z">
          <w:pPr>
            <w:pStyle w:val="Heading1"/>
            <w:spacing w:before="240" w:line="480" w:lineRule="auto"/>
          </w:pPr>
        </w:pPrChange>
      </w:pPr>
    </w:p>
    <w:p w14:paraId="53D328C1" w14:textId="77777777" w:rsidR="008C1F28" w:rsidRPr="001E60F1" w:rsidRDefault="008C1F28" w:rsidP="001E60F1">
      <w:pPr>
        <w:spacing w:line="480" w:lineRule="auto"/>
        <w:jc w:val="center"/>
        <w:rPr>
          <w:rFonts w:asciiTheme="minorHAnsi" w:hAnsiTheme="minorHAnsi"/>
          <w:rPrChange w:id="21" w:author="Michael Chambers" w:date="2015-11-17T02:27:00Z">
            <w:rPr>
              <w:sz w:val="24"/>
              <w:szCs w:val="24"/>
            </w:rPr>
          </w:rPrChange>
        </w:rPr>
        <w:pPrChange w:id="22" w:author="Michael Chambers" w:date="2015-11-17T02:29:00Z">
          <w:pPr>
            <w:pStyle w:val="Heading1"/>
            <w:spacing w:before="240" w:line="480" w:lineRule="auto"/>
            <w:jc w:val="center"/>
          </w:pPr>
        </w:pPrChange>
      </w:pPr>
      <w:r w:rsidRPr="001E60F1">
        <w:rPr>
          <w:rFonts w:asciiTheme="minorHAnsi" w:hAnsiTheme="minorHAnsi"/>
          <w:b/>
          <w:rPrChange w:id="23" w:author="Michael Chambers" w:date="2015-11-17T02:27:00Z">
            <w:rPr/>
          </w:rPrChange>
        </w:rPr>
        <w:t>Chapter 1</w:t>
      </w:r>
    </w:p>
    <w:p w14:paraId="66CF66D4" w14:textId="77777777" w:rsidR="008C1F28" w:rsidRPr="001E60F1" w:rsidRDefault="008C1F28" w:rsidP="001E60F1">
      <w:pPr>
        <w:pStyle w:val="BodyText"/>
        <w:spacing w:line="480" w:lineRule="auto"/>
        <w:jc w:val="center"/>
      </w:pPr>
      <w:bookmarkStart w:id="24" w:name="_GoBack"/>
      <w:bookmarkEnd w:id="24"/>
    </w:p>
    <w:p w14:paraId="3DA8B060" w14:textId="77777777" w:rsidR="008C1F28" w:rsidRPr="001E60F1" w:rsidRDefault="008C1F28" w:rsidP="001E60F1">
      <w:pPr>
        <w:spacing w:line="480" w:lineRule="auto"/>
        <w:jc w:val="center"/>
        <w:rPr>
          <w:rFonts w:asciiTheme="minorHAnsi" w:hAnsiTheme="minorHAnsi"/>
          <w:rPrChange w:id="25" w:author="Michael Chambers" w:date="2015-11-17T02:27:00Z">
            <w:rPr>
              <w:sz w:val="24"/>
              <w:szCs w:val="24"/>
            </w:rPr>
          </w:rPrChange>
        </w:rPr>
        <w:pPrChange w:id="26" w:author="Michael Chambers" w:date="2015-11-17T02:27:00Z">
          <w:pPr>
            <w:pStyle w:val="Heading1"/>
            <w:spacing w:before="240" w:line="480" w:lineRule="auto"/>
            <w:jc w:val="center"/>
          </w:pPr>
        </w:pPrChange>
      </w:pPr>
      <w:r w:rsidRPr="001E60F1">
        <w:rPr>
          <w:rFonts w:asciiTheme="minorHAnsi" w:hAnsiTheme="minorHAnsi"/>
          <w:b/>
          <w:rPrChange w:id="27" w:author="Michael Chambers" w:date="2015-11-17T02:27:00Z">
            <w:rPr/>
          </w:rPrChange>
        </w:rPr>
        <w:t>Introduction:</w:t>
      </w:r>
    </w:p>
    <w:p w14:paraId="0B833928" w14:textId="77777777" w:rsidR="002C69C0" w:rsidRPr="001E60F1" w:rsidRDefault="008C1F28" w:rsidP="001E60F1">
      <w:pPr>
        <w:spacing w:line="480" w:lineRule="auto"/>
        <w:jc w:val="center"/>
        <w:rPr>
          <w:rFonts w:asciiTheme="minorHAnsi" w:hAnsiTheme="minorHAnsi"/>
          <w:rPrChange w:id="28" w:author="Michael Chambers" w:date="2015-11-17T02:27:00Z">
            <w:rPr>
              <w:sz w:val="24"/>
              <w:szCs w:val="24"/>
            </w:rPr>
          </w:rPrChange>
        </w:rPr>
        <w:pPrChange w:id="29" w:author="Michael Chambers" w:date="2015-11-17T02:27:00Z">
          <w:pPr>
            <w:pStyle w:val="Heading1"/>
            <w:spacing w:before="240" w:line="480" w:lineRule="auto"/>
            <w:jc w:val="center"/>
          </w:pPr>
        </w:pPrChange>
      </w:pPr>
      <w:r w:rsidRPr="001E60F1">
        <w:rPr>
          <w:rFonts w:asciiTheme="minorHAnsi" w:hAnsiTheme="minorHAnsi"/>
          <w:b/>
          <w:rPrChange w:id="30" w:author="Michael Chambers" w:date="2015-11-17T02:27:00Z">
            <w:rPr/>
          </w:rPrChange>
        </w:rPr>
        <w:t>Groucho – A Multifunctional Regulator of Drosophila Development</w:t>
      </w:r>
    </w:p>
    <w:p w14:paraId="443464AF" w14:textId="77777777" w:rsidR="008C1F28" w:rsidRPr="001E60F1" w:rsidRDefault="008C1F28" w:rsidP="001E60F1">
      <w:pPr>
        <w:spacing w:line="480" w:lineRule="auto"/>
        <w:rPr>
          <w:rFonts w:asciiTheme="minorHAnsi" w:hAnsiTheme="minorHAnsi"/>
          <w:rPrChange w:id="31" w:author="Michael Chambers" w:date="2015-11-17T02:27:00Z">
            <w:rPr/>
          </w:rPrChange>
        </w:rPr>
      </w:pPr>
      <w:bookmarkStart w:id="32" w:name="michael-chambers"/>
      <w:bookmarkStart w:id="33" w:name="figures-and-tables"/>
      <w:bookmarkEnd w:id="32"/>
      <w:bookmarkEnd w:id="33"/>
      <w:r w:rsidRPr="001E60F1">
        <w:rPr>
          <w:rFonts w:asciiTheme="minorHAnsi" w:hAnsiTheme="minorHAnsi"/>
          <w:rPrChange w:id="34" w:author="Michael Chambers" w:date="2015-11-17T02:27:00Z">
            <w:rPr/>
          </w:rPrChange>
        </w:rPr>
        <w:br w:type="page"/>
      </w:r>
    </w:p>
    <w:p w14:paraId="29076D69" w14:textId="77777777" w:rsidR="008C1F28" w:rsidRPr="006E0787" w:rsidRDefault="008C1F28">
      <w:pPr>
        <w:pPrChange w:id="35" w:author="Michael Chambers" w:date="2015-11-17T00:03:00Z">
          <w:pPr>
            <w:pStyle w:val="Heading2"/>
            <w:spacing w:line="480" w:lineRule="auto"/>
          </w:pPr>
        </w:pPrChange>
      </w:pPr>
      <w:commentRangeStart w:id="36"/>
      <w:r w:rsidRPr="004B7AF2">
        <w:rPr>
          <w:b/>
          <w:rPrChange w:id="37" w:author="Michael Chambers" w:date="2015-11-17T00:04:00Z">
            <w:rPr/>
          </w:rPrChange>
        </w:rPr>
        <w:lastRenderedPageBreak/>
        <w:t>Introduction</w:t>
      </w:r>
      <w:commentRangeEnd w:id="36"/>
      <w:r w:rsidR="000221D2" w:rsidRPr="004B7AF2">
        <w:rPr>
          <w:rStyle w:val="CommentReference"/>
          <w:b/>
          <w:rPrChange w:id="38" w:author="Michael Chambers" w:date="2015-11-17T00:04:00Z">
            <w:rPr>
              <w:rStyle w:val="CommentReference"/>
              <w:b w:val="0"/>
              <w:bCs w:val="0"/>
            </w:rPr>
          </w:rPrChange>
        </w:rPr>
        <w:commentReference w:id="36"/>
      </w:r>
    </w:p>
    <w:p w14:paraId="1CFD14D6" w14:textId="77777777" w:rsidR="008C1F28" w:rsidRDefault="008C1F28" w:rsidP="00C75FC9">
      <w:pPr>
        <w:pStyle w:val="BodyText"/>
        <w:spacing w:line="480" w:lineRule="auto"/>
      </w:pPr>
    </w:p>
    <w:p w14:paraId="6843CC29" w14:textId="1B6342F2" w:rsidR="001C7E56" w:rsidRPr="006751C4" w:rsidRDefault="00B506E9" w:rsidP="00C75FC9">
      <w:pPr>
        <w:pStyle w:val="BodyText"/>
        <w:spacing w:line="480" w:lineRule="auto"/>
        <w:rPr>
          <w:i/>
        </w:rPr>
      </w:pPr>
      <w:r>
        <w:rPr>
          <w:i/>
        </w:rPr>
        <w:t xml:space="preserve">The </w:t>
      </w:r>
      <w:r w:rsidR="006751C4" w:rsidRPr="006751C4">
        <w:rPr>
          <w:i/>
        </w:rPr>
        <w:t>Groucho/TLE family</w:t>
      </w:r>
      <w:r>
        <w:rPr>
          <w:i/>
        </w:rPr>
        <w:t xml:space="preserve"> of</w:t>
      </w:r>
      <w:r w:rsidR="006751C4" w:rsidRPr="006751C4">
        <w:rPr>
          <w:i/>
        </w:rPr>
        <w:t xml:space="preserve"> corepressors</w:t>
      </w:r>
      <w:r>
        <w:rPr>
          <w:i/>
        </w:rPr>
        <w:t xml:space="preserve"> are ubiquitous regulators of animal development</w:t>
      </w:r>
    </w:p>
    <w:p w14:paraId="4CD40D2F" w14:textId="6E47636D" w:rsidR="002E60C6" w:rsidRDefault="00C75FC9" w:rsidP="00250806">
      <w:pPr>
        <w:pStyle w:val="BodyText"/>
        <w:spacing w:line="480" w:lineRule="auto"/>
        <w:ind w:firstLine="720"/>
      </w:pPr>
      <w:r>
        <w:t xml:space="preserve">The Groucho/TLE </w:t>
      </w:r>
      <w:r w:rsidR="00BB497F">
        <w:t xml:space="preserve">(Gro) </w:t>
      </w:r>
      <w:r>
        <w:t xml:space="preserve">family of </w:t>
      </w:r>
      <w:del w:id="39" w:author="Michael Chambers" w:date="2015-11-17T00:04:00Z">
        <w:r w:rsidDel="004B7AF2">
          <w:delText xml:space="preserve">of </w:delText>
        </w:r>
      </w:del>
      <w:r>
        <w:t xml:space="preserve">corepressors play crucial roles in </w:t>
      </w:r>
      <w:r w:rsidR="008F0F56">
        <w:t xml:space="preserve">the interpretation and integration of multiple </w:t>
      </w:r>
      <w:ins w:id="40" w:author="Albert Courey" w:date="2015-11-11T09:34:00Z">
        <w:r w:rsidR="00250806">
          <w:t xml:space="preserve">spatial, temporal, and </w:t>
        </w:r>
      </w:ins>
      <w:r w:rsidR="008F0F56">
        <w:t>signaling inputs during development in higher eukaryotes</w:t>
      </w:r>
      <w:r>
        <w:t xml:space="preserve">. Groucho, the sole </w:t>
      </w:r>
      <w:r>
        <w:rPr>
          <w:i/>
        </w:rPr>
        <w:t xml:space="preserve">Drosophila melanogaster </w:t>
      </w:r>
      <w:r>
        <w:t>member of this protein family, was first discovered in the context of a slight hypomorphic allele which resulted in the formation</w:t>
      </w:r>
      <w:r w:rsidR="00BB497F">
        <w:t xml:space="preserve"> of extra supraorbital bristles reminiscent of the bushy eyebrows of Groucho Marx </w:t>
      </w:r>
      <w:r w:rsidR="00890A1E">
        <w:t>{Lindsley, 1968 #3055}</w:t>
      </w:r>
      <w:r w:rsidR="00BB497F">
        <w:t xml:space="preserve">. Subsequent research on Gro in </w:t>
      </w:r>
      <w:r w:rsidR="00BB497F">
        <w:rPr>
          <w:i/>
        </w:rPr>
        <w:t xml:space="preserve">Drosophila </w:t>
      </w:r>
      <w:r w:rsidR="00BB497F">
        <w:t>has served to characterize this factor’s central importance to developmental g</w:t>
      </w:r>
      <w:r w:rsidR="00D12337">
        <w:t>ene regulation in response to multiple</w:t>
      </w:r>
      <w:r w:rsidR="00BB497F">
        <w:t xml:space="preserve"> developmental programs and signaling pathways. </w:t>
      </w:r>
      <w:r w:rsidR="00676643">
        <w:t xml:space="preserve">As a corepressor, Groucho has no documented ability to bind </w:t>
      </w:r>
      <w:del w:id="41" w:author="Albert Courey" w:date="2015-11-11T09:35:00Z">
        <w:r w:rsidR="00C3739E" w:rsidDel="00250806">
          <w:delText xml:space="preserve">directly </w:delText>
        </w:r>
      </w:del>
      <w:r w:rsidR="00676643">
        <w:t xml:space="preserve">DNA </w:t>
      </w:r>
      <w:ins w:id="42" w:author="Albert Courey" w:date="2015-11-11T09:35:00Z">
        <w:r w:rsidR="00250806" w:rsidRPr="00250806">
          <w:t xml:space="preserve">directly </w:t>
        </w:r>
      </w:ins>
      <w:r w:rsidR="00676643">
        <w:t>in a sequence-specific manner, instead relying on recruitment to genomic loci through interaction</w:t>
      </w:r>
      <w:ins w:id="43" w:author="Albert Courey" w:date="2015-11-11T09:35:00Z">
        <w:r w:rsidR="00250806">
          <w:t>s</w:t>
        </w:r>
      </w:ins>
      <w:r w:rsidR="00676643">
        <w:t xml:space="preserve"> with a diverse array of transcriptional repressors</w:t>
      </w:r>
      <w:ins w:id="44" w:author="Michael Chambers" w:date="2015-11-17T00:07:00Z">
        <w:r w:rsidR="004B7AF2">
          <w:t xml:space="preserve"> {Mannervik, 2014 #2280}</w:t>
        </w:r>
      </w:ins>
      <w:r w:rsidR="00676643">
        <w:t xml:space="preserve">. </w:t>
      </w:r>
      <w:del w:id="45" w:author="Albert Courey" w:date="2015-11-11T09:36:00Z">
        <w:r w:rsidR="00BB497F" w:rsidDel="00250806">
          <w:delText xml:space="preserve">Groucho </w:delText>
        </w:r>
      </w:del>
      <w:ins w:id="46" w:author="Albert Courey" w:date="2015-11-11T09:36:00Z">
        <w:r w:rsidR="00250806">
          <w:t xml:space="preserve">Through its interactions with these repressors, it </w:t>
        </w:r>
      </w:ins>
      <w:r w:rsidR="00BB497F">
        <w:t xml:space="preserve">is essential </w:t>
      </w:r>
      <w:ins w:id="47" w:author="Michael Chambers" w:date="2015-11-17T00:08:00Z">
        <w:r w:rsidR="004B7AF2">
          <w:t>to</w:t>
        </w:r>
      </w:ins>
      <w:ins w:id="48" w:author="Albert Courey" w:date="2015-11-11T09:38:00Z">
        <w:del w:id="49" w:author="Michael Chambers" w:date="2015-11-17T00:08:00Z">
          <w:r w:rsidR="00250806" w:rsidDel="004B7AF2">
            <w:delText>f</w:delText>
          </w:r>
        </w:del>
      </w:ins>
      <w:ins w:id="50" w:author="Albert Courey" w:date="2015-11-11T09:39:00Z">
        <w:del w:id="51" w:author="Michael Chambers" w:date="2015-11-17T00:08:00Z">
          <w:r w:rsidR="00250806" w:rsidDel="004B7AF2">
            <w:delText>ie</w:delText>
          </w:r>
        </w:del>
        <w:r w:rsidR="00250806">
          <w:t xml:space="preserve"> </w:t>
        </w:r>
      </w:ins>
      <w:ins w:id="52" w:author="Albert Courey" w:date="2015-11-11T09:36:00Z">
        <w:del w:id="53" w:author="Michael Chambers" w:date="2015-11-17T00:08:00Z">
          <w:r w:rsidR="00250806" w:rsidDel="004B7AF2">
            <w:delText>almost</w:delText>
          </w:r>
        </w:del>
      </w:ins>
      <w:ins w:id="54" w:author="Michael Chambers" w:date="2015-11-17T00:08:00Z">
        <w:r w:rsidR="004B7AF2">
          <w:t>nearly</w:t>
        </w:r>
      </w:ins>
      <w:ins w:id="55" w:author="Albert Courey" w:date="2015-11-11T09:36:00Z">
        <w:r w:rsidR="00250806">
          <w:t xml:space="preserve"> all a</w:t>
        </w:r>
      </w:ins>
      <w:ins w:id="56" w:author="Michael Chambers" w:date="2015-11-16T16:30:00Z">
        <w:r w:rsidR="00C46E30">
          <w:t>s</w:t>
        </w:r>
      </w:ins>
      <w:ins w:id="57" w:author="Albert Courey" w:date="2015-11-11T09:36:00Z">
        <w:r w:rsidR="00250806">
          <w:t>p</w:t>
        </w:r>
        <w:del w:id="58" w:author="Michael Chambers" w:date="2015-11-16T16:30:00Z">
          <w:r w:rsidR="00250806" w:rsidDel="00C46E30">
            <w:delText>s</w:delText>
          </w:r>
        </w:del>
        <w:r w:rsidR="00250806">
          <w:t>ects of</w:t>
        </w:r>
      </w:ins>
      <w:del w:id="59" w:author="Albert Courey" w:date="2015-11-11T09:36:00Z">
        <w:r w:rsidR="00BB497F" w:rsidDel="00250806">
          <w:delText xml:space="preserve">to </w:delText>
        </w:r>
      </w:del>
      <w:del w:id="60" w:author="Albert Courey" w:date="2015-11-11T09:37:00Z">
        <w:r w:rsidR="00BB497F" w:rsidDel="00250806">
          <w:delText>the correct</w:delText>
        </w:r>
      </w:del>
      <w:r w:rsidR="00BB497F">
        <w:t xml:space="preserve"> </w:t>
      </w:r>
      <w:ins w:id="61" w:author="Albert Courey" w:date="2015-11-11T09:37:00Z">
        <w:r w:rsidR="00250806">
          <w:t xml:space="preserve">embryonic and imaginal </w:t>
        </w:r>
      </w:ins>
      <w:del w:id="62" w:author="Albert Courey" w:date="2015-11-11T09:39:00Z">
        <w:r w:rsidR="00BB497F" w:rsidRPr="00250806" w:rsidDel="00250806">
          <w:rPr>
            <w:i/>
            <w:rPrChange w:id="63" w:author="Albert Courey" w:date="2015-11-11T09:39:00Z">
              <w:rPr/>
            </w:rPrChange>
          </w:rPr>
          <w:delText>pattern</w:delText>
        </w:r>
      </w:del>
      <w:del w:id="64" w:author="Albert Courey" w:date="2015-11-11T09:37:00Z">
        <w:r w:rsidR="00BB497F" w:rsidRPr="00250806" w:rsidDel="00250806">
          <w:rPr>
            <w:i/>
            <w:rPrChange w:id="65" w:author="Albert Courey" w:date="2015-11-11T09:39:00Z">
              <w:rPr/>
            </w:rPrChange>
          </w:rPr>
          <w:delText>ing</w:delText>
        </w:r>
      </w:del>
      <w:del w:id="66" w:author="Albert Courey" w:date="2015-11-11T09:39:00Z">
        <w:r w:rsidR="00BB497F" w:rsidRPr="00250806" w:rsidDel="00250806">
          <w:rPr>
            <w:i/>
            <w:rPrChange w:id="67" w:author="Albert Courey" w:date="2015-11-11T09:39:00Z">
              <w:rPr/>
            </w:rPrChange>
          </w:rPr>
          <w:delText xml:space="preserve"> and</w:delText>
        </w:r>
      </w:del>
      <w:ins w:id="68" w:author="Albert Courey" w:date="2015-11-11T09:39:00Z">
        <w:r w:rsidR="00250806" w:rsidRPr="00250806">
          <w:rPr>
            <w:i/>
            <w:rPrChange w:id="69" w:author="Albert Courey" w:date="2015-11-11T09:39:00Z">
              <w:rPr/>
            </w:rPrChange>
          </w:rPr>
          <w:t>Drosophila</w:t>
        </w:r>
      </w:ins>
      <w:r w:rsidR="00BB497F">
        <w:t xml:space="preserve"> development</w:t>
      </w:r>
      <w:del w:id="70" w:author="Albert Courey" w:date="2015-11-11T09:39:00Z">
        <w:r w:rsidR="00BB497F" w:rsidDel="00250806">
          <w:delText xml:space="preserve"> of </w:delText>
        </w:r>
        <w:r w:rsidR="00BB497F" w:rsidDel="00250806">
          <w:rPr>
            <w:i/>
          </w:rPr>
          <w:delText xml:space="preserve">Drosophila </w:delText>
        </w:r>
        <w:r w:rsidR="00BB497F" w:rsidDel="00250806">
          <w:delText>and is required for viability</w:delText>
        </w:r>
      </w:del>
      <w:ins w:id="71" w:author="Michael Chambers" w:date="2015-11-16T16:30:00Z">
        <w:r w:rsidR="00C46E30">
          <w:t xml:space="preserve"> </w:t>
        </w:r>
      </w:ins>
      <w:del w:id="72" w:author="Michael Chambers" w:date="2015-11-16T16:30:00Z">
        <w:r w:rsidR="00BB497F" w:rsidDel="00C46E30">
          <w:delText xml:space="preserve">. </w:delText>
        </w:r>
      </w:del>
      <w:ins w:id="73" w:author="Albert Courey" w:date="2015-11-11T09:40:00Z">
        <w:del w:id="74" w:author="Michael Chambers" w:date="2015-11-16T16:30:00Z">
          <w:r w:rsidR="00250806" w:rsidDel="00C46E30">
            <w:delText xml:space="preserve"> </w:delText>
          </w:r>
        </w:del>
      </w:ins>
      <w:del w:id="75" w:author="Albert Courey" w:date="2015-11-11T09:40:00Z">
        <w:r w:rsidR="00D12337" w:rsidDel="00250806">
          <w:delText xml:space="preserve">Groucho is maternally expressed and deposited into the embryo during oogenesis, ensuring Groucho availability and activity from the very onset of embryonic development, before activation of the zygotic genome </w:delText>
        </w:r>
      </w:del>
      <w:r w:rsidR="00890A1E">
        <w:t>{Paroush, 1994 #3090}</w:t>
      </w:r>
      <w:ins w:id="76" w:author="Michael Chambers" w:date="2015-11-16T16:30:00Z">
        <w:r w:rsidR="00C46E30">
          <w:t xml:space="preserve">. </w:t>
        </w:r>
      </w:ins>
      <w:del w:id="77" w:author="Albert Courey" w:date="2015-11-11T09:40:00Z">
        <w:r w:rsidR="00D12337" w:rsidDel="00250806">
          <w:delText xml:space="preserve">. </w:delText>
        </w:r>
      </w:del>
      <w:r w:rsidR="005F1D15">
        <w:t>In humans, Gro/TLE</w:t>
      </w:r>
      <w:r w:rsidR="00D12337">
        <w:t xml:space="preserve"> family proteins are</w:t>
      </w:r>
      <w:r w:rsidR="005F1D15">
        <w:t xml:space="preserve"> involved in such processes as organ development, adipogenesis, neurogenesis, hematopoiesis, and osteogenesis </w:t>
      </w:r>
      <w:r w:rsidR="00890A1E">
        <w:t>{Bajoghli, 2005 #3068}</w:t>
      </w:r>
      <w:del w:id="78" w:author="Michael Chambers" w:date="2015-11-12T19:58:00Z">
        <w:r w:rsidR="005F1D15" w:rsidDel="00B45B45">
          <w:delText xml:space="preserve"> </w:delText>
        </w:r>
      </w:del>
      <w:r w:rsidR="00890A1E">
        <w:t>{Villanueva, 2011 #1659}</w:t>
      </w:r>
      <w:del w:id="79" w:author="Michael Chambers" w:date="2015-11-12T19:58:00Z">
        <w:r w:rsidR="005F1D15" w:rsidRPr="009B48F6" w:rsidDel="00B45B45">
          <w:delText xml:space="preserve"> </w:delText>
        </w:r>
      </w:del>
      <w:r w:rsidR="00890A1E">
        <w:t>{Javed, 2000 #3070}</w:t>
      </w:r>
      <w:del w:id="80" w:author="Michael Chambers" w:date="2015-11-12T19:58:00Z">
        <w:r w:rsidR="005F1D15" w:rsidDel="00B45B45">
          <w:delText xml:space="preserve"> </w:delText>
        </w:r>
      </w:del>
      <w:r w:rsidR="00890A1E">
        <w:t>{Metzger, 2012 #2956}</w:t>
      </w:r>
      <w:r w:rsidR="005F1D15">
        <w:t>.</w:t>
      </w:r>
    </w:p>
    <w:p w14:paraId="4ECBCC2E" w14:textId="5894FCB1" w:rsidR="00980728" w:rsidRDefault="00980728" w:rsidP="00C75FC9">
      <w:pPr>
        <w:pStyle w:val="BodyText"/>
        <w:spacing w:line="480" w:lineRule="auto"/>
        <w:ind w:firstLine="720"/>
      </w:pPr>
      <w:r>
        <w:t>Groucho consists of five domains, two of which are highly conserved</w:t>
      </w:r>
      <w:r w:rsidRPr="00676643">
        <w:t xml:space="preserve"> </w:t>
      </w:r>
      <w:r>
        <w:t>throughout higher eukaryotes</w:t>
      </w:r>
      <w:r w:rsidR="00377753">
        <w:t xml:space="preserve"> </w:t>
      </w:r>
      <w:commentRangeStart w:id="81"/>
      <w:r w:rsidR="00890A1E">
        <w:t>{Chen, 2000 #3056}</w:t>
      </w:r>
      <w:commentRangeEnd w:id="81"/>
      <w:ins w:id="82" w:author="Michael Chambers" w:date="2015-11-12T19:54:00Z">
        <w:r w:rsidR="006229CF">
          <w:t>{Turki-Judeh, 2012 #2385}</w:t>
        </w:r>
      </w:ins>
      <w:r w:rsidR="00250806">
        <w:rPr>
          <w:rStyle w:val="CommentReference"/>
          <w:rFonts w:ascii="Times New Roman" w:hAnsi="Times New Roman" w:cs="Times New Roman"/>
        </w:rPr>
        <w:commentReference w:id="81"/>
      </w:r>
      <w:r w:rsidR="00377753">
        <w:t xml:space="preserve">. </w:t>
      </w:r>
      <w:r>
        <w:t xml:space="preserve">A great body of work has arisen documenting the contributions of each domain to the overall function and </w:t>
      </w:r>
      <w:r>
        <w:lastRenderedPageBreak/>
        <w:t>regulation of Groucho. While much of this work has focused on the N- and C- terminal domains,</w:t>
      </w:r>
      <w:r w:rsidR="00377753">
        <w:t xml:space="preserve"> as they are more conserved and more</w:t>
      </w:r>
      <w:r>
        <w:t xml:space="preserve"> sensitive to </w:t>
      </w:r>
      <w:del w:id="83" w:author="Albert Courey" w:date="2015-11-11T09:43:00Z">
        <w:r w:rsidR="00377753" w:rsidDel="00250806">
          <w:delText xml:space="preserve">deleterious </w:delText>
        </w:r>
      </w:del>
      <w:ins w:id="84" w:author="Albert Courey" w:date="2015-11-11T09:43:00Z">
        <w:r w:rsidR="00250806">
          <w:t xml:space="preserve">point </w:t>
        </w:r>
      </w:ins>
      <w:r w:rsidR="00377753">
        <w:t>muta</w:t>
      </w:r>
      <w:ins w:id="85" w:author="Albert Courey" w:date="2015-11-11T09:43:00Z">
        <w:r w:rsidR="00250806">
          <w:t>genesis</w:t>
        </w:r>
      </w:ins>
      <w:del w:id="86" w:author="Albert Courey" w:date="2015-11-11T09:43:00Z">
        <w:r w:rsidR="00377753" w:rsidDel="00250806">
          <w:delText>tions</w:delText>
        </w:r>
      </w:del>
      <w:r w:rsidR="00377753">
        <w:t xml:space="preserve"> </w:t>
      </w:r>
      <w:r w:rsidR="00890A1E">
        <w:t>{Jennings, 2006 #3059}</w:t>
      </w:r>
      <w:del w:id="87" w:author="Michael Chambers" w:date="2015-11-12T19:58:00Z">
        <w:r w:rsidR="00377753" w:rsidRPr="00377753" w:rsidDel="001E7F5D">
          <w:delText xml:space="preserve"> </w:delText>
        </w:r>
      </w:del>
      <w:commentRangeStart w:id="88"/>
      <w:r w:rsidR="00890A1E">
        <w:t>{Jennings, 2007 #2990}</w:t>
      </w:r>
      <w:commentRangeEnd w:id="88"/>
      <w:r w:rsidR="00250806">
        <w:rPr>
          <w:rStyle w:val="CommentReference"/>
          <w:rFonts w:ascii="Times New Roman" w:hAnsi="Times New Roman" w:cs="Times New Roman"/>
        </w:rPr>
        <w:commentReference w:id="88"/>
      </w:r>
      <w:r>
        <w:t xml:space="preserve">, the central domains of Groucho have been </w:t>
      </w:r>
      <w:r w:rsidR="00377753">
        <w:t>investigated</w:t>
      </w:r>
      <w:r>
        <w:t xml:space="preserve"> for their roles in</w:t>
      </w:r>
      <w:r w:rsidR="00377753">
        <w:t xml:space="preserve"> </w:t>
      </w:r>
      <w:r>
        <w:t xml:space="preserve">Groucho activity through interaction with a </w:t>
      </w:r>
      <w:ins w:id="89" w:author="Albert Courey" w:date="2015-11-11T09:44:00Z">
        <w:r w:rsidR="00250806">
          <w:t xml:space="preserve">number of </w:t>
        </w:r>
      </w:ins>
      <w:del w:id="90" w:author="Albert Courey" w:date="2015-11-11T09:44:00Z">
        <w:r w:rsidDel="00250806">
          <w:delText>number of regulatory</w:delText>
        </w:r>
      </w:del>
      <w:ins w:id="91" w:author="Albert Courey" w:date="2015-11-11T09:44:00Z">
        <w:r w:rsidR="00250806">
          <w:t>regulatory targets, including protein</w:t>
        </w:r>
      </w:ins>
      <w:r>
        <w:t xml:space="preserve"> kinases</w:t>
      </w:r>
      <w:ins w:id="92" w:author="Albert Courey" w:date="2015-11-11T09:44:00Z">
        <w:r w:rsidR="00250806">
          <w:t>, histones,</w:t>
        </w:r>
      </w:ins>
      <w:r>
        <w:t xml:space="preserve"> and histone modifying enzymes</w:t>
      </w:r>
      <w:r w:rsidR="00377753">
        <w:t xml:space="preserve"> </w:t>
      </w:r>
      <w:commentRangeStart w:id="93"/>
      <w:r w:rsidR="00890A1E">
        <w:t>{Turki-Judeh, 2012 #2385}</w:t>
      </w:r>
      <w:commentRangeEnd w:id="93"/>
      <w:r w:rsidR="00250806">
        <w:rPr>
          <w:rStyle w:val="CommentReference"/>
          <w:rFonts w:ascii="Times New Roman" w:hAnsi="Times New Roman" w:cs="Times New Roman"/>
        </w:rPr>
        <w:commentReference w:id="93"/>
      </w:r>
      <w:r w:rsidR="00377753">
        <w:t>.</w:t>
      </w:r>
      <w:del w:id="94" w:author="Albert Courey" w:date="2015-11-11T09:42:00Z">
        <w:r w:rsidDel="00250806">
          <w:delText>.</w:delText>
        </w:r>
      </w:del>
      <w:r>
        <w:t xml:space="preserve">   </w:t>
      </w:r>
    </w:p>
    <w:p w14:paraId="74DFFAD7" w14:textId="4C7D66D4" w:rsidR="00250806" w:rsidRDefault="008F0F56" w:rsidP="00B506E9">
      <w:pPr>
        <w:pStyle w:val="BodyText"/>
        <w:spacing w:line="480" w:lineRule="auto"/>
        <w:ind w:firstLine="720"/>
        <w:rPr>
          <w:ins w:id="95" w:author="Albert Courey" w:date="2015-11-11T09:49:00Z"/>
        </w:rPr>
      </w:pPr>
      <w:r>
        <w:t xml:space="preserve">Homologs of Groucho with similar roles in developmental decision making have been identified throughout metazoans </w:t>
      </w:r>
      <w:ins w:id="96" w:author="Michael Chambers" w:date="2015-11-13T17:48:00Z">
        <w:r w:rsidR="00281C6B">
          <w:t xml:space="preserve">(Fig. 1.1) </w:t>
        </w:r>
      </w:ins>
      <w:r w:rsidR="00890A1E">
        <w:t>{Paroush, 1994 #3090}</w:t>
      </w:r>
      <w:r w:rsidR="00BB497F">
        <w:t>.</w:t>
      </w:r>
      <w:r>
        <w:t xml:space="preserve"> </w:t>
      </w:r>
      <w:r w:rsidR="004A3062">
        <w:t>Homologs have been identified</w:t>
      </w:r>
      <w:r w:rsidR="00FF7014">
        <w:t xml:space="preserve"> and characterized</w:t>
      </w:r>
      <w:r w:rsidR="004A3062">
        <w:t xml:space="preserve"> </w:t>
      </w:r>
      <w:del w:id="97" w:author="Michael Chambers" w:date="2015-11-17T00:10:00Z">
        <w:r w:rsidR="00FF7014" w:rsidDel="009F3AF9">
          <w:delText xml:space="preserve">to various extents </w:delText>
        </w:r>
      </w:del>
      <w:r w:rsidR="004A3062">
        <w:t xml:space="preserve">in rats </w:t>
      </w:r>
      <w:r w:rsidR="00890A1E">
        <w:t>{Schmidt, 1993 #3126}</w:t>
      </w:r>
      <w:r w:rsidR="004A3062">
        <w:t xml:space="preserve">, nematodes </w:t>
      </w:r>
      <w:r w:rsidR="00890A1E">
        <w:t>{Pflugrad, 1997 #3125}</w:t>
      </w:r>
      <w:r w:rsidR="00DF763C">
        <w:t xml:space="preserve">, </w:t>
      </w:r>
      <w:r w:rsidR="004A3062">
        <w:t xml:space="preserve">frogs </w:t>
      </w:r>
      <w:r w:rsidR="00890A1E">
        <w:t>{Choudhury, 1997 #3121}</w:t>
      </w:r>
      <w:r w:rsidR="00FF7014">
        <w:t>,</w:t>
      </w:r>
      <w:r w:rsidR="00DF763C">
        <w:t xml:space="preserve"> zebrafish </w:t>
      </w:r>
      <w:r w:rsidR="00890A1E">
        <w:t>{Wulbeck, 1997 #3127}</w:t>
      </w:r>
      <w:r w:rsidR="006A0F3E">
        <w:t>,</w:t>
      </w:r>
      <w:r w:rsidR="00FF7014">
        <w:t xml:space="preserve"> mice </w:t>
      </w:r>
      <w:r w:rsidR="00890A1E">
        <w:t>{Mallo, 1993 #3123}</w:t>
      </w:r>
      <w:r w:rsidR="006A0F3E">
        <w:t xml:space="preserve">, and humans </w:t>
      </w:r>
      <w:r w:rsidR="00890A1E">
        <w:t>{Stifani, 1992 #3065}</w:t>
      </w:r>
      <w:r w:rsidR="00FF7014">
        <w:t>.</w:t>
      </w:r>
      <w:r w:rsidR="001A0912">
        <w:t xml:space="preserve"> While the </w:t>
      </w:r>
      <w:r w:rsidR="001A0912">
        <w:rPr>
          <w:i/>
        </w:rPr>
        <w:t xml:space="preserve">Drosophila </w:t>
      </w:r>
      <w:r w:rsidR="001A0912">
        <w:t xml:space="preserve">and </w:t>
      </w:r>
      <w:r w:rsidR="001A0912">
        <w:rPr>
          <w:i/>
        </w:rPr>
        <w:t xml:space="preserve">C. elegans </w:t>
      </w:r>
      <w:r w:rsidR="001A0912">
        <w:t xml:space="preserve">genomes each encode single Gro family genes, the </w:t>
      </w:r>
      <w:r w:rsidR="001A1D3C">
        <w:t xml:space="preserve">mouse, chick, and human genomes each encode four members, while zebrafish and medaka each encode six members </w:t>
      </w:r>
      <w:r w:rsidR="00890A1E">
        <w:t>{Li, 2000 #3128}</w:t>
      </w:r>
      <w:r w:rsidR="001A1D3C">
        <w:t>.</w:t>
      </w:r>
      <w:r w:rsidR="00FF7014">
        <w:t xml:space="preserve"> </w:t>
      </w:r>
      <w:r w:rsidR="00DF2DF5">
        <w:t xml:space="preserve">The </w:t>
      </w:r>
      <w:r w:rsidR="005F524A">
        <w:t>full-length human Gro orthologs</w:t>
      </w:r>
      <w:ins w:id="98" w:author="Michael Chambers" w:date="2015-11-17T00:10:00Z">
        <w:r w:rsidR="009F3AF9">
          <w:t xml:space="preserve">, </w:t>
        </w:r>
      </w:ins>
      <w:del w:id="99" w:author="Michael Chambers" w:date="2015-11-17T00:10:00Z">
        <w:r w:rsidR="005F524A" w:rsidDel="009F3AF9">
          <w:delText xml:space="preserve"> </w:delText>
        </w:r>
        <w:r w:rsidR="001A1D3C" w:rsidDel="009F3AF9">
          <w:delText xml:space="preserve">are </w:delText>
        </w:r>
      </w:del>
      <w:r w:rsidR="001A1D3C">
        <w:t>termed</w:t>
      </w:r>
      <w:r w:rsidR="00DF2DF5">
        <w:t xml:space="preserve"> transducin-like Enhancer of Split 1-4 (TLE1-4) </w:t>
      </w:r>
      <w:r w:rsidR="00890A1E">
        <w:t>{Miyasaka, 1993 #3124}</w:t>
      </w:r>
      <w:r w:rsidR="001A1D3C">
        <w:t xml:space="preserve">, </w:t>
      </w:r>
      <w:r w:rsidR="00DF2DF5">
        <w:t xml:space="preserve">are expressed combinatorially during cell differentiation and have non-redundant roles during development </w:t>
      </w:r>
      <w:r w:rsidR="00890A1E">
        <w:t>{Stifani, 1992 #3065;Yao, 1998 #3069}</w:t>
      </w:r>
      <w:r w:rsidR="006A0F3E">
        <w:t>.</w:t>
      </w:r>
      <w:r w:rsidR="005F524A">
        <w:t xml:space="preserve"> </w:t>
      </w:r>
    </w:p>
    <w:p w14:paraId="4CB174AB" w14:textId="25E00282" w:rsidR="00B506E9" w:rsidRDefault="005F524A" w:rsidP="00B506E9">
      <w:pPr>
        <w:pStyle w:val="BodyText"/>
        <w:spacing w:line="480" w:lineRule="auto"/>
        <w:ind w:firstLine="720"/>
      </w:pPr>
      <w:r>
        <w:t xml:space="preserve">Mammalian genomes additionally encode two truncated Gro homologs, </w:t>
      </w:r>
      <w:r>
        <w:rPr>
          <w:i/>
        </w:rPr>
        <w:t>Amino Enhancer of Splt (AES)</w:t>
      </w:r>
      <w:r>
        <w:t xml:space="preserve">, which is homologous to the two N-terminal domains of Groucho </w:t>
      </w:r>
      <w:r w:rsidR="00890A1E">
        <w:t>{Gasperowicz, 2005 #3129}</w:t>
      </w:r>
      <w:r>
        <w:t xml:space="preserve">, and </w:t>
      </w:r>
      <w:r>
        <w:rPr>
          <w:i/>
        </w:rPr>
        <w:t>Tle6</w:t>
      </w:r>
      <w:r w:rsidR="003A1DD6">
        <w:rPr>
          <w:i/>
        </w:rPr>
        <w:t>/Grg6</w:t>
      </w:r>
      <w:r>
        <w:rPr>
          <w:i/>
        </w:rPr>
        <w:t xml:space="preserve">, </w:t>
      </w:r>
      <w:r>
        <w:t xml:space="preserve">which </w:t>
      </w:r>
      <w:del w:id="100" w:author="Michael Chambers" w:date="2015-11-12T20:02:00Z">
        <w:r w:rsidDel="00A4381F">
          <w:delText>is partially homologous to portions of the CcN and WD-repeat domains</w:delText>
        </w:r>
      </w:del>
      <w:ins w:id="101" w:author="Michael Chambers" w:date="2015-11-12T20:02:00Z">
        <w:r w:rsidR="00A4381F">
          <w:t>possesses a</w:t>
        </w:r>
      </w:ins>
      <w:ins w:id="102" w:author="Michael Chambers" w:date="2015-11-12T20:03:00Z">
        <w:r w:rsidR="00A4381F">
          <w:t xml:space="preserve"> poorly conserved N-terminal region and a C-terminal WD-repeat domain </w:t>
        </w:r>
      </w:ins>
      <w:del w:id="103" w:author="Michael Chambers" w:date="2015-11-12T20:03:00Z">
        <w:r w:rsidR="003A1DD6" w:rsidDel="00A4381F">
          <w:delText xml:space="preserve"> </w:delText>
        </w:r>
      </w:del>
      <w:r w:rsidR="00890A1E">
        <w:t>{Dang, 2001 #3130}</w:t>
      </w:r>
      <w:r>
        <w:t>.</w:t>
      </w:r>
      <w:r w:rsidR="003A1DD6">
        <w:t xml:space="preserve"> </w:t>
      </w:r>
      <w:r w:rsidR="00110927">
        <w:t xml:space="preserve">Both factors are thought to antagonize the activity of full-length TLE family members. AES may function by </w:t>
      </w:r>
      <w:r w:rsidR="00110927">
        <w:lastRenderedPageBreak/>
        <w:t xml:space="preserve">directly binding to TLE proteins through Q-domain interactions </w:t>
      </w:r>
      <w:r w:rsidR="00890A1E">
        <w:t>{Brantjes, 2001 #3058}</w:t>
      </w:r>
      <w:r w:rsidR="00110927">
        <w:t xml:space="preserve"> or by interacting with a subset of TLE-dependent repressors </w:t>
      </w:r>
      <w:r w:rsidR="00890A1E">
        <w:t>{Muhr, 2001 #3132}</w:t>
      </w:r>
      <w:r w:rsidR="00110927">
        <w:t xml:space="preserve">. Similarly, </w:t>
      </w:r>
      <w:r w:rsidR="003A1DD6">
        <w:t>TLE6</w:t>
      </w:r>
      <w:ins w:id="104" w:author="Michael Chambers" w:date="2015-11-12T20:04:00Z">
        <w:r w:rsidR="0067501C">
          <w:t>/Grg6</w:t>
        </w:r>
      </w:ins>
      <w:r w:rsidR="003A1DD6">
        <w:t xml:space="preserve"> </w:t>
      </w:r>
      <w:del w:id="105" w:author="Michael Chambers" w:date="2015-11-12T20:05:00Z">
        <w:r w:rsidR="003A1DD6" w:rsidDel="0067501C">
          <w:delText>is believed</w:delText>
        </w:r>
      </w:del>
      <w:ins w:id="106" w:author="Michael Chambers" w:date="2015-11-12T20:05:00Z">
        <w:r w:rsidR="0067501C">
          <w:t>has been shown</w:t>
        </w:r>
      </w:ins>
      <w:r w:rsidR="003A1DD6">
        <w:t xml:space="preserve"> to </w:t>
      </w:r>
      <w:del w:id="107" w:author="Michael Chambers" w:date="2015-11-12T20:05:00Z">
        <w:r w:rsidR="003A1DD6" w:rsidDel="0067501C">
          <w:delText>preferential</w:delText>
        </w:r>
      </w:del>
      <w:ins w:id="108" w:author="Albert Courey" w:date="2015-11-11T09:47:00Z">
        <w:del w:id="109" w:author="Michael Chambers" w:date="2015-11-12T20:05:00Z">
          <w:r w:rsidR="00250806" w:rsidDel="0067501C">
            <w:delText>ly</w:delText>
          </w:r>
        </w:del>
      </w:ins>
      <w:del w:id="110" w:author="Michael Chambers" w:date="2015-11-12T20:05:00Z">
        <w:r w:rsidR="003A1DD6" w:rsidDel="0067501C">
          <w:delText xml:space="preserve"> </w:delText>
        </w:r>
        <w:r w:rsidR="00110927" w:rsidDel="0067501C">
          <w:delText>interact</w:delText>
        </w:r>
        <w:r w:rsidR="003A1DD6" w:rsidDel="0067501C">
          <w:delText xml:space="preserve"> with </w:delText>
        </w:r>
        <w:r w:rsidR="00110927" w:rsidDel="0067501C">
          <w:delText>factors recruited by Gro/TLE to the WD-domain, thereby modulating repression</w:delText>
        </w:r>
      </w:del>
      <w:ins w:id="111" w:author="Michael Chambers" w:date="2015-11-12T20:05:00Z">
        <w:r w:rsidR="0067501C">
          <w:t>interact with repressors to block recruitment of full-length TLE family proteins and thereby alleviate repression</w:t>
        </w:r>
      </w:ins>
      <w:r w:rsidR="00110927">
        <w:t xml:space="preserve"> </w:t>
      </w:r>
      <w:commentRangeStart w:id="112"/>
      <w:r w:rsidR="00890A1E">
        <w:t>{Marcal, 2005 #3131}</w:t>
      </w:r>
      <w:commentRangeEnd w:id="112"/>
      <w:r w:rsidR="00250806">
        <w:rPr>
          <w:rStyle w:val="CommentReference"/>
          <w:rFonts w:ascii="Times New Roman" w:hAnsi="Times New Roman" w:cs="Times New Roman"/>
        </w:rPr>
        <w:commentReference w:id="112"/>
      </w:r>
      <w:r w:rsidR="003A1DD6">
        <w:t xml:space="preserve">. </w:t>
      </w:r>
      <w:ins w:id="113" w:author="Michael Chambers" w:date="2015-11-12T18:48:00Z">
        <w:r w:rsidR="0044153F">
          <w:t>More distantly related Gro homologs have been identified in yeast (Tup1) and plants</w:t>
        </w:r>
        <w:r w:rsidR="00E308EC">
          <w:t xml:space="preserve"> (TOPLESS) {Courey, 2001 #</w:t>
        </w:r>
        <w:proofErr w:type="gramStart"/>
        <w:r w:rsidR="00E308EC">
          <w:t>3139}</w:t>
        </w:r>
        <w:r w:rsidR="0044153F">
          <w:t>{</w:t>
        </w:r>
        <w:proofErr w:type="gramEnd"/>
        <w:r w:rsidR="0044153F">
          <w:t>Smith, 2000 #3169</w:t>
        </w:r>
        <w:r w:rsidR="00A4381F">
          <w:t>}</w:t>
        </w:r>
        <w:r w:rsidR="0044153F">
          <w:t xml:space="preserve">{Lee, 2012 #2961}. </w:t>
        </w:r>
      </w:ins>
      <w:r w:rsidR="003A1DD6">
        <w:t xml:space="preserve">  </w:t>
      </w:r>
    </w:p>
    <w:p w14:paraId="43FC6392" w14:textId="77777777" w:rsidR="00F02044" w:rsidRDefault="00F02044" w:rsidP="00B506E9">
      <w:pPr>
        <w:pStyle w:val="BodyText"/>
        <w:spacing w:line="480" w:lineRule="auto"/>
        <w:rPr>
          <w:ins w:id="114" w:author="Michael Chambers" w:date="2015-11-17T00:18:00Z"/>
          <w:i/>
        </w:rPr>
      </w:pPr>
    </w:p>
    <w:p w14:paraId="769ABB32" w14:textId="5CFD5E9F" w:rsidR="00B506E9" w:rsidRPr="00B506E9" w:rsidRDefault="00B506E9" w:rsidP="00B506E9">
      <w:pPr>
        <w:pStyle w:val="BodyText"/>
        <w:spacing w:line="480" w:lineRule="auto"/>
        <w:rPr>
          <w:i/>
        </w:rPr>
      </w:pPr>
      <w:r>
        <w:rPr>
          <w:i/>
        </w:rPr>
        <w:t>The domain architecture of Groucho/TLE family proteins</w:t>
      </w:r>
    </w:p>
    <w:p w14:paraId="7D5C8C8C" w14:textId="46F547A9" w:rsidR="000221D2" w:rsidRPr="000221D2" w:rsidRDefault="00676643" w:rsidP="000221D2">
      <w:pPr>
        <w:pStyle w:val="BodyText"/>
        <w:spacing w:line="480" w:lineRule="auto"/>
        <w:ind w:firstLine="720"/>
        <w:rPr>
          <w:ins w:id="115" w:author="Albert Courey" w:date="2015-11-11T10:13:00Z"/>
        </w:rPr>
      </w:pPr>
      <w:r>
        <w:t>The N-terminal Q (glutamine rich) domain is on</w:t>
      </w:r>
      <w:r w:rsidR="005223EF">
        <w:t xml:space="preserve">e of the two </w:t>
      </w:r>
      <w:r w:rsidR="006F3422">
        <w:t xml:space="preserve">highly </w:t>
      </w:r>
      <w:r w:rsidR="005223EF">
        <w:t xml:space="preserve">conserved domains and </w:t>
      </w:r>
      <w:r>
        <w:t>is responsible</w:t>
      </w:r>
      <w:r w:rsidR="005223EF">
        <w:t xml:space="preserve"> for the formation of tetramers</w:t>
      </w:r>
      <w:r>
        <w:t xml:space="preserve"> and </w:t>
      </w:r>
      <w:r w:rsidR="005223EF">
        <w:t>potentially</w:t>
      </w:r>
      <w:r>
        <w:t xml:space="preserve"> higher-order oligomers of Gro </w:t>
      </w:r>
      <w:r w:rsidR="00890A1E">
        <w:t>{Chen, 1998 #267}</w:t>
      </w:r>
      <w:r w:rsidR="00E2180F">
        <w:t>. Additionally, the Q-</w:t>
      </w:r>
      <w:r w:rsidR="00D65E13">
        <w:t>domain mediates a subset of interactions with transcription</w:t>
      </w:r>
      <w:r w:rsidR="005223EF">
        <w:t>al repressors, including the Tcf</w:t>
      </w:r>
      <w:r w:rsidR="00D65E13">
        <w:t xml:space="preserve">/Lef family of proteins </w:t>
      </w:r>
      <w:r w:rsidR="00890A1E">
        <w:t>{Brantjes, 2001 #3058}</w:t>
      </w:r>
      <w:r w:rsidR="00D65E13">
        <w:t xml:space="preserve">. </w:t>
      </w:r>
      <w:ins w:id="116" w:author="Albert Courey" w:date="2015-11-11T10:13:00Z">
        <w:r w:rsidR="000221D2" w:rsidRPr="000221D2">
          <w:t>The structure of the Q-domain of TLE1, a human homologue of Gro, was recently solved, revealing</w:t>
        </w:r>
        <w:r w:rsidR="000221D2">
          <w:t xml:space="preserve"> that</w:t>
        </w:r>
        <w:r w:rsidR="000221D2" w:rsidRPr="000221D2">
          <w:t xml:space="preserve"> the domain forms a dimer of dimers consisting of two coiled-coils interdigitated in a head-to-head complex </w:t>
        </w:r>
      </w:ins>
      <w:r w:rsidR="00890A1E">
        <w:t>{Chodaparambil, 2014 #3057}</w:t>
      </w:r>
      <w:ins w:id="117" w:author="Albert Courey" w:date="2015-11-11T10:13:00Z">
        <w:r w:rsidR="000221D2" w:rsidRPr="000221D2">
          <w:t xml:space="preserve">. The resulting structure provides an elegant explanation of the mechanics of tetramerization, and corroborates the large frictional coefficient measured in hydrodynamic studies of the purified Q-domain, as the predicted structure is thin and rod-like </w:t>
        </w:r>
      </w:ins>
      <w:r w:rsidR="00890A1E">
        <w:t>{Kuo, 2011 #506}</w:t>
      </w:r>
      <w:ins w:id="118" w:author="Albert Courey" w:date="2015-11-11T10:13:00Z">
        <w:r w:rsidR="000221D2" w:rsidRPr="000221D2">
          <w:t>.</w:t>
        </w:r>
      </w:ins>
    </w:p>
    <w:p w14:paraId="4C733B62" w14:textId="48272CAE" w:rsidR="00B7327D" w:rsidRDefault="00B7327D" w:rsidP="00B7327D">
      <w:pPr>
        <w:pStyle w:val="BodyText"/>
        <w:spacing w:line="480" w:lineRule="auto"/>
        <w:ind w:firstLine="720"/>
        <w:rPr>
          <w:ins w:id="119" w:author="Albert Courey" w:date="2015-11-11T10:11:00Z"/>
        </w:rPr>
      </w:pPr>
      <w:ins w:id="120" w:author="Albert Courey" w:date="2015-11-11T10:07:00Z">
        <w:r>
          <w:t xml:space="preserve">The ability of the Q domain to direct the formation of high-order oligomers has been proposed to mediate the spreading of Gro along chromatin allowing for the establishment of large transcriptionally silent domains. This </w:t>
        </w:r>
      </w:ins>
      <w:ins w:id="121" w:author="Albert Courey" w:date="2015-11-11T10:08:00Z">
        <w:r>
          <w:t xml:space="preserve">might explain the documented ability of Gro </w:t>
        </w:r>
        <w:r>
          <w:lastRenderedPageBreak/>
          <w:t>to direct long-range repression in which</w:t>
        </w:r>
      </w:ins>
      <w:ins w:id="122" w:author="Albert Courey" w:date="2015-11-11T10:09:00Z">
        <w:r>
          <w:t xml:space="preserve"> entire loci are organized into transcriptionally silent states.  </w:t>
        </w:r>
      </w:ins>
      <w:ins w:id="123" w:author="Albert Courey" w:date="2015-11-11T10:10:00Z">
        <w:r>
          <w:t>In support of this idea, a</w:t>
        </w:r>
      </w:ins>
      <w:del w:id="124" w:author="Albert Courey" w:date="2015-11-11T10:10:00Z">
        <w:r w:rsidR="00D65E13" w:rsidDel="00B7327D">
          <w:delText>A</w:delText>
        </w:r>
      </w:del>
      <w:r w:rsidR="00D65E13">
        <w:t xml:space="preserve">ssays involving Grg3, a mouse homolog of Gro, on </w:t>
      </w:r>
      <w:r w:rsidR="00D65E13">
        <w:rPr>
          <w:i/>
        </w:rPr>
        <w:t>in vitro</w:t>
      </w:r>
      <w:r w:rsidR="00E2180F">
        <w:t xml:space="preserve"> chromatin arrays</w:t>
      </w:r>
      <w:ins w:id="125" w:author="Albert Courey" w:date="2015-11-11T09:50:00Z">
        <w:del w:id="126" w:author="Michael Chambers" w:date="2015-11-17T00:13:00Z">
          <w:r w:rsidR="00250806" w:rsidDel="00F02044">
            <w:delText>,</w:delText>
          </w:r>
        </w:del>
      </w:ins>
      <w:r w:rsidR="00E2180F">
        <w:t xml:space="preserve"> showed that</w:t>
      </w:r>
      <w:r w:rsidR="006751C4">
        <w:t xml:space="preserve"> </w:t>
      </w:r>
      <w:del w:id="127" w:author="Albert Courey" w:date="2015-11-11T10:09:00Z">
        <w:r w:rsidR="006751C4" w:rsidDel="00B7327D">
          <w:delText xml:space="preserve">tetramerization </w:delText>
        </w:r>
      </w:del>
      <w:ins w:id="128" w:author="Albert Courey" w:date="2015-11-11T10:09:00Z">
        <w:r>
          <w:t xml:space="preserve">oligomerization </w:t>
        </w:r>
      </w:ins>
      <w:r w:rsidR="006751C4">
        <w:t>mediated through the</w:t>
      </w:r>
      <w:r w:rsidR="00E2180F">
        <w:t xml:space="preserve"> Q-</w:t>
      </w:r>
      <w:r w:rsidR="00D65E13">
        <w:t>domain is not required for recruitment of Gro to chromatin</w:t>
      </w:r>
      <w:del w:id="129" w:author="Michael Chambers" w:date="2015-11-17T00:13:00Z">
        <w:r w:rsidR="00D65E13" w:rsidDel="00F02044">
          <w:delText>,</w:delText>
        </w:r>
      </w:del>
      <w:r w:rsidR="00D65E13">
        <w:t xml:space="preserve"> but is required for subsequent aggregation of chromatinized fragments</w:t>
      </w:r>
      <w:r w:rsidR="006751C4">
        <w:t xml:space="preserve"> </w:t>
      </w:r>
      <w:ins w:id="130" w:author="Albert Courey" w:date="2015-11-11T09:50:00Z">
        <w:r w:rsidR="00250806">
          <w:t xml:space="preserve">into a form that was resistant to transcription </w:t>
        </w:r>
      </w:ins>
      <w:r w:rsidR="00890A1E">
        <w:t>{Sekiya, 2007 #1658}</w:t>
      </w:r>
      <w:r w:rsidR="00D65E13">
        <w:t xml:space="preserve">. </w:t>
      </w:r>
      <w:del w:id="131" w:author="Albert Courey" w:date="2015-11-11T10:11:00Z">
        <w:r w:rsidR="00D65E13" w:rsidDel="00B7327D">
          <w:delText xml:space="preserve">However, </w:delText>
        </w:r>
      </w:del>
    </w:p>
    <w:p w14:paraId="0F7ADAED" w14:textId="48946654" w:rsidR="003B2425" w:rsidRDefault="00B7327D" w:rsidP="00B7327D">
      <w:pPr>
        <w:pStyle w:val="BodyText"/>
        <w:spacing w:line="480" w:lineRule="auto"/>
        <w:ind w:firstLine="720"/>
      </w:pPr>
      <w:ins w:id="132" w:author="Albert Courey" w:date="2015-11-11T10:11:00Z">
        <w:r>
          <w:t xml:space="preserve">Contrary to the idea that the Q domain could mediate spreading, </w:t>
        </w:r>
      </w:ins>
      <w:ins w:id="133" w:author="Albert Courey" w:date="2015-11-11T10:10:00Z">
        <w:r>
          <w:t xml:space="preserve">chromatin immunoprecipitation (ChIP) </w:t>
        </w:r>
      </w:ins>
      <w:r w:rsidR="00D65E13">
        <w:t xml:space="preserve">assays in cell culture revealed that oligomerization-deficient mutants of </w:t>
      </w:r>
      <w:r w:rsidR="008F2D2E">
        <w:rPr>
          <w:i/>
        </w:rPr>
        <w:t xml:space="preserve">Drosophila </w:t>
      </w:r>
      <w:r w:rsidR="00D65E13">
        <w:t xml:space="preserve">Gro exhibited similar </w:t>
      </w:r>
      <w:r w:rsidR="0062641B">
        <w:t xml:space="preserve">median </w:t>
      </w:r>
      <w:r w:rsidR="00F64CE4">
        <w:t>peak widths</w:t>
      </w:r>
      <w:r w:rsidR="00A053EA">
        <w:t xml:space="preserve"> to</w:t>
      </w:r>
      <w:r w:rsidR="00D65E13">
        <w:t xml:space="preserve"> wild-type Gro </w:t>
      </w:r>
      <w:r w:rsidR="00890A1E">
        <w:t>{Kaul, 2014 #2204}</w:t>
      </w:r>
      <w:r w:rsidR="00D65E13">
        <w:t xml:space="preserve">. </w:t>
      </w:r>
      <w:r w:rsidR="003B2425">
        <w:t xml:space="preserve">The interpretation of this result is somewhat </w:t>
      </w:r>
      <w:r w:rsidR="008F2D2E">
        <w:t>complicated</w:t>
      </w:r>
      <w:r w:rsidR="003B2425">
        <w:t xml:space="preserve"> by the fact that </w:t>
      </w:r>
      <w:r w:rsidR="008F2D2E">
        <w:t>binding</w:t>
      </w:r>
      <w:r w:rsidR="003B2425">
        <w:t xml:space="preserve"> data was generated from two </w:t>
      </w:r>
      <w:r w:rsidR="003B2425">
        <w:rPr>
          <w:i/>
        </w:rPr>
        <w:t xml:space="preserve">Drosophila </w:t>
      </w:r>
      <w:r w:rsidR="003B2425">
        <w:t>cell lines depleted of endogenous Groucho via RNAi and overexpressing either GFP-tagged wild-type or oligomerization-deficient Groucho. The authors show</w:t>
      </w:r>
      <w:r w:rsidR="00143087">
        <w:t>ed</w:t>
      </w:r>
      <w:r w:rsidR="003B2425">
        <w:t xml:space="preserve"> </w:t>
      </w:r>
      <w:r w:rsidR="00143087">
        <w:t>a significant reduction of endogenous Gro that nonetheless remained detectable by immunoblot</w:t>
      </w:r>
      <w:r w:rsidR="003B2425">
        <w:t>. Thus, it remains a possibility that low levels</w:t>
      </w:r>
      <w:r w:rsidR="00143087">
        <w:t xml:space="preserve"> of endogenous Groucho were</w:t>
      </w:r>
      <w:r w:rsidR="003B2425">
        <w:t xml:space="preserve"> contributing to peak formation or spreading in both contexts.</w:t>
      </w:r>
    </w:p>
    <w:p w14:paraId="76061034" w14:textId="119F3E35" w:rsidR="003B2425" w:rsidRDefault="003B2425" w:rsidP="005223EF">
      <w:pPr>
        <w:pStyle w:val="BodyText"/>
        <w:spacing w:line="480" w:lineRule="auto"/>
        <w:ind w:firstLine="720"/>
      </w:pPr>
      <w:r>
        <w:t xml:space="preserve">Regardless of the role of oligomerization in the definition of the size of Groucho binding domains, </w:t>
      </w:r>
      <w:r w:rsidR="002A476E">
        <w:t>loss of oligomerization does result in significant</w:t>
      </w:r>
      <w:r>
        <w:t xml:space="preserve"> differences </w:t>
      </w:r>
      <w:r w:rsidR="002A476E">
        <w:t>in</w:t>
      </w:r>
      <w:r>
        <w:t xml:space="preserve"> the recruitment patterns of overexpressed wild-type and oligomerization-deficient mutants. </w:t>
      </w:r>
      <w:r w:rsidR="002B7A68">
        <w:t xml:space="preserve">Of the approximately 3000 distinct Groucho binding sites identified in </w:t>
      </w:r>
      <w:r w:rsidR="00A92DFF">
        <w:t xml:space="preserve">Kc167 cells expressing </w:t>
      </w:r>
      <w:r w:rsidR="002B7A68">
        <w:t xml:space="preserve">wild-type </w:t>
      </w:r>
      <w:r w:rsidR="00A92DFF">
        <w:t>or</w:t>
      </w:r>
      <w:r w:rsidR="002B7A68">
        <w:t xml:space="preserve"> </w:t>
      </w:r>
      <w:r w:rsidR="00A92DFF">
        <w:t>oligomerization-deficient Gro</w:t>
      </w:r>
      <w:del w:id="134" w:author="Michael Chambers" w:date="2015-11-17T00:14:00Z">
        <w:r w:rsidR="002B7A68" w:rsidDel="00F02044">
          <w:delText xml:space="preserve"> samples</w:delText>
        </w:r>
      </w:del>
      <w:r w:rsidR="002B7A68">
        <w:t>, 48% are unique to a single condition</w:t>
      </w:r>
      <w:ins w:id="135" w:author="Michael Chambers" w:date="2015-11-12T20:22:00Z">
        <w:r w:rsidR="00951665">
          <w:t xml:space="preserve"> {Kaul, 2014 #2204}</w:t>
        </w:r>
      </w:ins>
      <w:r w:rsidR="002B7A68">
        <w:t xml:space="preserve">. Loss of oligomerization potential therefore, while preserving </w:t>
      </w:r>
      <w:del w:id="136" w:author="Michael Chambers" w:date="2015-11-17T00:14:00Z">
        <w:r w:rsidR="00143087" w:rsidDel="00F02044">
          <w:delText xml:space="preserve">many </w:delText>
        </w:r>
      </w:del>
      <w:ins w:id="137" w:author="Michael Chambers" w:date="2015-11-17T00:14:00Z">
        <w:r w:rsidR="00F02044">
          <w:t xml:space="preserve">some </w:t>
        </w:r>
      </w:ins>
      <w:r w:rsidR="00143087">
        <w:t>aspects</w:t>
      </w:r>
      <w:r w:rsidR="002B7A68">
        <w:t xml:space="preserve"> of </w:t>
      </w:r>
      <w:r w:rsidR="002B7A68">
        <w:lastRenderedPageBreak/>
        <w:t>wild-type Gro</w:t>
      </w:r>
      <w:del w:id="138" w:author="Michael Chambers" w:date="2015-11-17T00:14:00Z">
        <w:r w:rsidR="002B7A68" w:rsidDel="00F02044">
          <w:delText>ucho</w:delText>
        </w:r>
      </w:del>
      <w:r w:rsidR="002B7A68">
        <w:t xml:space="preserve"> binding patterns, does disrupt Groucho association with chromatin in some conte</w:t>
      </w:r>
      <w:r w:rsidR="00143087">
        <w:t>xts, the nature of which remains unexplained.</w:t>
      </w:r>
    </w:p>
    <w:p w14:paraId="56C14837" w14:textId="7D9A89E3" w:rsidR="00BB497F" w:rsidRPr="00E2180F" w:rsidDel="00B94F68" w:rsidRDefault="00E2180F" w:rsidP="005223EF">
      <w:pPr>
        <w:pStyle w:val="BodyText"/>
        <w:spacing w:line="480" w:lineRule="auto"/>
        <w:ind w:firstLine="720"/>
        <w:rPr>
          <w:del w:id="139" w:author="Michael Chambers" w:date="2015-11-12T20:23:00Z"/>
        </w:rPr>
      </w:pPr>
      <w:del w:id="140" w:author="Michael Chambers" w:date="2015-11-12T20:23:00Z">
        <w:r w:rsidDel="00B94F68">
          <w:delText>The structure</w:delText>
        </w:r>
        <w:r w:rsidR="00E56FE9" w:rsidDel="00B94F68">
          <w:delText xml:space="preserve"> of the Q-domain of TLE1</w:delText>
        </w:r>
        <w:r w:rsidDel="00B94F68">
          <w:delText>, a human homologue of Gro, was recently</w:delText>
        </w:r>
        <w:r w:rsidR="00143087" w:rsidDel="00B94F68">
          <w:delText xml:space="preserve"> solved, revealing the domain</w:delText>
        </w:r>
        <w:r w:rsidDel="00B94F68">
          <w:delText xml:space="preserve"> form</w:delText>
        </w:r>
        <w:r w:rsidR="00143087" w:rsidDel="00B94F68">
          <w:delText>s</w:delText>
        </w:r>
        <w:r w:rsidDel="00B94F68">
          <w:delText xml:space="preserve"> a dimer of dimers </w:delText>
        </w:r>
        <w:r w:rsidR="00143087" w:rsidDel="00B94F68">
          <w:delText xml:space="preserve">consisting of two coiled-coils </w:delText>
        </w:r>
        <w:r w:rsidR="00A92DFF" w:rsidDel="00B94F68">
          <w:delText>interdigitated</w:delText>
        </w:r>
        <w:r w:rsidR="00143087" w:rsidDel="00B94F68">
          <w:delText xml:space="preserve"> in a head-to-head </w:delText>
        </w:r>
        <w:r w:rsidR="00A92DFF" w:rsidDel="00B94F68">
          <w:delText>complex</w:delText>
        </w:r>
        <w:r w:rsidR="00143087" w:rsidDel="00B94F68">
          <w:delText xml:space="preserve"> </w:delText>
        </w:r>
        <w:r w:rsidR="00890A1E" w:rsidDel="00B94F68">
          <w:delText>{Chodaparambil, 2014 #3057}</w:delText>
        </w:r>
        <w:r w:rsidDel="00B94F68">
          <w:delText xml:space="preserve">. </w:delText>
        </w:r>
        <w:r w:rsidR="00A92DFF" w:rsidDel="00B94F68">
          <w:delText xml:space="preserve">The resulting structure provides an elegant explanation of the mechanics of tetramerization, and collaborates the large frictional coefficient observed </w:delText>
        </w:r>
        <w:r w:rsidR="00A10498" w:rsidDel="00B94F68">
          <w:delText xml:space="preserve">from hydrodynamic </w:delText>
        </w:r>
        <w:r w:rsidR="00A92DFF" w:rsidDel="00B94F68">
          <w:delText xml:space="preserve">studies of </w:delText>
        </w:r>
        <w:r w:rsidR="00A10498" w:rsidDel="00B94F68">
          <w:delText>purified</w:delText>
        </w:r>
        <w:r w:rsidR="00A92DFF" w:rsidDel="00B94F68">
          <w:delText xml:space="preserve"> Q-domain, as the predicted structure is thin and rod-like </w:delText>
        </w:r>
        <w:r w:rsidR="00890A1E" w:rsidDel="00B94F68">
          <w:delText>{Kuo, 2011 #506}</w:delText>
        </w:r>
        <w:r w:rsidR="00A92DFF" w:rsidDel="00B94F68">
          <w:delText>.</w:delText>
        </w:r>
      </w:del>
    </w:p>
    <w:p w14:paraId="2978DBE8" w14:textId="45630C69" w:rsidR="00A10498" w:rsidRDefault="00E2180F" w:rsidP="005223EF">
      <w:pPr>
        <w:pStyle w:val="BodyText"/>
        <w:spacing w:line="480" w:lineRule="auto"/>
        <w:ind w:firstLine="720"/>
      </w:pPr>
      <w:r>
        <w:t>The WD-domain is the second conserved domain of Gro and comprises the C-term</w:t>
      </w:r>
      <w:ins w:id="141" w:author="Albert Courey" w:date="2015-11-11T10:14:00Z">
        <w:r w:rsidR="000221D2">
          <w:t xml:space="preserve">inal </w:t>
        </w:r>
        <w:del w:id="142" w:author="Michael Chambers" w:date="2015-11-17T00:15:00Z">
          <w:r w:rsidR="000221D2" w:rsidDel="00F02044">
            <w:delText>XXX</w:delText>
          </w:r>
        </w:del>
      </w:ins>
      <w:ins w:id="143" w:author="Michael Chambers" w:date="2015-11-17T00:15:00Z">
        <w:r w:rsidR="00F02044">
          <w:t>329</w:t>
        </w:r>
      </w:ins>
      <w:ins w:id="144" w:author="Albert Courey" w:date="2015-11-11T10:14:00Z">
        <w:r w:rsidR="000221D2">
          <w:t xml:space="preserve"> amino acids of the protein</w:t>
        </w:r>
      </w:ins>
      <w:del w:id="145" w:author="Albert Courey" w:date="2015-11-11T10:14:00Z">
        <w:r w:rsidDel="000221D2">
          <w:delText>inus</w:delText>
        </w:r>
      </w:del>
      <w:del w:id="146" w:author="Michael Chambers" w:date="2015-11-17T00:14:00Z">
        <w:r w:rsidDel="00F02044">
          <w:delText xml:space="preserve"> of the protei</w:delText>
        </w:r>
        <w:r w:rsidR="00E56FE9" w:rsidDel="00F02044">
          <w:delText>n</w:delText>
        </w:r>
      </w:del>
      <w:r w:rsidR="00E56FE9">
        <w:t>. The WD-domain consists of a seven-bladed β-propeller domain</w:t>
      </w:r>
      <w:del w:id="147" w:author="Michael Chambers" w:date="2015-11-17T00:15:00Z">
        <w:r w:rsidR="00E56FE9" w:rsidDel="00F02044">
          <w:delText>,</w:delText>
        </w:r>
      </w:del>
      <w:r w:rsidR="00E56FE9">
        <w:t xml:space="preserve"> and is responsible for the majority of Groucho interactions with DNA-binding repressors</w:t>
      </w:r>
      <w:ins w:id="148" w:author="Michael Chambers" w:date="2015-11-13T17:51:00Z">
        <w:r w:rsidR="00081F0E">
          <w:t xml:space="preserve"> (Table 1-1)</w:t>
        </w:r>
      </w:ins>
      <w:r w:rsidR="005223EF">
        <w:t xml:space="preserve"> </w:t>
      </w:r>
      <w:r w:rsidR="00890A1E">
        <w:t>{Pickles, 2002 #3060}</w:t>
      </w:r>
      <w:r w:rsidR="00E56FE9">
        <w:t>. The majority of these interactions are mediated through binding of the WD-domain to short peptide motifs</w:t>
      </w:r>
      <w:r w:rsidR="0005249C">
        <w:t xml:space="preserve"> </w:t>
      </w:r>
      <w:r w:rsidR="00890A1E">
        <w:t>{Jennings, 2006 #3059}</w:t>
      </w:r>
      <w:r w:rsidR="00E56FE9">
        <w:t>,</w:t>
      </w:r>
      <w:r w:rsidR="00A10498">
        <w:t xml:space="preserve"> which are recognized by the central pore of the propeller domain. Several such peptide motifs have been identified in Groucho-interacting proteins. </w:t>
      </w:r>
      <w:r w:rsidR="001759FC">
        <w:t xml:space="preserve">The majority of these peptide motifs fall into one of two categories. </w:t>
      </w:r>
      <w:r w:rsidR="004E0E89">
        <w:t xml:space="preserve">C-terminal WRPW/Y recognition sequences have been found in </w:t>
      </w:r>
      <w:del w:id="149" w:author="Albert Courey" w:date="2015-11-11T10:18:00Z">
        <w:r w:rsidR="004E0E89" w:rsidDel="000221D2">
          <w:delText xml:space="preserve">Hairy </w:delText>
        </w:r>
      </w:del>
      <w:ins w:id="150" w:author="Albert Courey" w:date="2015-11-11T10:18:00Z">
        <w:r w:rsidR="000221D2">
          <w:t xml:space="preserve">Hairy/Enhancer of split (HES) </w:t>
        </w:r>
      </w:ins>
      <w:r w:rsidR="004E0E89">
        <w:t xml:space="preserve">and </w:t>
      </w:r>
      <w:del w:id="151" w:author="Albert Courey" w:date="2015-11-11T10:18:00Z">
        <w:r w:rsidR="004E0E89" w:rsidDel="000221D2">
          <w:delText>multiple Enhancer of split</w:delText>
        </w:r>
      </w:del>
      <w:ins w:id="152" w:author="Albert Courey" w:date="2015-11-11T10:18:00Z">
        <w:r w:rsidR="000221D2">
          <w:t>Runt</w:t>
        </w:r>
      </w:ins>
      <w:r w:rsidR="004E0E89">
        <w:t xml:space="preserve"> family transcription factors </w:t>
      </w:r>
      <w:commentRangeStart w:id="153"/>
      <w:r w:rsidR="00890A1E">
        <w:t>{Jimenez, 1997 #3075;Fisher, 1996 #3133;Paroush, 1994 #3090</w:t>
      </w:r>
      <w:ins w:id="154" w:author="Michael Chambers" w:date="2015-11-13T18:01:00Z">
        <w:r w:rsidR="00EC48C8">
          <w:t>;</w:t>
        </w:r>
        <w:r w:rsidR="00EC48C8" w:rsidRPr="00EC48C8">
          <w:t xml:space="preserve"> </w:t>
        </w:r>
        <w:r w:rsidR="00EC48C8">
          <w:t>Aronson, 1997 #3095;</w:t>
        </w:r>
      </w:ins>
      <w:ins w:id="155" w:author="Michael Chambers" w:date="2015-11-13T18:04:00Z">
        <w:r w:rsidR="004A292C">
          <w:t>Canon, 2003 #3174</w:t>
        </w:r>
      </w:ins>
      <w:r w:rsidR="00890A1E">
        <w:t>}</w:t>
      </w:r>
      <w:commentRangeEnd w:id="153"/>
      <w:r w:rsidR="000221D2">
        <w:rPr>
          <w:rStyle w:val="CommentReference"/>
          <w:rFonts w:ascii="Times New Roman" w:hAnsi="Times New Roman" w:cs="Times New Roman"/>
        </w:rPr>
        <w:commentReference w:id="153"/>
      </w:r>
      <w:r w:rsidR="004E0E89">
        <w:t xml:space="preserve">. </w:t>
      </w:r>
      <w:r w:rsidR="00D812E0">
        <w:t>And t</w:t>
      </w:r>
      <w:r w:rsidR="004E0E89">
        <w:t xml:space="preserve">he engrailed homology domain-1 (eh1) motif is an internal </w:t>
      </w:r>
      <w:del w:id="156" w:author="Albert Courey" w:date="2015-11-11T10:17:00Z">
        <w:r w:rsidR="004E0E89" w:rsidDel="000221D2">
          <w:delText xml:space="preserve">site </w:delText>
        </w:r>
      </w:del>
      <w:ins w:id="157" w:author="Albert Courey" w:date="2015-11-11T10:17:00Z">
        <w:r w:rsidR="000221D2">
          <w:t xml:space="preserve">peptide motif </w:t>
        </w:r>
      </w:ins>
      <w:r w:rsidR="004E0E89">
        <w:t>with</w:t>
      </w:r>
      <w:ins w:id="158" w:author="Albert Courey" w:date="2015-11-11T10:17:00Z">
        <w:r w:rsidR="000221D2">
          <w:t xml:space="preserve"> the consensus</w:t>
        </w:r>
      </w:ins>
      <w:r w:rsidR="004E0E89">
        <w:t xml:space="preserve"> sequence FxIxxIL </w:t>
      </w:r>
      <w:r w:rsidR="0006406A">
        <w:t>that</w:t>
      </w:r>
      <w:r w:rsidR="004E0E89">
        <w:t xml:space="preserve"> is found in Engrailed, Dorsal, Odd-skipped, and Goosecoid</w:t>
      </w:r>
      <w:r w:rsidR="0006406A">
        <w:t>, among others</w:t>
      </w:r>
      <w:r w:rsidR="00601C7E">
        <w:t xml:space="preserve"> </w:t>
      </w:r>
      <w:r w:rsidR="00890A1E">
        <w:t>{Copley, 2005 #3134}</w:t>
      </w:r>
      <w:del w:id="159" w:author="Michael Chambers" w:date="2015-11-13T17:50:00Z">
        <w:r w:rsidR="00D3561B" w:rsidDel="00081F0E">
          <w:delText xml:space="preserve"> </w:delText>
        </w:r>
      </w:del>
      <w:r w:rsidR="00890A1E">
        <w:t>{Dubnicoff, 1997 #2366}</w:t>
      </w:r>
      <w:del w:id="160" w:author="Michael Chambers" w:date="2015-11-13T17:50:00Z">
        <w:r w:rsidR="00D3561B" w:rsidDel="00081F0E">
          <w:delText xml:space="preserve"> </w:delText>
        </w:r>
      </w:del>
      <w:r w:rsidR="00890A1E">
        <w:t>{Jiménez, 1997 #264}</w:t>
      </w:r>
      <w:del w:id="161" w:author="Michael Chambers" w:date="2015-11-13T17:50:00Z">
        <w:r w:rsidR="00D3561B" w:rsidDel="00081F0E">
          <w:delText xml:space="preserve"> </w:delText>
        </w:r>
      </w:del>
      <w:r w:rsidR="00890A1E">
        <w:t>{Jimenez, 1999 #3092}</w:t>
      </w:r>
      <w:del w:id="162" w:author="Michael Chambers" w:date="2015-11-13T17:50:00Z">
        <w:r w:rsidR="00D3561B" w:rsidDel="00081F0E">
          <w:delText xml:space="preserve"> </w:delText>
        </w:r>
      </w:del>
      <w:r w:rsidR="00890A1E">
        <w:t>{Smith, 1996 #3135}</w:t>
      </w:r>
      <w:del w:id="163" w:author="Michael Chambers" w:date="2015-11-13T17:50:00Z">
        <w:r w:rsidR="00D3561B" w:rsidDel="00081F0E">
          <w:delText xml:space="preserve"> </w:delText>
        </w:r>
      </w:del>
      <w:r w:rsidR="00890A1E">
        <w:t>{Tolkunova, 1998 #3136}</w:t>
      </w:r>
      <w:r w:rsidR="004E0E89">
        <w:t xml:space="preserve">. </w:t>
      </w:r>
      <w:r w:rsidR="0006406A">
        <w:t>The WD domain binds to these motifs with differing affinities. These differences</w:t>
      </w:r>
      <w:ins w:id="164" w:author="Michael Chambers" w:date="2015-11-17T00:16:00Z">
        <w:r w:rsidR="00F02044">
          <w:t xml:space="preserve"> in affinity</w:t>
        </w:r>
      </w:ins>
      <w:r w:rsidR="0006406A">
        <w:t xml:space="preserve"> are utilized </w:t>
      </w:r>
      <w:del w:id="165" w:author="Michael Chambers" w:date="2015-11-17T00:16:00Z">
        <w:r w:rsidR="0006406A" w:rsidDel="00F02044">
          <w:delText>in controlling</w:delText>
        </w:r>
      </w:del>
      <w:ins w:id="166" w:author="Michael Chambers" w:date="2015-11-17T00:16:00Z">
        <w:r w:rsidR="00F02044">
          <w:t>to control</w:t>
        </w:r>
      </w:ins>
      <w:r w:rsidR="0006406A">
        <w:t xml:space="preserve"> the recruitment of Groucho to specific factors. For example, the affinity of Groucho for binding the eh1-like motif of Dorsal is relatively weak </w:t>
      </w:r>
      <w:r w:rsidR="00890A1E">
        <w:t>{Flores-Saaib, 2000 #656}</w:t>
      </w:r>
      <w:r w:rsidR="0006406A">
        <w:t xml:space="preserve">, necessitating the assistance of additional factors in facilitating a stable interaction between the two proteins. This weak affinity of the Dorsal/Groucho interaction is </w:t>
      </w:r>
      <w:del w:id="167" w:author="Albert Courey" w:date="2015-11-11T10:21:00Z">
        <w:r w:rsidR="0006406A" w:rsidDel="000221D2">
          <w:delText>cruicial</w:delText>
        </w:r>
      </w:del>
      <w:ins w:id="168" w:author="Albert Courey" w:date="2015-11-11T10:21:00Z">
        <w:r w:rsidR="000221D2">
          <w:t>crucial</w:t>
        </w:r>
      </w:ins>
      <w:r w:rsidR="0006406A">
        <w:t xml:space="preserve"> to allowing Dorsal to function as a bifunctional transcription factor, as mutation of </w:t>
      </w:r>
      <w:r w:rsidR="0006406A">
        <w:lastRenderedPageBreak/>
        <w:t>this motif to a higher-affinity sequence abolishes Dorsal’s ability to activate genes in the embryo</w:t>
      </w:r>
      <w:del w:id="169" w:author="Michael Chambers" w:date="2015-11-17T00:17:00Z">
        <w:r w:rsidR="0006406A" w:rsidDel="00F02044">
          <w:delText>,</w:delText>
        </w:r>
      </w:del>
      <w:r w:rsidR="0006406A">
        <w:t xml:space="preserve"> due to constitutive recruitment of Groucho </w:t>
      </w:r>
      <w:r w:rsidR="00890A1E">
        <w:t>{Ratnaparkhi, 2006 #3108}</w:t>
      </w:r>
      <w:r w:rsidR="0006406A">
        <w:t>.</w:t>
      </w:r>
    </w:p>
    <w:p w14:paraId="01494DA1" w14:textId="468A4F01" w:rsidR="006D0B59" w:rsidRPr="00B810B2" w:rsidRDefault="00B810B2" w:rsidP="005223EF">
      <w:pPr>
        <w:pStyle w:val="BodyText"/>
        <w:spacing w:line="480" w:lineRule="auto"/>
        <w:ind w:firstLine="720"/>
      </w:pPr>
      <w:r>
        <w:t xml:space="preserve">The WD-repeat domain may be involved in additional protein interactions. Studies of Grg3, a mouse Gro/TLE family member, have shown that the WD domain is critical for binding </w:t>
      </w:r>
      <w:r w:rsidR="00755681">
        <w:t xml:space="preserve">to </w:t>
      </w:r>
      <w:r>
        <w:t xml:space="preserve">histone arrays </w:t>
      </w:r>
      <w:r>
        <w:rPr>
          <w:i/>
        </w:rPr>
        <w:t>in vitro</w:t>
      </w:r>
      <w:r w:rsidR="00755681">
        <w:rPr>
          <w:i/>
        </w:rPr>
        <w:t xml:space="preserve"> </w:t>
      </w:r>
      <w:r w:rsidR="00755681">
        <w:t>as well as condensation of these arrays</w:t>
      </w:r>
      <w:r>
        <w:rPr>
          <w:i/>
        </w:rPr>
        <w:t xml:space="preserve"> </w:t>
      </w:r>
      <w:r w:rsidR="00890A1E">
        <w:t>{Sekiya, 2007 #1658}</w:t>
      </w:r>
      <w:r>
        <w:t xml:space="preserve">. </w:t>
      </w:r>
      <w:r w:rsidR="00755681">
        <w:t xml:space="preserve">The observation that the Q domain is also capable of strong interaction with K20 methylated H4 tails suggests multiple levels of interaction between Gro/TLE proteins and histones, and may contribute to the protein’s ability to associate with histones </w:t>
      </w:r>
      <w:r w:rsidR="001C29F2">
        <w:t xml:space="preserve">both locally, at its recruitment site, and distantly, through association with non-contiguous stretches of chromatin </w:t>
      </w:r>
      <w:r w:rsidR="00890A1E">
        <w:t>{Chodaparambil, 2014 #2275}</w:t>
      </w:r>
      <w:r w:rsidR="00755681">
        <w:t xml:space="preserve">.  </w:t>
      </w:r>
      <w:r>
        <w:t xml:space="preserve"> </w:t>
      </w:r>
    </w:p>
    <w:p w14:paraId="073545DF" w14:textId="03E003BF" w:rsidR="007D2CD4" w:rsidRDefault="0013127D" w:rsidP="007D1D0D">
      <w:pPr>
        <w:pStyle w:val="BodyText"/>
        <w:spacing w:line="480" w:lineRule="auto"/>
        <w:ind w:firstLine="720"/>
      </w:pPr>
      <w:r>
        <w:t xml:space="preserve">The central region of Groucho is divided into three domains, the GP, CcN, and SP domains. The GP domain binds to a histone deacetylase (HDAC1/Rpd3), which is involved with some but not all Groucho-repressive activity </w:t>
      </w:r>
      <w:r w:rsidR="00890A1E">
        <w:t>{Chen, 1999 #3061}</w:t>
      </w:r>
      <w:r>
        <w:t>. T</w:t>
      </w:r>
      <w:r w:rsidR="005223EF">
        <w:t>he CcN domain is involved in Gro</w:t>
      </w:r>
      <w:r>
        <w:t xml:space="preserve">ucho regulation, containing multiple Ck2 and Cdc2 phosphorylation sites </w:t>
      </w:r>
      <w:r w:rsidR="00890A1E">
        <w:t>{Nuthall, 2002 #3062}</w:t>
      </w:r>
      <w:r>
        <w:t>. The SP domain contains multiple sites phosphorylated in response to MAPK signaling, resulting in down-regulation of Groucho activity</w:t>
      </w:r>
      <w:del w:id="170" w:author="Michael Chambers" w:date="2015-11-17T00:17:00Z">
        <w:r w:rsidDel="00F02044">
          <w:delText xml:space="preserve"> via nuclear export</w:delText>
        </w:r>
      </w:del>
      <w:r>
        <w:t xml:space="preserve"> </w:t>
      </w:r>
      <w:r w:rsidR="00890A1E">
        <w:t>{Hasson, 2005 #3064}</w:t>
      </w:r>
      <w:r w:rsidR="00531081">
        <w:t xml:space="preserve">. </w:t>
      </w:r>
      <w:r w:rsidR="007D2CD4">
        <w:t xml:space="preserve">There is evidence that the central regions of Groucho are intrinsically disordered </w:t>
      </w:r>
      <w:r w:rsidR="00890A1E">
        <w:t>{Turki-Judeh, 2012 #2966}</w:t>
      </w:r>
      <w:r w:rsidR="001B08C3">
        <w:t>, which has emerged as a common st</w:t>
      </w:r>
      <w:r w:rsidR="005F1D15">
        <w:t xml:space="preserve">rategy among eukaryotic proteins </w:t>
      </w:r>
      <w:r w:rsidR="005223EF">
        <w:t xml:space="preserve">to facilitate participation </w:t>
      </w:r>
      <w:r w:rsidR="001B08C3">
        <w:t xml:space="preserve">in </w:t>
      </w:r>
      <w:del w:id="171" w:author="Albert Courey" w:date="2015-11-11T10:29:00Z">
        <w:r w:rsidR="001B08C3" w:rsidDel="00135AD7">
          <w:delText xml:space="preserve">extensive </w:delText>
        </w:r>
      </w:del>
      <w:ins w:id="172" w:author="Albert Courey" w:date="2015-11-11T10:29:00Z">
        <w:r w:rsidR="00135AD7">
          <w:t xml:space="preserve">diverse </w:t>
        </w:r>
      </w:ins>
      <w:r w:rsidR="001B08C3">
        <w:t>protei</w:t>
      </w:r>
      <w:r w:rsidR="005223EF">
        <w:t>n-protein interactions, expose</w:t>
      </w:r>
      <w:r w:rsidR="001B08C3">
        <w:t xml:space="preserve"> signaling moti</w:t>
      </w:r>
      <w:r w:rsidR="005223EF">
        <w:t>fs, and/or accept</w:t>
      </w:r>
      <w:r w:rsidR="001B08C3">
        <w:t xml:space="preserve"> posttranslational modifications </w:t>
      </w:r>
      <w:r w:rsidR="00890A1E">
        <w:t>{Dunker, 2008 #3091}</w:t>
      </w:r>
      <w:r w:rsidR="001B08C3">
        <w:t>.</w:t>
      </w:r>
    </w:p>
    <w:p w14:paraId="45B3D7D4" w14:textId="77777777" w:rsidR="005334B1" w:rsidRDefault="005334B1" w:rsidP="005334B1">
      <w:pPr>
        <w:pStyle w:val="BodyText"/>
        <w:spacing w:line="480" w:lineRule="auto"/>
      </w:pPr>
    </w:p>
    <w:p w14:paraId="1F6BBC8E" w14:textId="52C38A84" w:rsidR="005334B1" w:rsidRPr="005334B1" w:rsidRDefault="005334B1" w:rsidP="005334B1">
      <w:pPr>
        <w:pStyle w:val="BodyText"/>
        <w:spacing w:line="480" w:lineRule="auto"/>
        <w:rPr>
          <w:i/>
        </w:rPr>
      </w:pPr>
      <w:r>
        <w:rPr>
          <w:i/>
        </w:rPr>
        <w:lastRenderedPageBreak/>
        <w:t xml:space="preserve">Groucho integrates multiple signaling pathways to generate specific cellular responses and fates </w:t>
      </w:r>
    </w:p>
    <w:p w14:paraId="663D49C3" w14:textId="47EA15DF" w:rsidR="00E41092" w:rsidRDefault="00E41092" w:rsidP="009807D9">
      <w:pPr>
        <w:pStyle w:val="BodyText"/>
        <w:spacing w:line="480" w:lineRule="auto"/>
        <w:ind w:firstLine="720"/>
      </w:pPr>
      <w:r>
        <w:t xml:space="preserve">In </w:t>
      </w:r>
      <w:r>
        <w:rPr>
          <w:i/>
        </w:rPr>
        <w:t xml:space="preserve">Drosophila, </w:t>
      </w:r>
      <w:r>
        <w:t xml:space="preserve">Groucho’s roles in </w:t>
      </w:r>
      <w:ins w:id="173" w:author="Albert Courey" w:date="2015-11-11T10:29:00Z">
        <w:r w:rsidR="00135AD7">
          <w:t xml:space="preserve">responses to </w:t>
        </w:r>
      </w:ins>
      <w:r>
        <w:t>signaling pathway</w:t>
      </w:r>
      <w:ins w:id="174" w:author="Albert Courey" w:date="2015-11-11T10:30:00Z">
        <w:r w:rsidR="00135AD7">
          <w:t xml:space="preserve">s </w:t>
        </w:r>
      </w:ins>
      <w:del w:id="175" w:author="Albert Courey" w:date="2015-11-11T10:30:00Z">
        <w:r w:rsidDel="00135AD7">
          <w:delText xml:space="preserve"> response </w:delText>
        </w:r>
      </w:del>
      <w:r>
        <w:t xml:space="preserve">are well documented. The factor </w:t>
      </w:r>
      <w:del w:id="176" w:author="Michael Chambers" w:date="2015-11-12T18:49:00Z">
        <w:r w:rsidDel="0044153F">
          <w:delText>plays a role</w:delText>
        </w:r>
      </w:del>
      <w:ins w:id="177" w:author="Michael Chambers" w:date="2015-11-12T18:49:00Z">
        <w:r w:rsidR="0044153F">
          <w:t>participates</w:t>
        </w:r>
      </w:ins>
      <w:r>
        <w:t xml:space="preserve"> in Ras/MAPK, Notch, Decapentapletic (</w:t>
      </w:r>
      <w:ins w:id="178" w:author="Albert Courey" w:date="2015-11-11T10:30:00Z">
        <w:r w:rsidR="00135AD7">
          <w:t>D</w:t>
        </w:r>
      </w:ins>
      <w:del w:id="179" w:author="Albert Courey" w:date="2015-11-11T10:30:00Z">
        <w:r w:rsidDel="00135AD7">
          <w:delText>d</w:delText>
        </w:r>
      </w:del>
      <w:r>
        <w:t>pp</w:t>
      </w:r>
      <w:ins w:id="180" w:author="Michael Chambers" w:date="2015-11-12T18:49:00Z">
        <w:r w:rsidR="0044153F">
          <w:t>/BMP</w:t>
        </w:r>
      </w:ins>
      <w:r>
        <w:t>), and Wingless/Wnt signaling</w:t>
      </w:r>
      <w:ins w:id="181" w:author="Michael Chambers" w:date="2015-11-12T18:49:00Z">
        <w:r w:rsidR="0044153F">
          <w:t>, among others</w:t>
        </w:r>
      </w:ins>
      <w:r>
        <w:t xml:space="preserve">. Groucho activity is down-regulated via the Ras/MAPK pathway in response to signals </w:t>
      </w:r>
      <w:r w:rsidR="00831845">
        <w:t>initiated</w:t>
      </w:r>
      <w:r>
        <w:t xml:space="preserve"> at </w:t>
      </w:r>
      <w:ins w:id="182" w:author="Albert Courey" w:date="2015-11-11T10:30:00Z">
        <w:del w:id="183" w:author="Michael Chambers" w:date="2015-11-12T18:49:00Z">
          <w:r w:rsidR="00135AD7" w:rsidDel="0044153F">
            <w:delText>multliple</w:delText>
          </w:r>
        </w:del>
      </w:ins>
      <w:ins w:id="184" w:author="Michael Chambers" w:date="2015-11-12T18:49:00Z">
        <w:r w:rsidR="0044153F">
          <w:t>multiple</w:t>
        </w:r>
      </w:ins>
      <w:ins w:id="185" w:author="Albert Courey" w:date="2015-11-11T10:30:00Z">
        <w:r w:rsidR="00135AD7">
          <w:t xml:space="preserve"> receptor tyrosine kinases (RTKs) such as </w:t>
        </w:r>
      </w:ins>
      <w:r>
        <w:t xml:space="preserve">EGFR, FGFR, and Torso </w:t>
      </w:r>
      <w:del w:id="186" w:author="Albert Courey" w:date="2015-11-11T10:31:00Z">
        <w:r w:rsidDel="00135AD7">
          <w:delText>receptors</w:delText>
        </w:r>
        <w:r w:rsidR="00983A3A" w:rsidDel="00135AD7">
          <w:delText xml:space="preserve"> </w:delText>
        </w:r>
      </w:del>
      <w:r w:rsidR="00890A1E">
        <w:t>{Hasson, 2005 #3064</w:t>
      </w:r>
      <w:ins w:id="187" w:author="Michael Chambers" w:date="2015-11-12T18:49:00Z">
        <w:r w:rsidR="0044153F">
          <w:t>;Cinnamon, 2008 #242</w:t>
        </w:r>
      </w:ins>
      <w:r w:rsidR="00890A1E">
        <w:t>}</w:t>
      </w:r>
      <w:r>
        <w:t xml:space="preserve">. </w:t>
      </w:r>
      <w:del w:id="188" w:author="Albert Courey" w:date="2015-11-11T10:31:00Z">
        <w:r w:rsidDel="00135AD7">
          <w:delText xml:space="preserve">This </w:delText>
        </w:r>
      </w:del>
      <w:ins w:id="189" w:author="Albert Courey" w:date="2015-11-11T10:31:00Z">
        <w:r w:rsidR="00135AD7">
          <w:t xml:space="preserve">The resulting </w:t>
        </w:r>
      </w:ins>
      <w:r>
        <w:t xml:space="preserve">relief of Groucho-mediated repression is critical to </w:t>
      </w:r>
      <w:r w:rsidR="00983A3A">
        <w:t xml:space="preserve">the cellular response to RTK signaling and is thought to </w:t>
      </w:r>
      <w:r w:rsidR="00831845">
        <w:t>precipitate</w:t>
      </w:r>
      <w:r w:rsidR="00983A3A">
        <w:t xml:space="preserve"> </w:t>
      </w:r>
      <w:del w:id="190" w:author="Albert Courey" w:date="2015-11-11T10:31:00Z">
        <w:r w:rsidR="00983A3A" w:rsidDel="00135AD7">
          <w:delText xml:space="preserve">a </w:delText>
        </w:r>
      </w:del>
      <w:ins w:id="191" w:author="Albert Courey" w:date="2015-11-11T10:31:00Z">
        <w:r w:rsidR="00135AD7">
          <w:t xml:space="preserve">in </w:t>
        </w:r>
      </w:ins>
      <w:r w:rsidR="00983A3A">
        <w:t>cellular memory, where</w:t>
      </w:r>
      <w:r w:rsidR="005334B1">
        <w:t>by</w:t>
      </w:r>
      <w:r w:rsidR="00983A3A">
        <w:t xml:space="preserve"> </w:t>
      </w:r>
      <w:ins w:id="192" w:author="Michael Chambers" w:date="2015-11-12T18:50:00Z">
        <w:r w:rsidR="0044153F">
          <w:t xml:space="preserve">the attenuation of </w:t>
        </w:r>
      </w:ins>
      <w:r w:rsidR="00983A3A">
        <w:t xml:space="preserve">Groucho </w:t>
      </w:r>
      <w:del w:id="193" w:author="Michael Chambers" w:date="2015-11-12T18:50:00Z">
        <w:r w:rsidR="00983A3A" w:rsidDel="0044153F">
          <w:delText>attenuation persist</w:delText>
        </w:r>
        <w:r w:rsidR="005334B1" w:rsidDel="0044153F">
          <w:delText>s</w:delText>
        </w:r>
      </w:del>
      <w:ins w:id="194" w:author="Michael Chambers" w:date="2015-11-12T18:50:00Z">
        <w:r w:rsidR="0044153F">
          <w:t>activity persists</w:t>
        </w:r>
      </w:ins>
      <w:r w:rsidR="00983A3A">
        <w:t xml:space="preserve"> after loss of signaling </w:t>
      </w:r>
      <w:r w:rsidR="00890A1E">
        <w:t>{Cinnamon, 2008 #242</w:t>
      </w:r>
      <w:ins w:id="195" w:author="Michael Chambers" w:date="2015-11-17T00:20:00Z">
        <w:r w:rsidR="003F7CD1">
          <w:t>}</w:t>
        </w:r>
      </w:ins>
      <w:del w:id="196" w:author="Michael Chambers" w:date="2015-11-17T00:20:00Z">
        <w:r w:rsidR="00890A1E" w:rsidDel="003F7CD1">
          <w:delText>}</w:delText>
        </w:r>
        <w:r w:rsidR="00531081" w:rsidDel="003F7CD1">
          <w:delText xml:space="preserve"> </w:delText>
        </w:r>
      </w:del>
      <w:r w:rsidR="00890A1E">
        <w:t>{Helman, 2011 #2938}</w:t>
      </w:r>
      <w:r w:rsidR="00983A3A">
        <w:t>.</w:t>
      </w:r>
    </w:p>
    <w:p w14:paraId="57CCF703" w14:textId="52D0A405" w:rsidR="006B3FBC" w:rsidRDefault="006B3FBC" w:rsidP="009807D9">
      <w:pPr>
        <w:pStyle w:val="BodyText"/>
        <w:spacing w:line="480" w:lineRule="auto"/>
        <w:ind w:firstLine="720"/>
      </w:pPr>
      <w:del w:id="197" w:author="Albert Courey" w:date="2015-11-11T10:31:00Z">
        <w:r w:rsidDel="00135AD7">
          <w:delText xml:space="preserve">Under </w:delText>
        </w:r>
      </w:del>
      <w:ins w:id="198" w:author="Albert Courey" w:date="2015-11-11T10:31:00Z">
        <w:r w:rsidR="00135AD7">
          <w:t xml:space="preserve">In </w:t>
        </w:r>
      </w:ins>
      <w:r>
        <w:t xml:space="preserve">the absence of Notch signaling, Groucho represses </w:t>
      </w:r>
      <w:r w:rsidRPr="005334B1">
        <w:rPr>
          <w:i/>
        </w:rPr>
        <w:t>E(spl)</w:t>
      </w:r>
      <w:r>
        <w:t xml:space="preserve"> complex genes through interactions with Hairy, which is itself associated with Su(H)</w:t>
      </w:r>
      <w:ins w:id="199" w:author="Albert Courey" w:date="2015-11-11T10:31:00Z">
        <w:r w:rsidR="00135AD7">
          <w:t xml:space="preserve">, a sequence-specific transcription factor that targets </w:t>
        </w:r>
      </w:ins>
      <w:ins w:id="200" w:author="Albert Courey" w:date="2015-11-11T10:32:00Z">
        <w:r w:rsidR="00135AD7">
          <w:t xml:space="preserve">Notch-responsive genes </w:t>
        </w:r>
      </w:ins>
      <w:del w:id="201" w:author="Albert Courey" w:date="2015-11-11T10:31:00Z">
        <w:r w:rsidDel="00135AD7">
          <w:delText xml:space="preserve"> </w:delText>
        </w:r>
      </w:del>
      <w:r w:rsidR="00890A1E">
        <w:t>{Delidakis, 1991 #3082}</w:t>
      </w:r>
      <w:r>
        <w:t xml:space="preserve">. </w:t>
      </w:r>
      <w:ins w:id="202" w:author="Michael Chambers" w:date="2015-11-12T18:51:00Z">
        <w:r w:rsidR="0044153F">
          <w:t>Recruitment of a Notch ligand to Notch transmembrane receptors activates the pathway, leading to proteolytic cleavage of the receptor and subsequent release of the Notch Intracellular Domain (Notch ICD). The Notch ICD rapidly enters the nucleus, where it</w:t>
        </w:r>
      </w:ins>
      <w:del w:id="203" w:author="Michael Chambers" w:date="2015-11-12T18:51:00Z">
        <w:r w:rsidDel="0044153F">
          <w:delText>Upon activation of Notch signaling, Notch</w:delText>
        </w:r>
      </w:del>
      <w:r>
        <w:t xml:space="preserve"> displaces Hairy binding at Su(H) sites, relieving Groucho repression and initiating expression of </w:t>
      </w:r>
      <w:r w:rsidRPr="0044153F">
        <w:rPr>
          <w:i/>
          <w:rPrChange w:id="204" w:author="Michael Chambers" w:date="2015-11-12T18:51:00Z">
            <w:rPr/>
          </w:rPrChange>
        </w:rPr>
        <w:t>E(spl)</w:t>
      </w:r>
      <w:r>
        <w:t xml:space="preserve"> genes. Groucho then interacts with</w:t>
      </w:r>
      <w:r w:rsidR="00531081">
        <w:t xml:space="preserve"> newly expressed</w:t>
      </w:r>
      <w:r>
        <w:t xml:space="preserve"> E(spl)</w:t>
      </w:r>
      <w:ins w:id="205" w:author="Michael Chambers" w:date="2015-11-12T18:52:00Z">
        <w:r w:rsidR="0044153F">
          <w:t xml:space="preserve"> family proteins</w:t>
        </w:r>
      </w:ins>
      <w:r>
        <w:t xml:space="preserve"> to repress a number of proneural genes </w:t>
      </w:r>
      <w:r w:rsidR="00890A1E">
        <w:t>{Preiss, 1988 #3083}</w:t>
      </w:r>
      <w:del w:id="206" w:author="Michael Chambers" w:date="2015-11-17T00:20:00Z">
        <w:r w:rsidRPr="006B3FBC" w:rsidDel="00A046D7">
          <w:delText xml:space="preserve"> </w:delText>
        </w:r>
      </w:del>
      <w:r w:rsidR="00890A1E">
        <w:t>{Wurmbach, 1999 #3084}</w:t>
      </w:r>
      <w:r>
        <w:t xml:space="preserve">. </w:t>
      </w:r>
      <w:ins w:id="207" w:author="Michael Chambers" w:date="2015-11-12T18:52:00Z">
        <w:r w:rsidR="0044153F">
          <w:t xml:space="preserve">This repressive activity is alleviated by MAPK signaling, which results in the phosphorylation of Gro, negatively affecting its ability to repress these proneural genes in </w:t>
        </w:r>
        <w:r w:rsidR="0044153F">
          <w:lastRenderedPageBreak/>
          <w:t>cooperation with E(spl) members {Andersson, 2011 #3168}.  The partial or complete negation of Notch signaling through the activation of the MAPK pathway thus represents a Groucho-mediated point of crosstalk between the two pathways {Hasson, 2005 #3064}.</w:t>
        </w:r>
      </w:ins>
    </w:p>
    <w:p w14:paraId="717A28C0" w14:textId="12AE51C0" w:rsidR="006B3FBC" w:rsidRDefault="006B3FBC" w:rsidP="009807D9">
      <w:pPr>
        <w:pStyle w:val="BodyText"/>
        <w:spacing w:line="480" w:lineRule="auto"/>
        <w:ind w:firstLine="720"/>
      </w:pPr>
      <w:r>
        <w:t xml:space="preserve">Groucho is also critical to signaling via Decapentaplegic (dpp), a </w:t>
      </w:r>
      <w:r>
        <w:rPr>
          <w:i/>
        </w:rPr>
        <w:t xml:space="preserve">Drosophila </w:t>
      </w:r>
      <w:r>
        <w:t xml:space="preserve">TGF-β homolog whose diffusion over long distances is essential to patterning during embryogenesis and later during appendage development </w:t>
      </w:r>
      <w:r w:rsidR="00890A1E">
        <w:t>{Upadhyai, 2013 #2339}</w:t>
      </w:r>
      <w:r w:rsidR="00D3534F">
        <w:t>. The D</w:t>
      </w:r>
      <w:r>
        <w:t xml:space="preserve">pp morphogen is expressed dorsally in the embryo and is </w:t>
      </w:r>
      <w:r w:rsidR="00D3534F">
        <w:t>required for</w:t>
      </w:r>
      <w:r>
        <w:t xml:space="preserve"> the </w:t>
      </w:r>
      <w:r w:rsidR="00531081">
        <w:t xml:space="preserve">definition of cell-fate along </w:t>
      </w:r>
      <w:r w:rsidR="00CB0454">
        <w:t>the dorsal-ventral</w:t>
      </w:r>
      <w:r w:rsidR="00531081">
        <w:t xml:space="preserve"> axis </w:t>
      </w:r>
      <w:r w:rsidR="00890A1E">
        <w:t>{Ferguson, 1992 #3088}</w:t>
      </w:r>
      <w:r>
        <w:t xml:space="preserve">. Groucho, through interaction with Dorsal, </w:t>
      </w:r>
      <w:r w:rsidR="00D3534F">
        <w:t xml:space="preserve">represses </w:t>
      </w:r>
      <w:del w:id="208" w:author="Michael Chambers" w:date="2015-11-17T00:21:00Z">
        <w:r w:rsidR="00D3534F" w:rsidDel="00A046D7">
          <w:delText>the</w:delText>
        </w:r>
        <w:r w:rsidDel="00A046D7">
          <w:delText xml:space="preserve"> </w:delText>
        </w:r>
      </w:del>
      <w:r>
        <w:t xml:space="preserve">ventral expression of </w:t>
      </w:r>
      <w:r>
        <w:rPr>
          <w:i/>
        </w:rPr>
        <w:t>dpp</w:t>
      </w:r>
      <w:r w:rsidR="00CB0454">
        <w:t xml:space="preserve">, meaning that Gro is involved in both the </w:t>
      </w:r>
      <w:r w:rsidR="00D3534F">
        <w:t xml:space="preserve">spatiotemporal </w:t>
      </w:r>
      <w:r w:rsidR="00CB0454">
        <w:t>definition and interpretation of dpp signaling</w:t>
      </w:r>
      <w:r>
        <w:rPr>
          <w:i/>
        </w:rPr>
        <w:t xml:space="preserve"> </w:t>
      </w:r>
      <w:r w:rsidR="00890A1E">
        <w:t>{Schwyter, 1995 #3038}</w:t>
      </w:r>
      <w:r>
        <w:rPr>
          <w:i/>
        </w:rPr>
        <w:t>.</w:t>
      </w:r>
      <w:r w:rsidR="0013409F">
        <w:rPr>
          <w:i/>
        </w:rPr>
        <w:t xml:space="preserve"> </w:t>
      </w:r>
      <w:r w:rsidR="0013409F">
        <w:t xml:space="preserve">In the absence of </w:t>
      </w:r>
      <w:r w:rsidR="00D3534F">
        <w:t>D</w:t>
      </w:r>
      <w:r w:rsidR="0013409F" w:rsidRPr="0013409F">
        <w:t>pp</w:t>
      </w:r>
      <w:r w:rsidR="0013409F">
        <w:rPr>
          <w:i/>
        </w:rPr>
        <w:t xml:space="preserve"> </w:t>
      </w:r>
      <w:r w:rsidR="00D3534F">
        <w:t>signaling, Brinker (B</w:t>
      </w:r>
      <w:r w:rsidR="0013409F">
        <w:t>rk) represses a subset of dpp target genes through two independent repressive mechanisms, one involving dCtBP (a short-range corepressor), and the other involving Gro</w:t>
      </w:r>
      <w:r w:rsidR="00BD31C1">
        <w:t xml:space="preserve"> </w:t>
      </w:r>
      <w:r w:rsidR="00890A1E">
        <w:t>{Hasson, 2001 #3033}</w:t>
      </w:r>
      <w:r w:rsidR="0013409F">
        <w:t>.</w:t>
      </w:r>
      <w:r w:rsidR="00BD31C1">
        <w:t xml:space="preserve"> </w:t>
      </w:r>
      <w:r w:rsidR="004C029F">
        <w:t>Upon activat</w:t>
      </w:r>
      <w:r w:rsidR="00D3534F">
        <w:t>ion of D</w:t>
      </w:r>
      <w:r w:rsidR="004C029F">
        <w:t xml:space="preserve">pp signaling, </w:t>
      </w:r>
      <w:r w:rsidR="005400EB">
        <w:t xml:space="preserve">Brinker becomes repressed by </w:t>
      </w:r>
      <w:r w:rsidR="001C16FE">
        <w:t>Schnurri i</w:t>
      </w:r>
      <w:r w:rsidR="00967750">
        <w:t xml:space="preserve">n dorsal regions of the embryo, while continuing to be expressed in ventrolateral regions </w:t>
      </w:r>
      <w:r w:rsidR="00890A1E">
        <w:t>{Marty, 2000 #3089}</w:t>
      </w:r>
      <w:r w:rsidR="00967750">
        <w:t>.</w:t>
      </w:r>
    </w:p>
    <w:p w14:paraId="00B32590" w14:textId="32A44A7A" w:rsidR="00967750" w:rsidRDefault="00967750" w:rsidP="00E25520">
      <w:pPr>
        <w:pStyle w:val="BodyText"/>
        <w:spacing w:line="480" w:lineRule="auto"/>
        <w:ind w:firstLine="720"/>
        <w:rPr>
          <w:ins w:id="209" w:author="Michael Chambers" w:date="2015-11-13T18:08:00Z"/>
        </w:rPr>
      </w:pPr>
      <w:r>
        <w:t>Finally, Groucho participates in Wingless/Wnt signaling, through interactions with Tcf/Lef family proteins</w:t>
      </w:r>
      <w:r w:rsidR="00596AAE">
        <w:t>,</w:t>
      </w:r>
      <w:r>
        <w:t xml:space="preserve"> to regulate cell-fate choice </w:t>
      </w:r>
      <w:r w:rsidR="00890A1E">
        <w:t>{Cavallo, 1998 #3071}</w:t>
      </w:r>
      <w:del w:id="210" w:author="Michael Chambers" w:date="2015-11-16T01:34:00Z">
        <w:r w:rsidRPr="00967750" w:rsidDel="00EF077B">
          <w:delText xml:space="preserve"> </w:delText>
        </w:r>
      </w:del>
      <w:r w:rsidR="00890A1E">
        <w:t>{Roose, 1999 #3086}</w:t>
      </w:r>
      <w:r>
        <w:t xml:space="preserve">. In unstimulated cells, Groucho assists in repressing Tcf/Lef target genes through interactions with the Q-domain </w:t>
      </w:r>
      <w:r w:rsidR="00890A1E">
        <w:t>{Clevers, 2006 #3085}</w:t>
      </w:r>
      <w:r>
        <w:t xml:space="preserve">. Upon </w:t>
      </w:r>
      <w:r w:rsidR="00531081">
        <w:t xml:space="preserve">Wnt </w:t>
      </w:r>
      <w:r>
        <w:t xml:space="preserve">activation, nuclear beta-catenin (Armadillo) concentration increases, which binds to Tcf, releasing Groucho and leading to gene activation. In this context, Groucho is essential in guarding against spurious activation of Wnt target genes in unstimulated cells </w:t>
      </w:r>
      <w:commentRangeStart w:id="211"/>
      <w:r w:rsidR="00890A1E">
        <w:t>{Daniels, 2005 #3087}</w:t>
      </w:r>
      <w:commentRangeEnd w:id="211"/>
      <w:r w:rsidR="00AB3B78">
        <w:rPr>
          <w:rStyle w:val="CommentReference"/>
          <w:rFonts w:ascii="Times New Roman" w:hAnsi="Times New Roman" w:cs="Times New Roman"/>
        </w:rPr>
        <w:commentReference w:id="211"/>
      </w:r>
      <w:r>
        <w:t>.</w:t>
      </w:r>
    </w:p>
    <w:p w14:paraId="4B3CCAEF" w14:textId="0960E371" w:rsidR="00D27CD3" w:rsidDel="00065856" w:rsidRDefault="00065856" w:rsidP="00E25520">
      <w:pPr>
        <w:pStyle w:val="BodyText"/>
        <w:spacing w:line="480" w:lineRule="auto"/>
        <w:ind w:firstLine="720"/>
        <w:rPr>
          <w:del w:id="212" w:author="Michael Chambers" w:date="2015-11-13T18:17:00Z"/>
        </w:rPr>
      </w:pPr>
      <w:ins w:id="213" w:author="Michael Chambers" w:date="2015-11-13T18:17:00Z">
        <w:r>
          <w:lastRenderedPageBreak/>
          <w:tab/>
        </w:r>
      </w:ins>
      <w:ins w:id="214" w:author="Michael Chambers" w:date="2015-11-13T20:52:00Z">
        <w:r w:rsidR="005F28BB">
          <w:t xml:space="preserve">While there are hundreds of cell types in the adult fly, </w:t>
        </w:r>
        <w:r w:rsidR="00D97F6D">
          <w:t>far fewer developmental signaling pathways have been documented</w:t>
        </w:r>
      </w:ins>
      <w:ins w:id="215" w:author="Michael Chambers" w:date="2015-11-13T20:53:00Z">
        <w:r w:rsidR="00D97F6D">
          <w:t xml:space="preserve"> </w:t>
        </w:r>
        <w:r w:rsidR="00D97F6D" w:rsidRPr="00D97F6D">
          <w:t>{Perrimon, 2012 #3175}</w:t>
        </w:r>
      </w:ins>
      <w:ins w:id="216" w:author="Michael Chambers" w:date="2015-11-13T20:52:00Z">
        <w:r w:rsidR="00D97F6D">
          <w:t>.</w:t>
        </w:r>
      </w:ins>
      <w:ins w:id="217" w:author="Michael Chambers" w:date="2015-11-13T20:53:00Z">
        <w:r w:rsidR="00D97F6D">
          <w:t xml:space="preserve"> To generate this cellular </w:t>
        </w:r>
      </w:ins>
      <w:ins w:id="218" w:author="Michael Chambers" w:date="2015-11-13T21:17:00Z">
        <w:r w:rsidR="009530FD">
          <w:t>complexity</w:t>
        </w:r>
      </w:ins>
      <w:ins w:id="219" w:author="Michael Chambers" w:date="2015-11-13T20:53:00Z">
        <w:r w:rsidR="00D97F6D">
          <w:t xml:space="preserve">, </w:t>
        </w:r>
      </w:ins>
      <w:ins w:id="220" w:author="Michael Chambers" w:date="2015-11-13T20:54:00Z">
        <w:r w:rsidR="00D97F6D">
          <w:t>information</w:t>
        </w:r>
      </w:ins>
      <w:ins w:id="221" w:author="Michael Chambers" w:date="2015-11-13T21:06:00Z">
        <w:r w:rsidR="00195410">
          <w:t>al</w:t>
        </w:r>
      </w:ins>
      <w:ins w:id="222" w:author="Michael Chambers" w:date="2015-11-13T20:54:00Z">
        <w:r w:rsidR="00D97F6D">
          <w:t xml:space="preserve"> content from </w:t>
        </w:r>
      </w:ins>
      <w:ins w:id="223" w:author="Michael Chambers" w:date="2015-11-13T20:58:00Z">
        <w:r w:rsidR="00D97F6D">
          <w:t xml:space="preserve">multiple </w:t>
        </w:r>
      </w:ins>
      <w:ins w:id="224" w:author="Michael Chambers" w:date="2015-11-13T20:54:00Z">
        <w:r w:rsidR="00D97F6D">
          <w:t>extracellular signals must be</w:t>
        </w:r>
      </w:ins>
      <w:ins w:id="225" w:author="Michael Chambers" w:date="2015-11-13T20:58:00Z">
        <w:r w:rsidR="00D97F6D">
          <w:t xml:space="preserve"> interpreted </w:t>
        </w:r>
      </w:ins>
      <w:ins w:id="226" w:author="Michael Chambers" w:date="2015-11-13T21:06:00Z">
        <w:r w:rsidR="00195410">
          <w:t>within</w:t>
        </w:r>
      </w:ins>
      <w:ins w:id="227" w:author="Michael Chambers" w:date="2015-11-13T20:58:00Z">
        <w:r w:rsidR="00D97F6D">
          <w:t xml:space="preserve"> </w:t>
        </w:r>
      </w:ins>
      <w:ins w:id="228" w:author="Michael Chambers" w:date="2015-11-13T21:09:00Z">
        <w:r w:rsidR="009530FD">
          <w:t>each</w:t>
        </w:r>
        <w:r w:rsidR="00195410">
          <w:t xml:space="preserve"> cell’s </w:t>
        </w:r>
      </w:ins>
      <w:ins w:id="229" w:author="Michael Chambers" w:date="2015-11-13T21:12:00Z">
        <w:r w:rsidR="009530FD">
          <w:t xml:space="preserve">specific </w:t>
        </w:r>
      </w:ins>
      <w:ins w:id="230" w:author="Michael Chambers" w:date="2015-11-13T20:59:00Z">
        <w:r w:rsidR="00D97F6D">
          <w:t xml:space="preserve">spatial and temporal </w:t>
        </w:r>
      </w:ins>
      <w:ins w:id="231" w:author="Michael Chambers" w:date="2015-11-13T20:58:00Z">
        <w:r w:rsidR="00D97F6D">
          <w:t>context</w:t>
        </w:r>
      </w:ins>
      <w:ins w:id="232" w:author="Michael Chambers" w:date="2015-11-13T21:12:00Z">
        <w:r w:rsidR="009530FD">
          <w:t xml:space="preserve"> {Hsueh, 2009 #3177}</w:t>
        </w:r>
      </w:ins>
      <w:ins w:id="233" w:author="Michael Chambers" w:date="2015-11-13T20:54:00Z">
        <w:r w:rsidR="009530FD">
          <w:t xml:space="preserve">. </w:t>
        </w:r>
        <w:r w:rsidR="00D97F6D">
          <w:t xml:space="preserve"> </w:t>
        </w:r>
      </w:ins>
      <w:ins w:id="234" w:author="Michael Chambers" w:date="2015-11-13T21:13:00Z">
        <w:r w:rsidR="009530FD">
          <w:t xml:space="preserve">Even with </w:t>
        </w:r>
      </w:ins>
      <w:ins w:id="235" w:author="Michael Chambers" w:date="2015-11-13T21:25:00Z">
        <w:r w:rsidR="00B33EFF">
          <w:t>this</w:t>
        </w:r>
      </w:ins>
      <w:ins w:id="236" w:author="Michael Chambers" w:date="2015-11-13T21:18:00Z">
        <w:r w:rsidR="009530FD">
          <w:t xml:space="preserve"> ability to </w:t>
        </w:r>
      </w:ins>
      <w:ins w:id="237" w:author="Michael Chambers" w:date="2015-11-13T21:22:00Z">
        <w:r w:rsidR="009530FD">
          <w:t xml:space="preserve">simultaneously </w:t>
        </w:r>
      </w:ins>
      <w:ins w:id="238" w:author="Michael Chambers" w:date="2015-11-13T21:18:00Z">
        <w:r w:rsidR="009530FD">
          <w:t>respond to multiple signals</w:t>
        </w:r>
      </w:ins>
      <w:ins w:id="239" w:author="Michael Chambers" w:date="2015-11-13T21:13:00Z">
        <w:r w:rsidR="009530FD">
          <w:t xml:space="preserve">, the </w:t>
        </w:r>
      </w:ins>
      <w:ins w:id="240" w:author="Michael Chambers" w:date="2015-11-13T21:15:00Z">
        <w:r w:rsidR="009530FD">
          <w:t xml:space="preserve">high </w:t>
        </w:r>
      </w:ins>
      <w:ins w:id="241" w:author="Michael Chambers" w:date="2015-11-13T21:13:00Z">
        <w:r w:rsidR="009530FD">
          <w:t xml:space="preserve">number of </w:t>
        </w:r>
      </w:ins>
      <w:ins w:id="242" w:author="Michael Chambers" w:date="2015-11-13T21:15:00Z">
        <w:r w:rsidR="009530FD">
          <w:t xml:space="preserve">discrete </w:t>
        </w:r>
      </w:ins>
      <w:ins w:id="243" w:author="Michael Chambers" w:date="2015-11-13T21:13:00Z">
        <w:r w:rsidR="009530FD">
          <w:t xml:space="preserve">transcriptional </w:t>
        </w:r>
      </w:ins>
      <w:ins w:id="244" w:author="Michael Chambers" w:date="2015-11-13T21:22:00Z">
        <w:r w:rsidR="009530FD">
          <w:t>states</w:t>
        </w:r>
      </w:ins>
      <w:ins w:id="245" w:author="Michael Chambers" w:date="2015-11-13T21:13:00Z">
        <w:r w:rsidR="009530FD">
          <w:t xml:space="preserve"> required </w:t>
        </w:r>
      </w:ins>
      <w:ins w:id="246" w:author="Michael Chambers" w:date="2015-11-13T21:15:00Z">
        <w:r w:rsidR="009530FD">
          <w:t xml:space="preserve">during development </w:t>
        </w:r>
      </w:ins>
      <w:ins w:id="247" w:author="Michael Chambers" w:date="2015-11-13T21:13:00Z">
        <w:r w:rsidR="009530FD">
          <w:t xml:space="preserve">necessitates that </w:t>
        </w:r>
      </w:ins>
      <w:ins w:id="248" w:author="Michael Chambers" w:date="2015-11-13T21:19:00Z">
        <w:r w:rsidR="009530FD">
          <w:t>these</w:t>
        </w:r>
      </w:ins>
      <w:ins w:id="249" w:author="Michael Chambers" w:date="2015-11-13T21:13:00Z">
        <w:r w:rsidR="009530FD">
          <w:t xml:space="preserve"> signals are integrated non-additively</w:t>
        </w:r>
      </w:ins>
      <w:ins w:id="250" w:author="Michael Chambers" w:date="2015-11-13T21:15:00Z">
        <w:r w:rsidR="009530FD">
          <w:t xml:space="preserve"> </w:t>
        </w:r>
      </w:ins>
      <w:ins w:id="251" w:author="Michael Chambers" w:date="2015-11-13T21:16:00Z">
        <w:r w:rsidR="009530FD">
          <w:t>{Housden, 2014 #3176}</w:t>
        </w:r>
      </w:ins>
      <w:ins w:id="252" w:author="Michael Chambers" w:date="2015-11-13T20:55:00Z">
        <w:r w:rsidR="00D97F6D">
          <w:t xml:space="preserve">. </w:t>
        </w:r>
      </w:ins>
      <w:ins w:id="253" w:author="Michael Chambers" w:date="2015-11-13T21:04:00Z">
        <w:r w:rsidR="00195410">
          <w:t>Factors that participate in multiple signaling pathways</w:t>
        </w:r>
      </w:ins>
      <w:ins w:id="254" w:author="Michael Chambers" w:date="2015-11-13T21:09:00Z">
        <w:r w:rsidR="00195410">
          <w:t>, such as Groucho,</w:t>
        </w:r>
      </w:ins>
      <w:ins w:id="255" w:author="Michael Chambers" w:date="2015-11-13T21:04:00Z">
        <w:r w:rsidR="00195410">
          <w:t xml:space="preserve"> </w:t>
        </w:r>
      </w:ins>
      <w:ins w:id="256" w:author="Michael Chambers" w:date="2015-11-13T21:26:00Z">
        <w:r w:rsidR="00B33EFF">
          <w:t xml:space="preserve">are a necessary component of a non-additive response. Groucho </w:t>
        </w:r>
      </w:ins>
      <w:ins w:id="257" w:author="Michael Chambers" w:date="2015-11-13T21:27:00Z">
        <w:r w:rsidR="00B33EFF">
          <w:t xml:space="preserve">therefore </w:t>
        </w:r>
      </w:ins>
      <w:ins w:id="258" w:author="Michael Chambers" w:date="2015-11-13T21:04:00Z">
        <w:r w:rsidR="00195410">
          <w:t>present</w:t>
        </w:r>
      </w:ins>
      <w:ins w:id="259" w:author="Michael Chambers" w:date="2015-11-13T21:26:00Z">
        <w:r w:rsidR="00B33EFF">
          <w:t>s</w:t>
        </w:r>
      </w:ins>
      <w:ins w:id="260" w:author="Michael Chambers" w:date="2015-11-13T21:04:00Z">
        <w:r w:rsidR="00195410">
          <w:t xml:space="preserve"> a convenient node through which a cell can </w:t>
        </w:r>
      </w:ins>
      <w:ins w:id="261" w:author="Michael Chambers" w:date="2015-11-13T21:21:00Z">
        <w:r w:rsidR="009530FD">
          <w:t>process limited combinations of inputs to produce a larger number of outcomes.</w:t>
        </w:r>
      </w:ins>
    </w:p>
    <w:p w14:paraId="611E681E" w14:textId="77777777" w:rsidR="009739D5" w:rsidRDefault="009739D5">
      <w:pPr>
        <w:pStyle w:val="BodyText"/>
        <w:spacing w:line="480" w:lineRule="auto"/>
        <w:rPr>
          <w:ins w:id="262" w:author="Michael Chambers" w:date="2015-11-12T18:52:00Z"/>
        </w:rPr>
        <w:pPrChange w:id="263" w:author="Michael Chambers" w:date="2015-11-12T18:52:00Z">
          <w:pPr>
            <w:pStyle w:val="BodyText"/>
            <w:spacing w:line="480" w:lineRule="auto"/>
            <w:ind w:firstLine="720"/>
          </w:pPr>
        </w:pPrChange>
      </w:pPr>
    </w:p>
    <w:p w14:paraId="53531521" w14:textId="77777777" w:rsidR="0044153F" w:rsidRDefault="0044153F">
      <w:pPr>
        <w:pStyle w:val="BodyText"/>
        <w:spacing w:line="480" w:lineRule="auto"/>
        <w:pPrChange w:id="264" w:author="Michael Chambers" w:date="2015-11-12T18:52:00Z">
          <w:pPr>
            <w:pStyle w:val="BodyText"/>
            <w:spacing w:line="480" w:lineRule="auto"/>
            <w:ind w:firstLine="720"/>
          </w:pPr>
        </w:pPrChange>
      </w:pPr>
    </w:p>
    <w:p w14:paraId="668D2216" w14:textId="771FE034" w:rsidR="009739D5" w:rsidRPr="009739D5" w:rsidRDefault="009739D5" w:rsidP="009739D5">
      <w:pPr>
        <w:pStyle w:val="BodyText"/>
        <w:spacing w:line="480" w:lineRule="auto"/>
        <w:rPr>
          <w:i/>
        </w:rPr>
      </w:pPr>
      <w:r>
        <w:rPr>
          <w:i/>
        </w:rPr>
        <w:t xml:space="preserve">Groucho </w:t>
      </w:r>
      <w:r w:rsidR="006D0B75">
        <w:rPr>
          <w:i/>
        </w:rPr>
        <w:t xml:space="preserve">is an essential component of </w:t>
      </w:r>
      <w:ins w:id="265" w:author="Albert Courey" w:date="2015-11-11T11:41:00Z">
        <w:r w:rsidR="00EA0953">
          <w:rPr>
            <w:i/>
          </w:rPr>
          <w:t xml:space="preserve">the </w:t>
        </w:r>
      </w:ins>
      <w:r w:rsidR="006D0B75">
        <w:rPr>
          <w:i/>
        </w:rPr>
        <w:t xml:space="preserve">embryonic </w:t>
      </w:r>
      <w:commentRangeStart w:id="266"/>
      <w:r w:rsidR="006D0B75">
        <w:rPr>
          <w:i/>
        </w:rPr>
        <w:t>axial</w:t>
      </w:r>
      <w:commentRangeEnd w:id="266"/>
      <w:r w:rsidR="00AB3B78">
        <w:rPr>
          <w:rStyle w:val="CommentReference"/>
          <w:rFonts w:ascii="Times New Roman" w:hAnsi="Times New Roman" w:cs="Times New Roman"/>
        </w:rPr>
        <w:commentReference w:id="266"/>
      </w:r>
      <w:r w:rsidR="006D0B75">
        <w:rPr>
          <w:i/>
        </w:rPr>
        <w:t xml:space="preserve"> </w:t>
      </w:r>
      <w:del w:id="267" w:author="Albert Courey" w:date="2015-11-11T10:35:00Z">
        <w:r w:rsidR="006D0B75" w:rsidDel="00AB3B78">
          <w:rPr>
            <w:i/>
          </w:rPr>
          <w:delText xml:space="preserve">and terminal </w:delText>
        </w:r>
      </w:del>
      <w:r w:rsidR="006D0B75">
        <w:rPr>
          <w:i/>
        </w:rPr>
        <w:t>patterning</w:t>
      </w:r>
      <w:ins w:id="268" w:author="Albert Courey" w:date="2015-11-11T11:41:00Z">
        <w:r w:rsidR="00EA0953">
          <w:rPr>
            <w:i/>
          </w:rPr>
          <w:t xml:space="preserve"> </w:t>
        </w:r>
      </w:ins>
      <w:ins w:id="269" w:author="Albert Courey" w:date="2015-11-11T11:42:00Z">
        <w:r w:rsidR="00EA0953">
          <w:rPr>
            <w:i/>
          </w:rPr>
          <w:t>network</w:t>
        </w:r>
      </w:ins>
    </w:p>
    <w:p w14:paraId="3DA2E69D" w14:textId="33A7A26B" w:rsidR="00EB5EF4" w:rsidRDefault="005D46F7" w:rsidP="00E25520">
      <w:pPr>
        <w:pStyle w:val="BodyText"/>
        <w:spacing w:line="480" w:lineRule="auto"/>
        <w:ind w:firstLine="720"/>
        <w:rPr>
          <w:ins w:id="270" w:author="Albert Courey" w:date="2015-11-11T11:13:00Z"/>
        </w:rPr>
      </w:pPr>
      <w:r>
        <w:t>It is</w:t>
      </w:r>
      <w:r w:rsidR="00523208">
        <w:t xml:space="preserve"> primarily</w:t>
      </w:r>
      <w:r w:rsidR="00531081">
        <w:t xml:space="preserve"> through </w:t>
      </w:r>
      <w:r w:rsidR="00523208">
        <w:t xml:space="preserve">the spatially and temporally </w:t>
      </w:r>
      <w:del w:id="271" w:author="Albert Courey" w:date="2015-11-11T10:49:00Z">
        <w:r w:rsidR="00523208" w:rsidDel="00E371D0">
          <w:delText>precise mediation</w:delText>
        </w:r>
      </w:del>
      <w:ins w:id="272" w:author="Albert Courey" w:date="2015-11-11T10:49:00Z">
        <w:r w:rsidR="00E371D0">
          <w:t>controlled regulation</w:t>
        </w:r>
      </w:ins>
      <w:r w:rsidR="00523208">
        <w:t xml:space="preserve"> of gene transcription </w:t>
      </w:r>
      <w:del w:id="273" w:author="Albert Courey" w:date="2015-11-11T10:49:00Z">
        <w:r w:rsidR="00523208" w:rsidDel="00E371D0">
          <w:delText xml:space="preserve">in response to these </w:delText>
        </w:r>
        <w:r w:rsidDel="00E371D0">
          <w:delText xml:space="preserve">extracellular </w:delText>
        </w:r>
        <w:r w:rsidR="00523208" w:rsidDel="00E371D0">
          <w:delText>signals</w:delText>
        </w:r>
        <w:r w:rsidDel="00E371D0">
          <w:delText xml:space="preserve"> </w:delText>
        </w:r>
      </w:del>
      <w:r>
        <w:t xml:space="preserve">that Groucho becomes fundamental to embryonic patterning. </w:t>
      </w:r>
      <w:r w:rsidR="00523208">
        <w:t>Many e</w:t>
      </w:r>
      <w:r>
        <w:t xml:space="preserve">arly embryonic patterning </w:t>
      </w:r>
      <w:del w:id="274" w:author="Albert Courey" w:date="2015-11-11T10:50:00Z">
        <w:r w:rsidR="00523208" w:rsidDel="00E371D0">
          <w:delText xml:space="preserve">effectors </w:delText>
        </w:r>
      </w:del>
      <w:ins w:id="275" w:author="Albert Courey" w:date="2015-11-11T10:50:00Z">
        <w:r w:rsidR="00E371D0">
          <w:t xml:space="preserve">proteins </w:t>
        </w:r>
      </w:ins>
      <w:r>
        <w:t xml:space="preserve">can be divided into </w:t>
      </w:r>
      <w:ins w:id="276" w:author="Albert Courey" w:date="2015-11-11T10:50:00Z">
        <w:r w:rsidR="00E371D0">
          <w:t xml:space="preserve">effectors of the </w:t>
        </w:r>
      </w:ins>
      <w:r>
        <w:t xml:space="preserve">dorsal-ventral and anterior-posterior programs, though these processes are </w:t>
      </w:r>
      <w:r w:rsidR="00523208">
        <w:t xml:space="preserve">complex and </w:t>
      </w:r>
      <w:del w:id="277" w:author="Albert Courey" w:date="2015-11-11T10:50:00Z">
        <w:r w:rsidDel="00E371D0">
          <w:delText xml:space="preserve">heavily </w:delText>
        </w:r>
      </w:del>
      <w:ins w:id="278" w:author="Albert Courey" w:date="2015-11-11T10:50:00Z">
        <w:r w:rsidR="00E371D0">
          <w:t xml:space="preserve">highly </w:t>
        </w:r>
      </w:ins>
      <w:r>
        <w:t>interconnected</w:t>
      </w:r>
      <w:r w:rsidR="00523208">
        <w:t xml:space="preserve"> </w:t>
      </w:r>
      <w:r w:rsidR="00890A1E">
        <w:t>{Jaeger, 2012 #3103}</w:t>
      </w:r>
      <w:r w:rsidR="00523208">
        <w:t xml:space="preserve">, requiring the coordinated regulation of dozens of transcriptional activators, repressors, and co-regulators </w:t>
      </w:r>
      <w:r w:rsidR="00890A1E">
        <w:t>{Mannervik, 2014 #2280}</w:t>
      </w:r>
      <w:r w:rsidR="00531081">
        <w:t>. Definition of</w:t>
      </w:r>
      <w:r w:rsidR="00523208">
        <w:t xml:space="preserve"> the dorsal-ventral axis, which is critical to</w:t>
      </w:r>
      <w:r w:rsidR="00596AAE">
        <w:t xml:space="preserve"> germ layer development, is </w:t>
      </w:r>
      <w:del w:id="279" w:author="Albert Courey" w:date="2015-11-11T10:51:00Z">
        <w:r w:rsidR="00531081" w:rsidDel="00E371D0">
          <w:delText xml:space="preserve">specified </w:delText>
        </w:r>
      </w:del>
      <w:ins w:id="280" w:author="Albert Courey" w:date="2015-11-11T10:51:00Z">
        <w:r w:rsidR="00E371D0">
          <w:t xml:space="preserve">carried out </w:t>
        </w:r>
      </w:ins>
      <w:r w:rsidR="00531081">
        <w:t xml:space="preserve">by the </w:t>
      </w:r>
      <w:r w:rsidR="00523208">
        <w:t xml:space="preserve">maternally-contributed gradient of </w:t>
      </w:r>
      <w:r w:rsidR="00E25520">
        <w:t xml:space="preserve">nuclear </w:t>
      </w:r>
      <w:r w:rsidR="00523208">
        <w:t>Dorsal along this axis</w:t>
      </w:r>
      <w:r w:rsidR="00E25520">
        <w:t xml:space="preserve"> </w:t>
      </w:r>
      <w:r w:rsidR="00890A1E">
        <w:t>{Roth, 1989 #1112}</w:t>
      </w:r>
      <w:r w:rsidR="00E25520">
        <w:t xml:space="preserve">. </w:t>
      </w:r>
      <w:ins w:id="281" w:author="Albert Courey" w:date="2015-11-11T11:12:00Z">
        <w:r w:rsidR="00EB5EF4">
          <w:t>Dorsal is a sequence-specific transcription factor, and t</w:t>
        </w:r>
        <w:moveToRangeStart w:id="282" w:author="Albert Courey" w:date="2015-11-11T11:12:00Z" w:name="move308859648"/>
        <w:r w:rsidR="00EB5EF4" w:rsidRPr="00EB5EF4">
          <w:t xml:space="preserve">he strength, spacing, </w:t>
        </w:r>
        <w:r w:rsidR="00EB5EF4">
          <w:t xml:space="preserve">and </w:t>
        </w:r>
        <w:r w:rsidR="00EB5EF4" w:rsidRPr="00EB5EF4">
          <w:t xml:space="preserve">grouping </w:t>
        </w:r>
      </w:ins>
      <w:ins w:id="283" w:author="Albert Courey" w:date="2015-11-11T11:13:00Z">
        <w:r w:rsidR="00EB5EF4">
          <w:t>of Dorsal binding sites, along with the</w:t>
        </w:r>
      </w:ins>
      <w:ins w:id="284" w:author="Albert Courey" w:date="2015-11-11T11:12:00Z">
        <w:r w:rsidR="00EB5EF4" w:rsidRPr="00EB5EF4">
          <w:t xml:space="preserve"> distribution of adjacent binding sites</w:t>
        </w:r>
      </w:ins>
      <w:ins w:id="285" w:author="Albert Courey" w:date="2015-11-11T11:13:00Z">
        <w:r w:rsidR="00EB5EF4">
          <w:t xml:space="preserve"> for </w:t>
        </w:r>
        <w:r w:rsidR="00EB5EF4">
          <w:lastRenderedPageBreak/>
          <w:t>other interacting factors</w:t>
        </w:r>
      </w:ins>
      <w:ins w:id="286" w:author="Albert Courey" w:date="2015-11-11T11:12:00Z">
        <w:r w:rsidR="00EB5EF4" w:rsidRPr="00EB5EF4">
          <w:t xml:space="preserve"> modulate Dorsal binding and cofactor recruitment in order to correctly interpret the Dorsal gradient </w:t>
        </w:r>
      </w:ins>
      <w:r w:rsidR="00890A1E">
        <w:t>{Zeitlinger, 2007 #3025}</w:t>
      </w:r>
      <w:ins w:id="287" w:author="Albert Courey" w:date="2015-11-11T11:12:00Z">
        <w:r w:rsidR="00EB5EF4" w:rsidRPr="00EB5EF4">
          <w:t xml:space="preserve">. </w:t>
        </w:r>
      </w:ins>
      <w:moveToRangeEnd w:id="282"/>
    </w:p>
    <w:p w14:paraId="2CB6E70A" w14:textId="049A1A7B" w:rsidR="005D46F7" w:rsidRDefault="00E25520" w:rsidP="00E25520">
      <w:pPr>
        <w:pStyle w:val="BodyText"/>
        <w:spacing w:line="480" w:lineRule="auto"/>
        <w:ind w:firstLine="720"/>
      </w:pPr>
      <w:r>
        <w:t xml:space="preserve">On the ventral side of the embryo, high concentrations of nuclear Dorsal initiate transcriptional programs </w:t>
      </w:r>
      <w:del w:id="288" w:author="Albert Courey" w:date="2015-11-11T10:51:00Z">
        <w:r w:rsidDel="00E371D0">
          <w:delText xml:space="preserve">designating </w:delText>
        </w:r>
      </w:del>
      <w:ins w:id="289" w:author="Albert Courey" w:date="2015-11-11T10:51:00Z">
        <w:r w:rsidR="00E371D0">
          <w:t xml:space="preserve">that determine </w:t>
        </w:r>
      </w:ins>
      <w:r>
        <w:t xml:space="preserve">the mesoderm </w:t>
      </w:r>
      <w:r w:rsidR="00890A1E">
        <w:t>{Gonzalez-Crespo, 1993 #3043}</w:t>
      </w:r>
      <w:r>
        <w:t xml:space="preserve">. In ventrolateral regions, modest Dorsal concentrations </w:t>
      </w:r>
      <w:del w:id="290" w:author="Albert Courey" w:date="2015-11-11T10:52:00Z">
        <w:r w:rsidDel="00E371D0">
          <w:delText xml:space="preserve">contribute </w:delText>
        </w:r>
      </w:del>
      <w:ins w:id="291" w:author="Albert Courey" w:date="2015-11-11T10:52:00Z">
        <w:r w:rsidR="00E371D0">
          <w:t>help direct</w:t>
        </w:r>
      </w:ins>
      <w:del w:id="292" w:author="Albert Courey" w:date="2015-11-11T10:52:00Z">
        <w:r w:rsidDel="00E371D0">
          <w:delText>to</w:delText>
        </w:r>
      </w:del>
      <w:r>
        <w:t xml:space="preserve"> a neuroectodermal fate </w:t>
      </w:r>
      <w:r w:rsidR="00890A1E">
        <w:t>{Ip, 1992 #3042}</w:t>
      </w:r>
      <w:r>
        <w:t>.</w:t>
      </w:r>
      <w:r w:rsidR="00B949E3">
        <w:t xml:space="preserve"> </w:t>
      </w:r>
      <w:ins w:id="293" w:author="Albert Courey" w:date="2015-11-11T11:10:00Z">
        <w:r w:rsidR="00EB5EF4">
          <w:t xml:space="preserve">Dorsal also acts as a repressor </w:t>
        </w:r>
      </w:ins>
      <w:ins w:id="294" w:author="Albert Courey" w:date="2015-11-11T11:14:00Z">
        <w:r w:rsidR="00FD3073">
          <w:t>of dorsal ectodermal genes and, by keeping them off in ventral and ventrolateral region, it restricts the</w:t>
        </w:r>
      </w:ins>
      <w:ins w:id="295" w:author="Michael Chambers" w:date="2015-11-17T00:23:00Z">
        <w:r w:rsidR="00A046D7">
          <w:t>ir</w:t>
        </w:r>
      </w:ins>
      <w:ins w:id="296" w:author="Albert Courey" w:date="2015-11-11T11:14:00Z">
        <w:del w:id="297" w:author="Michael Chambers" w:date="2015-11-17T00:23:00Z">
          <w:r w:rsidR="00FD3073" w:rsidDel="00A046D7">
            <w:delText>re</w:delText>
          </w:r>
        </w:del>
        <w:r w:rsidR="00FD3073">
          <w:t xml:space="preserve"> expression to the dorsal ectodermal primordium</w:t>
        </w:r>
      </w:ins>
      <w:ins w:id="298" w:author="Michael Chambers" w:date="2015-11-17T00:23:00Z">
        <w:r w:rsidR="00A046D7">
          <w:t xml:space="preserve"> </w:t>
        </w:r>
      </w:ins>
      <w:ins w:id="299" w:author="Albert Courey" w:date="2015-11-11T11:15:00Z">
        <w:del w:id="300" w:author="Michael Chambers" w:date="2015-11-17T00:23:00Z">
          <w:r w:rsidR="00FD3073" w:rsidDel="00A046D7">
            <w:delText>.</w:delText>
          </w:r>
        </w:del>
      </w:ins>
      <w:ins w:id="301" w:author="Albert Courey" w:date="2015-11-11T11:11:00Z">
        <w:del w:id="302" w:author="Michael Chambers" w:date="2015-11-17T00:23:00Z">
          <w:r w:rsidR="00EB5EF4" w:rsidDel="00A046D7">
            <w:delText xml:space="preserve"> </w:delText>
          </w:r>
        </w:del>
      </w:ins>
      <w:moveFromRangeStart w:id="303" w:author="Albert Courey" w:date="2015-11-11T11:12:00Z" w:name="move308859648"/>
      <w:moveFrom w:id="304" w:author="Albert Courey" w:date="2015-11-11T11:12:00Z">
        <w:r w:rsidR="00B949E3" w:rsidDel="00EB5EF4">
          <w:t xml:space="preserve">The strength, spacing, grouping geometry, and distribution of adjacent binding sites </w:t>
        </w:r>
        <w:r w:rsidR="00CB0454" w:rsidDel="00EB5EF4">
          <w:t>modulate</w:t>
        </w:r>
        <w:r w:rsidR="00B949E3" w:rsidDel="00EB5EF4">
          <w:t xml:space="preserve"> </w:t>
        </w:r>
        <w:r w:rsidR="00CB0454" w:rsidDel="00EB5EF4">
          <w:t>Dorsal binding and cofactor recruitment in order to correctly</w:t>
        </w:r>
        <w:r w:rsidR="00B949E3" w:rsidDel="00EB5EF4">
          <w:t xml:space="preserve"> </w:t>
        </w:r>
        <w:r w:rsidR="00CB0454" w:rsidDel="00EB5EF4">
          <w:t>interpret</w:t>
        </w:r>
        <w:r w:rsidR="00B949E3" w:rsidDel="00EB5EF4">
          <w:t xml:space="preserve"> the Dorsal gradient </w:t>
        </w:r>
      </w:moveFrom>
      <w:r w:rsidR="00890A1E">
        <w:t>{Zeitlinger, 2007 #3025}</w:t>
      </w:r>
      <w:ins w:id="305" w:author="Michael Chambers" w:date="2015-11-17T00:23:00Z">
        <w:r w:rsidR="00A046D7">
          <w:t xml:space="preserve">. </w:t>
        </w:r>
      </w:ins>
      <w:moveFrom w:id="306" w:author="Albert Courey" w:date="2015-11-11T11:12:00Z">
        <w:r w:rsidR="00B949E3" w:rsidDel="00EB5EF4">
          <w:t xml:space="preserve">. </w:t>
        </w:r>
      </w:moveFrom>
      <w:moveFromRangeEnd w:id="303"/>
      <w:r w:rsidR="00B949E3">
        <w:t xml:space="preserve">Groucho is </w:t>
      </w:r>
      <w:del w:id="307" w:author="Albert Courey" w:date="2015-11-11T11:15:00Z">
        <w:r w:rsidR="00596AAE" w:rsidDel="00FD3073">
          <w:delText>involved in the</w:delText>
        </w:r>
      </w:del>
      <w:ins w:id="308" w:author="Albert Courey" w:date="2015-11-11T11:15:00Z">
        <w:r w:rsidR="00FD3073">
          <w:t>required for this</w:t>
        </w:r>
      </w:ins>
      <w:r w:rsidR="00B949E3">
        <w:t xml:space="preserve"> repression </w:t>
      </w:r>
      <w:del w:id="309" w:author="Albert Courey" w:date="2015-11-11T11:15:00Z">
        <w:r w:rsidR="00B949E3" w:rsidDel="00FD3073">
          <w:delText>of a subset of Dorsal-target genes, and</w:delText>
        </w:r>
      </w:del>
      <w:ins w:id="310" w:author="Albert Courey" w:date="2015-11-11T11:15:00Z">
        <w:r w:rsidR="00FD3073">
          <w:t xml:space="preserve">and plays a critical role in switching Dorsal </w:t>
        </w:r>
      </w:ins>
      <w:del w:id="311" w:author="Albert Courey" w:date="2015-11-11T11:15:00Z">
        <w:r w:rsidR="00B949E3" w:rsidDel="00FD3073">
          <w:delText xml:space="preserve"> is one method by which Dorsal is switched </w:delText>
        </w:r>
      </w:del>
      <w:r w:rsidR="00B949E3">
        <w:t xml:space="preserve">from an activator to a repressor </w:t>
      </w:r>
      <w:r w:rsidR="00890A1E">
        <w:t>{Dubnicoff, 1997 #2366}</w:t>
      </w:r>
      <w:r w:rsidR="00B949E3">
        <w:t>.</w:t>
      </w:r>
    </w:p>
    <w:p w14:paraId="5E9AE4F3" w14:textId="46C6A6CB" w:rsidR="00CB0454" w:rsidDel="00FD3073" w:rsidRDefault="00FD3073" w:rsidP="00406000">
      <w:pPr>
        <w:pStyle w:val="BodyText"/>
        <w:spacing w:line="480" w:lineRule="auto"/>
        <w:ind w:firstLine="720"/>
        <w:rPr>
          <w:del w:id="312" w:author="Albert Courey" w:date="2015-11-11T11:20:00Z"/>
        </w:rPr>
      </w:pPr>
      <w:ins w:id="313" w:author="Albert Courey" w:date="2015-11-11T11:22:00Z">
        <w:r>
          <w:t xml:space="preserve">In addition to its roles in dorsal/ventral patterning, </w:t>
        </w:r>
      </w:ins>
      <w:r w:rsidR="00AE33C9">
        <w:t xml:space="preserve">Groucho </w:t>
      </w:r>
      <w:ins w:id="314" w:author="Albert Courey" w:date="2015-11-11T11:22:00Z">
        <w:r>
          <w:t xml:space="preserve">has </w:t>
        </w:r>
      </w:ins>
      <w:ins w:id="315" w:author="Albert Courey" w:date="2015-11-11T11:18:00Z">
        <w:r>
          <w:t>multiple roles in anterior/posterior pattern formation</w:t>
        </w:r>
      </w:ins>
      <w:ins w:id="316" w:author="Albert Courey" w:date="2015-11-11T11:19:00Z">
        <w:r>
          <w:t>. For example, it is required for repression by nu</w:t>
        </w:r>
      </w:ins>
      <w:ins w:id="317" w:author="Albert Courey" w:date="2015-11-11T11:18:00Z">
        <w:r>
          <w:t xml:space="preserve">merous segmentation </w:t>
        </w:r>
      </w:ins>
      <w:ins w:id="318" w:author="Albert Courey" w:date="2015-11-11T11:19:00Z">
        <w:r>
          <w:t>gene products such as Hairy</w:t>
        </w:r>
      </w:ins>
      <w:ins w:id="319" w:author="Albert Courey" w:date="2015-11-11T11:20:00Z">
        <w:r>
          <w:t>, Runt, and Engraile</w:t>
        </w:r>
      </w:ins>
      <w:ins w:id="320" w:author="Michael Chambers" w:date="2015-11-17T00:24:00Z">
        <w:r w:rsidR="00373677">
          <w:t xml:space="preserve">d </w:t>
        </w:r>
      </w:ins>
      <w:ins w:id="321" w:author="Albert Courey" w:date="2015-11-11T11:20:00Z">
        <w:del w:id="322" w:author="Michael Chambers" w:date="2015-11-17T00:24:00Z">
          <w:r w:rsidDel="00373677">
            <w:delText>d.</w:delText>
          </w:r>
        </w:del>
      </w:ins>
      <w:del w:id="323" w:author="Albert Courey" w:date="2015-11-11T11:18:00Z">
        <w:r w:rsidR="00596AAE" w:rsidDel="00FD3073">
          <w:delText xml:space="preserve">has </w:delText>
        </w:r>
      </w:del>
      <w:del w:id="324" w:author="Albert Courey" w:date="2015-11-11T11:17:00Z">
        <w:r w:rsidR="00596AAE" w:rsidDel="00FD3073">
          <w:delText xml:space="preserve">additional </w:delText>
        </w:r>
      </w:del>
      <w:del w:id="325" w:author="Albert Courey" w:date="2015-11-11T11:18:00Z">
        <w:r w:rsidR="00596AAE" w:rsidDel="00FD3073">
          <w:delText xml:space="preserve">roles in </w:delText>
        </w:r>
      </w:del>
      <w:del w:id="326" w:author="Albert Courey" w:date="2015-11-11T11:17:00Z">
        <w:r w:rsidR="00596AAE" w:rsidDel="00FD3073">
          <w:delText xml:space="preserve">the </w:delText>
        </w:r>
        <w:r w:rsidR="00AE33C9" w:rsidDel="00FD3073">
          <w:delText>specification</w:delText>
        </w:r>
        <w:r w:rsidR="008161F3" w:rsidDel="00FD3073">
          <w:delText xml:space="preserve"> of the anterior-posterior axis</w:delText>
        </w:r>
      </w:del>
      <w:ins w:id="327" w:author="Albert Courey" w:date="2015-11-11T11:17:00Z">
        <w:del w:id="328" w:author="Michael Chambers" w:date="2015-11-17T00:24:00Z">
          <w:r w:rsidDel="00373677">
            <w:delText xml:space="preserve">, </w:delText>
          </w:r>
        </w:del>
      </w:ins>
      <w:del w:id="329" w:author="Albert Courey" w:date="2015-11-11T11:20:00Z">
        <w:r w:rsidR="008161F3" w:rsidDel="00FD3073">
          <w:delText xml:space="preserve">. Early in development, the transcriptional groundwork is laid for the segmentation of the adult fly via multiple gradients, beginning with Bicoid and Nanos, which </w:delText>
        </w:r>
        <w:r w:rsidR="00CB0454" w:rsidDel="00FD3073">
          <w:delText>specify</w:delText>
        </w:r>
        <w:r w:rsidR="008161F3" w:rsidDel="00FD3073">
          <w:delText xml:space="preserve"> the expression of multiple gap genes, which in turn give rise to a st</w:delText>
        </w:r>
        <w:r w:rsidR="0052651F" w:rsidDel="00FD3073">
          <w:delText>r</w:delText>
        </w:r>
        <w:r w:rsidR="008161F3" w:rsidDel="00FD3073">
          <w:delText xml:space="preserve">iped pattern of pair rule genes, which then specify the </w:delText>
        </w:r>
        <w:r w:rsidR="0052651F" w:rsidDel="00FD3073">
          <w:delText>expression of multiple segment polarity genes</w:delText>
        </w:r>
        <w:r w:rsidR="00073BFD" w:rsidDel="00FD3073">
          <w:delText xml:space="preserve"> </w:delText>
        </w:r>
      </w:del>
      <w:r w:rsidR="00890A1E">
        <w:t>{Levine, 2008 #3104}</w:t>
      </w:r>
      <w:ins w:id="330" w:author="Michael Chambers" w:date="2015-11-17T00:24:00Z">
        <w:r w:rsidR="00373677">
          <w:t xml:space="preserve">. </w:t>
        </w:r>
      </w:ins>
      <w:del w:id="331" w:author="Albert Courey" w:date="2015-11-11T11:20:00Z">
        <w:r w:rsidR="0052651F" w:rsidDel="00FD3073">
          <w:delText>.</w:delText>
        </w:r>
        <w:r w:rsidR="008161F3" w:rsidDel="00FD3073">
          <w:delText xml:space="preserve"> </w:delText>
        </w:r>
        <w:r w:rsidR="000B51C6" w:rsidDel="00FD3073">
          <w:delText>Groucho is critical to the viable specification of this axis through multiple direct interactions with transcription factors, including engrailed, a segment polarity gene.</w:delText>
        </w:r>
        <w:r w:rsidR="008C2BAA" w:rsidDel="00FD3073">
          <w:delText xml:space="preserve"> </w:delText>
        </w:r>
      </w:del>
    </w:p>
    <w:p w14:paraId="768EC770" w14:textId="0C566F49" w:rsidR="00AE33C9" w:rsidRDefault="00CB0454" w:rsidP="00406000">
      <w:pPr>
        <w:pStyle w:val="BodyText"/>
        <w:spacing w:line="480" w:lineRule="auto"/>
        <w:ind w:firstLine="720"/>
      </w:pPr>
      <w:del w:id="332" w:author="Albert Courey" w:date="2015-11-11T11:20:00Z">
        <w:r w:rsidDel="00FD3073">
          <w:delText>In addition to dorsal-ventral and segmentation pattering,</w:delText>
        </w:r>
      </w:del>
      <w:del w:id="333" w:author="Albert Courey" w:date="2015-11-11T11:26:00Z">
        <w:r w:rsidDel="00406000">
          <w:delText xml:space="preserve"> </w:delText>
        </w:r>
      </w:del>
      <w:r w:rsidR="008C2BAA">
        <w:t>Groucho</w:t>
      </w:r>
      <w:ins w:id="334" w:author="Michael Chambers" w:date="2015-11-17T00:24:00Z">
        <w:r w:rsidR="00373677">
          <w:t xml:space="preserve"> is </w:t>
        </w:r>
      </w:ins>
      <w:del w:id="335" w:author="Michael Chambers" w:date="2015-11-17T00:24:00Z">
        <w:r w:rsidR="008C2BAA" w:rsidDel="00373677">
          <w:delText xml:space="preserve"> </w:delText>
        </w:r>
      </w:del>
      <w:del w:id="336" w:author="Albert Courey" w:date="2015-11-11T11:27:00Z">
        <w:r w:rsidR="008C2BAA" w:rsidDel="00406000">
          <w:delText xml:space="preserve">is </w:delText>
        </w:r>
      </w:del>
      <w:ins w:id="337" w:author="Albert Courey" w:date="2015-11-11T11:27:00Z">
        <w:r w:rsidR="00406000">
          <w:t xml:space="preserve">also </w:t>
        </w:r>
      </w:ins>
      <w:del w:id="338" w:author="Albert Courey" w:date="2015-11-11T11:21:00Z">
        <w:r w:rsidR="008C2BAA" w:rsidDel="00FD3073">
          <w:delText xml:space="preserve">involved </w:delText>
        </w:r>
      </w:del>
      <w:ins w:id="339" w:author="Albert Courey" w:date="2015-11-11T11:21:00Z">
        <w:r w:rsidR="00FD3073">
          <w:t>required for the patterning of the anterior and posterior terminal domains by the Torso RTK</w:t>
        </w:r>
      </w:ins>
      <w:del w:id="340" w:author="Albert Courey" w:date="2015-11-11T11:23:00Z">
        <w:r w:rsidR="008C2BAA" w:rsidDel="00FD3073">
          <w:delText>in terminal patterning of the embryo</w:delText>
        </w:r>
      </w:del>
      <w:r w:rsidR="008C2BAA">
        <w:t xml:space="preserve"> through </w:t>
      </w:r>
      <w:ins w:id="341" w:author="Albert Courey" w:date="2015-11-11T11:23:00Z">
        <w:r w:rsidR="00FD3073">
          <w:t xml:space="preserve">its </w:t>
        </w:r>
      </w:ins>
      <w:r w:rsidR="008C2BAA">
        <w:t xml:space="preserve">interaction with Capicua </w:t>
      </w:r>
      <w:r w:rsidR="00890A1E">
        <w:t>{Ajuria, 2011 #2947}</w:t>
      </w:r>
      <w:r w:rsidR="008C2BAA">
        <w:t xml:space="preserve">, a process regulated by Ras/MAPK signaling </w:t>
      </w:r>
      <w:r w:rsidR="00890A1E">
        <w:t>{Chen, 2009 #3073}</w:t>
      </w:r>
      <w:r w:rsidR="00A34824" w:rsidRPr="00A34824">
        <w:t xml:space="preserve"> </w:t>
      </w:r>
      <w:r w:rsidR="00890A1E">
        <w:t>{Paroush, 1997 #3074}</w:t>
      </w:r>
      <w:r w:rsidR="00A34824">
        <w:t>.</w:t>
      </w:r>
      <w:r w:rsidR="007F61AF">
        <w:t xml:space="preserve"> </w:t>
      </w:r>
      <w:ins w:id="342" w:author="Albert Courey" w:date="2015-11-11T11:25:00Z">
        <w:r w:rsidR="00406000">
          <w:t>Capicua</w:t>
        </w:r>
      </w:ins>
      <w:ins w:id="343" w:author="Albert Courey" w:date="2015-11-11T11:23:00Z">
        <w:r w:rsidR="00406000">
          <w:t xml:space="preserve"> recruits Gro</w:t>
        </w:r>
      </w:ins>
      <w:ins w:id="344" w:author="Albert Courey" w:date="2015-11-11T11:24:00Z">
        <w:r w:rsidR="00406000">
          <w:t xml:space="preserve"> to </w:t>
        </w:r>
      </w:ins>
      <w:ins w:id="345" w:author="Albert Courey" w:date="2015-11-11T11:27:00Z">
        <w:del w:id="346" w:author="Michael Chambers" w:date="2015-11-17T00:25:00Z">
          <w:r w:rsidR="00406000" w:rsidDel="00373677">
            <w:delText xml:space="preserve">the </w:delText>
          </w:r>
        </w:del>
      </w:ins>
      <w:ins w:id="347" w:author="Albert Courey" w:date="2015-11-11T11:24:00Z">
        <w:del w:id="348" w:author="Michael Chambers" w:date="2015-11-17T00:25:00Z">
          <w:r w:rsidR="00406000" w:rsidDel="00373677">
            <w:delText xml:space="preserve"> </w:delText>
          </w:r>
        </w:del>
      </w:ins>
      <w:ins w:id="349" w:author="Albert Courey" w:date="2015-11-11T11:29:00Z">
        <w:r w:rsidR="00406000">
          <w:rPr>
            <w:i/>
          </w:rPr>
          <w:t>tailless</w:t>
        </w:r>
      </w:ins>
      <w:ins w:id="350" w:author="Albert Courey" w:date="2015-11-11T11:24:00Z">
        <w:r w:rsidR="00406000">
          <w:t xml:space="preserve"> and </w:t>
        </w:r>
      </w:ins>
      <w:ins w:id="351" w:author="Albert Courey" w:date="2015-11-11T11:35:00Z">
        <w:r w:rsidR="00EA0953">
          <w:rPr>
            <w:i/>
          </w:rPr>
          <w:t>huckebein</w:t>
        </w:r>
      </w:ins>
      <w:ins w:id="352" w:author="Albert Courey" w:date="2015-11-11T11:24:00Z">
        <w:r w:rsidR="00406000">
          <w:t xml:space="preserve"> throughout the embryo</w:t>
        </w:r>
      </w:ins>
      <w:ins w:id="353" w:author="Albert Courey" w:date="2015-11-11T11:27:00Z">
        <w:r w:rsidR="00406000">
          <w:t xml:space="preserve"> maintaining these genes in an off state. Torso RTK then activates Ras/MAPK signaling </w:t>
        </w:r>
      </w:ins>
      <w:ins w:id="354" w:author="Albert Courey" w:date="2015-11-11T11:35:00Z">
        <w:r w:rsidR="00EA0953">
          <w:t xml:space="preserve">at the termini </w:t>
        </w:r>
      </w:ins>
      <w:ins w:id="355" w:author="Albert Courey" w:date="2015-11-11T11:27:00Z">
        <w:r w:rsidR="00406000">
          <w:t xml:space="preserve">leading to the phosphorylation and </w:t>
        </w:r>
      </w:ins>
      <w:ins w:id="356" w:author="Albert Courey" w:date="2015-11-11T11:28:00Z">
        <w:r w:rsidR="00406000">
          <w:t xml:space="preserve">consequent inactivation of both Capicua and Gro at the embryonic termini allowing the expression of </w:t>
        </w:r>
        <w:r w:rsidR="00406000" w:rsidRPr="00406000">
          <w:rPr>
            <w:i/>
            <w:rPrChange w:id="357" w:author="Albert Courey" w:date="2015-11-11T11:28:00Z">
              <w:rPr/>
            </w:rPrChange>
          </w:rPr>
          <w:t>tll</w:t>
        </w:r>
        <w:r w:rsidR="00406000">
          <w:t xml:space="preserve"> and </w:t>
        </w:r>
        <w:r w:rsidR="00406000" w:rsidRPr="00373677">
          <w:rPr>
            <w:i/>
            <w:rPrChange w:id="358" w:author="Michael Chambers" w:date="2015-11-17T00:25:00Z">
              <w:rPr/>
            </w:rPrChange>
          </w:rPr>
          <w:t>hkb</w:t>
        </w:r>
        <w:r w:rsidR="00406000">
          <w:t xml:space="preserve"> as required for specification of terminal fate</w:t>
        </w:r>
      </w:ins>
      <w:ins w:id="359" w:author="Michael Chambers" w:date="2015-11-16T01:35:00Z">
        <w:r w:rsidR="00511F7D">
          <w:t xml:space="preserve"> </w:t>
        </w:r>
      </w:ins>
      <w:ins w:id="360" w:author="Albert Courey" w:date="2015-11-11T11:28:00Z">
        <w:del w:id="361" w:author="Michael Chambers" w:date="2015-11-16T01:34:00Z">
          <w:r w:rsidR="00406000" w:rsidDel="00511F7D">
            <w:delText>.</w:delText>
          </w:r>
        </w:del>
      </w:ins>
      <w:del w:id="362" w:author="Albert Courey" w:date="2015-11-11T11:22:00Z">
        <w:r w:rsidR="007F61AF" w:rsidDel="00FD3073">
          <w:delText xml:space="preserve">Groucho activity is not limited to the embryo, as it participates in patterning of the imaginal discs during larval morphogenesis through the control of dpp signaling </w:delText>
        </w:r>
      </w:del>
      <w:r w:rsidR="00890A1E">
        <w:t>{Winkler, 2010 #2964}</w:t>
      </w:r>
      <w:del w:id="363" w:author="Albert Courey" w:date="2015-11-11T11:22:00Z">
        <w:r w:rsidR="007F61AF" w:rsidDel="00FD3073">
          <w:delText>.</w:delText>
        </w:r>
      </w:del>
      <w:ins w:id="364" w:author="Michael Chambers" w:date="2015-11-16T01:35:00Z">
        <w:r w:rsidR="00511F7D">
          <w:t>.</w:t>
        </w:r>
      </w:ins>
    </w:p>
    <w:p w14:paraId="0DB3DF23" w14:textId="77777777" w:rsidR="00C143DC" w:rsidRDefault="00C143DC" w:rsidP="00C143DC">
      <w:pPr>
        <w:pStyle w:val="BodyText"/>
        <w:spacing w:line="480" w:lineRule="auto"/>
      </w:pPr>
    </w:p>
    <w:p w14:paraId="126FD2EB" w14:textId="4CD6E9A2" w:rsidR="00E37B91" w:rsidRDefault="00E37B91" w:rsidP="00C143DC">
      <w:pPr>
        <w:pStyle w:val="BodyText"/>
        <w:spacing w:line="480" w:lineRule="auto"/>
        <w:rPr>
          <w:i/>
        </w:rPr>
      </w:pPr>
      <w:r>
        <w:rPr>
          <w:i/>
        </w:rPr>
        <w:lastRenderedPageBreak/>
        <w:t>Groucho is capable of both short- and long-range repression</w:t>
      </w:r>
    </w:p>
    <w:p w14:paraId="0387ED50" w14:textId="3478D055" w:rsidR="00B21771" w:rsidDel="00373677" w:rsidRDefault="00E37B91" w:rsidP="00C143DC">
      <w:pPr>
        <w:pStyle w:val="BodyText"/>
        <w:spacing w:line="480" w:lineRule="auto"/>
        <w:rPr>
          <w:del w:id="365" w:author="Michael Chambers" w:date="2015-11-17T00:26:00Z"/>
        </w:rPr>
      </w:pPr>
      <w:r>
        <w:rPr>
          <w:i/>
        </w:rPr>
        <w:tab/>
      </w:r>
      <w:r>
        <w:t xml:space="preserve">Transcriptional repressors in </w:t>
      </w:r>
      <w:r>
        <w:rPr>
          <w:i/>
        </w:rPr>
        <w:t xml:space="preserve">Drosophila </w:t>
      </w:r>
      <w:r>
        <w:t xml:space="preserve">can be classified as acting as either short- or long-range repressors dependent on their ability to counteract the regulatory potential of local (within ~100 bp) or </w:t>
      </w:r>
      <w:del w:id="366" w:author="Michael Chambers" w:date="2015-11-17T00:25:00Z">
        <w:r w:rsidDel="00373677">
          <w:delText xml:space="preserve">distant </w:delText>
        </w:r>
      </w:del>
      <w:ins w:id="367" w:author="Michael Chambers" w:date="2015-11-17T00:25:00Z">
        <w:r w:rsidR="00373677">
          <w:t xml:space="preserve">distal </w:t>
        </w:r>
      </w:ins>
      <w:r>
        <w:t>(</w:t>
      </w:r>
      <w:ins w:id="368" w:author="Albert Courey" w:date="2015-11-11T11:36:00Z">
        <w:r w:rsidR="00EA0953">
          <w:t>thousands of bp away or more</w:t>
        </w:r>
      </w:ins>
      <w:del w:id="369" w:author="Albert Courey" w:date="2015-11-11T11:36:00Z">
        <w:r w:rsidDel="00EA0953">
          <w:delText>&gt; 1000 bp distant</w:delText>
        </w:r>
      </w:del>
      <w:r>
        <w:t>) activating elements or promoters</w:t>
      </w:r>
      <w:r w:rsidR="00B35F34">
        <w:t xml:space="preserve"> </w:t>
      </w:r>
      <w:r w:rsidR="00890A1E">
        <w:t>{Gray, 1994 #3138}</w:t>
      </w:r>
      <w:del w:id="370" w:author="Michael Chambers" w:date="2015-11-17T00:25:00Z">
        <w:r w:rsidR="00161FF5" w:rsidDel="00373677">
          <w:delText xml:space="preserve"> </w:delText>
        </w:r>
      </w:del>
      <w:r w:rsidR="00890A1E">
        <w:t>{Gray, 1996 #3137}</w:t>
      </w:r>
      <w:r>
        <w:t>.</w:t>
      </w:r>
      <w:r w:rsidR="00B35F34">
        <w:t xml:space="preserve"> </w:t>
      </w:r>
      <w:r>
        <w:t xml:space="preserve"> </w:t>
      </w:r>
      <w:r w:rsidR="00F97B09">
        <w:t>Some repressors are specific for one type of repression, while others</w:t>
      </w:r>
      <w:r>
        <w:t xml:space="preserve"> can adopt a short- or long-range repressive activity through association with </w:t>
      </w:r>
      <w:r w:rsidR="00F97B09">
        <w:t>multiple</w:t>
      </w:r>
      <w:r>
        <w:t xml:space="preserve"> corepressors operating via distinct mechanisms of repression</w:t>
      </w:r>
      <w:r w:rsidR="00B35F34">
        <w:t xml:space="preserve"> </w:t>
      </w:r>
      <w:r w:rsidR="00890A1E">
        <w:t>{Courey, 2001 #3139}</w:t>
      </w:r>
      <w:r w:rsidR="003E740C">
        <w:t>.</w:t>
      </w:r>
      <w:r>
        <w:t xml:space="preserve"> Groucho </w:t>
      </w:r>
      <w:del w:id="371" w:author="Albert Courey" w:date="2015-11-11T11:37:00Z">
        <w:r w:rsidDel="00EA0953">
          <w:delText>has long been studied as a canonical member of the long-range repression class</w:delText>
        </w:r>
      </w:del>
      <w:ins w:id="372" w:author="Albert Courey" w:date="2015-11-11T11:37:00Z">
        <w:r w:rsidR="00EA0953">
          <w:t>was originally considered a long-range co-repressor</w:t>
        </w:r>
      </w:ins>
      <w:ins w:id="373" w:author="Albert Courey" w:date="2015-11-11T11:38:00Z">
        <w:r w:rsidR="00EA0953">
          <w:t xml:space="preserve"> </w:t>
        </w:r>
      </w:ins>
      <w:del w:id="374" w:author="Albert Courey" w:date="2015-11-11T11:38:00Z">
        <w:r w:rsidR="00B21771" w:rsidDel="00EA0953">
          <w:delText>,</w:delText>
        </w:r>
        <w:r w:rsidR="00990A65" w:rsidDel="00EA0953">
          <w:delText xml:space="preserve"> via </w:delText>
        </w:r>
      </w:del>
      <w:r w:rsidR="00990A65">
        <w:t>recruit</w:t>
      </w:r>
      <w:ins w:id="375" w:author="Albert Courey" w:date="2015-11-11T11:38:00Z">
        <w:r w:rsidR="00EA0953">
          <w:t>ed</w:t>
        </w:r>
      </w:ins>
      <w:del w:id="376" w:author="Albert Courey" w:date="2015-11-11T11:38:00Z">
        <w:r w:rsidR="00990A65" w:rsidDel="00EA0953">
          <w:delText>ment</w:delText>
        </w:r>
      </w:del>
      <w:r w:rsidR="00990A65">
        <w:t xml:space="preserve"> </w:t>
      </w:r>
      <w:ins w:id="377" w:author="Albert Courey" w:date="2015-11-11T11:38:00Z">
        <w:r w:rsidR="00EA0953">
          <w:t xml:space="preserve">exclusively </w:t>
        </w:r>
      </w:ins>
      <w:r w:rsidR="00990A65">
        <w:t xml:space="preserve">by </w:t>
      </w:r>
      <w:r w:rsidR="00F97B09">
        <w:t>long-range repressors</w:t>
      </w:r>
      <w:ins w:id="378" w:author="Albert Courey" w:date="2015-11-11T11:38:00Z">
        <w:r w:rsidR="00EA0953">
          <w:t xml:space="preserve"> such</w:t>
        </w:r>
      </w:ins>
      <w:r w:rsidR="00F97B09">
        <w:t xml:space="preserve"> as Hairy and Dorsal</w:t>
      </w:r>
      <w:r w:rsidR="00161FF5">
        <w:t xml:space="preserve"> </w:t>
      </w:r>
      <w:r w:rsidR="00890A1E">
        <w:t>{Cai, 1996 #3140}</w:t>
      </w:r>
      <w:del w:id="379" w:author="Michael Chambers" w:date="2015-11-17T00:26:00Z">
        <w:r w:rsidR="00161FF5" w:rsidRPr="00161FF5" w:rsidDel="00373677">
          <w:delText xml:space="preserve"> </w:delText>
        </w:r>
      </w:del>
      <w:r w:rsidR="00890A1E">
        <w:t>{Dubnicoff, 1997 #2366}</w:t>
      </w:r>
      <w:r w:rsidR="00F97B09">
        <w:t xml:space="preserve">. </w:t>
      </w:r>
      <w:r w:rsidR="00990A65">
        <w:t xml:space="preserve">CtBP, in contrast, is a well-studied corepressor capable of short-range repression when recruited by such </w:t>
      </w:r>
      <w:del w:id="380" w:author="Albert Courey" w:date="2015-11-11T11:38:00Z">
        <w:r w:rsidR="00990A65" w:rsidDel="00EA0953">
          <w:delText>factors as</w:delText>
        </w:r>
      </w:del>
      <w:ins w:id="381" w:author="Albert Courey" w:date="2015-11-11T11:38:00Z">
        <w:r w:rsidR="00EA0953">
          <w:t>short-range repressors</w:t>
        </w:r>
      </w:ins>
      <w:ins w:id="382" w:author="Albert Courey" w:date="2015-11-11T11:39:00Z">
        <w:r w:rsidR="00EA0953">
          <w:t xml:space="preserve"> as</w:t>
        </w:r>
      </w:ins>
      <w:r w:rsidR="00990A65">
        <w:t xml:space="preserve"> Kruppel, Giant, and Snail </w:t>
      </w:r>
      <w:r w:rsidR="00890A1E">
        <w:t>{Nibu, 1998 #3142;Nibu, 2001 #3141}</w:t>
      </w:r>
      <w:r w:rsidR="00990A65">
        <w:t>.</w:t>
      </w:r>
      <w:ins w:id="383" w:author="Michael Chambers" w:date="2015-11-17T00:26:00Z">
        <w:r w:rsidR="00373677">
          <w:t xml:space="preserve"> </w:t>
        </w:r>
      </w:ins>
    </w:p>
    <w:p w14:paraId="19DD0D2C" w14:textId="77777777" w:rsidR="00373677" w:rsidRDefault="00990A65" w:rsidP="00C143DC">
      <w:pPr>
        <w:pStyle w:val="BodyText"/>
        <w:spacing w:line="480" w:lineRule="auto"/>
        <w:rPr>
          <w:ins w:id="384" w:author="Michael Chambers" w:date="2015-11-17T00:26:00Z"/>
        </w:rPr>
      </w:pPr>
      <w:del w:id="385" w:author="Michael Chambers" w:date="2015-11-17T00:26:00Z">
        <w:r w:rsidDel="00373677">
          <w:tab/>
        </w:r>
      </w:del>
      <w:r>
        <w:t>Evidence that Groucho could oligomerize and</w:t>
      </w:r>
      <w:r w:rsidR="00BF545F">
        <w:t xml:space="preserve"> potentially</w:t>
      </w:r>
      <w:r>
        <w:t xml:space="preserve"> crosslink non-contiguo</w:t>
      </w:r>
      <w:r w:rsidR="00FE13F1">
        <w:t>us regions of chromatin provides</w:t>
      </w:r>
      <w:r>
        <w:t xml:space="preserve"> a mechanist</w:t>
      </w:r>
      <w:r w:rsidR="00BF545F">
        <w:t xml:space="preserve">ic explanation for its </w:t>
      </w:r>
      <w:r w:rsidR="0070541D">
        <w:t xml:space="preserve">ability to </w:t>
      </w:r>
      <w:r w:rsidR="00FE13F1">
        <w:t>quench distant regulatory elements</w:t>
      </w:r>
      <w:r w:rsidR="00C95176">
        <w:t>.</w:t>
      </w:r>
      <w:r w:rsidR="00F73735">
        <w:t xml:space="preserve"> </w:t>
      </w:r>
    </w:p>
    <w:p w14:paraId="700C8FEF" w14:textId="504EFE9D" w:rsidR="00990A65" w:rsidRDefault="00F73735">
      <w:pPr>
        <w:pStyle w:val="BodyText"/>
        <w:spacing w:line="480" w:lineRule="auto"/>
        <w:ind w:firstLine="720"/>
        <w:pPrChange w:id="386" w:author="Michael Chambers" w:date="2015-11-17T00:26:00Z">
          <w:pPr>
            <w:pStyle w:val="BodyText"/>
            <w:spacing w:line="480" w:lineRule="auto"/>
          </w:pPr>
        </w:pPrChange>
      </w:pPr>
      <w:r>
        <w:t>More r</w:t>
      </w:r>
      <w:r w:rsidR="00C95176">
        <w:t xml:space="preserve">ecently, it was found that in some contexts Groucho </w:t>
      </w:r>
      <w:r w:rsidR="00BF545F">
        <w:t xml:space="preserve">behaves as a short-range corepressor. Groucho appears to be </w:t>
      </w:r>
      <w:r w:rsidR="00C95176">
        <w:t>recruited by Knirps</w:t>
      </w:r>
      <w:r w:rsidR="00BF545F">
        <w:t>, a short-range repressor capable of interacting with CtBP,</w:t>
      </w:r>
      <w:r w:rsidR="00C95176">
        <w:t xml:space="preserve"> to repress the expression of </w:t>
      </w:r>
      <w:r w:rsidR="00C95176">
        <w:rPr>
          <w:i/>
        </w:rPr>
        <w:t xml:space="preserve">even-skipped </w:t>
      </w:r>
      <w:r w:rsidR="00890A1E">
        <w:t>{Payankaulam, 2009 #2955}</w:t>
      </w:r>
      <w:r w:rsidR="00C95176">
        <w:rPr>
          <w:i/>
        </w:rPr>
        <w:t>.</w:t>
      </w:r>
      <w:r w:rsidR="00FE13F1">
        <w:rPr>
          <w:i/>
        </w:rPr>
        <w:t xml:space="preserve"> </w:t>
      </w:r>
      <w:del w:id="387" w:author="Albert Courey" w:date="2015-11-11T11:40:00Z">
        <w:r w:rsidR="00FE13F1" w:rsidDel="00EA0953">
          <w:delText xml:space="preserve">The observation that </w:delText>
        </w:r>
      </w:del>
      <w:r w:rsidR="00FE13F1">
        <w:t>Sloppy-paired 1 (Slp1), a Groucho-interacting repressor, is involved in the short-range repression of regulatory elements controlling the expression of multiple pair-rule genes</w:t>
      </w:r>
      <w:r w:rsidR="00FE13F1" w:rsidRPr="00FE13F1">
        <w:t xml:space="preserve"> </w:t>
      </w:r>
      <w:r w:rsidR="00890A1E">
        <w:t>{Andrioli, 2004 #3143}</w:t>
      </w:r>
      <w:r w:rsidR="00FE13F1">
        <w:t xml:space="preserve">.  If Groucho is in fact commonly utilized as both a short- and long-range repressor, this sheds light on the observation that Groucho oligomerization is required in a context-dependent manner </w:t>
      </w:r>
      <w:r w:rsidR="00FE13F1">
        <w:rPr>
          <w:i/>
        </w:rPr>
        <w:t xml:space="preserve">in vivo </w:t>
      </w:r>
      <w:r w:rsidR="00890A1E">
        <w:t>{Jennings, 2007 #2990}</w:t>
      </w:r>
      <w:r w:rsidR="00FE13F1">
        <w:t xml:space="preserve">, suggesting a </w:t>
      </w:r>
      <w:r w:rsidR="00FE13F1">
        <w:lastRenderedPageBreak/>
        <w:t xml:space="preserve">mechanism whereby Groucho oligomerization is necessary for long-range repression but dispensable for short-range. Likely the classification of repressors as short- and long-range actors, while a useful </w:t>
      </w:r>
      <w:r w:rsidR="00281150">
        <w:t>abstraction when classifying repressors</w:t>
      </w:r>
      <w:r w:rsidR="00FE13F1">
        <w:t>, masks much of the complexity of repressive activity that would be provided by a thorough understanding of repressive mechanisms.</w:t>
      </w:r>
    </w:p>
    <w:p w14:paraId="018ABEA1" w14:textId="77777777" w:rsidR="00373677" w:rsidRDefault="00373677" w:rsidP="00C143DC">
      <w:pPr>
        <w:pStyle w:val="BodyText"/>
        <w:spacing w:line="480" w:lineRule="auto"/>
        <w:rPr>
          <w:ins w:id="388" w:author="Michael Chambers" w:date="2015-11-17T00:27:00Z"/>
          <w:i/>
        </w:rPr>
      </w:pPr>
    </w:p>
    <w:p w14:paraId="4883E7C7" w14:textId="1D5C9334" w:rsidR="00C143DC" w:rsidRPr="00B21771" w:rsidRDefault="00C143DC" w:rsidP="00C143DC">
      <w:pPr>
        <w:pStyle w:val="BodyText"/>
        <w:spacing w:line="480" w:lineRule="auto"/>
      </w:pPr>
      <w:r>
        <w:rPr>
          <w:i/>
        </w:rPr>
        <w:t>The mechanism of Groucho-mediated repression</w:t>
      </w:r>
    </w:p>
    <w:p w14:paraId="3CAA45A0" w14:textId="568723F6" w:rsidR="00F03A9B" w:rsidRPr="00F03A9B" w:rsidRDefault="00295785" w:rsidP="00F03A9B">
      <w:pPr>
        <w:spacing w:line="480" w:lineRule="auto"/>
        <w:ind w:firstLine="720"/>
        <w:rPr>
          <w:rFonts w:asciiTheme="minorHAnsi" w:hAnsiTheme="minorHAnsi" w:cstheme="minorBidi"/>
        </w:rPr>
      </w:pPr>
      <w:r w:rsidRPr="00F03A9B">
        <w:rPr>
          <w:rFonts w:asciiTheme="minorHAnsi" w:hAnsiTheme="minorHAnsi" w:cstheme="minorBidi"/>
        </w:rPr>
        <w:t xml:space="preserve">While a great deal is known about the developmental participation and interactors of Gro, </w:t>
      </w:r>
      <w:r w:rsidR="008C6FC0">
        <w:rPr>
          <w:rFonts w:asciiTheme="minorHAnsi" w:hAnsiTheme="minorHAnsi" w:cstheme="minorBidi"/>
        </w:rPr>
        <w:t xml:space="preserve">details of </w:t>
      </w:r>
      <w:r w:rsidRPr="00F03A9B">
        <w:rPr>
          <w:rFonts w:asciiTheme="minorHAnsi" w:hAnsiTheme="minorHAnsi" w:cstheme="minorBidi"/>
        </w:rPr>
        <w:t xml:space="preserve">the mechanism by which Gro achieves repression </w:t>
      </w:r>
      <w:r w:rsidR="008C6FC0">
        <w:rPr>
          <w:rFonts w:asciiTheme="minorHAnsi" w:hAnsiTheme="minorHAnsi" w:cstheme="minorBidi"/>
        </w:rPr>
        <w:t>have</w:t>
      </w:r>
      <w:r w:rsidRPr="00F03A9B">
        <w:rPr>
          <w:rFonts w:asciiTheme="minorHAnsi" w:hAnsiTheme="minorHAnsi" w:cstheme="minorBidi"/>
        </w:rPr>
        <w:t xml:space="preserve"> remained elusive. Multiple models have been proposed to explain Groucho’s ability to fully and reversibly initiate and maintain </w:t>
      </w:r>
      <w:r w:rsidR="008C6FC0">
        <w:rPr>
          <w:rFonts w:asciiTheme="minorHAnsi" w:hAnsiTheme="minorHAnsi" w:cstheme="minorBidi"/>
        </w:rPr>
        <w:t xml:space="preserve">both </w:t>
      </w:r>
      <w:r w:rsidRPr="00F03A9B">
        <w:rPr>
          <w:rFonts w:asciiTheme="minorHAnsi" w:hAnsiTheme="minorHAnsi" w:cstheme="minorBidi"/>
        </w:rPr>
        <w:t>short- and lo</w:t>
      </w:r>
      <w:r w:rsidR="00FF2586">
        <w:rPr>
          <w:rFonts w:asciiTheme="minorHAnsi" w:hAnsiTheme="minorHAnsi" w:cstheme="minorBidi"/>
        </w:rPr>
        <w:t>ng-range repression, yet a full</w:t>
      </w:r>
      <w:r w:rsidRPr="00F03A9B">
        <w:rPr>
          <w:rFonts w:asciiTheme="minorHAnsi" w:hAnsiTheme="minorHAnsi" w:cstheme="minorBidi"/>
        </w:rPr>
        <w:t xml:space="preserve"> picture, able to account for </w:t>
      </w:r>
      <w:r w:rsidR="00FF2586">
        <w:rPr>
          <w:rFonts w:asciiTheme="minorHAnsi" w:hAnsiTheme="minorHAnsi" w:cstheme="minorBidi"/>
        </w:rPr>
        <w:t xml:space="preserve">all </w:t>
      </w:r>
      <w:r w:rsidRPr="00F03A9B">
        <w:rPr>
          <w:rFonts w:asciiTheme="minorHAnsi" w:hAnsiTheme="minorHAnsi" w:cstheme="minorBidi"/>
        </w:rPr>
        <w:t>observations of Groucho behavior</w:t>
      </w:r>
      <w:r w:rsidR="00FF2586">
        <w:rPr>
          <w:rFonts w:asciiTheme="minorHAnsi" w:hAnsiTheme="minorHAnsi" w:cstheme="minorBidi"/>
        </w:rPr>
        <w:t>,</w:t>
      </w:r>
      <w:r w:rsidRPr="00F03A9B">
        <w:rPr>
          <w:rFonts w:asciiTheme="minorHAnsi" w:hAnsiTheme="minorHAnsi" w:cstheme="minorBidi"/>
        </w:rPr>
        <w:t xml:space="preserve"> has </w:t>
      </w:r>
      <w:r w:rsidR="00F03A9B" w:rsidRPr="00F03A9B">
        <w:rPr>
          <w:rFonts w:asciiTheme="minorHAnsi" w:hAnsiTheme="minorHAnsi" w:cstheme="minorBidi"/>
        </w:rPr>
        <w:t>yet to emerge.</w:t>
      </w:r>
    </w:p>
    <w:p w14:paraId="0E9E9029" w14:textId="2E8D27C2" w:rsidR="008C6FC0" w:rsidRDefault="00F03A9B" w:rsidP="00F03A9B">
      <w:pPr>
        <w:spacing w:line="480" w:lineRule="auto"/>
        <w:ind w:firstLine="720"/>
        <w:rPr>
          <w:rFonts w:asciiTheme="minorHAnsi" w:hAnsiTheme="minorHAnsi" w:cstheme="minorBidi"/>
        </w:rPr>
      </w:pPr>
      <w:r w:rsidRPr="00F03A9B">
        <w:rPr>
          <w:rFonts w:asciiTheme="minorHAnsi" w:hAnsiTheme="minorHAnsi" w:cstheme="minorBidi"/>
        </w:rPr>
        <w:t>Much of the speculation surround</w:t>
      </w:r>
      <w:r w:rsidR="00596AAE">
        <w:rPr>
          <w:rFonts w:asciiTheme="minorHAnsi" w:hAnsiTheme="minorHAnsi" w:cstheme="minorBidi"/>
        </w:rPr>
        <w:t>ing</w:t>
      </w:r>
      <w:r w:rsidRPr="00F03A9B">
        <w:rPr>
          <w:rFonts w:asciiTheme="minorHAnsi" w:hAnsiTheme="minorHAnsi" w:cstheme="minorBidi"/>
        </w:rPr>
        <w:t xml:space="preserve"> Groucho activity centers on </w:t>
      </w:r>
      <w:del w:id="389" w:author="Albert Courey" w:date="2015-11-11T11:42:00Z">
        <w:r w:rsidRPr="00F03A9B" w:rsidDel="00EA0953">
          <w:rPr>
            <w:rFonts w:asciiTheme="minorHAnsi" w:hAnsiTheme="minorHAnsi" w:cstheme="minorBidi"/>
          </w:rPr>
          <w:delText>to what degree it forms</w:delText>
        </w:r>
      </w:del>
      <w:ins w:id="390" w:author="Albert Courey" w:date="2015-11-11T11:42:00Z">
        <w:r w:rsidR="00EA0953">
          <w:rPr>
            <w:rFonts w:asciiTheme="minorHAnsi" w:hAnsiTheme="minorHAnsi" w:cstheme="minorBidi"/>
          </w:rPr>
          <w:t>the possibility that</w:t>
        </w:r>
      </w:ins>
      <w:r w:rsidRPr="00F03A9B">
        <w:rPr>
          <w:rFonts w:asciiTheme="minorHAnsi" w:hAnsiTheme="minorHAnsi" w:cstheme="minorBidi"/>
        </w:rPr>
        <w:t xml:space="preserve"> oligomeric structures </w:t>
      </w:r>
      <w:ins w:id="391" w:author="Michael Chambers" w:date="2015-11-17T00:27:00Z">
        <w:r w:rsidR="00373677">
          <w:rPr>
            <w:rFonts w:asciiTheme="minorHAnsi" w:hAnsiTheme="minorHAnsi" w:cstheme="minorBidi"/>
          </w:rPr>
          <w:t xml:space="preserve">of Gro form </w:t>
        </w:r>
      </w:ins>
      <w:r w:rsidRPr="00FF2586">
        <w:rPr>
          <w:rFonts w:asciiTheme="minorHAnsi" w:hAnsiTheme="minorHAnsi" w:cstheme="minorBidi"/>
          <w:i/>
        </w:rPr>
        <w:t>in vivo</w:t>
      </w:r>
      <w:r w:rsidRPr="00F03A9B">
        <w:rPr>
          <w:rFonts w:asciiTheme="minorHAnsi" w:hAnsiTheme="minorHAnsi" w:cstheme="minorBidi"/>
        </w:rPr>
        <w:t xml:space="preserve">, </w:t>
      </w:r>
      <w:r>
        <w:rPr>
          <w:rFonts w:asciiTheme="minorHAnsi" w:hAnsiTheme="minorHAnsi" w:cstheme="minorBidi"/>
        </w:rPr>
        <w:t xml:space="preserve">how these structures interact with chromatin, </w:t>
      </w:r>
      <w:r w:rsidRPr="00F03A9B">
        <w:rPr>
          <w:rFonts w:asciiTheme="minorHAnsi" w:hAnsiTheme="minorHAnsi" w:cstheme="minorBidi"/>
        </w:rPr>
        <w:t xml:space="preserve">and what relevance these structures have </w:t>
      </w:r>
      <w:del w:id="392" w:author="Albert Courey" w:date="2015-11-11T11:43:00Z">
        <w:r w:rsidRPr="00F03A9B" w:rsidDel="00EA0953">
          <w:rPr>
            <w:rFonts w:asciiTheme="minorHAnsi" w:hAnsiTheme="minorHAnsi" w:cstheme="minorBidi"/>
          </w:rPr>
          <w:delText>on its</w:delText>
        </w:r>
      </w:del>
      <w:ins w:id="393" w:author="Albert Courey" w:date="2015-11-11T11:43:00Z">
        <w:r w:rsidR="00EA0953">
          <w:rPr>
            <w:rFonts w:asciiTheme="minorHAnsi" w:hAnsiTheme="minorHAnsi" w:cstheme="minorBidi"/>
          </w:rPr>
          <w:t>to</w:t>
        </w:r>
      </w:ins>
      <w:r w:rsidRPr="00F03A9B">
        <w:rPr>
          <w:rFonts w:asciiTheme="minorHAnsi" w:hAnsiTheme="minorHAnsi" w:cstheme="minorBidi"/>
        </w:rPr>
        <w:t xml:space="preserve"> repressi</w:t>
      </w:r>
      <w:ins w:id="394" w:author="Albert Courey" w:date="2015-11-11T11:43:00Z">
        <w:r w:rsidR="00EA0953">
          <w:rPr>
            <w:rFonts w:asciiTheme="minorHAnsi" w:hAnsiTheme="minorHAnsi" w:cstheme="minorBidi"/>
          </w:rPr>
          <w:t>on</w:t>
        </w:r>
      </w:ins>
      <w:del w:id="395" w:author="Albert Courey" w:date="2015-11-11T11:43:00Z">
        <w:r w:rsidRPr="00F03A9B" w:rsidDel="00EA0953">
          <w:rPr>
            <w:rFonts w:asciiTheme="minorHAnsi" w:hAnsiTheme="minorHAnsi" w:cstheme="minorBidi"/>
          </w:rPr>
          <w:delText>ve abilities</w:delText>
        </w:r>
      </w:del>
      <w:r w:rsidRPr="00F03A9B">
        <w:rPr>
          <w:rFonts w:asciiTheme="minorHAnsi" w:hAnsiTheme="minorHAnsi" w:cstheme="minorBidi"/>
        </w:rPr>
        <w:t xml:space="preserve">. Early evidence showed </w:t>
      </w:r>
      <w:ins w:id="396" w:author="Albert Courey" w:date="2015-11-11T11:43:00Z">
        <w:r w:rsidR="00EA0953">
          <w:rPr>
            <w:rFonts w:asciiTheme="minorHAnsi" w:hAnsiTheme="minorHAnsi" w:cstheme="minorBidi"/>
          </w:rPr>
          <w:t xml:space="preserve">that </w:t>
        </w:r>
      </w:ins>
      <w:r w:rsidRPr="00F03A9B">
        <w:rPr>
          <w:rFonts w:asciiTheme="minorHAnsi" w:hAnsiTheme="minorHAnsi" w:cstheme="minorBidi"/>
        </w:rPr>
        <w:t xml:space="preserve">Groucho tetramerizes </w:t>
      </w:r>
      <w:r w:rsidRPr="00FF2586">
        <w:rPr>
          <w:rFonts w:asciiTheme="minorHAnsi" w:hAnsiTheme="minorHAnsi" w:cstheme="minorBidi"/>
          <w:i/>
        </w:rPr>
        <w:t>in vitro</w:t>
      </w:r>
      <w:r w:rsidRPr="00F03A9B">
        <w:rPr>
          <w:rFonts w:asciiTheme="minorHAnsi" w:hAnsiTheme="minorHAnsi" w:cstheme="minorBidi"/>
        </w:rPr>
        <w:t xml:space="preserve"> via the Q-domain </w:t>
      </w:r>
      <w:r w:rsidR="00890A1E">
        <w:rPr>
          <w:rFonts w:asciiTheme="minorHAnsi" w:hAnsiTheme="minorHAnsi" w:cstheme="minorBidi"/>
        </w:rPr>
        <w:t>{Chen, 1998 #267}</w:t>
      </w:r>
      <w:del w:id="397" w:author="Michael Chambers" w:date="2015-11-17T00:28:00Z">
        <w:r w:rsidRPr="00F03A9B" w:rsidDel="00373677">
          <w:rPr>
            <w:rFonts w:asciiTheme="minorHAnsi" w:hAnsiTheme="minorHAnsi" w:cstheme="minorBidi"/>
          </w:rPr>
          <w:delText xml:space="preserve"> </w:delText>
        </w:r>
      </w:del>
      <w:r w:rsidR="00890A1E">
        <w:rPr>
          <w:rFonts w:asciiTheme="minorHAnsi" w:hAnsiTheme="minorHAnsi" w:cstheme="minorBidi"/>
        </w:rPr>
        <w:t>{Song, 2004 #1161}</w:t>
      </w:r>
      <w:r w:rsidRPr="00F03A9B">
        <w:rPr>
          <w:rFonts w:asciiTheme="minorHAnsi" w:hAnsiTheme="minorHAnsi" w:cstheme="minorBidi"/>
        </w:rPr>
        <w:t xml:space="preserve">. </w:t>
      </w:r>
      <w:ins w:id="398" w:author="Michael Chambers" w:date="2015-11-17T00:28:00Z">
        <w:r w:rsidR="00373677">
          <w:rPr>
            <w:rFonts w:asciiTheme="minorHAnsi" w:hAnsiTheme="minorHAnsi" w:cstheme="minorBidi"/>
          </w:rPr>
          <w:t xml:space="preserve">In another experiment, </w:t>
        </w:r>
      </w:ins>
      <w:r w:rsidRPr="00F03A9B">
        <w:rPr>
          <w:rFonts w:asciiTheme="minorHAnsi" w:hAnsiTheme="minorHAnsi" w:cstheme="minorBidi"/>
        </w:rPr>
        <w:t xml:space="preserve">Groucho </w:t>
      </w:r>
      <w:del w:id="399" w:author="Albert Courey" w:date="2015-11-11T11:43:00Z">
        <w:r w:rsidR="00FF2586" w:rsidDel="00EA0953">
          <w:rPr>
            <w:rFonts w:asciiTheme="minorHAnsi" w:hAnsiTheme="minorHAnsi" w:cstheme="minorBidi"/>
          </w:rPr>
          <w:delText>has been</w:delText>
        </w:r>
        <w:r w:rsidRPr="00F03A9B" w:rsidDel="00EA0953">
          <w:rPr>
            <w:rFonts w:asciiTheme="minorHAnsi" w:hAnsiTheme="minorHAnsi" w:cstheme="minorBidi"/>
          </w:rPr>
          <w:delText xml:space="preserve"> </w:delText>
        </w:r>
      </w:del>
      <w:ins w:id="400" w:author="Albert Courey" w:date="2015-11-11T11:43:00Z">
        <w:r w:rsidR="00EA0953">
          <w:rPr>
            <w:rFonts w:asciiTheme="minorHAnsi" w:hAnsiTheme="minorHAnsi" w:cstheme="minorBidi"/>
          </w:rPr>
          <w:t>was</w:t>
        </w:r>
        <w:r w:rsidR="00EA0953" w:rsidRPr="00F03A9B">
          <w:rPr>
            <w:rFonts w:asciiTheme="minorHAnsi" w:hAnsiTheme="minorHAnsi" w:cstheme="minorBidi"/>
          </w:rPr>
          <w:t xml:space="preserve"> </w:t>
        </w:r>
      </w:ins>
      <w:r w:rsidRPr="00F03A9B">
        <w:rPr>
          <w:rFonts w:asciiTheme="minorHAnsi" w:hAnsiTheme="minorHAnsi" w:cstheme="minorBidi"/>
        </w:rPr>
        <w:t xml:space="preserve">found to be associated with chromatin over 2 kb away from its recruitment site, leading to the hypothesis that Groucho spreads from its recruitment site, analogous to the spreading activity of Sir family corepressors </w:t>
      </w:r>
      <w:r w:rsidR="00890A1E">
        <w:rPr>
          <w:rFonts w:asciiTheme="minorHAnsi" w:hAnsiTheme="minorHAnsi" w:cstheme="minorBidi"/>
        </w:rPr>
        <w:t>{Pirrotta, 2005 #3106}</w:t>
      </w:r>
      <w:r w:rsidRPr="00F03A9B">
        <w:rPr>
          <w:rFonts w:asciiTheme="minorHAnsi" w:hAnsiTheme="minorHAnsi" w:cstheme="minorBidi"/>
        </w:rPr>
        <w:t xml:space="preserve">. </w:t>
      </w:r>
      <w:r>
        <w:rPr>
          <w:rFonts w:asciiTheme="minorHAnsi" w:hAnsiTheme="minorHAnsi" w:cstheme="minorBidi"/>
        </w:rPr>
        <w:t>Experiments on a mouse Gro homolog showed that</w:t>
      </w:r>
      <w:r w:rsidRPr="00F03A9B">
        <w:rPr>
          <w:rFonts w:asciiTheme="minorHAnsi" w:hAnsiTheme="minorHAnsi" w:cstheme="minorBidi"/>
        </w:rPr>
        <w:t xml:space="preserve"> while tetramerization </w:t>
      </w:r>
      <w:del w:id="401" w:author="Albert Courey" w:date="2015-11-11T11:44:00Z">
        <w:r w:rsidRPr="00F03A9B" w:rsidDel="00AE154B">
          <w:rPr>
            <w:rFonts w:asciiTheme="minorHAnsi" w:hAnsiTheme="minorHAnsi" w:cstheme="minorBidi"/>
          </w:rPr>
          <w:delText xml:space="preserve">was </w:delText>
        </w:r>
      </w:del>
      <w:ins w:id="402" w:author="Albert Courey" w:date="2015-11-11T11:44:00Z">
        <w:r w:rsidR="00AE154B">
          <w:rPr>
            <w:rFonts w:asciiTheme="minorHAnsi" w:hAnsiTheme="minorHAnsi" w:cstheme="minorBidi"/>
          </w:rPr>
          <w:t>is</w:t>
        </w:r>
        <w:r w:rsidR="00AE154B" w:rsidRPr="00F03A9B">
          <w:rPr>
            <w:rFonts w:asciiTheme="minorHAnsi" w:hAnsiTheme="minorHAnsi" w:cstheme="minorBidi"/>
          </w:rPr>
          <w:t xml:space="preserve"> </w:t>
        </w:r>
      </w:ins>
      <w:r w:rsidRPr="00F03A9B">
        <w:rPr>
          <w:rFonts w:asciiTheme="minorHAnsi" w:hAnsiTheme="minorHAnsi" w:cstheme="minorBidi"/>
        </w:rPr>
        <w:t xml:space="preserve">not required for recruitment to chromatin, it is necessary for the aggregation of </w:t>
      </w:r>
      <w:del w:id="403" w:author="Albert Courey" w:date="2015-11-11T11:44:00Z">
        <w:r w:rsidRPr="00F03A9B" w:rsidDel="00AE154B">
          <w:rPr>
            <w:rFonts w:asciiTheme="minorHAnsi" w:hAnsiTheme="minorHAnsi" w:cstheme="minorBidi"/>
          </w:rPr>
          <w:delText xml:space="preserve">independent </w:delText>
        </w:r>
      </w:del>
      <w:r w:rsidRPr="00F03A9B">
        <w:rPr>
          <w:rFonts w:asciiTheme="minorHAnsi" w:hAnsiTheme="minorHAnsi" w:cstheme="minorBidi"/>
        </w:rPr>
        <w:t xml:space="preserve">nucleosomal arrays in vitro </w:t>
      </w:r>
      <w:r w:rsidR="00890A1E">
        <w:rPr>
          <w:rFonts w:asciiTheme="minorHAnsi" w:hAnsiTheme="minorHAnsi" w:cstheme="minorBidi"/>
        </w:rPr>
        <w:t>{Sekiya, 2007 #1658}</w:t>
      </w:r>
      <w:r>
        <w:rPr>
          <w:rFonts w:asciiTheme="minorHAnsi" w:hAnsiTheme="minorHAnsi" w:cstheme="minorBidi"/>
        </w:rPr>
        <w:t xml:space="preserve">. Monomeric forms of </w:t>
      </w:r>
      <w:r w:rsidR="00FF2586">
        <w:rPr>
          <w:rFonts w:asciiTheme="minorHAnsi" w:hAnsiTheme="minorHAnsi" w:cstheme="minorBidi"/>
        </w:rPr>
        <w:t>the</w:t>
      </w:r>
      <w:r>
        <w:rPr>
          <w:rFonts w:asciiTheme="minorHAnsi" w:hAnsiTheme="minorHAnsi" w:cstheme="minorBidi"/>
        </w:rPr>
        <w:t xml:space="preserve"> protein </w:t>
      </w:r>
      <w:r>
        <w:rPr>
          <w:rFonts w:asciiTheme="minorHAnsi" w:hAnsiTheme="minorHAnsi" w:cstheme="minorBidi"/>
        </w:rPr>
        <w:lastRenderedPageBreak/>
        <w:t xml:space="preserve">successfully </w:t>
      </w:r>
      <w:r w:rsidR="00FF2586">
        <w:rPr>
          <w:rFonts w:asciiTheme="minorHAnsi" w:hAnsiTheme="minorHAnsi" w:cstheme="minorBidi"/>
        </w:rPr>
        <w:t>bind to and increase</w:t>
      </w:r>
      <w:r>
        <w:rPr>
          <w:rFonts w:asciiTheme="minorHAnsi" w:hAnsiTheme="minorHAnsi" w:cstheme="minorBidi"/>
        </w:rPr>
        <w:t xml:space="preserve"> the density of dinucleosomes </w:t>
      </w:r>
      <w:r>
        <w:rPr>
          <w:rFonts w:asciiTheme="minorHAnsi" w:hAnsiTheme="minorHAnsi" w:cstheme="minorBidi"/>
          <w:i/>
        </w:rPr>
        <w:t xml:space="preserve">in vitro </w:t>
      </w:r>
      <w:r w:rsidR="00890A1E">
        <w:rPr>
          <w:rFonts w:asciiTheme="minorHAnsi" w:hAnsiTheme="minorHAnsi" w:cstheme="minorBidi"/>
        </w:rPr>
        <w:t>{Sekiya, 2007 #1658}</w:t>
      </w:r>
      <w:r>
        <w:rPr>
          <w:rFonts w:asciiTheme="minorHAnsi" w:hAnsiTheme="minorHAnsi" w:cstheme="minorBidi"/>
          <w:i/>
        </w:rPr>
        <w:t xml:space="preserve">. </w:t>
      </w:r>
      <w:r>
        <w:rPr>
          <w:rFonts w:asciiTheme="minorHAnsi" w:hAnsiTheme="minorHAnsi" w:cstheme="minorBidi"/>
        </w:rPr>
        <w:t xml:space="preserve"> </w:t>
      </w:r>
      <w:r>
        <w:rPr>
          <w:rFonts w:asciiTheme="minorHAnsi" w:hAnsiTheme="minorHAnsi" w:cstheme="minorBidi"/>
          <w:i/>
        </w:rPr>
        <w:t xml:space="preserve">In vivo, </w:t>
      </w:r>
      <w:r>
        <w:rPr>
          <w:rFonts w:asciiTheme="minorHAnsi" w:hAnsiTheme="minorHAnsi" w:cstheme="minorBidi"/>
        </w:rPr>
        <w:t xml:space="preserve">the loss of tetramerization is </w:t>
      </w:r>
      <w:r w:rsidR="00596AAE">
        <w:rPr>
          <w:rFonts w:asciiTheme="minorHAnsi" w:hAnsiTheme="minorHAnsi" w:cstheme="minorBidi"/>
        </w:rPr>
        <w:t>lethal</w:t>
      </w:r>
      <w:r>
        <w:rPr>
          <w:rFonts w:asciiTheme="minorHAnsi" w:hAnsiTheme="minorHAnsi" w:cstheme="minorBidi"/>
        </w:rPr>
        <w:t xml:space="preserve"> but does not </w:t>
      </w:r>
      <w:r w:rsidR="00FF2586">
        <w:rPr>
          <w:rFonts w:asciiTheme="minorHAnsi" w:hAnsiTheme="minorHAnsi" w:cstheme="minorBidi"/>
        </w:rPr>
        <w:t>entirely abolish</w:t>
      </w:r>
      <w:r>
        <w:rPr>
          <w:rFonts w:asciiTheme="minorHAnsi" w:hAnsiTheme="minorHAnsi" w:cstheme="minorBidi"/>
        </w:rPr>
        <w:t xml:space="preserve"> Gro-mediated repression </w:t>
      </w:r>
      <w:r w:rsidR="00890A1E">
        <w:rPr>
          <w:rFonts w:asciiTheme="minorHAnsi" w:hAnsiTheme="minorHAnsi" w:cstheme="minorBidi"/>
        </w:rPr>
        <w:t>{Jennings, 2007 #2990}</w:t>
      </w:r>
      <w:r>
        <w:rPr>
          <w:rFonts w:asciiTheme="minorHAnsi" w:hAnsiTheme="minorHAnsi" w:cstheme="minorBidi"/>
        </w:rPr>
        <w:t>. More recent evidence in cell culture has shown that Gro binds in discrete peaks</w:t>
      </w:r>
      <w:del w:id="404" w:author="Michael Chambers" w:date="2015-11-17T00:29:00Z">
        <w:r w:rsidR="008C6FC0" w:rsidDel="00373677">
          <w:rPr>
            <w:rFonts w:asciiTheme="minorHAnsi" w:hAnsiTheme="minorHAnsi" w:cstheme="minorBidi"/>
          </w:rPr>
          <w:delText xml:space="preserve"> less than 1kb in width</w:delText>
        </w:r>
      </w:del>
      <w:r>
        <w:rPr>
          <w:rFonts w:asciiTheme="minorHAnsi" w:hAnsiTheme="minorHAnsi" w:cstheme="minorBidi"/>
        </w:rPr>
        <w:t>, though long</w:t>
      </w:r>
      <w:r w:rsidR="008C6FC0">
        <w:rPr>
          <w:rFonts w:asciiTheme="minorHAnsi" w:hAnsiTheme="minorHAnsi" w:cstheme="minorBidi"/>
        </w:rPr>
        <w:t>er</w:t>
      </w:r>
      <w:r>
        <w:rPr>
          <w:rFonts w:asciiTheme="minorHAnsi" w:hAnsiTheme="minorHAnsi" w:cstheme="minorBidi"/>
        </w:rPr>
        <w:t xml:space="preserve"> stretches of binding do occur </w:t>
      </w:r>
      <w:r w:rsidR="00890A1E">
        <w:rPr>
          <w:rFonts w:asciiTheme="minorHAnsi" w:hAnsiTheme="minorHAnsi" w:cstheme="minorBidi"/>
        </w:rPr>
        <w:t>{Kaul, 2014 #2204}</w:t>
      </w:r>
      <w:r>
        <w:rPr>
          <w:rFonts w:asciiTheme="minorHAnsi" w:hAnsiTheme="minorHAnsi" w:cstheme="minorBidi"/>
        </w:rPr>
        <w:t>.</w:t>
      </w:r>
    </w:p>
    <w:p w14:paraId="3A3397E8" w14:textId="2FA50362" w:rsidR="00AE154B" w:rsidRDefault="00F03A9B" w:rsidP="00843C25">
      <w:pPr>
        <w:spacing w:after="200" w:line="480" w:lineRule="auto"/>
        <w:ind w:firstLine="720"/>
        <w:rPr>
          <w:ins w:id="405" w:author="Albert Courey" w:date="2015-11-11T11:45:00Z"/>
          <w:rFonts w:asciiTheme="minorHAnsi" w:hAnsiTheme="minorHAnsi" w:cstheme="minorBidi"/>
        </w:rPr>
      </w:pPr>
      <w:r>
        <w:rPr>
          <w:rFonts w:asciiTheme="minorHAnsi" w:hAnsiTheme="minorHAnsi" w:cstheme="minorBidi"/>
        </w:rPr>
        <w:t>Gro preferentially associates with histone tails and can do so without the involvement of a</w:t>
      </w:r>
      <w:r w:rsidR="00FF2586">
        <w:rPr>
          <w:rFonts w:asciiTheme="minorHAnsi" w:hAnsiTheme="minorHAnsi" w:cstheme="minorBidi"/>
        </w:rPr>
        <w:t>dditional</w:t>
      </w:r>
      <w:r>
        <w:rPr>
          <w:rFonts w:asciiTheme="minorHAnsi" w:hAnsiTheme="minorHAnsi" w:cstheme="minorBidi"/>
        </w:rPr>
        <w:t xml:space="preserve"> DNA-binding </w:t>
      </w:r>
      <w:r w:rsidR="00FF2586">
        <w:rPr>
          <w:rFonts w:asciiTheme="minorHAnsi" w:hAnsiTheme="minorHAnsi" w:cstheme="minorBidi"/>
        </w:rPr>
        <w:t xml:space="preserve">interacting </w:t>
      </w:r>
      <w:r>
        <w:rPr>
          <w:rFonts w:asciiTheme="minorHAnsi" w:hAnsiTheme="minorHAnsi" w:cstheme="minorBidi"/>
        </w:rPr>
        <w:t>factor</w:t>
      </w:r>
      <w:r w:rsidR="00FF2586">
        <w:rPr>
          <w:rFonts w:asciiTheme="minorHAnsi" w:hAnsiTheme="minorHAnsi" w:cstheme="minorBidi"/>
        </w:rPr>
        <w:t>s</w:t>
      </w:r>
      <w:r>
        <w:rPr>
          <w:rFonts w:asciiTheme="minorHAnsi" w:hAnsiTheme="minorHAnsi" w:cstheme="minorBidi"/>
        </w:rPr>
        <w:t xml:space="preserve"> </w:t>
      </w:r>
      <w:r w:rsidR="00890A1E">
        <w:rPr>
          <w:rFonts w:asciiTheme="minorHAnsi" w:hAnsiTheme="minorHAnsi" w:cstheme="minorBidi"/>
        </w:rPr>
        <w:t>{Flores-Saaib, 2000 #656}</w:t>
      </w:r>
      <w:del w:id="406" w:author="Michael Chambers" w:date="2015-11-17T00:29:00Z">
        <w:r w:rsidR="00E050C2" w:rsidDel="00373677">
          <w:rPr>
            <w:rFonts w:asciiTheme="minorHAnsi" w:hAnsiTheme="minorHAnsi" w:cstheme="minorBidi"/>
          </w:rPr>
          <w:delText xml:space="preserve"> </w:delText>
        </w:r>
      </w:del>
      <w:r w:rsidR="00890A1E">
        <w:t>{Sekiya, 2007 #1658}</w:t>
      </w:r>
      <w:r>
        <w:rPr>
          <w:rFonts w:asciiTheme="minorHAnsi" w:hAnsiTheme="minorHAnsi" w:cstheme="minorBidi"/>
        </w:rPr>
        <w:t>. Additionally, Gro associates with a histone deacetylase, HDAC1/Rpd3</w:t>
      </w:r>
      <w:r w:rsidR="00E050C2">
        <w:rPr>
          <w:rFonts w:asciiTheme="minorHAnsi" w:hAnsiTheme="minorHAnsi" w:cstheme="minorBidi"/>
        </w:rPr>
        <w:t xml:space="preserve"> </w:t>
      </w:r>
      <w:r w:rsidR="00890A1E">
        <w:rPr>
          <w:rFonts w:asciiTheme="minorHAnsi" w:hAnsiTheme="minorHAnsi" w:cstheme="minorBidi"/>
        </w:rPr>
        <w:t>{Chen, 1999 #3105}</w:t>
      </w:r>
      <w:r w:rsidR="00E050C2">
        <w:rPr>
          <w:rFonts w:asciiTheme="minorHAnsi" w:hAnsiTheme="minorHAnsi" w:cstheme="minorBidi"/>
        </w:rPr>
        <w:t>.</w:t>
      </w:r>
      <w:r>
        <w:rPr>
          <w:rFonts w:asciiTheme="minorHAnsi" w:hAnsiTheme="minorHAnsi" w:cstheme="minorBidi"/>
        </w:rPr>
        <w:t xml:space="preserve"> </w:t>
      </w:r>
      <w:r w:rsidR="00E050C2">
        <w:rPr>
          <w:rFonts w:asciiTheme="minorHAnsi" w:hAnsiTheme="minorHAnsi" w:cstheme="minorBidi"/>
        </w:rPr>
        <w:t>This</w:t>
      </w:r>
      <w:r>
        <w:rPr>
          <w:rFonts w:asciiTheme="minorHAnsi" w:hAnsiTheme="minorHAnsi" w:cstheme="minorBidi"/>
        </w:rPr>
        <w:t xml:space="preserve"> association accounts for some but not all of Groucho’s repressive ability </w:t>
      </w:r>
      <w:r>
        <w:rPr>
          <w:rFonts w:asciiTheme="minorHAnsi" w:hAnsiTheme="minorHAnsi" w:cstheme="minorBidi"/>
          <w:i/>
        </w:rPr>
        <w:t>in vivo</w:t>
      </w:r>
      <w:r w:rsidR="00E050C2">
        <w:rPr>
          <w:rFonts w:asciiTheme="minorHAnsi" w:hAnsiTheme="minorHAnsi" w:cstheme="minorBidi"/>
        </w:rPr>
        <w:t>, where Groucho binding is associated with decreased acetylation of the tails of histones H3 and H4, as well as increased nucleosome density</w:t>
      </w:r>
      <w:r>
        <w:rPr>
          <w:rFonts w:asciiTheme="minorHAnsi" w:hAnsiTheme="minorHAnsi" w:cstheme="minorBidi"/>
          <w:i/>
        </w:rPr>
        <w:t xml:space="preserve"> </w:t>
      </w:r>
      <w:r w:rsidR="00890A1E">
        <w:rPr>
          <w:rFonts w:asciiTheme="minorHAnsi" w:hAnsiTheme="minorHAnsi" w:cstheme="minorBidi"/>
        </w:rPr>
        <w:t>{Winkler, 2010 #2964}</w:t>
      </w:r>
      <w:r w:rsidR="00E050C2">
        <w:rPr>
          <w:rFonts w:asciiTheme="minorHAnsi" w:hAnsiTheme="minorHAnsi" w:cstheme="minorBidi"/>
        </w:rPr>
        <w:t xml:space="preserve">. Colocalization of Gro and Rpd3 is prevalent in Kc167 cells (a cell line derived from </w:t>
      </w:r>
      <w:r w:rsidR="00E050C2">
        <w:rPr>
          <w:rFonts w:asciiTheme="minorHAnsi" w:hAnsiTheme="minorHAnsi" w:cstheme="minorBidi"/>
          <w:i/>
        </w:rPr>
        <w:t xml:space="preserve">Drosophila </w:t>
      </w:r>
      <w:r w:rsidR="00E050C2">
        <w:rPr>
          <w:rFonts w:asciiTheme="minorHAnsi" w:hAnsiTheme="minorHAnsi" w:cstheme="minorBidi"/>
        </w:rPr>
        <w:t xml:space="preserve">embryos), with over half of Groucho binding sites found to overlap Rpd3 binding </w:t>
      </w:r>
      <w:commentRangeStart w:id="407"/>
      <w:r w:rsidR="00890A1E">
        <w:t>{Kaul, 2014 #2204}</w:t>
      </w:r>
      <w:commentRangeEnd w:id="407"/>
      <w:r w:rsidR="00AE154B">
        <w:rPr>
          <w:rStyle w:val="CommentReference"/>
        </w:rPr>
        <w:commentReference w:id="407"/>
      </w:r>
      <w:r w:rsidR="00E050C2">
        <w:rPr>
          <w:rFonts w:asciiTheme="minorHAnsi" w:hAnsiTheme="minorHAnsi" w:cstheme="minorBidi"/>
        </w:rPr>
        <w:t xml:space="preserve">. </w:t>
      </w:r>
    </w:p>
    <w:p w14:paraId="7FDF7FA5" w14:textId="60E70459" w:rsidR="00AE154B" w:rsidRDefault="00AE154B" w:rsidP="00843C25">
      <w:pPr>
        <w:spacing w:after="200" w:line="480" w:lineRule="auto"/>
        <w:ind w:firstLine="720"/>
        <w:rPr>
          <w:ins w:id="408" w:author="Albert Courey" w:date="2015-11-11T11:45:00Z"/>
          <w:rFonts w:asciiTheme="minorHAnsi" w:hAnsiTheme="minorHAnsi" w:cstheme="minorBidi"/>
        </w:rPr>
      </w:pPr>
      <w:ins w:id="409" w:author="Albert Courey" w:date="2015-11-11T11:45:00Z">
        <w:r>
          <w:rPr>
            <w:rFonts w:asciiTheme="minorHAnsi" w:hAnsiTheme="minorHAnsi" w:cstheme="minorBidi"/>
          </w:rPr>
          <w:t xml:space="preserve">Given </w:t>
        </w:r>
      </w:ins>
      <w:ins w:id="410" w:author="Albert Courey" w:date="2015-11-11T11:46:00Z">
        <w:r>
          <w:rPr>
            <w:rFonts w:asciiTheme="minorHAnsi" w:hAnsiTheme="minorHAnsi" w:cstheme="minorBidi"/>
          </w:rPr>
          <w:t xml:space="preserve">the many gaps in our knowledge regarding the mechanisms of Gro-mediated repression, I carried out a genome-wide analysis of Gro function in hopes of filling in some of these gaps. </w:t>
        </w:r>
      </w:ins>
      <w:ins w:id="411" w:author="Albert Courey" w:date="2015-11-11T11:50:00Z">
        <w:r>
          <w:rPr>
            <w:rFonts w:asciiTheme="minorHAnsi" w:hAnsiTheme="minorHAnsi" w:cstheme="minorBidi"/>
          </w:rPr>
          <w:t>Experiments described in Chapter 2</w:t>
        </w:r>
      </w:ins>
      <w:ins w:id="412" w:author="Albert Courey" w:date="2015-11-11T11:51:00Z">
        <w:r>
          <w:rPr>
            <w:rFonts w:asciiTheme="minorHAnsi" w:hAnsiTheme="minorHAnsi" w:cstheme="minorBidi"/>
          </w:rPr>
          <w:t xml:space="preserve">, employing a combination of Gro-ChIP-seq on </w:t>
        </w:r>
      </w:ins>
      <w:ins w:id="413" w:author="Albert Courey" w:date="2015-11-11T11:52:00Z">
        <w:r>
          <w:rPr>
            <w:rFonts w:asciiTheme="minorHAnsi" w:hAnsiTheme="minorHAnsi" w:cstheme="minorBidi"/>
          </w:rPr>
          <w:t xml:space="preserve">staged </w:t>
        </w:r>
      </w:ins>
      <w:ins w:id="414" w:author="Albert Courey" w:date="2015-11-11T11:51:00Z">
        <w:r>
          <w:rPr>
            <w:rFonts w:asciiTheme="minorHAnsi" w:hAnsiTheme="minorHAnsi" w:cstheme="minorBidi"/>
          </w:rPr>
          <w:t>wild-type embryos and RNA-seq</w:t>
        </w:r>
      </w:ins>
      <w:ins w:id="415" w:author="Albert Courey" w:date="2015-11-11T11:52:00Z">
        <w:r>
          <w:rPr>
            <w:rFonts w:asciiTheme="minorHAnsi" w:hAnsiTheme="minorHAnsi" w:cstheme="minorBidi"/>
          </w:rPr>
          <w:t xml:space="preserve"> on staged embryos expressing different levels of Gro </w:t>
        </w:r>
      </w:ins>
      <w:ins w:id="416" w:author="Albert Courey" w:date="2015-11-11T11:54:00Z">
        <w:r>
          <w:rPr>
            <w:rFonts w:asciiTheme="minorHAnsi" w:hAnsiTheme="minorHAnsi" w:cstheme="minorBidi"/>
          </w:rPr>
          <w:t>show tha</w:t>
        </w:r>
      </w:ins>
      <w:ins w:id="417" w:author="Michael Chambers" w:date="2015-11-13T21:29:00Z">
        <w:r w:rsidR="005415BF">
          <w:rPr>
            <w:rFonts w:asciiTheme="minorHAnsi" w:hAnsiTheme="minorHAnsi" w:cstheme="minorBidi"/>
          </w:rPr>
          <w:t xml:space="preserve">t Groucho associates with chromatin in discrete </w:t>
        </w:r>
      </w:ins>
      <w:ins w:id="418" w:author="Michael Chambers" w:date="2015-11-13T21:34:00Z">
        <w:r w:rsidR="00F10C9D">
          <w:rPr>
            <w:rFonts w:asciiTheme="minorHAnsi" w:hAnsiTheme="minorHAnsi" w:cstheme="minorBidi"/>
          </w:rPr>
          <w:t xml:space="preserve">&lt; 1 kilobase </w:t>
        </w:r>
      </w:ins>
      <w:ins w:id="419" w:author="Michael Chambers" w:date="2015-11-13T21:29:00Z">
        <w:r w:rsidR="005415BF">
          <w:rPr>
            <w:rFonts w:asciiTheme="minorHAnsi" w:hAnsiTheme="minorHAnsi" w:cstheme="minorBidi"/>
          </w:rPr>
          <w:t>peaks, often clustered closely upstream or within regulated genes.</w:t>
        </w:r>
      </w:ins>
      <w:ins w:id="420" w:author="Albert Courey" w:date="2015-11-11T11:54:00Z">
        <w:del w:id="421" w:author="Michael Chambers" w:date="2015-11-13T21:29:00Z">
          <w:r w:rsidDel="005415BF">
            <w:rPr>
              <w:rFonts w:asciiTheme="minorHAnsi" w:hAnsiTheme="minorHAnsi" w:cstheme="minorBidi"/>
            </w:rPr>
            <w:delText>t</w:delText>
          </w:r>
        </w:del>
      </w:ins>
      <w:ins w:id="422" w:author="Albert Courey" w:date="2015-11-11T11:51:00Z">
        <w:del w:id="423" w:author="Michael Chambers" w:date="2015-11-13T21:29:00Z">
          <w:r w:rsidDel="005415BF">
            <w:rPr>
              <w:rFonts w:asciiTheme="minorHAnsi" w:hAnsiTheme="minorHAnsi" w:cstheme="minorBidi"/>
            </w:rPr>
            <w:delText xml:space="preserve"> </w:delText>
          </w:r>
        </w:del>
        <w:del w:id="424" w:author="Michael Chambers" w:date="2015-11-13T21:28:00Z">
          <w:r w:rsidDel="005415BF">
            <w:rPr>
              <w:rFonts w:asciiTheme="minorHAnsi" w:hAnsiTheme="minorHAnsi" w:cstheme="minorBidi"/>
            </w:rPr>
            <w:delText>….</w:delText>
          </w:r>
        </w:del>
      </w:ins>
      <w:ins w:id="425" w:author="Michael Chambers" w:date="2015-11-13T21:32:00Z">
        <w:r w:rsidR="005415BF">
          <w:rPr>
            <w:rFonts w:asciiTheme="minorHAnsi" w:hAnsiTheme="minorHAnsi" w:cstheme="minorBidi"/>
          </w:rPr>
          <w:t xml:space="preserve"> </w:t>
        </w:r>
      </w:ins>
      <w:ins w:id="426" w:author="Michael Chambers" w:date="2015-11-13T21:34:00Z">
        <w:r w:rsidR="00F10C9D">
          <w:rPr>
            <w:rFonts w:asciiTheme="minorHAnsi" w:hAnsiTheme="minorHAnsi" w:cstheme="minorBidi"/>
          </w:rPr>
          <w:t>This data was used to generate a set of high-confidence Groucho targets at multiple developmental stages.</w:t>
        </w:r>
      </w:ins>
      <w:ins w:id="427" w:author="Michael Chambers" w:date="2015-11-13T21:32:00Z">
        <w:r w:rsidR="00F10C9D">
          <w:rPr>
            <w:rFonts w:asciiTheme="minorHAnsi" w:hAnsiTheme="minorHAnsi" w:cstheme="minorBidi"/>
          </w:rPr>
          <w:t xml:space="preserve"> </w:t>
        </w:r>
      </w:ins>
      <w:ins w:id="428" w:author="Albert Courey" w:date="2015-11-11T11:51:00Z">
        <w:del w:id="429" w:author="Michael Chambers" w:date="2015-11-13T21:32:00Z">
          <w:r w:rsidDel="005415BF">
            <w:rPr>
              <w:rFonts w:asciiTheme="minorHAnsi" w:hAnsiTheme="minorHAnsi" w:cstheme="minorBidi"/>
            </w:rPr>
            <w:delText xml:space="preserve"> </w:delText>
          </w:r>
        </w:del>
        <w:r>
          <w:rPr>
            <w:rFonts w:asciiTheme="minorHAnsi" w:hAnsiTheme="minorHAnsi" w:cstheme="minorBidi"/>
          </w:rPr>
          <w:t xml:space="preserve">Experiments described in Chapter 3, </w:t>
        </w:r>
      </w:ins>
      <w:ins w:id="430" w:author="Albert Courey" w:date="2015-11-11T11:53:00Z">
        <w:r>
          <w:rPr>
            <w:rFonts w:asciiTheme="minorHAnsi" w:hAnsiTheme="minorHAnsi" w:cstheme="minorBidi"/>
          </w:rPr>
          <w:t xml:space="preserve">employing nascent-seq on staged wild-type embryos </w:t>
        </w:r>
      </w:ins>
      <w:ins w:id="431" w:author="Albert Courey" w:date="2015-11-11T11:54:00Z">
        <w:r>
          <w:rPr>
            <w:rFonts w:asciiTheme="minorHAnsi" w:hAnsiTheme="minorHAnsi" w:cstheme="minorBidi"/>
          </w:rPr>
          <w:t xml:space="preserve">show </w:t>
        </w:r>
        <w:commentRangeStart w:id="432"/>
        <w:r>
          <w:rPr>
            <w:rFonts w:asciiTheme="minorHAnsi" w:hAnsiTheme="minorHAnsi" w:cstheme="minorBidi"/>
          </w:rPr>
          <w:t>tha</w:t>
        </w:r>
        <w:del w:id="433" w:author="Michael Chambers" w:date="2015-11-13T21:35:00Z">
          <w:r w:rsidDel="00F10C9D">
            <w:rPr>
              <w:rFonts w:asciiTheme="minorHAnsi" w:hAnsiTheme="minorHAnsi" w:cstheme="minorBidi"/>
            </w:rPr>
            <w:delText>t</w:delText>
          </w:r>
          <w:commentRangeEnd w:id="432"/>
          <w:r w:rsidR="00313177" w:rsidDel="00F10C9D">
            <w:rPr>
              <w:rStyle w:val="CommentReference"/>
            </w:rPr>
            <w:commentReference w:id="432"/>
          </w:r>
          <w:r w:rsidDel="00F10C9D">
            <w:rPr>
              <w:rFonts w:asciiTheme="minorHAnsi" w:hAnsiTheme="minorHAnsi" w:cstheme="minorBidi"/>
            </w:rPr>
            <w:delText>…</w:delText>
          </w:r>
        </w:del>
      </w:ins>
      <w:ins w:id="434" w:author="Albert Courey" w:date="2015-11-11T11:55:00Z">
        <w:del w:id="435" w:author="Michael Chambers" w:date="2015-11-13T21:35:00Z">
          <w:r w:rsidR="00313177" w:rsidDel="00F10C9D">
            <w:rPr>
              <w:rFonts w:asciiTheme="minorHAnsi" w:hAnsiTheme="minorHAnsi" w:cstheme="minorBidi"/>
            </w:rPr>
            <w:delText xml:space="preserve">. </w:delText>
          </w:r>
        </w:del>
      </w:ins>
      <w:ins w:id="436" w:author="Michael Chambers" w:date="2015-11-13T21:35:00Z">
        <w:r w:rsidR="00F10C9D">
          <w:rPr>
            <w:rFonts w:asciiTheme="minorHAnsi" w:hAnsiTheme="minorHAnsi" w:cstheme="minorBidi"/>
          </w:rPr>
          <w:t xml:space="preserve">t Groucho-regulated genes are enriched for </w:t>
        </w:r>
      </w:ins>
      <w:ins w:id="437" w:author="Michael Chambers" w:date="2015-11-13T21:36:00Z">
        <w:r w:rsidR="00F10C9D">
          <w:rPr>
            <w:rFonts w:asciiTheme="minorHAnsi" w:hAnsiTheme="minorHAnsi" w:cstheme="minorBidi"/>
          </w:rPr>
          <w:t>promoter-proximal paused</w:t>
        </w:r>
      </w:ins>
      <w:ins w:id="438" w:author="Michael Chambers" w:date="2015-11-13T21:35:00Z">
        <w:r w:rsidR="00F10C9D">
          <w:rPr>
            <w:rFonts w:asciiTheme="minorHAnsi" w:hAnsiTheme="minorHAnsi" w:cstheme="minorBidi"/>
          </w:rPr>
          <w:t xml:space="preserve"> polymerase, </w:t>
        </w:r>
        <w:r w:rsidR="00F10C9D">
          <w:rPr>
            <w:rFonts w:asciiTheme="minorHAnsi" w:hAnsiTheme="minorHAnsi" w:cstheme="minorBidi"/>
          </w:rPr>
          <w:lastRenderedPageBreak/>
          <w:t xml:space="preserve">suggesting </w:t>
        </w:r>
      </w:ins>
      <w:ins w:id="439" w:author="Michael Chambers" w:date="2015-11-13T21:36:00Z">
        <w:r w:rsidR="00F10C9D">
          <w:rPr>
            <w:rFonts w:asciiTheme="minorHAnsi" w:hAnsiTheme="minorHAnsi" w:cstheme="minorBidi"/>
          </w:rPr>
          <w:t>a possible role for PolII stalling in Groucho-mediated gene repression.</w:t>
        </w:r>
      </w:ins>
      <w:ins w:id="440" w:author="Michael Chambers" w:date="2015-11-13T21:35:00Z">
        <w:r w:rsidR="00F10C9D">
          <w:rPr>
            <w:rFonts w:asciiTheme="minorHAnsi" w:hAnsiTheme="minorHAnsi" w:cstheme="minorBidi"/>
          </w:rPr>
          <w:t xml:space="preserve"> </w:t>
        </w:r>
      </w:ins>
      <w:ins w:id="441" w:author="Albert Courey" w:date="2015-11-11T11:55:00Z">
        <w:r w:rsidR="00313177">
          <w:rPr>
            <w:rFonts w:asciiTheme="minorHAnsi" w:hAnsiTheme="minorHAnsi" w:cstheme="minorBidi"/>
          </w:rPr>
          <w:t>Chapter 4</w:t>
        </w:r>
        <w:del w:id="442" w:author="Michael Chambers" w:date="2015-11-17T00:30:00Z">
          <w:r w:rsidR="00313177" w:rsidDel="00373677">
            <w:rPr>
              <w:rFonts w:asciiTheme="minorHAnsi" w:hAnsiTheme="minorHAnsi" w:cstheme="minorBidi"/>
            </w:rPr>
            <w:delText>,</w:delText>
          </w:r>
        </w:del>
        <w:r w:rsidR="00313177">
          <w:rPr>
            <w:rFonts w:asciiTheme="minorHAnsi" w:hAnsiTheme="minorHAnsi" w:cstheme="minorBidi"/>
          </w:rPr>
          <w:t xml:space="preserve"> is a published paper in which we identified the </w:t>
        </w:r>
      </w:ins>
      <w:ins w:id="443" w:author="Albert Courey" w:date="2015-11-11T11:56:00Z">
        <w:r w:rsidR="00313177">
          <w:rPr>
            <w:rFonts w:asciiTheme="minorHAnsi" w:hAnsiTheme="minorHAnsi" w:cstheme="minorBidi"/>
          </w:rPr>
          <w:t>Gro</w:t>
        </w:r>
      </w:ins>
      <w:ins w:id="444" w:author="Albert Courey" w:date="2015-11-11T11:55:00Z">
        <w:r w:rsidR="00313177">
          <w:rPr>
            <w:rFonts w:asciiTheme="minorHAnsi" w:hAnsiTheme="minorHAnsi" w:cstheme="minorBidi"/>
          </w:rPr>
          <w:t xml:space="preserve"> interactome as a way of illuminating mechanisms of Gro-mediated repression.</w:t>
        </w:r>
      </w:ins>
    </w:p>
    <w:p w14:paraId="252E51E5" w14:textId="6857803C" w:rsidR="00843C25" w:rsidRDefault="00031ADF" w:rsidP="00843C25">
      <w:pPr>
        <w:spacing w:after="200" w:line="480" w:lineRule="auto"/>
        <w:ind w:firstLine="720"/>
      </w:pPr>
      <w:r>
        <w:br w:type="page"/>
      </w:r>
      <w:r w:rsidR="00843C25">
        <w:rPr>
          <w:b/>
        </w:rPr>
        <w:lastRenderedPageBreak/>
        <w:t>Figure 1-1. Gro</w:t>
      </w:r>
      <w:r w:rsidR="00BC51E0">
        <w:rPr>
          <w:b/>
        </w:rPr>
        <w:t>ucho</w:t>
      </w:r>
      <w:r w:rsidR="00843C25">
        <w:rPr>
          <w:b/>
        </w:rPr>
        <w:t>/TLE family proteins are partially conserved throughout metazoans.</w:t>
      </w:r>
      <w:r w:rsidR="00BC51E0">
        <w:rPr>
          <w:b/>
        </w:rPr>
        <w:t xml:space="preserve"> </w:t>
      </w:r>
      <w:r w:rsidR="00BC51E0">
        <w:t xml:space="preserve">The Gro/TLE family of corepressors are typified by five domains defined based on function and sequence. </w:t>
      </w:r>
      <w:r w:rsidR="00A97DE8">
        <w:t xml:space="preserve">Domain-wise homology to the </w:t>
      </w:r>
      <w:r w:rsidR="00A97DE8">
        <w:rPr>
          <w:i/>
        </w:rPr>
        <w:t xml:space="preserve">D. melanogaster </w:t>
      </w:r>
      <w:r w:rsidR="00A97DE8">
        <w:t>Grou</w:t>
      </w:r>
      <w:r w:rsidR="00075430">
        <w:t xml:space="preserve">cho is indicated by percentages, </w:t>
      </w:r>
      <w:r w:rsidR="00A97DE8">
        <w:t xml:space="preserve">when significant. </w:t>
      </w:r>
      <w:r w:rsidR="00BC51E0">
        <w:t xml:space="preserve">Two domains, the N-terminal Q domain and the C-terminal WD-repeat domain are well conserved while the central region, consisting of the GP, CcN, and SP domains shares little sequence homology between species. </w:t>
      </w:r>
      <w:r w:rsidR="003D0921">
        <w:t>The Q domain is involved in association with repressor and the formation of homo-oligomeric Groucho complexes. The WD domain is additionally involved in repressor association. The central region is predicted to be intrinsically disordered and serves as a scaffold for a number of protein interactions, notably with Rpd3, a histone deacetylase involved in some aspects of Groucho-mediated repression. The central regions also serve as a regulatory region of Groucho via being target for multiple post-translational modifications.</w:t>
      </w:r>
      <w:r w:rsidR="00843C25">
        <w:br w:type="page"/>
      </w:r>
    </w:p>
    <w:p w14:paraId="3818167E" w14:textId="32D372DA" w:rsidR="00843C25" w:rsidRPr="00843C25" w:rsidRDefault="00843C25">
      <w:pPr>
        <w:spacing w:after="200"/>
        <w:rPr>
          <w:b/>
        </w:rPr>
      </w:pPr>
      <w:r w:rsidRPr="00843C25">
        <w:rPr>
          <w:b/>
        </w:rPr>
        <w:lastRenderedPageBreak/>
        <w:t>Fig. 1-1</w:t>
      </w:r>
      <w:r w:rsidR="000C6099">
        <w:rPr>
          <w:b/>
          <w:noProof/>
        </w:rPr>
        <w:drawing>
          <wp:inline distT="0" distB="0" distL="0" distR="0" wp14:anchorId="62700F4A" wp14:editId="6FBFF97F">
            <wp:extent cx="5943600" cy="7683500"/>
            <wp:effectExtent l="0" t="0" r="0" b="0"/>
            <wp:docPr id="1" name="Picture 1" descr="ch1_introduction.figures/ch1_introduction.figures.split.1.pd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1_introduction.figures/ch1_introduction.figures.split.1.pdf"/>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7683500"/>
                    </a:xfrm>
                    <a:prstGeom prst="rect">
                      <a:avLst/>
                    </a:prstGeom>
                    <a:noFill/>
                    <a:ln>
                      <a:noFill/>
                    </a:ln>
                  </pic:spPr>
                </pic:pic>
              </a:graphicData>
            </a:graphic>
          </wp:inline>
        </w:drawing>
      </w:r>
      <w:r w:rsidRPr="00843C25">
        <w:rPr>
          <w:b/>
        </w:rPr>
        <w:br w:type="page"/>
      </w:r>
    </w:p>
    <w:p w14:paraId="3A062746" w14:textId="7EF38DFE" w:rsidR="00BC36E4" w:rsidRPr="007124DA" w:rsidRDefault="00BC36E4" w:rsidP="00843C25">
      <w:pPr>
        <w:spacing w:line="480" w:lineRule="auto"/>
        <w:rPr>
          <w:rFonts w:asciiTheme="minorHAnsi" w:hAnsiTheme="minorHAnsi" w:cstheme="minorBidi"/>
        </w:rPr>
      </w:pPr>
      <w:del w:id="445" w:author="Michael Chambers" w:date="2015-11-13T17:48:00Z">
        <w:r w:rsidRPr="00BC36E4" w:rsidDel="00281C6B">
          <w:rPr>
            <w:b/>
          </w:rPr>
          <w:lastRenderedPageBreak/>
          <w:delText>Figu</w:delText>
        </w:r>
        <w:r w:rsidDel="00281C6B">
          <w:rPr>
            <w:b/>
          </w:rPr>
          <w:delText>re</w:delText>
        </w:r>
        <w:r w:rsidR="00843C25" w:rsidDel="00281C6B">
          <w:rPr>
            <w:b/>
          </w:rPr>
          <w:delText xml:space="preserve"> 1-2</w:delText>
        </w:r>
      </w:del>
      <w:ins w:id="446" w:author="Michael Chambers" w:date="2015-11-13T17:48:00Z">
        <w:r w:rsidR="00281C6B">
          <w:rPr>
            <w:b/>
          </w:rPr>
          <w:t>Table 1-1</w:t>
        </w:r>
      </w:ins>
      <w:r>
        <w:rPr>
          <w:b/>
        </w:rPr>
        <w:t xml:space="preserve">. Groucho interacts with numerous transcriptional co-regulators. </w:t>
      </w:r>
      <w:r>
        <w:t xml:space="preserve">Groucho interacting partners are involved in diverse and interconnected aspects of </w:t>
      </w:r>
      <w:r>
        <w:rPr>
          <w:i/>
        </w:rPr>
        <w:t xml:space="preserve">Drosophila </w:t>
      </w:r>
      <w:r>
        <w:t>development, including anterior-posterior and dorsal-ventral patterning and the interpretation of extra-cellular signaling. These interactions are largely mediated through interactions between short peptide motifs and the Gro WD-domain. Some factors, notably Dorsal, require the participation of additional factors to facilitate Gro recruitment.</w:t>
      </w:r>
      <w:r w:rsidRPr="00BC36E4">
        <w:rPr>
          <w:b/>
        </w:rPr>
        <w:br w:type="page"/>
      </w:r>
    </w:p>
    <w:p w14:paraId="5E021B70" w14:textId="112D6FCA" w:rsidR="00031ADF" w:rsidRPr="00BC36E4" w:rsidRDefault="00281C6B" w:rsidP="00BC36E4">
      <w:pPr>
        <w:rPr>
          <w:b/>
        </w:rPr>
      </w:pPr>
      <w:ins w:id="447" w:author="Michael Chambers" w:date="2015-11-13T17:48:00Z">
        <w:r>
          <w:rPr>
            <w:b/>
          </w:rPr>
          <w:lastRenderedPageBreak/>
          <w:t>Table</w:t>
        </w:r>
      </w:ins>
      <w:del w:id="448" w:author="Michael Chambers" w:date="2015-11-13T17:48:00Z">
        <w:r w:rsidR="00843C25" w:rsidDel="00281C6B">
          <w:rPr>
            <w:b/>
          </w:rPr>
          <w:delText>Fig.</w:delText>
        </w:r>
      </w:del>
      <w:r w:rsidR="00843C25">
        <w:rPr>
          <w:b/>
        </w:rPr>
        <w:t xml:space="preserve"> 1-</w:t>
      </w:r>
      <w:commentRangeStart w:id="449"/>
      <w:del w:id="450" w:author="Michael Chambers" w:date="2015-11-13T17:48:00Z">
        <w:r w:rsidR="00843C25" w:rsidDel="00281C6B">
          <w:rPr>
            <w:b/>
          </w:rPr>
          <w:delText>2</w:delText>
        </w:r>
        <w:commentRangeEnd w:id="449"/>
        <w:r w:rsidR="009F1923" w:rsidDel="00281C6B">
          <w:rPr>
            <w:rStyle w:val="CommentReference"/>
          </w:rPr>
          <w:commentReference w:id="449"/>
        </w:r>
      </w:del>
      <w:ins w:id="451" w:author="Michael Chambers" w:date="2015-11-13T17:48:00Z">
        <w:r>
          <w:rPr>
            <w:b/>
          </w:rPr>
          <w:t>1</w:t>
        </w:r>
      </w:ins>
    </w:p>
    <w:p w14:paraId="32C10979" w14:textId="77777777" w:rsidR="00BC36E4" w:rsidRDefault="00BC36E4" w:rsidP="00BC36E4"/>
    <w:p w14:paraId="32953230" w14:textId="77777777" w:rsidR="00BC36E4" w:rsidRDefault="00BC36E4" w:rsidP="00BC36E4"/>
    <w:tbl>
      <w:tblPr>
        <w:tblW w:w="10103" w:type="dxa"/>
        <w:tblInd w:w="108" w:type="dxa"/>
        <w:tblLook w:val="04A0" w:firstRow="1" w:lastRow="0" w:firstColumn="1" w:lastColumn="0" w:noHBand="0" w:noVBand="1"/>
      </w:tblPr>
      <w:tblGrid>
        <w:gridCol w:w="2280"/>
        <w:gridCol w:w="5080"/>
        <w:gridCol w:w="2743"/>
      </w:tblGrid>
      <w:tr w:rsidR="008C32AC" w14:paraId="542420E4" w14:textId="77777777" w:rsidTr="008C32AC">
        <w:trPr>
          <w:trHeight w:val="320"/>
        </w:trPr>
        <w:tc>
          <w:tcPr>
            <w:tcW w:w="2280" w:type="dxa"/>
            <w:tcBorders>
              <w:top w:val="nil"/>
              <w:left w:val="nil"/>
              <w:bottom w:val="single" w:sz="12" w:space="0" w:color="FFFFFF"/>
              <w:right w:val="single" w:sz="4" w:space="0" w:color="FFFFFF"/>
            </w:tcBorders>
            <w:shd w:val="clear" w:color="000000" w:fill="000000"/>
            <w:noWrap/>
            <w:vAlign w:val="bottom"/>
            <w:hideMark/>
          </w:tcPr>
          <w:p w14:paraId="49819625" w14:textId="77777777" w:rsidR="008C32AC" w:rsidRDefault="008C32AC">
            <w:pPr>
              <w:rPr>
                <w:rFonts w:ascii="Calibri" w:eastAsia="Times New Roman" w:hAnsi="Calibri"/>
                <w:b/>
                <w:bCs/>
                <w:color w:val="FFFFFF"/>
              </w:rPr>
            </w:pPr>
            <w:r>
              <w:rPr>
                <w:rFonts w:ascii="Calibri" w:eastAsia="Times New Roman" w:hAnsi="Calibri"/>
                <w:b/>
                <w:bCs/>
                <w:color w:val="FFFFFF"/>
              </w:rPr>
              <w:t>Interacting Protein</w:t>
            </w:r>
          </w:p>
        </w:tc>
        <w:tc>
          <w:tcPr>
            <w:tcW w:w="5080" w:type="dxa"/>
            <w:tcBorders>
              <w:top w:val="nil"/>
              <w:left w:val="single" w:sz="4" w:space="0" w:color="FFFFFF"/>
              <w:bottom w:val="single" w:sz="12" w:space="0" w:color="FFFFFF"/>
              <w:right w:val="single" w:sz="4" w:space="0" w:color="FFFFFF"/>
            </w:tcBorders>
            <w:shd w:val="clear" w:color="000000" w:fill="000000"/>
            <w:noWrap/>
            <w:vAlign w:val="bottom"/>
            <w:hideMark/>
          </w:tcPr>
          <w:p w14:paraId="0B69D2A7" w14:textId="77777777" w:rsidR="008C32AC" w:rsidRDefault="008C32AC">
            <w:pPr>
              <w:rPr>
                <w:rFonts w:ascii="Calibri" w:eastAsia="Times New Roman" w:hAnsi="Calibri"/>
                <w:b/>
                <w:bCs/>
                <w:color w:val="FFFFFF"/>
              </w:rPr>
            </w:pPr>
            <w:r>
              <w:rPr>
                <w:rFonts w:ascii="Calibri" w:eastAsia="Times New Roman" w:hAnsi="Calibri"/>
                <w:b/>
                <w:bCs/>
                <w:color w:val="FFFFFF"/>
              </w:rPr>
              <w:t>Biological Role</w:t>
            </w:r>
          </w:p>
        </w:tc>
        <w:tc>
          <w:tcPr>
            <w:tcW w:w="2743" w:type="dxa"/>
            <w:tcBorders>
              <w:top w:val="nil"/>
              <w:left w:val="single" w:sz="4" w:space="0" w:color="FFFFFF"/>
              <w:bottom w:val="single" w:sz="12" w:space="0" w:color="FFFFFF"/>
              <w:right w:val="nil"/>
            </w:tcBorders>
            <w:shd w:val="clear" w:color="000000" w:fill="000000"/>
            <w:noWrap/>
            <w:vAlign w:val="bottom"/>
            <w:hideMark/>
          </w:tcPr>
          <w:p w14:paraId="75C2FB00" w14:textId="77777777" w:rsidR="008C32AC" w:rsidRDefault="008C32AC">
            <w:pPr>
              <w:rPr>
                <w:rFonts w:ascii="Calibri" w:eastAsia="Times New Roman" w:hAnsi="Calibri"/>
                <w:b/>
                <w:bCs/>
                <w:color w:val="FFFFFF"/>
              </w:rPr>
            </w:pPr>
            <w:r>
              <w:rPr>
                <w:rFonts w:ascii="Calibri" w:eastAsia="Times New Roman" w:hAnsi="Calibri"/>
                <w:b/>
                <w:bCs/>
                <w:color w:val="FFFFFF"/>
              </w:rPr>
              <w:t>Citation</w:t>
            </w:r>
          </w:p>
        </w:tc>
      </w:tr>
      <w:tr w:rsidR="008C32AC" w14:paraId="4F5C14AC"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90EA844" w14:textId="77777777" w:rsidR="008C32AC" w:rsidRDefault="008C32AC">
            <w:pPr>
              <w:rPr>
                <w:rFonts w:ascii="Calibri" w:eastAsia="Times New Roman" w:hAnsi="Calibri"/>
                <w:color w:val="000000"/>
              </w:rPr>
            </w:pPr>
            <w:r>
              <w:rPr>
                <w:rFonts w:ascii="Calibri" w:eastAsia="Times New Roman" w:hAnsi="Calibri"/>
                <w:color w:val="000000"/>
              </w:rPr>
              <w:t>Capicua</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259FF97" w14:textId="77777777" w:rsidR="008C32AC" w:rsidRDefault="008C32AC">
            <w:pPr>
              <w:rPr>
                <w:rFonts w:ascii="Calibri" w:eastAsia="Times New Roman" w:hAnsi="Calibri"/>
                <w:color w:val="000000"/>
              </w:rPr>
            </w:pPr>
            <w:r>
              <w:rPr>
                <w:rFonts w:ascii="Calibri" w:eastAsia="Times New Roman" w:hAnsi="Calibri"/>
                <w:color w:val="000000"/>
              </w:rPr>
              <w:t>RTK signaling; embryonic terminal gene expression</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1AEF0E4" w14:textId="17DCB8C7" w:rsidR="008C32AC" w:rsidRDefault="00890A1E" w:rsidP="00890A1E">
            <w:pPr>
              <w:rPr>
                <w:rFonts w:ascii="Calibri" w:eastAsia="Times New Roman" w:hAnsi="Calibri"/>
                <w:color w:val="000000"/>
              </w:rPr>
            </w:pPr>
            <w:r>
              <w:rPr>
                <w:rFonts w:ascii="Calibri" w:eastAsia="Times New Roman" w:hAnsi="Calibri"/>
                <w:color w:val="000000"/>
              </w:rPr>
              <w:t>{Jimenez, 2000 #3093}</w:t>
            </w:r>
          </w:p>
        </w:tc>
      </w:tr>
      <w:tr w:rsidR="008C32AC" w14:paraId="6864E0D1"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1A91ED05" w14:textId="77777777" w:rsidR="008C32AC" w:rsidRDefault="008C32AC">
            <w:pPr>
              <w:rPr>
                <w:rFonts w:ascii="Calibri" w:eastAsia="Times New Roman" w:hAnsi="Calibri"/>
                <w:color w:val="000000"/>
              </w:rPr>
            </w:pPr>
            <w:r>
              <w:rPr>
                <w:rFonts w:ascii="Calibri" w:eastAsia="Times New Roman" w:hAnsi="Calibri"/>
                <w:color w:val="000000"/>
              </w:rPr>
              <w:t>Huckebein</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6B3E86D2" w14:textId="77777777" w:rsidR="008C32AC" w:rsidRDefault="008C32AC">
            <w:pPr>
              <w:rPr>
                <w:rFonts w:ascii="Calibri" w:eastAsia="Times New Roman" w:hAnsi="Calibri"/>
                <w:color w:val="000000"/>
              </w:rPr>
            </w:pPr>
            <w:r>
              <w:rPr>
                <w:rFonts w:ascii="Calibri" w:eastAsia="Times New Roman" w:hAnsi="Calibri"/>
                <w:color w:val="000000"/>
              </w:rPr>
              <w:t>Embryonic terminal gene expression</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58C7145C" w14:textId="58CB3109" w:rsidR="008C32AC" w:rsidRDefault="00890A1E" w:rsidP="00890A1E">
            <w:pPr>
              <w:rPr>
                <w:rFonts w:ascii="Calibri" w:eastAsia="Times New Roman" w:hAnsi="Calibri"/>
                <w:color w:val="000000"/>
              </w:rPr>
            </w:pPr>
            <w:r>
              <w:rPr>
                <w:rFonts w:ascii="Calibri" w:eastAsia="Times New Roman" w:hAnsi="Calibri"/>
                <w:color w:val="000000"/>
              </w:rPr>
              <w:t>{Goldstein, 1999 #3094}</w:t>
            </w:r>
          </w:p>
        </w:tc>
      </w:tr>
      <w:tr w:rsidR="008C32AC" w14:paraId="0B98C32B"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01119223" w14:textId="77777777" w:rsidR="008C32AC" w:rsidRDefault="008C32AC">
            <w:pPr>
              <w:rPr>
                <w:rFonts w:ascii="Calibri" w:eastAsia="Times New Roman" w:hAnsi="Calibri"/>
                <w:color w:val="000000"/>
              </w:rPr>
            </w:pPr>
            <w:r>
              <w:rPr>
                <w:rFonts w:ascii="Calibri" w:eastAsia="Times New Roman" w:hAnsi="Calibri"/>
                <w:color w:val="000000"/>
              </w:rPr>
              <w:t>Hairy</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1A2004E3"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59682679" w14:textId="5ED396F0" w:rsidR="008C32AC" w:rsidRDefault="00890A1E" w:rsidP="00890A1E">
            <w:pPr>
              <w:rPr>
                <w:rFonts w:ascii="Calibri" w:eastAsia="Times New Roman" w:hAnsi="Calibri"/>
                <w:color w:val="000000"/>
              </w:rPr>
            </w:pPr>
            <w:r>
              <w:rPr>
                <w:rFonts w:ascii="Calibri" w:eastAsia="Times New Roman" w:hAnsi="Calibri"/>
                <w:color w:val="000000"/>
              </w:rPr>
              <w:t>{Paroush, 1994 #3090}</w:t>
            </w:r>
          </w:p>
        </w:tc>
      </w:tr>
      <w:tr w:rsidR="008C32AC" w14:paraId="47D0B60F"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E840443" w14:textId="77777777" w:rsidR="008C32AC" w:rsidRDefault="008C32AC">
            <w:pPr>
              <w:rPr>
                <w:rFonts w:ascii="Calibri" w:eastAsia="Times New Roman" w:hAnsi="Calibri"/>
                <w:color w:val="000000"/>
              </w:rPr>
            </w:pPr>
            <w:r>
              <w:rPr>
                <w:rFonts w:ascii="Calibri" w:eastAsia="Times New Roman" w:hAnsi="Calibri"/>
                <w:color w:val="000000"/>
              </w:rPr>
              <w:t>Runt</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29A46EA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43607A9" w14:textId="183FB504" w:rsidR="008C32AC" w:rsidRDefault="00890A1E" w:rsidP="00890A1E">
            <w:pPr>
              <w:rPr>
                <w:rFonts w:ascii="Calibri" w:eastAsia="Times New Roman" w:hAnsi="Calibri"/>
                <w:color w:val="000000"/>
              </w:rPr>
            </w:pPr>
            <w:r>
              <w:rPr>
                <w:rFonts w:ascii="Calibri" w:eastAsia="Times New Roman" w:hAnsi="Calibri"/>
                <w:color w:val="000000"/>
              </w:rPr>
              <w:t>{Aronson, 1997 #3095}</w:t>
            </w:r>
          </w:p>
        </w:tc>
      </w:tr>
      <w:tr w:rsidR="008C32AC" w14:paraId="4122760E"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2CE54B38" w14:textId="77777777" w:rsidR="008C32AC" w:rsidRDefault="008C32AC">
            <w:pPr>
              <w:rPr>
                <w:rFonts w:ascii="Calibri" w:eastAsia="Times New Roman" w:hAnsi="Calibri"/>
                <w:color w:val="000000"/>
              </w:rPr>
            </w:pPr>
            <w:r>
              <w:rPr>
                <w:rFonts w:ascii="Calibri" w:eastAsia="Times New Roman" w:hAnsi="Calibri"/>
                <w:color w:val="000000"/>
              </w:rPr>
              <w:t>Even-skipped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73838127"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6FE9EE5" w14:textId="11461B32" w:rsidR="008C32AC" w:rsidRDefault="00890A1E" w:rsidP="00890A1E">
            <w:pPr>
              <w:rPr>
                <w:rFonts w:ascii="Calibri" w:eastAsia="Times New Roman" w:hAnsi="Calibri"/>
                <w:color w:val="000000"/>
              </w:rPr>
            </w:pPr>
            <w:r>
              <w:rPr>
                <w:rFonts w:ascii="Calibri" w:eastAsia="Times New Roman" w:hAnsi="Calibri"/>
                <w:color w:val="000000"/>
              </w:rPr>
              <w:t>{Kobayashi, 2001 #3076}</w:t>
            </w:r>
          </w:p>
        </w:tc>
      </w:tr>
      <w:tr w:rsidR="008C32AC" w14:paraId="48B81164"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217E022" w14:textId="77777777" w:rsidR="008C32AC" w:rsidRDefault="008C32AC">
            <w:pPr>
              <w:rPr>
                <w:rFonts w:ascii="Calibri" w:eastAsia="Times New Roman" w:hAnsi="Calibri"/>
                <w:color w:val="000000"/>
              </w:rPr>
            </w:pPr>
            <w:r>
              <w:rPr>
                <w:rFonts w:ascii="Calibri" w:eastAsia="Times New Roman" w:hAnsi="Calibri"/>
                <w:color w:val="000000"/>
              </w:rPr>
              <w:t>Odd-skipped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48FE6B8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36F87C2" w14:textId="70BFBBB1" w:rsidR="008C32AC" w:rsidRDefault="00890A1E" w:rsidP="00890A1E">
            <w:pPr>
              <w:rPr>
                <w:rFonts w:ascii="Calibri" w:eastAsia="Times New Roman" w:hAnsi="Calibri"/>
                <w:color w:val="000000"/>
              </w:rPr>
            </w:pPr>
            <w:r>
              <w:rPr>
                <w:rFonts w:ascii="Calibri" w:eastAsia="Times New Roman" w:hAnsi="Calibri"/>
                <w:color w:val="000000"/>
              </w:rPr>
              <w:t>{Goldstein, 2005 #3096}</w:t>
            </w:r>
          </w:p>
        </w:tc>
      </w:tr>
      <w:tr w:rsidR="008C32AC" w14:paraId="304B933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58800317" w14:textId="77777777" w:rsidR="008C32AC" w:rsidRDefault="008C32AC">
            <w:pPr>
              <w:rPr>
                <w:rFonts w:ascii="Calibri" w:eastAsia="Times New Roman" w:hAnsi="Calibri"/>
                <w:color w:val="000000"/>
              </w:rPr>
            </w:pPr>
            <w:r>
              <w:rPr>
                <w:rFonts w:ascii="Calibri" w:eastAsia="Times New Roman" w:hAnsi="Calibri"/>
                <w:color w:val="000000"/>
              </w:rPr>
              <w:t>Sloppy-paired 1</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42037A6C"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1A7C5EBF" w14:textId="7DDD7E94" w:rsidR="008C32AC" w:rsidRDefault="00890A1E" w:rsidP="00890A1E">
            <w:pPr>
              <w:rPr>
                <w:rFonts w:ascii="Calibri" w:eastAsia="Times New Roman" w:hAnsi="Calibri"/>
                <w:color w:val="000000"/>
              </w:rPr>
            </w:pPr>
            <w:r>
              <w:rPr>
                <w:rFonts w:ascii="Calibri" w:eastAsia="Times New Roman" w:hAnsi="Calibri"/>
                <w:color w:val="000000"/>
              </w:rPr>
              <w:t>{Andrioli, 2004 #3097}</w:t>
            </w:r>
          </w:p>
        </w:tc>
      </w:tr>
      <w:tr w:rsidR="008C32AC" w14:paraId="4ADB0802"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5E5C5A6F" w14:textId="77777777" w:rsidR="008C32AC" w:rsidRDefault="008C32AC">
            <w:pPr>
              <w:rPr>
                <w:rFonts w:ascii="Calibri" w:eastAsia="Times New Roman" w:hAnsi="Calibri"/>
                <w:color w:val="000000"/>
              </w:rPr>
            </w:pPr>
            <w:r>
              <w:rPr>
                <w:rFonts w:ascii="Calibri" w:eastAsia="Times New Roman" w:hAnsi="Calibri"/>
                <w:color w:val="000000"/>
              </w:rPr>
              <w:t>Engrailed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80634E9"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4128874A" w14:textId="55B2FD58" w:rsidR="008C32AC" w:rsidRDefault="00890A1E" w:rsidP="00890A1E">
            <w:pPr>
              <w:rPr>
                <w:rFonts w:ascii="Calibri" w:eastAsia="Times New Roman" w:hAnsi="Calibri"/>
                <w:color w:val="000000"/>
              </w:rPr>
            </w:pPr>
            <w:r>
              <w:rPr>
                <w:rFonts w:ascii="Calibri" w:eastAsia="Times New Roman" w:hAnsi="Calibri"/>
                <w:color w:val="000000"/>
              </w:rPr>
              <w:t>{Jimenez, 1997 #3075}</w:t>
            </w:r>
          </w:p>
        </w:tc>
      </w:tr>
      <w:tr w:rsidR="008C32AC" w14:paraId="430D384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4FCF24AB" w14:textId="77777777" w:rsidR="008C32AC" w:rsidRDefault="008C32AC">
            <w:pPr>
              <w:rPr>
                <w:rFonts w:ascii="Calibri" w:eastAsia="Times New Roman" w:hAnsi="Calibri"/>
                <w:color w:val="000000"/>
              </w:rPr>
            </w:pPr>
            <w:r>
              <w:rPr>
                <w:rFonts w:ascii="Calibri" w:eastAsia="Times New Roman" w:hAnsi="Calibri"/>
                <w:color w:val="000000"/>
              </w:rPr>
              <w:t>Knirps</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58BE9C32"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37B0F78" w14:textId="36B96B10" w:rsidR="008C32AC" w:rsidRDefault="00890A1E" w:rsidP="00890A1E">
            <w:pPr>
              <w:rPr>
                <w:rFonts w:ascii="Calibri" w:eastAsia="Times New Roman" w:hAnsi="Calibri"/>
                <w:color w:val="000000"/>
              </w:rPr>
            </w:pPr>
            <w:r>
              <w:rPr>
                <w:rFonts w:ascii="Calibri" w:eastAsia="Times New Roman" w:hAnsi="Calibri"/>
                <w:color w:val="000000"/>
              </w:rPr>
              <w:t>{Payankaulam, 2009 #2955}</w:t>
            </w:r>
          </w:p>
        </w:tc>
      </w:tr>
      <w:tr w:rsidR="008C32AC" w14:paraId="4BFE4290"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D33B7EE" w14:textId="77777777" w:rsidR="008C32AC" w:rsidRDefault="008C32AC">
            <w:pPr>
              <w:rPr>
                <w:rFonts w:ascii="Calibri" w:eastAsia="Times New Roman" w:hAnsi="Calibri"/>
                <w:color w:val="000000"/>
              </w:rPr>
            </w:pPr>
            <w:r>
              <w:rPr>
                <w:rFonts w:ascii="Calibri" w:eastAsia="Times New Roman" w:hAnsi="Calibri"/>
                <w:color w:val="000000"/>
              </w:rPr>
              <w:t>Goosecoid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742406A4" w14:textId="77777777" w:rsidR="008C32AC" w:rsidRDefault="008C32AC">
            <w:pPr>
              <w:rPr>
                <w:rFonts w:ascii="Calibri" w:eastAsia="Times New Roman" w:hAnsi="Calibri"/>
                <w:color w:val="000000"/>
              </w:rPr>
            </w:pPr>
            <w:r>
              <w:rPr>
                <w:rFonts w:ascii="Calibri" w:eastAsia="Times New Roman" w:hAnsi="Calibri"/>
                <w:color w:val="000000"/>
              </w:rPr>
              <w:t>Segmentation/ Anterior-posterior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251FB20C" w14:textId="15ECB3FF" w:rsidR="008C32AC" w:rsidRDefault="00890A1E" w:rsidP="00890A1E">
            <w:pPr>
              <w:rPr>
                <w:rFonts w:ascii="Calibri" w:eastAsia="Times New Roman" w:hAnsi="Calibri"/>
                <w:color w:val="000000"/>
              </w:rPr>
            </w:pPr>
            <w:r>
              <w:rPr>
                <w:rFonts w:ascii="Calibri" w:eastAsia="Times New Roman" w:hAnsi="Calibri"/>
                <w:color w:val="000000"/>
              </w:rPr>
              <w:t>{Jimenez, 1999 #3092}</w:t>
            </w:r>
          </w:p>
        </w:tc>
      </w:tr>
      <w:tr w:rsidR="008C32AC" w14:paraId="2EC2100D"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744C5DBC" w14:textId="77777777" w:rsidR="008C32AC" w:rsidRDefault="008C32AC">
            <w:pPr>
              <w:rPr>
                <w:rFonts w:ascii="Calibri" w:eastAsia="Times New Roman" w:hAnsi="Calibri"/>
                <w:color w:val="000000"/>
              </w:rPr>
            </w:pPr>
            <w:r>
              <w:rPr>
                <w:rFonts w:ascii="Calibri" w:eastAsia="Times New Roman" w:hAnsi="Calibri"/>
                <w:color w:val="000000"/>
              </w:rPr>
              <w:t>Dorsal</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30B4E3D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26949FC5" w14:textId="34905CEB" w:rsidR="008C32AC" w:rsidRDefault="00890A1E" w:rsidP="00890A1E">
            <w:pPr>
              <w:rPr>
                <w:rFonts w:ascii="Calibri" w:eastAsia="Times New Roman" w:hAnsi="Calibri"/>
                <w:color w:val="000000"/>
              </w:rPr>
            </w:pPr>
            <w:r>
              <w:rPr>
                <w:rFonts w:ascii="Calibri" w:eastAsia="Times New Roman" w:hAnsi="Calibri"/>
                <w:color w:val="000000"/>
              </w:rPr>
              <w:t>{Dubnicoff, 1997 #2366}</w:t>
            </w:r>
          </w:p>
        </w:tc>
      </w:tr>
      <w:tr w:rsidR="008C32AC" w14:paraId="51BC2033"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65EE8123" w14:textId="77777777" w:rsidR="008C32AC" w:rsidRDefault="008C32AC">
            <w:pPr>
              <w:rPr>
                <w:rFonts w:ascii="Calibri" w:eastAsia="Times New Roman" w:hAnsi="Calibri"/>
                <w:color w:val="000000"/>
              </w:rPr>
            </w:pPr>
            <w:r>
              <w:rPr>
                <w:rFonts w:ascii="Calibri" w:eastAsia="Times New Roman" w:hAnsi="Calibri"/>
                <w:color w:val="000000"/>
              </w:rPr>
              <w:t>Brinker</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09DD0152"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7E8865F3" w14:textId="23019F1F" w:rsidR="008C32AC" w:rsidRDefault="00890A1E" w:rsidP="00890A1E">
            <w:pPr>
              <w:rPr>
                <w:rFonts w:ascii="Calibri" w:eastAsia="Times New Roman" w:hAnsi="Calibri"/>
                <w:color w:val="000000"/>
              </w:rPr>
            </w:pPr>
            <w:r>
              <w:rPr>
                <w:rFonts w:ascii="Calibri" w:eastAsia="Times New Roman" w:hAnsi="Calibri"/>
                <w:color w:val="000000"/>
              </w:rPr>
              <w:t>{Zhang, 2001 #3099}</w:t>
            </w:r>
          </w:p>
        </w:tc>
      </w:tr>
      <w:tr w:rsidR="008C32AC" w14:paraId="6702DBD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A6A6A6" w:fill="A6A6A6"/>
            <w:noWrap/>
            <w:vAlign w:val="bottom"/>
            <w:hideMark/>
          </w:tcPr>
          <w:p w14:paraId="392C275C" w14:textId="77777777" w:rsidR="008C32AC" w:rsidRDefault="008C32AC">
            <w:pPr>
              <w:rPr>
                <w:rFonts w:ascii="Calibri" w:eastAsia="Times New Roman" w:hAnsi="Calibri"/>
                <w:color w:val="000000"/>
              </w:rPr>
            </w:pPr>
            <w:r>
              <w:rPr>
                <w:rFonts w:ascii="Calibri" w:eastAsia="Times New Roman" w:hAnsi="Calibri"/>
                <w:color w:val="000000"/>
              </w:rPr>
              <w:t>Ind</w:t>
            </w:r>
          </w:p>
        </w:tc>
        <w:tc>
          <w:tcPr>
            <w:tcW w:w="5080" w:type="dxa"/>
            <w:tcBorders>
              <w:top w:val="single" w:sz="4" w:space="0" w:color="FFFFFF"/>
              <w:left w:val="single" w:sz="4" w:space="0" w:color="FFFFFF"/>
              <w:bottom w:val="single" w:sz="4" w:space="0" w:color="FFFFFF"/>
              <w:right w:val="single" w:sz="4" w:space="0" w:color="FFFFFF"/>
            </w:tcBorders>
            <w:shd w:val="clear" w:color="A6A6A6" w:fill="A6A6A6"/>
            <w:noWrap/>
            <w:vAlign w:val="bottom"/>
            <w:hideMark/>
          </w:tcPr>
          <w:p w14:paraId="6DEEBE4C"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A6A6A6" w:fill="A6A6A6"/>
            <w:noWrap/>
            <w:vAlign w:val="bottom"/>
            <w:hideMark/>
          </w:tcPr>
          <w:p w14:paraId="7B076D8E" w14:textId="307C7028" w:rsidR="008C32AC" w:rsidRDefault="00890A1E" w:rsidP="00890A1E">
            <w:pPr>
              <w:rPr>
                <w:rFonts w:ascii="Calibri" w:eastAsia="Times New Roman" w:hAnsi="Calibri"/>
                <w:color w:val="000000"/>
              </w:rPr>
            </w:pPr>
            <w:r>
              <w:rPr>
                <w:rFonts w:ascii="Calibri" w:eastAsia="Times New Roman" w:hAnsi="Calibri"/>
                <w:color w:val="000000"/>
              </w:rPr>
              <w:t>{Von Ohlen, 2007 #3101}</w:t>
            </w:r>
          </w:p>
        </w:tc>
      </w:tr>
      <w:tr w:rsidR="008C32AC" w14:paraId="1E33E377" w14:textId="77777777" w:rsidTr="008C32AC">
        <w:trPr>
          <w:trHeight w:val="320"/>
        </w:trPr>
        <w:tc>
          <w:tcPr>
            <w:tcW w:w="2280" w:type="dxa"/>
            <w:tcBorders>
              <w:top w:val="single" w:sz="4" w:space="0" w:color="FFFFFF"/>
              <w:left w:val="nil"/>
              <w:bottom w:val="single" w:sz="4" w:space="0" w:color="FFFFFF"/>
              <w:right w:val="single" w:sz="4" w:space="0" w:color="FFFFFF"/>
            </w:tcBorders>
            <w:shd w:val="clear" w:color="D9D9D9" w:fill="D9D9D9"/>
            <w:noWrap/>
            <w:vAlign w:val="bottom"/>
            <w:hideMark/>
          </w:tcPr>
          <w:p w14:paraId="73B8BFAA" w14:textId="77777777" w:rsidR="008C32AC" w:rsidRDefault="008C32AC">
            <w:pPr>
              <w:rPr>
                <w:rFonts w:ascii="Calibri" w:eastAsia="Times New Roman" w:hAnsi="Calibri"/>
                <w:color w:val="000000"/>
              </w:rPr>
            </w:pPr>
            <w:r>
              <w:rPr>
                <w:rFonts w:ascii="Calibri" w:eastAsia="Times New Roman" w:hAnsi="Calibri"/>
                <w:color w:val="000000"/>
              </w:rPr>
              <w:t>Vnd</w:t>
            </w:r>
          </w:p>
        </w:tc>
        <w:tc>
          <w:tcPr>
            <w:tcW w:w="5080" w:type="dxa"/>
            <w:tcBorders>
              <w:top w:val="single" w:sz="4" w:space="0" w:color="FFFFFF"/>
              <w:left w:val="single" w:sz="4" w:space="0" w:color="FFFFFF"/>
              <w:bottom w:val="single" w:sz="4" w:space="0" w:color="FFFFFF"/>
              <w:right w:val="single" w:sz="4" w:space="0" w:color="FFFFFF"/>
            </w:tcBorders>
            <w:shd w:val="clear" w:color="D9D9D9" w:fill="D9D9D9"/>
            <w:noWrap/>
            <w:vAlign w:val="bottom"/>
            <w:hideMark/>
          </w:tcPr>
          <w:p w14:paraId="119DC091" w14:textId="77777777" w:rsidR="008C32AC" w:rsidRDefault="008C32AC">
            <w:pPr>
              <w:rPr>
                <w:rFonts w:ascii="Calibri" w:eastAsia="Times New Roman" w:hAnsi="Calibri"/>
                <w:color w:val="000000"/>
              </w:rPr>
            </w:pPr>
            <w:r>
              <w:rPr>
                <w:rFonts w:ascii="Calibri" w:eastAsia="Times New Roman" w:hAnsi="Calibri"/>
                <w:color w:val="000000"/>
              </w:rPr>
              <w:t>Dorsal-ventral patterning</w:t>
            </w:r>
          </w:p>
        </w:tc>
        <w:tc>
          <w:tcPr>
            <w:tcW w:w="2743" w:type="dxa"/>
            <w:tcBorders>
              <w:top w:val="single" w:sz="4" w:space="0" w:color="FFFFFF"/>
              <w:left w:val="single" w:sz="4" w:space="0" w:color="FFFFFF"/>
              <w:bottom w:val="single" w:sz="4" w:space="0" w:color="FFFFFF"/>
              <w:right w:val="nil"/>
            </w:tcBorders>
            <w:shd w:val="clear" w:color="D9D9D9" w:fill="D9D9D9"/>
            <w:noWrap/>
            <w:vAlign w:val="bottom"/>
            <w:hideMark/>
          </w:tcPr>
          <w:p w14:paraId="6BF12C0D" w14:textId="22019126" w:rsidR="008C32AC" w:rsidRDefault="00890A1E" w:rsidP="00890A1E">
            <w:pPr>
              <w:rPr>
                <w:rFonts w:ascii="Calibri" w:eastAsia="Times New Roman" w:hAnsi="Calibri"/>
                <w:color w:val="000000"/>
              </w:rPr>
            </w:pPr>
            <w:r>
              <w:rPr>
                <w:rFonts w:ascii="Calibri" w:eastAsia="Times New Roman" w:hAnsi="Calibri"/>
                <w:color w:val="000000"/>
              </w:rPr>
              <w:t>{Cowden, 2003 #3102}</w:t>
            </w:r>
          </w:p>
        </w:tc>
      </w:tr>
      <w:tr w:rsidR="008C32AC" w14:paraId="4A73A223" w14:textId="77777777" w:rsidTr="008C32AC">
        <w:trPr>
          <w:trHeight w:val="320"/>
        </w:trPr>
        <w:tc>
          <w:tcPr>
            <w:tcW w:w="2280" w:type="dxa"/>
            <w:tcBorders>
              <w:top w:val="single" w:sz="4" w:space="0" w:color="FFFFFF"/>
              <w:left w:val="nil"/>
              <w:bottom w:val="nil"/>
              <w:right w:val="single" w:sz="4" w:space="0" w:color="FFFFFF"/>
            </w:tcBorders>
            <w:shd w:val="clear" w:color="A6A6A6" w:fill="A6A6A6"/>
            <w:noWrap/>
            <w:vAlign w:val="bottom"/>
            <w:hideMark/>
          </w:tcPr>
          <w:p w14:paraId="47A9FFB5" w14:textId="77777777" w:rsidR="008C32AC" w:rsidRDefault="008C32AC">
            <w:pPr>
              <w:rPr>
                <w:rFonts w:ascii="Calibri" w:eastAsia="Times New Roman" w:hAnsi="Calibri"/>
                <w:color w:val="000000"/>
              </w:rPr>
            </w:pPr>
            <w:r>
              <w:rPr>
                <w:rFonts w:ascii="Calibri" w:eastAsia="Times New Roman" w:hAnsi="Calibri"/>
                <w:color w:val="000000"/>
              </w:rPr>
              <w:t>Su(H)</w:t>
            </w:r>
          </w:p>
        </w:tc>
        <w:tc>
          <w:tcPr>
            <w:tcW w:w="5080" w:type="dxa"/>
            <w:tcBorders>
              <w:top w:val="single" w:sz="4" w:space="0" w:color="FFFFFF"/>
              <w:left w:val="single" w:sz="4" w:space="0" w:color="FFFFFF"/>
              <w:bottom w:val="nil"/>
              <w:right w:val="single" w:sz="4" w:space="0" w:color="FFFFFF"/>
            </w:tcBorders>
            <w:shd w:val="clear" w:color="A6A6A6" w:fill="A6A6A6"/>
            <w:noWrap/>
            <w:vAlign w:val="bottom"/>
            <w:hideMark/>
          </w:tcPr>
          <w:p w14:paraId="5FC3946D" w14:textId="77777777" w:rsidR="008C32AC" w:rsidRDefault="008C32AC">
            <w:pPr>
              <w:rPr>
                <w:rFonts w:ascii="Calibri" w:eastAsia="Times New Roman" w:hAnsi="Calibri"/>
                <w:color w:val="000000"/>
              </w:rPr>
            </w:pPr>
            <w:r>
              <w:rPr>
                <w:rFonts w:ascii="Calibri" w:eastAsia="Times New Roman" w:hAnsi="Calibri"/>
                <w:color w:val="000000"/>
              </w:rPr>
              <w:t>Notch signaling</w:t>
            </w:r>
          </w:p>
        </w:tc>
        <w:tc>
          <w:tcPr>
            <w:tcW w:w="2743" w:type="dxa"/>
            <w:tcBorders>
              <w:top w:val="single" w:sz="4" w:space="0" w:color="FFFFFF"/>
              <w:left w:val="single" w:sz="4" w:space="0" w:color="FFFFFF"/>
              <w:bottom w:val="nil"/>
              <w:right w:val="nil"/>
            </w:tcBorders>
            <w:shd w:val="clear" w:color="A6A6A6" w:fill="A6A6A6"/>
            <w:noWrap/>
            <w:vAlign w:val="bottom"/>
            <w:hideMark/>
          </w:tcPr>
          <w:p w14:paraId="6D21F2FC" w14:textId="2E46FDEF" w:rsidR="008C32AC" w:rsidRDefault="00890A1E" w:rsidP="00890A1E">
            <w:pPr>
              <w:rPr>
                <w:rFonts w:ascii="Calibri" w:eastAsia="Times New Roman" w:hAnsi="Calibri"/>
                <w:color w:val="000000"/>
              </w:rPr>
            </w:pPr>
            <w:r>
              <w:rPr>
                <w:rFonts w:ascii="Calibri" w:eastAsia="Times New Roman" w:hAnsi="Calibri"/>
                <w:color w:val="000000"/>
              </w:rPr>
              <w:t>{Barolo, 2002 #3072}</w:t>
            </w:r>
          </w:p>
        </w:tc>
      </w:tr>
    </w:tbl>
    <w:p w14:paraId="1B9168F3" w14:textId="5E16A537" w:rsidR="00031ADF" w:rsidRDefault="00031ADF">
      <w:r>
        <w:br w:type="page"/>
      </w:r>
    </w:p>
    <w:p w14:paraId="4611AF60" w14:textId="7EBC87D7" w:rsidR="00031ADF" w:rsidRPr="00A315BC" w:rsidRDefault="00031ADF">
      <w:pPr>
        <w:pStyle w:val="BodyText"/>
        <w:pPrChange w:id="452" w:author="Michael Chambers" w:date="2015-11-17T02:24:00Z">
          <w:pPr>
            <w:pStyle w:val="Heading2"/>
            <w:spacing w:line="480" w:lineRule="auto"/>
          </w:pPr>
        </w:pPrChange>
      </w:pPr>
      <w:r w:rsidRPr="006E0787">
        <w:rPr>
          <w:b/>
          <w:rPrChange w:id="453" w:author="Michael Chambers" w:date="2015-11-17T02:24:00Z">
            <w:rPr>
              <w:b w:val="0"/>
              <w:bCs w:val="0"/>
            </w:rPr>
          </w:rPrChange>
        </w:rPr>
        <w:lastRenderedPageBreak/>
        <w:t>References</w:t>
      </w:r>
    </w:p>
    <w:p w14:paraId="60E7F224" w14:textId="77777777" w:rsidR="00B12ADD" w:rsidRDefault="00B12ADD" w:rsidP="00DC2D51">
      <w:pPr>
        <w:pStyle w:val="BodyText"/>
        <w:tabs>
          <w:tab w:val="left" w:pos="720"/>
        </w:tabs>
        <w:spacing w:line="480" w:lineRule="auto"/>
        <w:ind w:left="720" w:hanging="720"/>
      </w:pPr>
    </w:p>
    <w:sectPr w:rsidR="00B12ADD">
      <w:pgSz w:w="12240" w:h="15840"/>
      <w:pgMar w:top="1440" w:right="1440" w:bottom="1440" w:left="1440" w:header="720" w:footer="720" w:gutter="0"/>
      <w:cols w:space="72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36" w:author="Albert Courey" w:date="2015-11-11T10:39:00Z" w:initials="AC">
    <w:p w14:paraId="52F5B280" w14:textId="7FD0D694" w:rsidR="00AE154B" w:rsidRDefault="00AE154B">
      <w:pPr>
        <w:pStyle w:val="CommentText"/>
      </w:pPr>
      <w:r>
        <w:rPr>
          <w:rStyle w:val="CommentReference"/>
        </w:rPr>
        <w:annotationRef/>
      </w:r>
      <w:r>
        <w:t>You need to incorporate references to your figures. Perhaps you could include one or two more figures. Flow charts showing Groucho’s position in various regulatory circuits would be helpful.</w:t>
      </w:r>
    </w:p>
  </w:comment>
  <w:comment w:id="81" w:author="Albert Courey" w:date="2015-11-11T09:41:00Z" w:initials="AC">
    <w:p w14:paraId="676AB890" w14:textId="781416B3" w:rsidR="00AE154B" w:rsidRDefault="00AE154B">
      <w:pPr>
        <w:pStyle w:val="CommentText"/>
      </w:pPr>
      <w:r>
        <w:rPr>
          <w:rStyle w:val="CommentReference"/>
        </w:rPr>
        <w:annotationRef/>
      </w:r>
      <w:r>
        <w:t>Add Wiam’s review, which contains more up-to-date information on this.</w:t>
      </w:r>
    </w:p>
  </w:comment>
  <w:comment w:id="88" w:author="Albert Courey" w:date="2015-11-11T09:43:00Z" w:initials="AC">
    <w:p w14:paraId="7C9144F5" w14:textId="050190CD" w:rsidR="00AE154B" w:rsidRDefault="00AE154B">
      <w:pPr>
        <w:pStyle w:val="CommentText"/>
      </w:pPr>
      <w:r>
        <w:rPr>
          <w:rStyle w:val="CommentReference"/>
        </w:rPr>
        <w:annotationRef/>
      </w:r>
      <w:r>
        <w:t>Whenever you cite multiple papers in a row, they should all be enclosed in a single set of parentheses.</w:t>
      </w:r>
    </w:p>
  </w:comment>
  <w:comment w:id="93" w:author="Albert Courey" w:date="2015-11-11T09:46:00Z" w:initials="AC">
    <w:p w14:paraId="11848BA1" w14:textId="7F6DFC6D" w:rsidR="00AE154B" w:rsidRDefault="00AE154B">
      <w:pPr>
        <w:pStyle w:val="CommentText"/>
      </w:pPr>
      <w:r>
        <w:rPr>
          <w:rStyle w:val="CommentReference"/>
        </w:rPr>
        <w:annotationRef/>
      </w:r>
      <w:r>
        <w:t>This would seem an obvious place to cite Pak’s JBC paper. On the other hand, I’m thinking that you could include Pak’s paper as a chapter in your thesis (Chapter 4?). You would precede it with a one paragraph explanation of your contribution to the work. In that case, you might not want to cite it here.</w:t>
      </w:r>
    </w:p>
  </w:comment>
  <w:comment w:id="112" w:author="Albert Courey" w:date="2015-11-11T09:49:00Z" w:initials="AC">
    <w:p w14:paraId="3E1F31ED" w14:textId="154E38A6" w:rsidR="00AE154B" w:rsidRDefault="00AE154B">
      <w:pPr>
        <w:pStyle w:val="CommentText"/>
      </w:pPr>
      <w:r>
        <w:rPr>
          <w:rStyle w:val="CommentReference"/>
        </w:rPr>
        <w:annotationRef/>
      </w:r>
      <w:r>
        <w:t>This is confusing. It doesn’t contain a WD domain so how does it interact with factors recruited to the WD domain? Unless you want to explain this better you should leave it out.</w:t>
      </w:r>
    </w:p>
  </w:comment>
  <w:comment w:id="153" w:author="Albert Courey" w:date="2015-11-11T10:20:00Z" w:initials="AC">
    <w:p w14:paraId="1F0522B2" w14:textId="74222825" w:rsidR="00AE154B" w:rsidRDefault="00AE154B">
      <w:pPr>
        <w:pStyle w:val="CommentText"/>
      </w:pPr>
      <w:r>
        <w:rPr>
          <w:rStyle w:val="CommentReference"/>
        </w:rPr>
        <w:annotationRef/>
      </w:r>
      <w:r>
        <w:t>You need to find a reference for the runt family. Look up papers from Gail Flores when she was in the Banerjee lab.</w:t>
      </w:r>
    </w:p>
  </w:comment>
  <w:comment w:id="211" w:author="Albert Courey" w:date="2015-11-11T10:37:00Z" w:initials="AC">
    <w:p w14:paraId="27D6B0D3" w14:textId="456E917A" w:rsidR="00AE154B" w:rsidRDefault="00AE154B">
      <w:pPr>
        <w:pStyle w:val="CommentText"/>
      </w:pPr>
      <w:r>
        <w:rPr>
          <w:rStyle w:val="CommentReference"/>
        </w:rPr>
        <w:annotationRef/>
      </w:r>
      <w:r>
        <w:t>You could use a paragraph that sums up this section bringing out common themes. Otherwise it just reads like a collection of unrelated facts. A common theme that you could mention is that Gro is required for enforcing the off state of target genes thereby preventing leaky expression in the absence of a signal.</w:t>
      </w:r>
    </w:p>
  </w:comment>
  <w:comment w:id="266" w:author="Albert Courey" w:date="2015-11-11T10:36:00Z" w:initials="AC">
    <w:p w14:paraId="3EB76167" w14:textId="04F341F5" w:rsidR="00AE154B" w:rsidRDefault="00AE154B">
      <w:pPr>
        <w:pStyle w:val="CommentText"/>
      </w:pPr>
      <w:r>
        <w:rPr>
          <w:rStyle w:val="CommentReference"/>
        </w:rPr>
        <w:annotationRef/>
      </w:r>
      <w:r>
        <w:t>The terminal pattern formation system is a part of the larger anteroposterior pattern formation system, which includes the anterior, posterior, and terminal systems. So it doesn’t make sense to say axial and terminal patterning.</w:t>
      </w:r>
    </w:p>
  </w:comment>
  <w:comment w:id="407" w:author="Albert Courey" w:date="2015-11-11T11:50:00Z" w:initials="AC">
    <w:p w14:paraId="1E71369E" w14:textId="748C71B0" w:rsidR="00AE154B" w:rsidRDefault="00AE154B">
      <w:pPr>
        <w:pStyle w:val="CommentText"/>
      </w:pPr>
      <w:r>
        <w:rPr>
          <w:rStyle w:val="CommentReference"/>
        </w:rPr>
        <w:annotationRef/>
      </w:r>
      <w:r>
        <w:t xml:space="preserve">I would add bit more here, perhaps adding some kind of model figure that summarizes the hypothesized mechanisms of repression. </w:t>
      </w:r>
    </w:p>
  </w:comment>
  <w:comment w:id="432" w:author="Albert Courey" w:date="2015-11-11T11:54:00Z" w:initials="AC">
    <w:p w14:paraId="657A1118" w14:textId="3A62D3ED" w:rsidR="00313177" w:rsidRDefault="00313177">
      <w:pPr>
        <w:pStyle w:val="CommentText"/>
      </w:pPr>
      <w:r>
        <w:rPr>
          <w:rStyle w:val="CommentReference"/>
        </w:rPr>
        <w:annotationRef/>
      </w:r>
      <w:r>
        <w:t>Fill in a few sentences at each ….</w:t>
      </w:r>
    </w:p>
  </w:comment>
  <w:comment w:id="449" w:author="Albert Courey" w:date="2015-11-11T10:38:00Z" w:initials="AC">
    <w:p w14:paraId="1657A4E4" w14:textId="0EA7CC1C" w:rsidR="00AE154B" w:rsidRDefault="00AE154B">
      <w:pPr>
        <w:pStyle w:val="CommentText"/>
      </w:pPr>
      <w:r>
        <w:rPr>
          <w:rStyle w:val="CommentReference"/>
        </w:rPr>
        <w:annotationRef/>
      </w:r>
      <w:r>
        <w:t>This isn’t a figure, it’s a Table.</w:t>
      </w:r>
    </w:p>
  </w:comment>
</w:comments>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52F5B280" w15:done="0"/>
  <w15:commentEx w15:paraId="676AB890" w15:done="0"/>
  <w15:commentEx w15:paraId="7C9144F5" w15:done="0"/>
  <w15:commentEx w15:paraId="11848BA1" w15:done="0"/>
  <w15:commentEx w15:paraId="3E1F31ED" w15:done="0"/>
  <w15:commentEx w15:paraId="1F0522B2" w15:done="0"/>
  <w15:commentEx w15:paraId="27D6B0D3" w15:done="0"/>
  <w15:commentEx w15:paraId="3EB76167" w15:done="0"/>
  <w15:commentEx w15:paraId="1E71369E" w15:done="0"/>
  <w15:commentEx w15:paraId="657A1118" w15:done="0"/>
  <w15:commentEx w15:paraId="1657A4E4"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46A1599" w14:textId="77777777" w:rsidR="009F250E" w:rsidRDefault="009F250E">
      <w:r>
        <w:separator/>
      </w:r>
    </w:p>
  </w:endnote>
  <w:endnote w:type="continuationSeparator" w:id="0">
    <w:p w14:paraId="7B0FE1CA" w14:textId="77777777" w:rsidR="009F250E" w:rsidRDefault="009F25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ＭＳ ゴシック">
    <w:charset w:val="80"/>
    <w:family w:val="auto"/>
    <w:pitch w:val="variable"/>
    <w:sig w:usb0="E00002FF" w:usb1="6AC7FDFB" w:usb2="08000012" w:usb3="00000000" w:csb0="0002009F" w:csb1="00000000"/>
  </w:font>
  <w:font w:name="Consolas">
    <w:panose1 w:val="020B0609020204030204"/>
    <w:charset w:val="00"/>
    <w:family w:val="auto"/>
    <w:pitch w:val="variable"/>
    <w:sig w:usb0="E10002FF" w:usb1="4000FCFF" w:usb2="00000009" w:usb3="00000000" w:csb0="0000019F" w:csb1="00000000"/>
  </w:font>
  <w:font w:name="ＭＳ 明朝">
    <w:charset w:val="80"/>
    <w:family w:val="auto"/>
    <w:pitch w:val="variable"/>
    <w:sig w:usb0="E00002FF" w:usb1="6AC7FDFB" w:usb2="08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456615" w14:textId="77777777" w:rsidR="009F250E" w:rsidRDefault="009F250E">
      <w:r>
        <w:separator/>
      </w:r>
    </w:p>
  </w:footnote>
  <w:footnote w:type="continuationSeparator" w:id="0">
    <w:p w14:paraId="522C366E" w14:textId="77777777" w:rsidR="009F250E" w:rsidRDefault="009F250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39D03AF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26B13ED6"/>
    <w:multiLevelType w:val="multilevel"/>
    <w:tmpl w:val="23003F1E"/>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people.xml><?xml version="1.0" encoding="utf-8"?>
<w15:people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Michael Chambers">
    <w15:presenceInfo w15:providerId="Windows Live" w15:userId="bdc6256791877d5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activeWritingStyle w:appName="MSWord" w:lang="en-US" w:vendorID="64" w:dllVersion="131078" w:nlCheck="1" w:checkStyle="0"/>
  <w:proofState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Cell&lt;/Style&gt;&lt;LeftDelim&gt;{&lt;/LeftDelim&gt;&lt;RightDelim&gt;}&lt;/RightDelim&gt;&lt;FontName&gt;Cambria&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xpdr0vslpwzage5afxvdv2xds5vfp9zsafw&quot;&gt;endnote&lt;record-ids&gt;&lt;item&gt;242&lt;/item&gt;&lt;item&gt;264&lt;/item&gt;&lt;item&gt;267&lt;/item&gt;&lt;item&gt;506&lt;/item&gt;&lt;item&gt;656&lt;/item&gt;&lt;item&gt;1112&lt;/item&gt;&lt;item&gt;1161&lt;/item&gt;&lt;item&gt;1658&lt;/item&gt;&lt;item&gt;1659&lt;/item&gt;&lt;item&gt;2204&lt;/item&gt;&lt;item&gt;2275&lt;/item&gt;&lt;item&gt;2280&lt;/item&gt;&lt;item&gt;2339&lt;/item&gt;&lt;item&gt;2366&lt;/item&gt;&lt;item&gt;2385&lt;/item&gt;&lt;item&gt;2938&lt;/item&gt;&lt;item&gt;2947&lt;/item&gt;&lt;item&gt;2955&lt;/item&gt;&lt;item&gt;2956&lt;/item&gt;&lt;item&gt;2964&lt;/item&gt;&lt;item&gt;2966&lt;/item&gt;&lt;item&gt;2990&lt;/item&gt;&lt;item&gt;3025&lt;/item&gt;&lt;item&gt;3033&lt;/item&gt;&lt;item&gt;3038&lt;/item&gt;&lt;item&gt;3042&lt;/item&gt;&lt;item&gt;3043&lt;/item&gt;&lt;item&gt;3055&lt;/item&gt;&lt;item&gt;3056&lt;/item&gt;&lt;item&gt;3057&lt;/item&gt;&lt;item&gt;3058&lt;/item&gt;&lt;item&gt;3059&lt;/item&gt;&lt;item&gt;3060&lt;/item&gt;&lt;item&gt;3061&lt;/item&gt;&lt;item&gt;3062&lt;/item&gt;&lt;item&gt;3064&lt;/item&gt;&lt;item&gt;3065&lt;/item&gt;&lt;item&gt;3068&lt;/item&gt;&lt;item&gt;3069&lt;/item&gt;&lt;item&gt;3070&lt;/item&gt;&lt;item&gt;3071&lt;/item&gt;&lt;item&gt;3072&lt;/item&gt;&lt;item&gt;3073&lt;/item&gt;&lt;item&gt;3074&lt;/item&gt;&lt;item&gt;3075&lt;/item&gt;&lt;item&gt;3076&lt;/item&gt;&lt;item&gt;3082&lt;/item&gt;&lt;item&gt;3083&lt;/item&gt;&lt;item&gt;3084&lt;/item&gt;&lt;item&gt;3085&lt;/item&gt;&lt;item&gt;3086&lt;/item&gt;&lt;item&gt;3087&lt;/item&gt;&lt;item&gt;3088&lt;/item&gt;&lt;item&gt;3089&lt;/item&gt;&lt;item&gt;3090&lt;/item&gt;&lt;item&gt;3091&lt;/item&gt;&lt;item&gt;3092&lt;/item&gt;&lt;item&gt;3093&lt;/item&gt;&lt;item&gt;3094&lt;/item&gt;&lt;item&gt;3095&lt;/item&gt;&lt;item&gt;3096&lt;/item&gt;&lt;item&gt;3097&lt;/item&gt;&lt;item&gt;3099&lt;/item&gt;&lt;item&gt;3101&lt;/item&gt;&lt;item&gt;3102&lt;/item&gt;&lt;item&gt;3103&lt;/item&gt;&lt;item&gt;3104&lt;/item&gt;&lt;item&gt;3105&lt;/item&gt;&lt;item&gt;3106&lt;/item&gt;&lt;item&gt;3108&lt;/item&gt;&lt;item&gt;3121&lt;/item&gt;&lt;item&gt;3123&lt;/item&gt;&lt;item&gt;3124&lt;/item&gt;&lt;item&gt;3125&lt;/item&gt;&lt;item&gt;3126&lt;/item&gt;&lt;item&gt;3127&lt;/item&gt;&lt;item&gt;3128&lt;/item&gt;&lt;item&gt;3129&lt;/item&gt;&lt;item&gt;3130&lt;/item&gt;&lt;item&gt;3131&lt;/item&gt;&lt;item&gt;3132&lt;/item&gt;&lt;item&gt;3133&lt;/item&gt;&lt;item&gt;3134&lt;/item&gt;&lt;item&gt;3135&lt;/item&gt;&lt;item&gt;3136&lt;/item&gt;&lt;item&gt;3137&lt;/item&gt;&lt;item&gt;3138&lt;/item&gt;&lt;item&gt;3139&lt;/item&gt;&lt;item&gt;3140&lt;/item&gt;&lt;item&gt;3141&lt;/item&gt;&lt;item&gt;3142&lt;/item&gt;&lt;item&gt;3143&lt;/item&gt;&lt;/record-ids&gt;&lt;/item&gt;&lt;/Libraries&gt;"/>
  </w:docVars>
  <w:rsids>
    <w:rsidRoot w:val="00590D07"/>
    <w:rsid w:val="00005626"/>
    <w:rsid w:val="00011C8B"/>
    <w:rsid w:val="000221D2"/>
    <w:rsid w:val="00031ADF"/>
    <w:rsid w:val="0005249C"/>
    <w:rsid w:val="0006406A"/>
    <w:rsid w:val="00065856"/>
    <w:rsid w:val="00073BFD"/>
    <w:rsid w:val="00075430"/>
    <w:rsid w:val="00081F0E"/>
    <w:rsid w:val="000B51C6"/>
    <w:rsid w:val="000C6099"/>
    <w:rsid w:val="000D60C4"/>
    <w:rsid w:val="000F52DB"/>
    <w:rsid w:val="00107F7E"/>
    <w:rsid w:val="00110927"/>
    <w:rsid w:val="0013127D"/>
    <w:rsid w:val="0013409F"/>
    <w:rsid w:val="00135AD7"/>
    <w:rsid w:val="00143087"/>
    <w:rsid w:val="001503E6"/>
    <w:rsid w:val="00161ACE"/>
    <w:rsid w:val="00161FF5"/>
    <w:rsid w:val="001759FC"/>
    <w:rsid w:val="00195410"/>
    <w:rsid w:val="001A0912"/>
    <w:rsid w:val="001A1D3C"/>
    <w:rsid w:val="001B08C3"/>
    <w:rsid w:val="001C16FE"/>
    <w:rsid w:val="001C29F2"/>
    <w:rsid w:val="001C7E56"/>
    <w:rsid w:val="001E60F1"/>
    <w:rsid w:val="001E7F5D"/>
    <w:rsid w:val="00250806"/>
    <w:rsid w:val="00281150"/>
    <w:rsid w:val="00281C6B"/>
    <w:rsid w:val="00295785"/>
    <w:rsid w:val="002A476E"/>
    <w:rsid w:val="002A69A3"/>
    <w:rsid w:val="002B7A68"/>
    <w:rsid w:val="002C69C0"/>
    <w:rsid w:val="002E60C6"/>
    <w:rsid w:val="00313177"/>
    <w:rsid w:val="00313347"/>
    <w:rsid w:val="003360BD"/>
    <w:rsid w:val="00373677"/>
    <w:rsid w:val="00377753"/>
    <w:rsid w:val="0039595E"/>
    <w:rsid w:val="003A1DD6"/>
    <w:rsid w:val="003B2425"/>
    <w:rsid w:val="003D0921"/>
    <w:rsid w:val="003E740C"/>
    <w:rsid w:val="003F4C6B"/>
    <w:rsid w:val="003F7CD1"/>
    <w:rsid w:val="00406000"/>
    <w:rsid w:val="004348F2"/>
    <w:rsid w:val="0044153F"/>
    <w:rsid w:val="004576F0"/>
    <w:rsid w:val="00460F76"/>
    <w:rsid w:val="00467A84"/>
    <w:rsid w:val="004A292C"/>
    <w:rsid w:val="004A3062"/>
    <w:rsid w:val="004B730A"/>
    <w:rsid w:val="004B7AF2"/>
    <w:rsid w:val="004C029F"/>
    <w:rsid w:val="004E0E89"/>
    <w:rsid w:val="004E29B3"/>
    <w:rsid w:val="00511F7D"/>
    <w:rsid w:val="005223EF"/>
    <w:rsid w:val="00523208"/>
    <w:rsid w:val="005257ED"/>
    <w:rsid w:val="0052651F"/>
    <w:rsid w:val="00531081"/>
    <w:rsid w:val="005334B1"/>
    <w:rsid w:val="005400EB"/>
    <w:rsid w:val="005415BF"/>
    <w:rsid w:val="00590D07"/>
    <w:rsid w:val="00596AAE"/>
    <w:rsid w:val="005A7E92"/>
    <w:rsid w:val="005C1B48"/>
    <w:rsid w:val="005D46F7"/>
    <w:rsid w:val="005F1D15"/>
    <w:rsid w:val="005F28BB"/>
    <w:rsid w:val="005F524A"/>
    <w:rsid w:val="00601C7E"/>
    <w:rsid w:val="006229CF"/>
    <w:rsid w:val="0062641B"/>
    <w:rsid w:val="0067501C"/>
    <w:rsid w:val="006751C4"/>
    <w:rsid w:val="00676643"/>
    <w:rsid w:val="00685448"/>
    <w:rsid w:val="00694B95"/>
    <w:rsid w:val="006A0F3E"/>
    <w:rsid w:val="006B3FBC"/>
    <w:rsid w:val="006D0B59"/>
    <w:rsid w:val="006D0B75"/>
    <w:rsid w:val="006E0787"/>
    <w:rsid w:val="006E21E3"/>
    <w:rsid w:val="006F3422"/>
    <w:rsid w:val="0070541D"/>
    <w:rsid w:val="007124DA"/>
    <w:rsid w:val="00755681"/>
    <w:rsid w:val="0076667C"/>
    <w:rsid w:val="00784D58"/>
    <w:rsid w:val="00796724"/>
    <w:rsid w:val="007D1D0D"/>
    <w:rsid w:val="007D2CD4"/>
    <w:rsid w:val="007F01B1"/>
    <w:rsid w:val="007F37B4"/>
    <w:rsid w:val="007F61AF"/>
    <w:rsid w:val="008161F3"/>
    <w:rsid w:val="00831845"/>
    <w:rsid w:val="00843C25"/>
    <w:rsid w:val="00845955"/>
    <w:rsid w:val="00890A1E"/>
    <w:rsid w:val="008C0100"/>
    <w:rsid w:val="008C1F28"/>
    <w:rsid w:val="008C2BAA"/>
    <w:rsid w:val="008C32AC"/>
    <w:rsid w:val="008C6FC0"/>
    <w:rsid w:val="008D6863"/>
    <w:rsid w:val="008F0C09"/>
    <w:rsid w:val="008F0F56"/>
    <w:rsid w:val="008F2D2E"/>
    <w:rsid w:val="00927642"/>
    <w:rsid w:val="00951665"/>
    <w:rsid w:val="009530FD"/>
    <w:rsid w:val="00956A28"/>
    <w:rsid w:val="00967750"/>
    <w:rsid w:val="009739D5"/>
    <w:rsid w:val="00980728"/>
    <w:rsid w:val="009807D9"/>
    <w:rsid w:val="00983A3A"/>
    <w:rsid w:val="00990A65"/>
    <w:rsid w:val="009B48F6"/>
    <w:rsid w:val="009F1923"/>
    <w:rsid w:val="009F250E"/>
    <w:rsid w:val="009F3AF9"/>
    <w:rsid w:val="00A046D7"/>
    <w:rsid w:val="00A053EA"/>
    <w:rsid w:val="00A10498"/>
    <w:rsid w:val="00A12D7A"/>
    <w:rsid w:val="00A315BC"/>
    <w:rsid w:val="00A34824"/>
    <w:rsid w:val="00A4381F"/>
    <w:rsid w:val="00A74ED7"/>
    <w:rsid w:val="00A92DFF"/>
    <w:rsid w:val="00A94D87"/>
    <w:rsid w:val="00A97DE8"/>
    <w:rsid w:val="00AA480A"/>
    <w:rsid w:val="00AB3B78"/>
    <w:rsid w:val="00AD5BF0"/>
    <w:rsid w:val="00AE154B"/>
    <w:rsid w:val="00AE33C9"/>
    <w:rsid w:val="00B04DD9"/>
    <w:rsid w:val="00B12ADD"/>
    <w:rsid w:val="00B21771"/>
    <w:rsid w:val="00B33EFF"/>
    <w:rsid w:val="00B35F34"/>
    <w:rsid w:val="00B45B45"/>
    <w:rsid w:val="00B506E9"/>
    <w:rsid w:val="00B7327D"/>
    <w:rsid w:val="00B810B2"/>
    <w:rsid w:val="00B83494"/>
    <w:rsid w:val="00B86B75"/>
    <w:rsid w:val="00B93D3F"/>
    <w:rsid w:val="00B949E3"/>
    <w:rsid w:val="00B94F68"/>
    <w:rsid w:val="00BB497F"/>
    <w:rsid w:val="00BC290F"/>
    <w:rsid w:val="00BC36E4"/>
    <w:rsid w:val="00BC48D5"/>
    <w:rsid w:val="00BC51E0"/>
    <w:rsid w:val="00BD31C1"/>
    <w:rsid w:val="00BF545F"/>
    <w:rsid w:val="00C143DC"/>
    <w:rsid w:val="00C25A2E"/>
    <w:rsid w:val="00C36279"/>
    <w:rsid w:val="00C3739E"/>
    <w:rsid w:val="00C46E30"/>
    <w:rsid w:val="00C75FC9"/>
    <w:rsid w:val="00C869A9"/>
    <w:rsid w:val="00C95176"/>
    <w:rsid w:val="00CB0454"/>
    <w:rsid w:val="00CB1351"/>
    <w:rsid w:val="00CF4120"/>
    <w:rsid w:val="00D12337"/>
    <w:rsid w:val="00D27CD3"/>
    <w:rsid w:val="00D30B8A"/>
    <w:rsid w:val="00D3534F"/>
    <w:rsid w:val="00D3561B"/>
    <w:rsid w:val="00D64EFB"/>
    <w:rsid w:val="00D65E13"/>
    <w:rsid w:val="00D812E0"/>
    <w:rsid w:val="00D93CD8"/>
    <w:rsid w:val="00D97F6D"/>
    <w:rsid w:val="00DC2D51"/>
    <w:rsid w:val="00DC6A28"/>
    <w:rsid w:val="00DF2DF5"/>
    <w:rsid w:val="00DF763C"/>
    <w:rsid w:val="00E050C2"/>
    <w:rsid w:val="00E2180F"/>
    <w:rsid w:val="00E22D1A"/>
    <w:rsid w:val="00E25520"/>
    <w:rsid w:val="00E308EC"/>
    <w:rsid w:val="00E315A3"/>
    <w:rsid w:val="00E371D0"/>
    <w:rsid w:val="00E37B91"/>
    <w:rsid w:val="00E41092"/>
    <w:rsid w:val="00E56FE9"/>
    <w:rsid w:val="00EA0953"/>
    <w:rsid w:val="00EB5EF4"/>
    <w:rsid w:val="00EC48C8"/>
    <w:rsid w:val="00EF077B"/>
    <w:rsid w:val="00F02044"/>
    <w:rsid w:val="00F03A9B"/>
    <w:rsid w:val="00F10C9D"/>
    <w:rsid w:val="00F31119"/>
    <w:rsid w:val="00F40879"/>
    <w:rsid w:val="00F64CE4"/>
    <w:rsid w:val="00F73735"/>
    <w:rsid w:val="00F97B09"/>
    <w:rsid w:val="00FD3073"/>
    <w:rsid w:val="00FE13F1"/>
    <w:rsid w:val="00FF2586"/>
    <w:rsid w:val="00FF7014"/>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96E8094"/>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0">
    <w:lsdException w:name="Normal" w:qFormat="1"/>
    <w:lsdException w:name="heading 1" w:uiPriority="9"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C32AC"/>
    <w:pPr>
      <w:spacing w:after="0"/>
    </w:pPr>
    <w:rPr>
      <w:rFonts w:ascii="Times New Roman" w:hAnsi="Times New Roman" w:cs="Times New Roman"/>
    </w:rPr>
  </w:style>
  <w:style w:type="paragraph" w:styleId="Heading1">
    <w:name w:val="heading 1"/>
    <w:basedOn w:val="Normal"/>
    <w:next w:val="BodyText"/>
    <w:link w:val="Heading1Char"/>
    <w:uiPriority w:val="9"/>
    <w:qFormat/>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outlineLvl w:val="4"/>
    </w:pPr>
    <w:rPr>
      <w:rFonts w:asciiTheme="majorHAnsi" w:eastAsiaTheme="majorEastAsia" w:hAnsiTheme="majorHAnsi" w:cstheme="majorBidi"/>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rPr>
      <w:rFonts w:asciiTheme="minorHAnsi" w:hAnsiTheme="minorHAnsi" w:cstheme="minorBidi"/>
    </w:r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rFonts w:asciiTheme="minorHAnsi" w:hAnsiTheme="minorHAnsi" w:cstheme="minorBidi"/>
      <w:sz w:val="20"/>
      <w:szCs w:val="20"/>
    </w:rPr>
  </w:style>
  <w:style w:type="paragraph" w:styleId="Bibliography">
    <w:name w:val="Bibliography"/>
    <w:basedOn w:val="Normal"/>
    <w:qFormat/>
    <w:pPr>
      <w:spacing w:after="200"/>
    </w:pPr>
    <w:rPr>
      <w:rFonts w:asciiTheme="minorHAnsi" w:hAnsiTheme="minorHAnsi" w:cstheme="minorBidi"/>
    </w:r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pPr>
      <w:spacing w:after="200"/>
    </w:pPr>
    <w:rPr>
      <w:rFonts w:asciiTheme="minorHAnsi" w:hAnsiTheme="minorHAnsi" w:cstheme="minorBidi"/>
    </w:rPr>
  </w:style>
  <w:style w:type="paragraph" w:customStyle="1" w:styleId="DefinitionTerm">
    <w:name w:val="Definition Term"/>
    <w:basedOn w:val="Normal"/>
    <w:next w:val="Definition"/>
    <w:pPr>
      <w:keepNext/>
      <w:keepLines/>
    </w:pPr>
    <w:rPr>
      <w:rFonts w:asciiTheme="minorHAnsi" w:hAnsiTheme="minorHAnsi" w:cstheme="minorBidi"/>
      <w:b/>
    </w:rPr>
  </w:style>
  <w:style w:type="paragraph" w:customStyle="1" w:styleId="Definition">
    <w:name w:val="Definition"/>
    <w:basedOn w:val="Normal"/>
    <w:pPr>
      <w:spacing w:after="200"/>
    </w:pPr>
    <w:rPr>
      <w:rFonts w:asciiTheme="minorHAnsi" w:hAnsiTheme="minorHAnsi" w:cstheme="minorBidi"/>
    </w:rPr>
  </w:style>
  <w:style w:type="paragraph" w:styleId="Caption">
    <w:name w:val="caption"/>
    <w:basedOn w:val="Normal"/>
    <w:link w:val="CaptionChar"/>
    <w:pPr>
      <w:spacing w:after="120"/>
    </w:pPr>
    <w:rPr>
      <w:rFonts w:asciiTheme="minorHAnsi" w:hAnsiTheme="minorHAnsi" w:cstheme="minorBidi"/>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pPr>
      <w:spacing w:after="200"/>
    </w:pPr>
    <w:rPr>
      <w:rFonts w:asciiTheme="minorHAnsi" w:hAnsiTheme="minorHAnsi" w:cstheme="minorBidi"/>
    </w:rPr>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spacing w:after="200"/>
    </w:pPr>
    <w:rPr>
      <w:rFonts w:asciiTheme="minorHAnsi" w:hAnsiTheme="minorHAnsi" w:cstheme="minorBidi"/>
    </w:r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Heading1Char">
    <w:name w:val="Heading 1 Char"/>
    <w:basedOn w:val="DefaultParagraphFont"/>
    <w:link w:val="Heading1"/>
    <w:uiPriority w:val="9"/>
    <w:rsid w:val="008C1F28"/>
    <w:rPr>
      <w:rFonts w:asciiTheme="majorHAnsi" w:eastAsiaTheme="majorEastAsia" w:hAnsiTheme="majorHAnsi" w:cstheme="majorBidi"/>
      <w:b/>
      <w:bCs/>
      <w:color w:val="345A8A" w:themeColor="accent1" w:themeShade="B5"/>
      <w:sz w:val="32"/>
      <w:szCs w:val="32"/>
    </w:rPr>
  </w:style>
  <w:style w:type="paragraph" w:customStyle="1" w:styleId="EndNoteBibliographyTitle">
    <w:name w:val="EndNote Bibliography Title"/>
    <w:basedOn w:val="Normal"/>
    <w:rsid w:val="001503E6"/>
    <w:pPr>
      <w:jc w:val="center"/>
    </w:pPr>
    <w:rPr>
      <w:rFonts w:ascii="Cambria" w:hAnsi="Cambria"/>
    </w:rPr>
  </w:style>
  <w:style w:type="paragraph" w:customStyle="1" w:styleId="EndNoteBibliography">
    <w:name w:val="EndNote Bibliography"/>
    <w:basedOn w:val="Normal"/>
    <w:rsid w:val="001503E6"/>
    <w:rPr>
      <w:rFonts w:ascii="Cambria" w:hAnsi="Cambria"/>
    </w:rPr>
  </w:style>
  <w:style w:type="paragraph" w:styleId="NormalWeb">
    <w:name w:val="Normal (Web)"/>
    <w:basedOn w:val="Normal"/>
    <w:uiPriority w:val="99"/>
    <w:semiHidden/>
    <w:unhideWhenUsed/>
    <w:rsid w:val="00843C25"/>
    <w:pPr>
      <w:spacing w:before="100" w:beforeAutospacing="1" w:after="100" w:afterAutospacing="1"/>
    </w:pPr>
    <w:rPr>
      <w:rFonts w:eastAsiaTheme="minorEastAsia"/>
    </w:rPr>
  </w:style>
  <w:style w:type="paragraph" w:styleId="BalloonText">
    <w:name w:val="Balloon Text"/>
    <w:basedOn w:val="Normal"/>
    <w:link w:val="BalloonTextChar"/>
    <w:semiHidden/>
    <w:unhideWhenUsed/>
    <w:rsid w:val="00B12ADD"/>
    <w:rPr>
      <w:rFonts w:ascii="Lucida Grande" w:hAnsi="Lucida Grande"/>
      <w:sz w:val="18"/>
      <w:szCs w:val="18"/>
    </w:rPr>
  </w:style>
  <w:style w:type="character" w:customStyle="1" w:styleId="BalloonTextChar">
    <w:name w:val="Balloon Text Char"/>
    <w:basedOn w:val="DefaultParagraphFont"/>
    <w:link w:val="BalloonText"/>
    <w:semiHidden/>
    <w:rsid w:val="00B12ADD"/>
    <w:rPr>
      <w:rFonts w:ascii="Lucida Grande" w:hAnsi="Lucida Grande" w:cs="Times New Roman"/>
      <w:sz w:val="18"/>
      <w:szCs w:val="18"/>
    </w:rPr>
  </w:style>
  <w:style w:type="character" w:styleId="CommentReference">
    <w:name w:val="annotation reference"/>
    <w:basedOn w:val="DefaultParagraphFont"/>
    <w:semiHidden/>
    <w:unhideWhenUsed/>
    <w:rsid w:val="00250806"/>
    <w:rPr>
      <w:sz w:val="18"/>
      <w:szCs w:val="18"/>
    </w:rPr>
  </w:style>
  <w:style w:type="paragraph" w:styleId="CommentText">
    <w:name w:val="annotation text"/>
    <w:basedOn w:val="Normal"/>
    <w:link w:val="CommentTextChar"/>
    <w:semiHidden/>
    <w:unhideWhenUsed/>
    <w:rsid w:val="00250806"/>
  </w:style>
  <w:style w:type="character" w:customStyle="1" w:styleId="CommentTextChar">
    <w:name w:val="Comment Text Char"/>
    <w:basedOn w:val="DefaultParagraphFont"/>
    <w:link w:val="CommentText"/>
    <w:semiHidden/>
    <w:rsid w:val="00250806"/>
    <w:rPr>
      <w:rFonts w:ascii="Times New Roman" w:hAnsi="Times New Roman" w:cs="Times New Roman"/>
    </w:rPr>
  </w:style>
  <w:style w:type="paragraph" w:styleId="CommentSubject">
    <w:name w:val="annotation subject"/>
    <w:basedOn w:val="CommentText"/>
    <w:next w:val="CommentText"/>
    <w:link w:val="CommentSubjectChar"/>
    <w:semiHidden/>
    <w:unhideWhenUsed/>
    <w:rsid w:val="00250806"/>
    <w:rPr>
      <w:b/>
      <w:bCs/>
      <w:sz w:val="20"/>
      <w:szCs w:val="20"/>
    </w:rPr>
  </w:style>
  <w:style w:type="character" w:customStyle="1" w:styleId="CommentSubjectChar">
    <w:name w:val="Comment Subject Char"/>
    <w:basedOn w:val="CommentTextChar"/>
    <w:link w:val="CommentSubject"/>
    <w:semiHidden/>
    <w:rsid w:val="00250806"/>
    <w:rPr>
      <w:rFonts w:ascii="Times New Roman" w:hAnsi="Times New Roman" w:cs="Times New Roman"/>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41854411">
      <w:bodyDiv w:val="1"/>
      <w:marLeft w:val="0"/>
      <w:marRight w:val="0"/>
      <w:marTop w:val="0"/>
      <w:marBottom w:val="0"/>
      <w:divBdr>
        <w:top w:val="none" w:sz="0" w:space="0" w:color="auto"/>
        <w:left w:val="none" w:sz="0" w:space="0" w:color="auto"/>
        <w:bottom w:val="none" w:sz="0" w:space="0" w:color="auto"/>
        <w:right w:val="none" w:sz="0" w:space="0" w:color="auto"/>
      </w:divBdr>
    </w:div>
    <w:div w:id="59756961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microsoft.com/office/2011/relationships/people" Target="peop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comments" Target="comments.xml"/><Relationship Id="rId8" Type="http://schemas.microsoft.com/office/2011/relationships/commentsExtended" Target="commentsExtended.xml"/><Relationship Id="rId9" Type="http://schemas.openxmlformats.org/officeDocument/2006/relationships/image" Target="media/image1.emf"/><Relationship Id="rId1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20</Pages>
  <Words>4298</Words>
  <Characters>24505</Characters>
  <Application>Microsoft Macintosh Word</Application>
  <DocSecurity>0</DocSecurity>
  <Lines>204</Lines>
  <Paragraphs>57</Paragraphs>
  <ScaleCrop>false</ScaleCrop>
  <HeadingPairs>
    <vt:vector size="2" baseType="variant">
      <vt:variant>
        <vt:lpstr>Title</vt:lpstr>
      </vt:variant>
      <vt:variant>
        <vt:i4>1</vt:i4>
      </vt:variant>
    </vt:vector>
  </HeadingPairs>
  <TitlesOfParts>
    <vt:vector size="1" baseType="lpstr">
      <vt:lpstr/>
    </vt:vector>
  </TitlesOfParts>
  <Company>UCLA</Company>
  <LinksUpToDate>false</LinksUpToDate>
  <CharactersWithSpaces>28746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Michael Chambers</dc:creator>
  <cp:lastModifiedBy>Michael Chambers</cp:lastModifiedBy>
  <cp:revision>29</cp:revision>
  <dcterms:created xsi:type="dcterms:W3CDTF">2015-11-13T02:57:00Z</dcterms:created>
  <dcterms:modified xsi:type="dcterms:W3CDTF">2015-11-17T10:30:00Z</dcterms:modified>
</cp:coreProperties>
</file>