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A901B" w14:textId="77777777" w:rsidR="008C1F28" w:rsidDel="001E60F1" w:rsidRDefault="008C1F28">
      <w:pPr>
        <w:spacing w:line="480" w:lineRule="auto"/>
        <w:rPr>
          <w:del w:id="0" w:author="Michael Chambers" w:date="2015-11-17T02:28:00Z"/>
          <w:rFonts w:asciiTheme="minorHAnsi" w:hAnsiTheme="minorHAnsi"/>
          <w:color w:val="365F91" w:themeColor="accent1" w:themeShade="BF"/>
        </w:rPr>
        <w:pPrChange w:id="1" w:author="Michael Chambers" w:date="2015-11-17T02:28:00Z">
          <w:pPr>
            <w:pStyle w:val="Heading1"/>
            <w:spacing w:before="240" w:line="480" w:lineRule="auto"/>
            <w:jc w:val="center"/>
          </w:pPr>
        </w:pPrChange>
      </w:pPr>
    </w:p>
    <w:p w14:paraId="40E83089" w14:textId="77777777" w:rsidR="001E60F1" w:rsidRDefault="001E60F1" w:rsidP="001E60F1">
      <w:pPr>
        <w:pStyle w:val="Heading1"/>
        <w:spacing w:before="240" w:line="480" w:lineRule="auto"/>
        <w:rPr>
          <w:ins w:id="2" w:author="Michael Chambers" w:date="2015-11-17T02:29:00Z"/>
          <w:rFonts w:asciiTheme="minorHAnsi" w:eastAsiaTheme="minorHAnsi" w:hAnsiTheme="minorHAnsi" w:cs="Times New Roman"/>
          <w:b w:val="0"/>
          <w:color w:val="365F91" w:themeColor="accent1" w:themeShade="BF"/>
          <w:sz w:val="24"/>
          <w:szCs w:val="24"/>
        </w:rPr>
      </w:pPr>
    </w:p>
    <w:p w14:paraId="269ACB18" w14:textId="77777777" w:rsidR="001E60F1" w:rsidRDefault="001E60F1">
      <w:pPr>
        <w:pStyle w:val="BodyText"/>
        <w:rPr>
          <w:ins w:id="3" w:author="Michael Chambers" w:date="2015-11-17T02:29:00Z"/>
        </w:rPr>
        <w:pPrChange w:id="4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1B6E219A" w14:textId="77777777" w:rsidR="001E60F1" w:rsidRDefault="001E60F1">
      <w:pPr>
        <w:pStyle w:val="BodyText"/>
        <w:rPr>
          <w:ins w:id="5" w:author="Michael Chambers" w:date="2015-11-17T02:29:00Z"/>
        </w:rPr>
        <w:pPrChange w:id="6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6B0BC82A" w14:textId="77777777" w:rsidR="001E60F1" w:rsidRDefault="001E60F1">
      <w:pPr>
        <w:pStyle w:val="BodyText"/>
        <w:rPr>
          <w:ins w:id="7" w:author="Michael Chambers" w:date="2015-11-17T02:29:00Z"/>
        </w:rPr>
        <w:pPrChange w:id="8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3E0AEE71" w14:textId="77777777" w:rsidR="001E60F1" w:rsidRPr="001E60F1" w:rsidRDefault="001E60F1">
      <w:pPr>
        <w:pStyle w:val="BodyText"/>
        <w:rPr>
          <w:ins w:id="9" w:author="Michael Chambers" w:date="2015-11-17T02:29:00Z"/>
          <w:bCs/>
          <w:rPrChange w:id="10" w:author="Michael Chambers" w:date="2015-11-17T02:29:00Z">
            <w:rPr>
              <w:ins w:id="11" w:author="Michael Chambers" w:date="2015-11-17T02:29:00Z"/>
              <w:bCs w:val="0"/>
              <w:color w:val="365F91" w:themeColor="accent1" w:themeShade="BF"/>
            </w:rPr>
          </w:rPrChange>
        </w:rPr>
        <w:pPrChange w:id="12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66473545" w14:textId="77777777" w:rsidR="008C1F28" w:rsidRPr="001E60F1" w:rsidDel="001E60F1" w:rsidRDefault="008C1F28">
      <w:pPr>
        <w:pStyle w:val="Heading1"/>
        <w:spacing w:before="240" w:line="480" w:lineRule="auto"/>
        <w:jc w:val="center"/>
        <w:rPr>
          <w:del w:id="13" w:author="Michael Chambers" w:date="2015-11-17T02:28:00Z"/>
          <w:rFonts w:asciiTheme="minorHAnsi" w:hAnsiTheme="minorHAnsi"/>
          <w:bCs w:val="0"/>
          <w:color w:val="365F91" w:themeColor="accent1" w:themeShade="BF"/>
          <w:sz w:val="24"/>
          <w:szCs w:val="24"/>
          <w:rPrChange w:id="14" w:author="Michael Chambers" w:date="2015-11-17T02:27:00Z">
            <w:rPr>
              <w:del w:id="15" w:author="Michael Chambers" w:date="2015-11-17T02:28:00Z"/>
              <w:bCs w:val="0"/>
              <w:color w:val="365F91" w:themeColor="accent1" w:themeShade="BF"/>
            </w:rPr>
          </w:rPrChange>
        </w:rPr>
        <w:pPrChange w:id="16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54D3939F" w14:textId="77777777" w:rsidR="008C1F28" w:rsidRPr="001E60F1" w:rsidDel="001E60F1" w:rsidRDefault="008C1F28">
      <w:pPr>
        <w:pStyle w:val="Heading1"/>
        <w:spacing w:before="240" w:line="480" w:lineRule="auto"/>
        <w:jc w:val="center"/>
        <w:rPr>
          <w:del w:id="17" w:author="Michael Chambers" w:date="2015-11-17T02:28:00Z"/>
          <w:rFonts w:asciiTheme="minorHAnsi" w:hAnsiTheme="minorHAnsi"/>
          <w:bCs w:val="0"/>
          <w:color w:val="365F91" w:themeColor="accent1" w:themeShade="BF"/>
          <w:sz w:val="24"/>
          <w:szCs w:val="24"/>
          <w:rPrChange w:id="18" w:author="Michael Chambers" w:date="2015-11-17T02:27:00Z">
            <w:rPr>
              <w:del w:id="19" w:author="Michael Chambers" w:date="2015-11-17T02:28:00Z"/>
              <w:bCs w:val="0"/>
              <w:color w:val="365F91" w:themeColor="accent1" w:themeShade="BF"/>
            </w:rPr>
          </w:rPrChange>
        </w:rPr>
        <w:pPrChange w:id="20" w:author="Michael Chambers" w:date="2015-11-17T02:29:00Z">
          <w:pPr>
            <w:pStyle w:val="Heading1"/>
            <w:spacing w:before="240" w:line="480" w:lineRule="auto"/>
          </w:pPr>
        </w:pPrChange>
      </w:pPr>
    </w:p>
    <w:p w14:paraId="53D328C1" w14:textId="77777777" w:rsidR="008C1F28" w:rsidRPr="001E60F1" w:rsidRDefault="008C1F28">
      <w:pPr>
        <w:spacing w:line="480" w:lineRule="auto"/>
        <w:jc w:val="center"/>
        <w:rPr>
          <w:rFonts w:asciiTheme="minorHAnsi" w:hAnsiTheme="minorHAnsi"/>
          <w:rPrChange w:id="21" w:author="Michael Chambers" w:date="2015-11-17T02:27:00Z">
            <w:rPr>
              <w:sz w:val="24"/>
              <w:szCs w:val="24"/>
            </w:rPr>
          </w:rPrChange>
        </w:rPr>
        <w:pPrChange w:id="22" w:author="Michael Chambers" w:date="2015-11-17T02:29:00Z">
          <w:pPr>
            <w:pStyle w:val="Heading1"/>
            <w:spacing w:before="240" w:line="480" w:lineRule="auto"/>
            <w:jc w:val="center"/>
          </w:pPr>
        </w:pPrChange>
      </w:pPr>
      <w:r w:rsidRPr="001E60F1">
        <w:rPr>
          <w:rFonts w:asciiTheme="minorHAnsi" w:hAnsiTheme="minorHAnsi"/>
          <w:b/>
          <w:rPrChange w:id="23" w:author="Michael Chambers" w:date="2015-11-17T02:27:00Z">
            <w:rPr/>
          </w:rPrChange>
        </w:rPr>
        <w:t>Chapter 1</w:t>
      </w:r>
    </w:p>
    <w:p w14:paraId="66CF66D4" w14:textId="77777777" w:rsidR="008C1F28" w:rsidRPr="001E60F1" w:rsidRDefault="008C1F28" w:rsidP="001E60F1">
      <w:pPr>
        <w:pStyle w:val="BodyText"/>
        <w:spacing w:line="480" w:lineRule="auto"/>
        <w:jc w:val="center"/>
      </w:pPr>
    </w:p>
    <w:p w14:paraId="3DA8B060" w14:textId="77777777" w:rsidR="008C1F28" w:rsidRPr="001E60F1" w:rsidRDefault="008C1F28">
      <w:pPr>
        <w:spacing w:line="480" w:lineRule="auto"/>
        <w:jc w:val="center"/>
        <w:rPr>
          <w:rFonts w:asciiTheme="minorHAnsi" w:hAnsiTheme="minorHAnsi"/>
          <w:rPrChange w:id="24" w:author="Michael Chambers" w:date="2015-11-17T02:27:00Z">
            <w:rPr>
              <w:sz w:val="24"/>
              <w:szCs w:val="24"/>
            </w:rPr>
          </w:rPrChange>
        </w:rPr>
        <w:pPrChange w:id="25" w:author="Michael Chambers" w:date="2015-11-17T02:27:00Z">
          <w:pPr>
            <w:pStyle w:val="Heading1"/>
            <w:spacing w:before="240" w:line="480" w:lineRule="auto"/>
            <w:jc w:val="center"/>
          </w:pPr>
        </w:pPrChange>
      </w:pPr>
      <w:r w:rsidRPr="001E60F1">
        <w:rPr>
          <w:rFonts w:asciiTheme="minorHAnsi" w:hAnsiTheme="minorHAnsi"/>
          <w:b/>
          <w:rPrChange w:id="26" w:author="Michael Chambers" w:date="2015-11-17T02:27:00Z">
            <w:rPr/>
          </w:rPrChange>
        </w:rPr>
        <w:t>Introduction:</w:t>
      </w:r>
    </w:p>
    <w:p w14:paraId="0B833928" w14:textId="77777777" w:rsidR="002C69C0" w:rsidRPr="001E60F1" w:rsidRDefault="008C1F28">
      <w:pPr>
        <w:spacing w:line="480" w:lineRule="auto"/>
        <w:jc w:val="center"/>
        <w:rPr>
          <w:rFonts w:asciiTheme="minorHAnsi" w:hAnsiTheme="minorHAnsi"/>
          <w:rPrChange w:id="27" w:author="Michael Chambers" w:date="2015-11-17T02:27:00Z">
            <w:rPr>
              <w:sz w:val="24"/>
              <w:szCs w:val="24"/>
            </w:rPr>
          </w:rPrChange>
        </w:rPr>
        <w:pPrChange w:id="28" w:author="Michael Chambers" w:date="2015-11-17T02:27:00Z">
          <w:pPr>
            <w:pStyle w:val="Heading1"/>
            <w:spacing w:before="240" w:line="480" w:lineRule="auto"/>
            <w:jc w:val="center"/>
          </w:pPr>
        </w:pPrChange>
      </w:pPr>
      <w:r w:rsidRPr="001E60F1">
        <w:rPr>
          <w:rFonts w:asciiTheme="minorHAnsi" w:hAnsiTheme="minorHAnsi"/>
          <w:b/>
          <w:rPrChange w:id="29" w:author="Michael Chambers" w:date="2015-11-17T02:27:00Z">
            <w:rPr/>
          </w:rPrChange>
        </w:rPr>
        <w:t>Groucho – A Multifunctional Regulator of Drosophila Development</w:t>
      </w:r>
    </w:p>
    <w:p w14:paraId="443464AF" w14:textId="77777777" w:rsidR="008C1F28" w:rsidRPr="001E60F1" w:rsidRDefault="008C1F28" w:rsidP="001E60F1">
      <w:pPr>
        <w:spacing w:line="480" w:lineRule="auto"/>
        <w:rPr>
          <w:rFonts w:asciiTheme="minorHAnsi" w:hAnsiTheme="minorHAnsi"/>
          <w:rPrChange w:id="30" w:author="Michael Chambers" w:date="2015-11-17T02:27:00Z">
            <w:rPr/>
          </w:rPrChange>
        </w:rPr>
      </w:pPr>
      <w:bookmarkStart w:id="31" w:name="michael-chambers"/>
      <w:bookmarkStart w:id="32" w:name="figures-and-tables"/>
      <w:bookmarkEnd w:id="31"/>
      <w:bookmarkEnd w:id="32"/>
      <w:r w:rsidRPr="001E60F1">
        <w:rPr>
          <w:rFonts w:asciiTheme="minorHAnsi" w:hAnsiTheme="minorHAnsi"/>
          <w:rPrChange w:id="33" w:author="Michael Chambers" w:date="2015-11-17T02:27:00Z">
            <w:rPr/>
          </w:rPrChange>
        </w:rPr>
        <w:br w:type="page"/>
      </w:r>
    </w:p>
    <w:p w14:paraId="29076D69" w14:textId="77777777" w:rsidR="008C1F28" w:rsidRPr="006E0787" w:rsidRDefault="008C1F28">
      <w:pPr>
        <w:pPrChange w:id="34" w:author="Michael Chambers" w:date="2015-11-17T00:03:00Z">
          <w:pPr>
            <w:pStyle w:val="Heading2"/>
            <w:spacing w:line="480" w:lineRule="auto"/>
          </w:pPr>
        </w:pPrChange>
      </w:pPr>
      <w:commentRangeStart w:id="35"/>
      <w:r w:rsidRPr="004B7AF2">
        <w:rPr>
          <w:b/>
          <w:rPrChange w:id="36" w:author="Michael Chambers" w:date="2015-11-17T00:04:00Z">
            <w:rPr/>
          </w:rPrChange>
        </w:rPr>
        <w:lastRenderedPageBreak/>
        <w:t>Introduction</w:t>
      </w:r>
      <w:commentRangeEnd w:id="35"/>
      <w:r w:rsidR="000221D2" w:rsidRPr="004B7AF2">
        <w:rPr>
          <w:rStyle w:val="CommentReference"/>
          <w:b/>
          <w:rPrChange w:id="37" w:author="Michael Chambers" w:date="2015-11-17T00:04:00Z">
            <w:rPr>
              <w:rStyle w:val="CommentReference"/>
              <w:b w:val="0"/>
              <w:bCs w:val="0"/>
            </w:rPr>
          </w:rPrChange>
        </w:rPr>
        <w:commentReference w:id="35"/>
      </w:r>
    </w:p>
    <w:p w14:paraId="1CFD14D6" w14:textId="77777777" w:rsidR="008C1F28" w:rsidRDefault="008C1F28" w:rsidP="00C75FC9">
      <w:pPr>
        <w:pStyle w:val="BodyText"/>
        <w:spacing w:line="480" w:lineRule="auto"/>
      </w:pPr>
    </w:p>
    <w:p w14:paraId="6843CC29" w14:textId="1B6342F2" w:rsidR="001C7E56" w:rsidRPr="006751C4" w:rsidRDefault="00B506E9" w:rsidP="00C75FC9">
      <w:pPr>
        <w:pStyle w:val="BodyText"/>
        <w:spacing w:line="480" w:lineRule="auto"/>
        <w:rPr>
          <w:i/>
        </w:rPr>
      </w:pPr>
      <w:r>
        <w:rPr>
          <w:i/>
        </w:rPr>
        <w:t xml:space="preserve">The </w:t>
      </w:r>
      <w:r w:rsidR="006751C4" w:rsidRPr="006751C4">
        <w:rPr>
          <w:i/>
        </w:rPr>
        <w:t xml:space="preserve">Groucho/TLE </w:t>
      </w:r>
      <w:proofErr w:type="gramStart"/>
      <w:r w:rsidR="006751C4" w:rsidRPr="006751C4">
        <w:rPr>
          <w:i/>
        </w:rPr>
        <w:t>family</w:t>
      </w:r>
      <w:r>
        <w:rPr>
          <w:i/>
        </w:rPr>
        <w:t xml:space="preserve"> of</w:t>
      </w:r>
      <w:r w:rsidR="006751C4" w:rsidRPr="006751C4">
        <w:rPr>
          <w:i/>
        </w:rPr>
        <w:t xml:space="preserve"> </w:t>
      </w:r>
      <w:proofErr w:type="spellStart"/>
      <w:r w:rsidR="006751C4" w:rsidRPr="006751C4">
        <w:rPr>
          <w:i/>
        </w:rPr>
        <w:t>corepressors</w:t>
      </w:r>
      <w:proofErr w:type="spellEnd"/>
      <w:r>
        <w:rPr>
          <w:i/>
        </w:rPr>
        <w:t xml:space="preserve"> are</w:t>
      </w:r>
      <w:proofErr w:type="gramEnd"/>
      <w:r>
        <w:rPr>
          <w:i/>
        </w:rPr>
        <w:t xml:space="preserve"> ubiquitous regulators of animal development</w:t>
      </w:r>
    </w:p>
    <w:p w14:paraId="4CD40D2F" w14:textId="5A15703E" w:rsidR="002E60C6" w:rsidRDefault="00C75FC9" w:rsidP="00250806">
      <w:pPr>
        <w:pStyle w:val="BodyText"/>
        <w:spacing w:line="480" w:lineRule="auto"/>
        <w:ind w:firstLine="720"/>
      </w:pPr>
      <w:r>
        <w:t xml:space="preserve">The Groucho/TLE </w:t>
      </w:r>
      <w:r w:rsidR="00BB497F">
        <w:t>(</w:t>
      </w:r>
      <w:proofErr w:type="spellStart"/>
      <w:r w:rsidR="00BB497F">
        <w:t>Gro</w:t>
      </w:r>
      <w:proofErr w:type="spellEnd"/>
      <w:r w:rsidR="00BB497F">
        <w:t xml:space="preserve">) </w:t>
      </w:r>
      <w:r>
        <w:t xml:space="preserve">family of </w:t>
      </w:r>
      <w:del w:id="38" w:author="Michael Chambers" w:date="2015-11-17T00:04:00Z">
        <w:r w:rsidDel="004B7AF2">
          <w:delText xml:space="preserve">of </w:delText>
        </w:r>
      </w:del>
      <w:proofErr w:type="spellStart"/>
      <w:r>
        <w:t>corepressors</w:t>
      </w:r>
      <w:proofErr w:type="spellEnd"/>
      <w:r>
        <w:t xml:space="preserve"> </w:t>
      </w:r>
      <w:proofErr w:type="gramStart"/>
      <w:r>
        <w:t>play</w:t>
      </w:r>
      <w:proofErr w:type="gramEnd"/>
      <w:r>
        <w:t xml:space="preserve"> crucial roles in </w:t>
      </w:r>
      <w:r w:rsidR="008F0F56">
        <w:t xml:space="preserve">the interpretation and integration of multiple </w:t>
      </w:r>
      <w:ins w:id="39" w:author="Albert Courey" w:date="2015-11-11T09:34:00Z">
        <w:r w:rsidR="00250806">
          <w:t xml:space="preserve">spatial, temporal, and </w:t>
        </w:r>
      </w:ins>
      <w:r w:rsidR="008F0F56">
        <w:t>signaling inputs during development in higher eukaryotes</w:t>
      </w:r>
      <w:r>
        <w:t xml:space="preserve">. Groucho, the sole </w:t>
      </w:r>
      <w:r>
        <w:rPr>
          <w:i/>
        </w:rPr>
        <w:t xml:space="preserve">Drosophila melanogaster </w:t>
      </w:r>
      <w:r>
        <w:t xml:space="preserve">member of this protein family, was first discovered in the context of a slight </w:t>
      </w:r>
      <w:proofErr w:type="spellStart"/>
      <w:r>
        <w:t>hypomorphic</w:t>
      </w:r>
      <w:proofErr w:type="spellEnd"/>
      <w:r>
        <w:t xml:space="preserve"> allele which resulted in the formation</w:t>
      </w:r>
      <w:r w:rsidR="00BB497F">
        <w:t xml:space="preserve"> of extra supraorbital bristles reminiscent of the bushy eyebrows of Groucho Marx </w:t>
      </w:r>
      <w:r w:rsidR="00F64E92">
        <w:fldChar w:fldCharType="begin"/>
      </w:r>
      <w:r w:rsidR="00F64E92">
        <w:instrText xml:space="preserve"> ADDIN EN.CITE &lt;EndNote&gt;&lt;Cite&gt;&lt;Author&gt;Lindsley&lt;/Author&gt;&lt;Year&gt;1968&lt;/Year&gt;&lt;RecNum&gt;3055&lt;/RecNum&gt;&lt;DisplayText&gt;(Lindsley, 1968)&lt;/DisplayText&gt;&lt;record&gt;&lt;rec-number&gt;3055&lt;/rec-number&gt;&lt;foreign-keys&gt;&lt;key app="EN" db-id="txpdr0vslpwzage5afxvdv2xds5vfp9zsafw" timestamp="1440377315"&gt;3055&lt;/key&gt;&lt;/foreign-keys&gt;&lt;ref-type name="Book"&gt;6&lt;/ref-type&gt;&lt;contributors&gt;&lt;authors&gt;&lt;author&gt;Lindsley, Dan L., Zimm, Georgianna G.&lt;/author&gt;&lt;/authors&gt;&lt;/contributors&gt;&lt;titles&gt;&lt;title&gt;Genetic Variations of Drosophila melanogaster&lt;/title&gt;&lt;/titles&gt;&lt;volume&gt;627&lt;/volume&gt;&lt;dates&gt;&lt;year&gt;1968&lt;/year&gt;&lt;/dates&gt;&lt;publisher&gt;Carnegie Institution of Washingtion Publication&lt;/publisher&gt;&lt;urls&gt;&lt;/urls&gt;&lt;/record&gt;&lt;/Cite&gt;&lt;/EndNote&gt;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(Lindsley, 1968)</w:t>
      </w:r>
      <w:r w:rsidR="00F64E92">
        <w:fldChar w:fldCharType="end"/>
      </w:r>
      <w:r w:rsidR="00BB497F">
        <w:t xml:space="preserve">. Subsequent research on </w:t>
      </w:r>
      <w:proofErr w:type="spellStart"/>
      <w:r w:rsidR="00BB497F">
        <w:t>Gro</w:t>
      </w:r>
      <w:proofErr w:type="spellEnd"/>
      <w:r w:rsidR="00BB497F">
        <w:t xml:space="preserve"> in </w:t>
      </w:r>
      <w:r w:rsidR="00BB497F">
        <w:rPr>
          <w:i/>
        </w:rPr>
        <w:t xml:space="preserve">Drosophila </w:t>
      </w:r>
      <w:r w:rsidR="00BB497F">
        <w:t>has served to characterize this factor’s central importance to developmental g</w:t>
      </w:r>
      <w:r w:rsidR="00D12337">
        <w:t>ene regulation in response to multiple</w:t>
      </w:r>
      <w:r w:rsidR="00BB497F">
        <w:t xml:space="preserve"> developmental programs and signaling pathways. </w:t>
      </w:r>
      <w:r w:rsidR="00676643">
        <w:t xml:space="preserve">As a </w:t>
      </w:r>
      <w:proofErr w:type="spellStart"/>
      <w:r w:rsidR="00676643">
        <w:t>corepressor</w:t>
      </w:r>
      <w:proofErr w:type="spellEnd"/>
      <w:r w:rsidR="00676643">
        <w:t xml:space="preserve">, Groucho has no documented ability to bind </w:t>
      </w:r>
      <w:del w:id="40" w:author="Albert Courey" w:date="2015-11-11T09:35:00Z">
        <w:r w:rsidR="00C3739E" w:rsidDel="00250806">
          <w:delText xml:space="preserve">directly </w:delText>
        </w:r>
      </w:del>
      <w:r w:rsidR="00676643">
        <w:t xml:space="preserve">DNA </w:t>
      </w:r>
      <w:ins w:id="41" w:author="Albert Courey" w:date="2015-11-11T09:35:00Z">
        <w:r w:rsidR="00250806" w:rsidRPr="00250806">
          <w:t xml:space="preserve">directly </w:t>
        </w:r>
      </w:ins>
      <w:r w:rsidR="00676643">
        <w:t>in a sequence-specific manner, instead relying on recruitment to genomic loci through interaction</w:t>
      </w:r>
      <w:ins w:id="42" w:author="Albert Courey" w:date="2015-11-11T09:35:00Z">
        <w:r w:rsidR="00250806">
          <w:t>s</w:t>
        </w:r>
      </w:ins>
      <w:r w:rsidR="00676643">
        <w:t xml:space="preserve"> with a diverse array of transcriptional repressors</w:t>
      </w:r>
      <w:ins w:id="43" w:author="Michael Chambers" w:date="2015-11-17T00:07:00Z">
        <w:r w:rsidR="004B7AF2">
          <w:t xml:space="preserve"> </w:t>
        </w:r>
      </w:ins>
      <w:r w:rsidR="00F64E92">
        <w:fldChar w:fldCharType="begin"/>
      </w:r>
      <w:r w:rsidR="00F64E92">
        <w:instrText xml:space="preserve"> ADDIN EN.CITE &lt;EndNote&gt;&lt;Cite&gt;&lt;Author&gt;Mannervik&lt;/Author&gt;&lt;Year&gt;2014&lt;/Year&gt;&lt;RecNum&gt;2280&lt;/RecNum&gt;&lt;DisplayText&gt;(Mannervik, 2014)&lt;/DisplayText&gt;&lt;record&gt;&lt;rec-number&gt;2280&lt;/rec-number&gt;&lt;foreign-keys&gt;&lt;key app="EN" db-id="txpdr0vslpwzage5afxvdv2xds5vfp9zsafw" timestamp="1435089952"&gt;2280&lt;/key&gt;&lt;/foreign-keys&gt;&lt;ref-type name="Journal Article"&gt;17&lt;/ref-type&gt;&lt;contributors&gt;&lt;authors&gt;&lt;author&gt;Mannervik, Mattias&lt;/author&gt;&lt;/authors&gt;&lt;/contributors&gt;&lt;titles&gt;&lt;title&gt;Control of Drosophila embryo patterning by transcriptional co-regulators&lt;/title&gt;&lt;secondary-title&gt;Experimental cell research&lt;/secondary-title&gt;&lt;/titles&gt;&lt;periodical&gt;&lt;full-title&gt;Experimental cell research&lt;/full-title&gt;&lt;/periodical&gt;&lt;pages&gt;47-57&lt;/pages&gt;&lt;volume&gt;321&lt;/volume&gt;&lt;number&gt;1&lt;/number&gt;&lt;dates&gt;&lt;year&gt;2014&lt;/year&gt;&lt;pub-dates&gt;&lt;date&gt;Mar 01&lt;/date&gt;&lt;/pub-dates&gt;&lt;/dates&gt;&lt;publisher&gt;Elsevier&lt;/publisher&gt;&lt;label&gt;r09754&lt;/label&gt;&lt;urls&gt;&lt;related-urls&gt;&lt;url&gt;http://dx.doi.org/10.1016/j.yexcr.2013.10.010&lt;/url&gt;&lt;/related-urls&gt;&lt;pdf-urls&gt;&lt;url&gt;file://localhost/Users/mike/Documents/Papers2/Articles/2014/Mannervik/Mannervik-2014-Exp.%20Cell%20Res.-Control%20of%20Drosophila%20embryo%20patterning%20by%20transcriptional%20co-regulators.pdf&lt;/url&gt;&lt;/pdf-urls&gt;&lt;/urls&gt;&lt;custom3&gt;papers2://publication/uuid/50D7ED9F-92F3-40FC-80A4-7F6402A88B11&lt;/custom3&gt;&lt;electronic-resource-num&gt;10.1016/j.yexcr.2013.10.010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(Mannervik, 2014)</w:t>
      </w:r>
      <w:r w:rsidR="00F64E92">
        <w:fldChar w:fldCharType="end"/>
      </w:r>
      <w:r w:rsidR="00676643">
        <w:t xml:space="preserve">. </w:t>
      </w:r>
      <w:del w:id="44" w:author="Albert Courey" w:date="2015-11-11T09:36:00Z">
        <w:r w:rsidR="00BB497F" w:rsidDel="00250806">
          <w:delText xml:space="preserve">Groucho </w:delText>
        </w:r>
      </w:del>
      <w:ins w:id="45" w:author="Albert Courey" w:date="2015-11-11T09:36:00Z">
        <w:r w:rsidR="00250806">
          <w:t xml:space="preserve">Through its interactions with these repressors, it </w:t>
        </w:r>
      </w:ins>
      <w:r w:rsidR="00BB497F">
        <w:t xml:space="preserve">is essential </w:t>
      </w:r>
      <w:ins w:id="46" w:author="Michael Chambers" w:date="2015-11-17T00:08:00Z">
        <w:r w:rsidR="004B7AF2">
          <w:t>to</w:t>
        </w:r>
      </w:ins>
      <w:ins w:id="47" w:author="Albert Courey" w:date="2015-11-11T09:38:00Z">
        <w:del w:id="48" w:author="Michael Chambers" w:date="2015-11-17T00:08:00Z">
          <w:r w:rsidR="00250806" w:rsidDel="004B7AF2">
            <w:delText>f</w:delText>
          </w:r>
        </w:del>
      </w:ins>
      <w:ins w:id="49" w:author="Albert Courey" w:date="2015-11-11T09:39:00Z">
        <w:del w:id="50" w:author="Michael Chambers" w:date="2015-11-17T00:08:00Z">
          <w:r w:rsidR="00250806" w:rsidDel="004B7AF2">
            <w:delText>ie</w:delText>
          </w:r>
        </w:del>
        <w:r w:rsidR="00250806">
          <w:t xml:space="preserve"> </w:t>
        </w:r>
      </w:ins>
      <w:ins w:id="51" w:author="Albert Courey" w:date="2015-11-11T09:36:00Z">
        <w:del w:id="52" w:author="Michael Chambers" w:date="2015-11-17T00:08:00Z">
          <w:r w:rsidR="00250806" w:rsidDel="004B7AF2">
            <w:delText>almost</w:delText>
          </w:r>
        </w:del>
      </w:ins>
      <w:ins w:id="53" w:author="Michael Chambers" w:date="2015-11-17T00:08:00Z">
        <w:r w:rsidR="004B7AF2">
          <w:t>nearly</w:t>
        </w:r>
      </w:ins>
      <w:ins w:id="54" w:author="Albert Courey" w:date="2015-11-11T09:36:00Z">
        <w:r w:rsidR="00250806">
          <w:t xml:space="preserve"> all a</w:t>
        </w:r>
      </w:ins>
      <w:ins w:id="55" w:author="Michael Chambers" w:date="2015-11-16T16:30:00Z">
        <w:r w:rsidR="00C46E30">
          <w:t>s</w:t>
        </w:r>
      </w:ins>
      <w:ins w:id="56" w:author="Albert Courey" w:date="2015-11-11T09:36:00Z">
        <w:r w:rsidR="00250806">
          <w:t>p</w:t>
        </w:r>
        <w:del w:id="57" w:author="Michael Chambers" w:date="2015-11-16T16:30:00Z">
          <w:r w:rsidR="00250806" w:rsidDel="00C46E30">
            <w:delText>s</w:delText>
          </w:r>
        </w:del>
        <w:r w:rsidR="00250806">
          <w:t>ects of</w:t>
        </w:r>
      </w:ins>
      <w:del w:id="58" w:author="Albert Courey" w:date="2015-11-11T09:36:00Z">
        <w:r w:rsidR="00BB497F" w:rsidDel="00250806">
          <w:delText xml:space="preserve">to </w:delText>
        </w:r>
      </w:del>
      <w:del w:id="59" w:author="Albert Courey" w:date="2015-11-11T09:37:00Z">
        <w:r w:rsidR="00BB497F" w:rsidDel="00250806">
          <w:delText>the correct</w:delText>
        </w:r>
      </w:del>
      <w:r w:rsidR="00BB497F">
        <w:t xml:space="preserve"> </w:t>
      </w:r>
      <w:ins w:id="60" w:author="Albert Courey" w:date="2015-11-11T09:37:00Z">
        <w:r w:rsidR="00250806">
          <w:t xml:space="preserve">embryonic and </w:t>
        </w:r>
        <w:proofErr w:type="spellStart"/>
        <w:r w:rsidR="00250806">
          <w:t>imaginal</w:t>
        </w:r>
        <w:proofErr w:type="spellEnd"/>
        <w:r w:rsidR="00250806">
          <w:t xml:space="preserve"> </w:t>
        </w:r>
      </w:ins>
      <w:del w:id="61" w:author="Albert Courey" w:date="2015-11-11T09:39:00Z">
        <w:r w:rsidR="00BB497F" w:rsidRPr="00250806" w:rsidDel="00250806">
          <w:rPr>
            <w:i/>
            <w:rPrChange w:id="62" w:author="Albert Courey" w:date="2015-11-11T09:39:00Z">
              <w:rPr/>
            </w:rPrChange>
          </w:rPr>
          <w:delText>pattern</w:delText>
        </w:r>
      </w:del>
      <w:del w:id="63" w:author="Albert Courey" w:date="2015-11-11T09:37:00Z">
        <w:r w:rsidR="00BB497F" w:rsidRPr="00250806" w:rsidDel="00250806">
          <w:rPr>
            <w:i/>
            <w:rPrChange w:id="64" w:author="Albert Courey" w:date="2015-11-11T09:39:00Z">
              <w:rPr/>
            </w:rPrChange>
          </w:rPr>
          <w:delText>ing</w:delText>
        </w:r>
      </w:del>
      <w:del w:id="65" w:author="Albert Courey" w:date="2015-11-11T09:39:00Z">
        <w:r w:rsidR="00BB497F" w:rsidRPr="00250806" w:rsidDel="00250806">
          <w:rPr>
            <w:i/>
            <w:rPrChange w:id="66" w:author="Albert Courey" w:date="2015-11-11T09:39:00Z">
              <w:rPr/>
            </w:rPrChange>
          </w:rPr>
          <w:delText xml:space="preserve"> and</w:delText>
        </w:r>
      </w:del>
      <w:ins w:id="67" w:author="Albert Courey" w:date="2015-11-11T09:39:00Z">
        <w:r w:rsidR="00250806" w:rsidRPr="00250806">
          <w:rPr>
            <w:i/>
            <w:rPrChange w:id="68" w:author="Albert Courey" w:date="2015-11-11T09:39:00Z">
              <w:rPr/>
            </w:rPrChange>
          </w:rPr>
          <w:t>Drosophila</w:t>
        </w:r>
      </w:ins>
      <w:r w:rsidR="00BB497F">
        <w:t xml:space="preserve"> development</w:t>
      </w:r>
      <w:del w:id="69" w:author="Albert Courey" w:date="2015-11-11T09:39:00Z">
        <w:r w:rsidR="00BB497F" w:rsidDel="00250806">
          <w:delText xml:space="preserve"> of </w:delText>
        </w:r>
        <w:r w:rsidR="00BB497F" w:rsidDel="00250806">
          <w:rPr>
            <w:i/>
          </w:rPr>
          <w:delText xml:space="preserve">Drosophila </w:delText>
        </w:r>
        <w:r w:rsidR="00BB497F" w:rsidDel="00250806">
          <w:delText>and is required for viability</w:delText>
        </w:r>
      </w:del>
      <w:ins w:id="70" w:author="Michael Chambers" w:date="2015-11-16T16:30:00Z">
        <w:r w:rsidR="00C46E30">
          <w:t xml:space="preserve"> </w:t>
        </w:r>
      </w:ins>
      <w:del w:id="71" w:author="Michael Chambers" w:date="2015-11-16T16:30:00Z">
        <w:r w:rsidR="00BB497F" w:rsidDel="00C46E30">
          <w:delText xml:space="preserve">. </w:delText>
        </w:r>
      </w:del>
      <w:ins w:id="72" w:author="Albert Courey" w:date="2015-11-11T09:40:00Z">
        <w:del w:id="73" w:author="Michael Chambers" w:date="2015-11-16T16:30:00Z">
          <w:r w:rsidR="00250806" w:rsidDel="00C46E30">
            <w:delText xml:space="preserve"> </w:delText>
          </w:r>
        </w:del>
      </w:ins>
      <w:del w:id="74" w:author="Albert Courey" w:date="2015-11-11T09:40:00Z">
        <w:r w:rsidR="00D12337" w:rsidDel="00250806">
          <w:delText xml:space="preserve">Groucho is maternally expressed and deposited into the embryo during oogenesis, ensuring Groucho availability and activity from the very onset of embryonic development, before activation of the zygotic genome </w:delText>
        </w:r>
      </w:del>
      <w:r w:rsidR="00F64E92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(Paroush et al., 1994)</w:t>
      </w:r>
      <w:r w:rsidR="00F64E92">
        <w:fldChar w:fldCharType="end"/>
      </w:r>
      <w:ins w:id="75" w:author="Michael Chambers" w:date="2015-11-16T16:30:00Z">
        <w:r w:rsidR="00C46E30">
          <w:t xml:space="preserve">. </w:t>
        </w:r>
      </w:ins>
      <w:del w:id="76" w:author="Albert Courey" w:date="2015-11-11T09:40:00Z">
        <w:r w:rsidR="00D12337" w:rsidDel="00250806">
          <w:delText xml:space="preserve">. </w:delText>
        </w:r>
      </w:del>
      <w:r w:rsidR="005F1D15">
        <w:t xml:space="preserve">In humans, </w:t>
      </w:r>
      <w:proofErr w:type="spellStart"/>
      <w:r w:rsidR="005F1D15">
        <w:t>Gro</w:t>
      </w:r>
      <w:proofErr w:type="spellEnd"/>
      <w:r w:rsidR="005F1D15">
        <w:t>/TLE</w:t>
      </w:r>
      <w:r w:rsidR="00D12337">
        <w:t xml:space="preserve"> family proteins are</w:t>
      </w:r>
      <w:r w:rsidR="005F1D15">
        <w:t xml:space="preserve"> involved in such processes as organ development, </w:t>
      </w:r>
      <w:proofErr w:type="spellStart"/>
      <w:r w:rsidR="005F1D15">
        <w:t>adipogenesis</w:t>
      </w:r>
      <w:proofErr w:type="spellEnd"/>
      <w:r w:rsidR="005F1D15">
        <w:t xml:space="preserve">, neurogenesis, hematopoiesis, and </w:t>
      </w:r>
      <w:proofErr w:type="spellStart"/>
      <w:r w:rsidR="005F1D15">
        <w:t>osteogenesis</w:t>
      </w:r>
      <w:proofErr w:type="spellEnd"/>
      <w:r w:rsidR="005F1D15">
        <w:t xml:space="preserve"> </w:t>
      </w:r>
      <w:r w:rsidR="00F64E92">
        <w:fldChar w:fldCharType="begin">
          <w:fldData xml:space="preserve">PEVuZE5vdGU+PENpdGU+PEF1dGhvcj5CYWpvZ2hsaTwvQXV0aG9yPjxZZWFyPjIwMDU8L1llYXI+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PEVuZE5vdGU+PENpdGU+PEF1dGhvcj5CYWpvZ2hsaTwvQXV0aG9yPjxZZWFyPjIwMDU8L1llYXI+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(Bajoghli et al., 2005; Javed et al., 2000; Metzger et al., 2012; Villanueva et al., 2011)</w:t>
      </w:r>
      <w:r w:rsidR="00F64E92">
        <w:fldChar w:fldCharType="end"/>
      </w:r>
      <w:r w:rsidR="005F1D15">
        <w:t>.</w:t>
      </w:r>
    </w:p>
    <w:p w14:paraId="4ECBCC2E" w14:textId="79C666AB" w:rsidR="00980728" w:rsidRDefault="00980728" w:rsidP="00C75FC9">
      <w:pPr>
        <w:pStyle w:val="BodyText"/>
        <w:spacing w:line="480" w:lineRule="auto"/>
        <w:ind w:firstLine="720"/>
      </w:pPr>
      <w:r>
        <w:t>Groucho consists of five domains, two of which are highly conserved</w:t>
      </w:r>
      <w:r w:rsidRPr="00676643">
        <w:t xml:space="preserve"> </w:t>
      </w:r>
      <w:r>
        <w:t>throughout higher eukaryotes</w:t>
      </w:r>
      <w:r w:rsidR="00377753">
        <w:t xml:space="preserve"> </w:t>
      </w:r>
      <w:r w:rsidR="00F64E92">
        <w:fldChar w:fldCharType="begin">
          <w:fldData xml:space="preserve">PEVuZE5vdGU+PENpdGU+PEF1dGhvcj5DaGVuPC9BdXRob3I+PFllYXI+MjAwMDwvWWVhcj48UmVj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PEVuZE5vdGU+PENpdGU+PEF1dGhvcj5DaGVuPC9BdXRob3I+PFllYXI+MjAwMDwvWWVhcj48UmVj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(Chen and Courey, 2000; Turki-Judeh and Courey, 2012a)</w:t>
      </w:r>
      <w:r w:rsidR="00F64E92">
        <w:fldChar w:fldCharType="end"/>
      </w:r>
      <w:r w:rsidR="00250806">
        <w:rPr>
          <w:rStyle w:val="CommentReference"/>
          <w:rFonts w:ascii="Times New Roman" w:hAnsi="Times New Roman" w:cs="Times New Roman"/>
        </w:rPr>
        <w:commentReference w:id="77"/>
      </w:r>
      <w:r w:rsidR="00377753">
        <w:t xml:space="preserve">. </w:t>
      </w:r>
      <w:r>
        <w:t xml:space="preserve">A great body of work has arisen documenting the contributions of each domain to the overall function and </w:t>
      </w:r>
      <w:r>
        <w:lastRenderedPageBreak/>
        <w:t>regulation of Groucho. While much of this work has focused on the N- and C- terminal domains,</w:t>
      </w:r>
      <w:r w:rsidR="00377753">
        <w:t xml:space="preserve"> as they are more conserved and more</w:t>
      </w:r>
      <w:r>
        <w:t xml:space="preserve"> sensitive to </w:t>
      </w:r>
      <w:del w:id="78" w:author="Albert Courey" w:date="2015-11-11T09:43:00Z">
        <w:r w:rsidR="00377753" w:rsidDel="00250806">
          <w:delText xml:space="preserve">deleterious </w:delText>
        </w:r>
      </w:del>
      <w:ins w:id="79" w:author="Albert Courey" w:date="2015-11-11T09:43:00Z">
        <w:r w:rsidR="00250806">
          <w:t xml:space="preserve">point </w:t>
        </w:r>
      </w:ins>
      <w:r w:rsidR="00377753">
        <w:t>muta</w:t>
      </w:r>
      <w:ins w:id="80" w:author="Albert Courey" w:date="2015-11-11T09:43:00Z">
        <w:r w:rsidR="00250806">
          <w:t>genesis</w:t>
        </w:r>
      </w:ins>
      <w:del w:id="81" w:author="Albert Courey" w:date="2015-11-11T09:43:00Z">
        <w:r w:rsidR="00377753" w:rsidDel="00250806">
          <w:delText>tions</w:delText>
        </w:r>
      </w:del>
      <w:r w:rsidR="00377753">
        <w:t xml:space="preserve"> </w:t>
      </w:r>
      <w:r w:rsidR="00F64E92">
        <w:fldChar w:fldCharType="begin">
          <w:fldData xml:space="preserve">PEVuZE5vdGU+PENpdGU+PEF1dGhvcj5KZW5uaW5nczwvQXV0aG9yPjxZZWFyPjIwMDY8L1llYXI+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=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PEVuZE5vdGU+PENpdGU+PEF1dGhvcj5KZW5uaW5nczwvQXV0aG9yPjxZZWFyPjIwMDY8L1llYXI+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=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(Jennings et al., 2006; Jennings et al., 2007)</w:t>
      </w:r>
      <w:r w:rsidR="00F64E92">
        <w:fldChar w:fldCharType="end"/>
      </w:r>
      <w:r w:rsidR="00250806">
        <w:rPr>
          <w:rStyle w:val="CommentReference"/>
          <w:rFonts w:ascii="Times New Roman" w:hAnsi="Times New Roman" w:cs="Times New Roman"/>
        </w:rPr>
        <w:commentReference w:id="82"/>
      </w:r>
      <w:r>
        <w:t xml:space="preserve">, the central domains of Groucho have been </w:t>
      </w:r>
      <w:r w:rsidR="00377753">
        <w:t>investigated</w:t>
      </w:r>
      <w:r>
        <w:t xml:space="preserve"> for their roles in</w:t>
      </w:r>
      <w:r w:rsidR="00377753">
        <w:t xml:space="preserve"> </w:t>
      </w:r>
      <w:r>
        <w:t xml:space="preserve">Groucho activity through interaction with a </w:t>
      </w:r>
      <w:ins w:id="83" w:author="Albert Courey" w:date="2015-11-11T09:44:00Z">
        <w:r w:rsidR="00250806">
          <w:t xml:space="preserve">number of </w:t>
        </w:r>
      </w:ins>
      <w:del w:id="84" w:author="Albert Courey" w:date="2015-11-11T09:44:00Z">
        <w:r w:rsidDel="00250806">
          <w:delText>number of regulatory</w:delText>
        </w:r>
      </w:del>
      <w:ins w:id="85" w:author="Albert Courey" w:date="2015-11-11T09:44:00Z">
        <w:r w:rsidR="00250806">
          <w:t>regulatory targets, including protein</w:t>
        </w:r>
      </w:ins>
      <w:r>
        <w:t xml:space="preserve"> kinases</w:t>
      </w:r>
      <w:ins w:id="86" w:author="Albert Courey" w:date="2015-11-11T09:44:00Z">
        <w:r w:rsidR="00250806">
          <w:t>, histones,</w:t>
        </w:r>
      </w:ins>
      <w:r>
        <w:t xml:space="preserve"> and histone modifying enzymes</w:t>
      </w:r>
      <w:r w:rsidR="00377753">
        <w:t xml:space="preserve"> </w:t>
      </w:r>
      <w:r w:rsidR="00F64E92">
        <w:fldChar w:fldCharType="begin"/>
      </w:r>
      <w:r w:rsidR="00F64E92">
        <w:instrText xml:space="preserve"> ADDIN EN.CITE &lt;EndNote&gt;&lt;Cite&gt;&lt;Author&gt;Turki-Judeh&lt;/Author&gt;&lt;Year&gt;2012&lt;/Year&gt;&lt;RecNum&gt;2385&lt;/RecNum&gt;&lt;DisplayText&gt;(Turki-Judeh and Courey, 2012a)&lt;/DisplayText&gt;&lt;record&gt;&lt;rec-number&gt;2385&lt;/rec-number&gt;&lt;foreign-keys&gt;&lt;key app="EN" db-id="txpdr0vslpwzage5afxvdv2xds5vfp9zsafw" timestamp="1435089952"&gt;2385&lt;/key&gt;&lt;/foreign-keys&gt;&lt;ref-type name="Book Section"&gt;5&lt;/ref-type&gt;&lt;contributors&gt;&lt;authors&gt;&lt;author&gt;Turki-Judeh, Wiam&lt;/author&gt;&lt;author&gt;Courey, Albert J&lt;/author&gt;&lt;/authors&gt;&lt;/contributors&gt;&lt;titles&gt;&lt;title&gt;Groucho: A Corepressor with Instructive Roles in Development&lt;/title&gt;&lt;short-title&gt;Current Topics in Developmental Biology&lt;/short-title&gt;&lt;/titles&gt;&lt;pages&gt;65-96&lt;/pages&gt;&lt;volume&gt;98&lt;/volume&gt;&lt;dates&gt;&lt;year&gt;2012&lt;/year&gt;&lt;/dates&gt;&lt;publisher&gt;Elsevier&lt;/publisher&gt;&lt;isbn&gt;9780123864994&lt;/isbn&gt;&lt;label&gt;r09748&lt;/label&gt;&lt;urls&gt;&lt;related-urls&gt;&lt;url&gt;http://linkinghub.elsevier.com/retrieve/pii/B9780123864994000033&lt;/url&gt;&lt;/related-urls&gt;&lt;pdf-urls&gt;&lt;url&gt;file://localhost/Users/mike/Documents/Papers2/Books/2012/Turki-Judeh/Turki-Judeh-2012--Groucho%20A%20Corepressor%20with%20Instructive%20Roles%20in%20Development.pdf&lt;/url&gt;&lt;/pdf-urls&gt;&lt;/urls&gt;&lt;custom3&gt;papers2://publication/uuid/3FAEF042-3711-4B03-A8D1-026BE779A43E&lt;/custom3&gt;&lt;electronic-resource-num&gt;10.1016/B978-0-12-386499-4.00003-3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(Turki-Judeh and Courey, 2012a)</w:t>
      </w:r>
      <w:r w:rsidR="00F64E92">
        <w:fldChar w:fldCharType="end"/>
      </w:r>
      <w:r w:rsidR="00250806">
        <w:rPr>
          <w:rStyle w:val="CommentReference"/>
          <w:rFonts w:ascii="Times New Roman" w:hAnsi="Times New Roman" w:cs="Times New Roman"/>
        </w:rPr>
        <w:commentReference w:id="87"/>
      </w:r>
      <w:r w:rsidR="00377753">
        <w:t>.</w:t>
      </w:r>
      <w:del w:id="88" w:author="Albert Courey" w:date="2015-11-11T09:42:00Z">
        <w:r w:rsidDel="00250806">
          <w:delText>.</w:delText>
        </w:r>
      </w:del>
      <w:r>
        <w:t xml:space="preserve">   </w:t>
      </w:r>
    </w:p>
    <w:p w14:paraId="74DFFAD7" w14:textId="4C76FFE7" w:rsidR="00250806" w:rsidRDefault="008F0F56" w:rsidP="00B506E9">
      <w:pPr>
        <w:pStyle w:val="BodyText"/>
        <w:spacing w:line="480" w:lineRule="auto"/>
        <w:ind w:firstLine="720"/>
        <w:rPr>
          <w:ins w:id="89" w:author="Albert Courey" w:date="2015-11-11T09:49:00Z"/>
        </w:rPr>
      </w:pPr>
      <w:r>
        <w:t xml:space="preserve">Homologs of Groucho with similar roles in developmental </w:t>
      </w:r>
      <w:proofErr w:type="gramStart"/>
      <w:r>
        <w:t>decision making</w:t>
      </w:r>
      <w:proofErr w:type="gramEnd"/>
      <w:r>
        <w:t xml:space="preserve"> have been identified throughout metazoans </w:t>
      </w:r>
      <w:ins w:id="90" w:author="Michael Chambers" w:date="2015-11-13T17:48:00Z">
        <w:r w:rsidR="00281C6B">
          <w:t xml:space="preserve">(Fig. 1.1) </w:t>
        </w:r>
      </w:ins>
      <w:r w:rsidR="00F64E92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(Paroush et al., 1994)</w:t>
      </w:r>
      <w:r w:rsidR="00F64E92">
        <w:fldChar w:fldCharType="end"/>
      </w:r>
      <w:r w:rsidR="00BB497F">
        <w:t>.</w:t>
      </w:r>
      <w:r>
        <w:t xml:space="preserve"> </w:t>
      </w:r>
      <w:r w:rsidR="004A3062">
        <w:t>Homologs have been identified</w:t>
      </w:r>
      <w:r w:rsidR="00FF7014">
        <w:t xml:space="preserve"> and characterized</w:t>
      </w:r>
      <w:r w:rsidR="004A3062">
        <w:t xml:space="preserve"> </w:t>
      </w:r>
      <w:del w:id="91" w:author="Michael Chambers" w:date="2015-11-17T00:10:00Z">
        <w:r w:rsidR="00FF7014" w:rsidDel="009F3AF9">
          <w:delText xml:space="preserve">to various extents </w:delText>
        </w:r>
      </w:del>
      <w:r w:rsidR="004A3062">
        <w:t xml:space="preserve">in rats </w:t>
      </w:r>
      <w:r w:rsidR="00F64E92">
        <w:fldChar w:fldCharType="begin"/>
      </w:r>
      <w:r w:rsidR="00F64E92">
        <w:instrText xml:space="preserve"> ADDIN EN.CITE &lt;EndNote&gt;&lt;Cite&gt;&lt;Author&gt;Schmidt&lt;/Author&gt;&lt;Year&gt;1993&lt;/Year&gt;&lt;RecNum&gt;3126&lt;/RecNum&gt;&lt;DisplayText&gt;(Schmidt and Sladek, 1993)&lt;/DisplayText&gt;&lt;record&gt;&lt;rec-number&gt;3126&lt;/rec-number&gt;&lt;foreign-keys&gt;&lt;key app="EN" db-id="txpdr0vslpwzage5afxvdv2xds5vfp9zsafw" timestamp="1446950730"&gt;3126&lt;/key&gt;&lt;/foreign-keys&gt;&lt;ref-type name="Journal Article"&gt;17&lt;/ref-type&gt;&lt;contributors&gt;&lt;authors&gt;&lt;author&gt;Schmidt, C. J.&lt;/author&gt;&lt;author&gt;Sladek, T. E.&lt;/author&gt;&lt;/authors&gt;&lt;/contributors&gt;&lt;auth-address&gt;Department of Medicine, Brigham and Women&amp;apos;s Hospital, Boston, Massachusetts 02115.&lt;/auth-address&gt;&lt;titles&gt;&lt;title&gt;A rat homolog of the Drosophila enhancer of split (groucho) locus lacking WD-40 repeats&lt;/title&gt;&lt;secondary-title&gt;J Biol Chem&lt;/secondary-title&gt;&lt;/titles&gt;&lt;periodical&gt;&lt;full-title&gt;J Biol Chem&lt;/full-title&gt;&lt;/periodical&gt;&lt;pages&gt;25681-6&lt;/pages&gt;&lt;volume&gt;268&lt;/volume&gt;&lt;number&gt;34&lt;/number&gt;&lt;keywords&gt;&lt;keyword&gt;Amino Acid Sequence&lt;/keyword&gt;&lt;keyword&gt;Animals&lt;/keyword&gt;&lt;keyword&gt;Base Sequence&lt;/keyword&gt;&lt;keyword&gt;Basic Helix-Loop-Helix Transcription Factors&lt;/keyword&gt;&lt;keyword&gt;Cell Line&lt;/keyword&gt;&lt;keyword&gt;Cloning, Molecular&lt;/keyword&gt;&lt;keyword&gt;Conserved Sequence&lt;/keyword&gt;&lt;keyword&gt;DNA-Binding Proteins/*genetics&lt;/keyword&gt;&lt;keyword&gt;Drosophila/*genetics&lt;/keyword&gt;&lt;keyword&gt;*Drosophila Proteins&lt;/keyword&gt;&lt;keyword&gt;GTP-Binding Proteins/genetics&lt;/keyword&gt;&lt;keyword&gt;Gene Library&lt;/keyword&gt;&lt;keyword&gt;Hippocampus/*metabolism&lt;/keyword&gt;&lt;keyword&gt;Insect Hormones/*genetics&lt;/keyword&gt;&lt;keyword&gt;Molecular Sequence Data&lt;/keyword&gt;&lt;keyword&gt;PC12 Cells&lt;/keyword&gt;&lt;keyword&gt;Rats/*genetics&lt;/keyword&gt;&lt;keyword&gt;Repetitive Sequences, Nucleic Acid&lt;/keyword&gt;&lt;keyword&gt;*Repressor Proteins&lt;/keyword&gt;&lt;keyword&gt;Sequence Homology, Amino Acid&lt;/keyword&gt;&lt;keyword&gt;Sequence Homology, Nucleic Acid&lt;/keyword&gt;&lt;/keywords&gt;&lt;dates&gt;&lt;year&gt;1993&lt;/year&gt;&lt;pub-dates&gt;&lt;date&gt;Dec 5&lt;/date&gt;&lt;/pub-dates&gt;&lt;/dates&gt;&lt;isbn&gt;0021-9258 (Print)&amp;#xD;0021-9258 (Linking)&lt;/isbn&gt;&lt;accession-num&gt;8245004&lt;/accession-num&gt;&lt;urls&gt;&lt;related-urls&gt;&lt;url&gt;http://www.ncbi.nlm.nih.gov/pubmed/8245004&lt;/url&gt;&lt;/related-urls&gt;&lt;/urls&gt;&lt;/record&gt;&lt;/Cite&gt;&lt;/EndNote&gt;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(Schmidt and Sladek, 1993)</w:t>
      </w:r>
      <w:r w:rsidR="00F64E92">
        <w:fldChar w:fldCharType="end"/>
      </w:r>
      <w:r w:rsidR="004A3062">
        <w:t xml:space="preserve">, nematodes </w:t>
      </w:r>
      <w:r w:rsidR="00F64E92">
        <w:fldChar w:fldCharType="begin">
          <w:fldData xml:space="preserve">PEVuZE5vdGU+PENpdGU+PEF1dGhvcj5QZmx1Z3JhZDwvQXV0aG9yPjxZZWFyPjE5OTc8L1llYXI+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PEVuZE5vdGU+PENpdGU+PEF1dGhvcj5QZmx1Z3JhZDwvQXV0aG9yPjxZZWFyPjE5OTc8L1llYXI+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(Pflugrad et al., 1997)</w:t>
      </w:r>
      <w:r w:rsidR="00F64E92">
        <w:fldChar w:fldCharType="end"/>
      </w:r>
      <w:r w:rsidR="00DF763C">
        <w:t xml:space="preserve">, </w:t>
      </w:r>
      <w:r w:rsidR="004A3062">
        <w:t xml:space="preserve">frogs </w:t>
      </w:r>
      <w:r w:rsidR="00F64E92">
        <w:fldChar w:fldCharType="begin">
          <w:fldData xml:space="preserve">PEVuZE5vdGU+PENpdGU+PEF1dGhvcj5DaG91ZGh1cnk8L0F1dGhvcj48WWVhcj4xOTk3PC9ZZWFy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PEVuZE5vdGU+PENpdGU+PEF1dGhvcj5DaG91ZGh1cnk8L0F1dGhvcj48WWVhcj4xOTk3PC9ZZWFy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(Choudhury et al., 1997)</w:t>
      </w:r>
      <w:r w:rsidR="00F64E92">
        <w:fldChar w:fldCharType="end"/>
      </w:r>
      <w:r w:rsidR="00FF7014">
        <w:t>,</w:t>
      </w:r>
      <w:r w:rsidR="00DF763C">
        <w:t xml:space="preserve"> </w:t>
      </w:r>
      <w:proofErr w:type="spellStart"/>
      <w:r w:rsidR="00DF763C">
        <w:t>zebrafish</w:t>
      </w:r>
      <w:proofErr w:type="spellEnd"/>
      <w:r w:rsidR="00DF763C">
        <w:t xml:space="preserve"> </w:t>
      </w:r>
      <w:r w:rsidR="00F64E92">
        <w:fldChar w:fldCharType="begin"/>
      </w:r>
      <w:r w:rsidR="00F64E92">
        <w:instrText xml:space="preserve"> ADDIN EN.CITE &lt;EndNote&gt;&lt;Cite&gt;&lt;Author&gt;Wulbeck&lt;/Author&gt;&lt;Year&gt;1997&lt;/Year&gt;&lt;RecNum&gt;3127&lt;/RecNum&gt;&lt;DisplayText&gt;(Wulbeck, 1997)&lt;/DisplayText&gt;&lt;record&gt;&lt;rec-number&gt;3127&lt;/rec-number&gt;&lt;foreign-keys&gt;&lt;key app="EN" db-id="txpdr0vslpwzage5afxvdv2xds5vfp9zsafw" timestamp="1446951870"&gt;3127&lt;/key&gt;&lt;/foreign-keys&gt;&lt;ref-type name="Journal Article"&gt;17&lt;/ref-type&gt;&lt;contributors&gt;&lt;authors&gt;&lt;author&gt;Wulbeck, C.; Campos-Orgeta, J. A.&lt;/author&gt;&lt;/authors&gt;&lt;/contributors&gt;&lt;titles&gt;&lt;title&gt;Two zebrafish homologues of the Drosophila neurogenic gene groucho and their pattern of transcription during early embryogenesis&lt;/title&gt;&lt;secondary-title&gt;Dev Genes Evol&lt;/secondary-title&gt;&lt;/titles&gt;&lt;periodical&gt;&lt;full-title&gt;Dev Genes Evol&lt;/full-title&gt;&lt;/periodical&gt;&lt;pages&gt;156-166&lt;/pages&gt;&lt;volume&gt;207&lt;/volume&gt;&lt;section&gt;156&lt;/section&gt;&lt;dates&gt;&lt;year&gt;1997&lt;/year&gt;&lt;pub-dates&gt;&lt;date&gt;1997&lt;/date&gt;&lt;/pub-dates&gt;&lt;/dates&gt;&lt;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(Wulbeck, 1997)</w:t>
      </w:r>
      <w:r w:rsidR="00F64E92">
        <w:fldChar w:fldCharType="end"/>
      </w:r>
      <w:r w:rsidR="006A0F3E">
        <w:t>,</w:t>
      </w:r>
      <w:r w:rsidR="00FF7014">
        <w:t xml:space="preserve"> mice </w:t>
      </w:r>
      <w:r w:rsidR="00F64E92">
        <w:fldChar w:fldCharType="begin"/>
      </w:r>
      <w:r w:rsidR="00F64E92">
        <w:instrText xml:space="preserve"> ADDIN EN.CITE &lt;EndNote&gt;&lt;Cite&gt;&lt;Author&gt;Mallo&lt;/Author&gt;&lt;Year&gt;1993&lt;/Year&gt;&lt;RecNum&gt;3123&lt;/RecNum&gt;&lt;DisplayText&gt;(Mallo et al., 1993)&lt;/DisplayText&gt;&lt;record&gt;&lt;rec-number&gt;3123&lt;/rec-number&gt;&lt;foreign-keys&gt;&lt;key app="EN" db-id="txpdr0vslpwzage5afxvdv2xds5vfp9zsafw" timestamp="1446950541"&gt;3123&lt;/key&gt;&lt;/foreign-keys&gt;&lt;ref-type name="Journal Article"&gt;17&lt;/ref-type&gt;&lt;contributors&gt;&lt;authors&gt;&lt;author&gt;Mallo, M.&lt;/author&gt;&lt;author&gt;Franco del Amo, F.&lt;/author&gt;&lt;author&gt;Gridley, T.&lt;/author&gt;&lt;/authors&gt;&lt;/contributors&gt;&lt;auth-address&gt;Roche Institute of Molecular Biology, Roche Research Center, Nutley, NJ 07110.&lt;/auth-address&gt;&lt;titles&gt;&lt;title&gt;Cloning and developmental expression of Grg, a mouse gene related to the groucho transcript of the Drosophila Enhancer of split complex&lt;/title&gt;&lt;secondary-title&gt;Mech Dev&lt;/secondary-title&gt;&lt;/titles&gt;&lt;periodical&gt;&lt;full-title&gt;Mech Dev&lt;/full-title&gt;&lt;/periodical&gt;&lt;pages&gt;67-76&lt;/pages&gt;&lt;volume&gt;42&lt;/volume&gt;&lt;number&gt;1-2&lt;/number&gt;&lt;keywords&gt;&lt;keyword&gt;Amino Acid Sequence&lt;/keyword&gt;&lt;keyword&gt;Animals&lt;/keyword&gt;&lt;keyword&gt;Base Sequence&lt;/keyword&gt;&lt;keyword&gt;Blotting, Northern&lt;/keyword&gt;&lt;keyword&gt;Cloning, Molecular&lt;/keyword&gt;&lt;keyword&gt;Drosophila/embryology/*genetics&lt;/keyword&gt;&lt;keyword&gt;*Enhancer Elements, Genetic&lt;/keyword&gt;&lt;keyword&gt;Genetic Code&lt;/keyword&gt;&lt;keyword&gt;Mice/embryology/*genetics/growth &amp;amp; development&lt;/keyword&gt;&lt;keyword&gt;Molecular Sequence Data&lt;/keyword&gt;&lt;keyword&gt;RNA, Messenger/*biosynthesis&lt;/keyword&gt;&lt;keyword&gt;Ribonucleases&lt;/keyword&gt;&lt;keyword&gt;Sequence Alignment&lt;/keyword&gt;&lt;keyword&gt;Sequence Homology, Amino Acid&lt;/keyword&gt;&lt;/keywords&gt;&lt;dates&gt;&lt;year&gt;1993&lt;/year&gt;&lt;pub-dates&gt;&lt;date&gt;Jul&lt;/date&gt;&lt;/pub-dates&gt;&lt;/dates&gt;&lt;isbn&gt;0925-4773 (Print)&amp;#xD;0925-4773 (Linking)&lt;/isbn&gt;&lt;accession-num&gt;8369224&lt;/accession-num&gt;&lt;urls&gt;&lt;related-urls&gt;&lt;url&gt;http://www.ncbi.nlm.nih.gov/pubmed/8369224&lt;/url&gt;&lt;/related-urls&gt;&lt;/urls&gt;&lt;/record&gt;&lt;/Cite&gt;&lt;/EndNote&gt;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(Mallo et al., 1993)</w:t>
      </w:r>
      <w:r w:rsidR="00F64E92">
        <w:fldChar w:fldCharType="end"/>
      </w:r>
      <w:r w:rsidR="006A0F3E">
        <w:t xml:space="preserve">, and humans </w:t>
      </w:r>
      <w:r w:rsidR="00F64E92">
        <w:fldChar w:fldCharType="begin">
          <w:fldData xml:space="preserve">PEVuZE5vdGU+PENpdGU+PEF1dGhvcj5TdGlmYW5pPC9BdXRob3I+PFllYXI+MTk5MjwvWWVhcj48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PEVuZE5vdGU+PENpdGU+PEF1dGhvcj5TdGlmYW5pPC9BdXRob3I+PFllYXI+MTk5MjwvWWVhcj48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(Stifani et al., 1992)</w:t>
      </w:r>
      <w:r w:rsidR="00F64E92">
        <w:fldChar w:fldCharType="end"/>
      </w:r>
      <w:r w:rsidR="00FF7014">
        <w:t>.</w:t>
      </w:r>
      <w:r w:rsidR="001A0912">
        <w:t xml:space="preserve"> While the </w:t>
      </w:r>
      <w:r w:rsidR="001A0912">
        <w:rPr>
          <w:i/>
        </w:rPr>
        <w:t xml:space="preserve">Drosophila </w:t>
      </w:r>
      <w:r w:rsidR="001A0912">
        <w:t xml:space="preserve">and </w:t>
      </w:r>
      <w:r w:rsidR="001A0912">
        <w:rPr>
          <w:i/>
        </w:rPr>
        <w:t xml:space="preserve">C. </w:t>
      </w:r>
      <w:proofErr w:type="spellStart"/>
      <w:r w:rsidR="001A0912">
        <w:rPr>
          <w:i/>
        </w:rPr>
        <w:t>elegans</w:t>
      </w:r>
      <w:proofErr w:type="spellEnd"/>
      <w:r w:rsidR="001A0912">
        <w:rPr>
          <w:i/>
        </w:rPr>
        <w:t xml:space="preserve"> </w:t>
      </w:r>
      <w:r w:rsidR="001A0912">
        <w:t xml:space="preserve">genomes each encode single </w:t>
      </w:r>
      <w:proofErr w:type="spellStart"/>
      <w:r w:rsidR="001A0912">
        <w:t>Gro</w:t>
      </w:r>
      <w:proofErr w:type="spellEnd"/>
      <w:r w:rsidR="001A0912">
        <w:t xml:space="preserve"> family genes, the </w:t>
      </w:r>
      <w:r w:rsidR="001A1D3C">
        <w:t xml:space="preserve">mouse, chick, and human genomes each encode four members, while </w:t>
      </w:r>
      <w:proofErr w:type="spellStart"/>
      <w:r w:rsidR="001A1D3C">
        <w:t>zebrafish</w:t>
      </w:r>
      <w:proofErr w:type="spellEnd"/>
      <w:r w:rsidR="001A1D3C">
        <w:t xml:space="preserve"> and </w:t>
      </w:r>
      <w:proofErr w:type="spellStart"/>
      <w:r w:rsidR="001A1D3C">
        <w:t>medaka</w:t>
      </w:r>
      <w:proofErr w:type="spellEnd"/>
      <w:r w:rsidR="001A1D3C">
        <w:t xml:space="preserve"> each encode six members </w:t>
      </w:r>
      <w:r w:rsidR="00F64E92">
        <w:fldChar w:fldCharType="begin"/>
      </w:r>
      <w:r w:rsidR="00F64E92">
        <w:instrText xml:space="preserve"> ADDIN EN.CITE &lt;EndNote&gt;&lt;Cite&gt;&lt;Author&gt;Li&lt;/Author&gt;&lt;Year&gt;2000&lt;/Year&gt;&lt;RecNum&gt;3128&lt;/RecNum&gt;&lt;DisplayText&gt;(Li, 2000)&lt;/DisplayText&gt;&lt;record&gt;&lt;rec-number&gt;3128&lt;/rec-number&gt;&lt;foreign-keys&gt;&lt;key app="EN" db-id="txpdr0vslpwzage5afxvdv2xds5vfp9zsafw" timestamp="1446952694"&gt;3128&lt;/key&gt;&lt;/foreign-keys&gt;&lt;ref-type name="Journal Article"&gt;17&lt;/ref-type&gt;&lt;contributors&gt;&lt;authors&gt;&lt;author&gt;Li, S. S.&lt;/author&gt;&lt;/authors&gt;&lt;/contributors&gt;&lt;auth-address&gt;Institute of Biomedical Sciences, National Sun Yat-Sen University, Kaohsiung, Taiwan, ROC.&lt;/auth-address&gt;&lt;titles&gt;&lt;title&gt;Structure and function of the Groucho gene family and encoded transcriptional corepressor proteins from human, mouse, rat, Xenopus, Drosophila and nematode&lt;/title&gt;&lt;secondary-title&gt;Proc Natl Sci Counc Repub China B&lt;/secondary-title&gt;&lt;/titles&gt;&lt;periodical&gt;&lt;full-title&gt;Proc Natl Sci Counc Repub China B&lt;/full-title&gt;&lt;/periodical&gt;&lt;pages&gt;47-55&lt;/pages&gt;&lt;volume&gt;24&lt;/volume&gt;&lt;number&gt;2&lt;/number&gt;&lt;keywords&gt;&lt;keyword&gt;Amino Acid Sequence&lt;/keyword&gt;&lt;keyword&gt;Animals&lt;/keyword&gt;&lt;keyword&gt;Base Sequence&lt;/keyword&gt;&lt;keyword&gt;Basic Helix-Loop-Helix Transcription Factors&lt;/keyword&gt;&lt;keyword&gt;DNA-Binding Proteins/*chemistry/genetics/*physiology&lt;/keyword&gt;&lt;keyword&gt;Drosophila/genetics&lt;/keyword&gt;&lt;keyword&gt;Gene Expression&lt;/keyword&gt;&lt;keyword&gt;Humans&lt;/keyword&gt;&lt;keyword&gt;Mice&lt;/keyword&gt;&lt;keyword&gt;Nematoda/genetics&lt;/keyword&gt;&lt;keyword&gt;Rats&lt;/keyword&gt;&lt;keyword&gt;Repressor Proteins/*chemistry/genetics/*physiology&lt;/keyword&gt;&lt;keyword&gt;Sequence Alignment&lt;/keyword&gt;&lt;keyword&gt;Xenopus/genetics&lt;/keyword&gt;&lt;/keywords&gt;&lt;dates&gt;&lt;year&gt;2000&lt;/year&gt;&lt;pub-dates&gt;&lt;date&gt;Apr&lt;/date&gt;&lt;/pub-dates&gt;&lt;/dates&gt;&lt;isbn&gt;0255-6596 (Print)&amp;#xD;0255-6596 (Linking)&lt;/isbn&gt;&lt;accession-num&gt;10809080&lt;/accession-num&gt;&lt;urls&gt;&lt;related-urls&gt;&lt;url&gt;http://www.ncbi.nlm.nih.gov/pubmed/10809080&lt;/url&gt;&lt;/related-urls&gt;&lt;/urls&gt;&lt;/record&gt;&lt;/Cite&gt;&lt;/EndNote&gt;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(Li, 2000)</w:t>
      </w:r>
      <w:r w:rsidR="00F64E92">
        <w:fldChar w:fldCharType="end"/>
      </w:r>
      <w:r w:rsidR="001A1D3C">
        <w:t>.</w:t>
      </w:r>
      <w:r w:rsidR="00FF7014">
        <w:t xml:space="preserve"> </w:t>
      </w:r>
      <w:r w:rsidR="00DF2DF5">
        <w:t xml:space="preserve">The </w:t>
      </w:r>
      <w:r w:rsidR="005F524A">
        <w:t xml:space="preserve">full-length human </w:t>
      </w:r>
      <w:proofErr w:type="spellStart"/>
      <w:r w:rsidR="005F524A">
        <w:t>Gro</w:t>
      </w:r>
      <w:proofErr w:type="spellEnd"/>
      <w:r w:rsidR="005F524A">
        <w:t xml:space="preserve"> </w:t>
      </w:r>
      <w:proofErr w:type="spellStart"/>
      <w:r w:rsidR="005F524A">
        <w:t>orthologs</w:t>
      </w:r>
      <w:proofErr w:type="spellEnd"/>
      <w:ins w:id="92" w:author="Michael Chambers" w:date="2015-11-17T00:10:00Z">
        <w:r w:rsidR="009F3AF9">
          <w:t xml:space="preserve">, </w:t>
        </w:r>
      </w:ins>
      <w:del w:id="93" w:author="Michael Chambers" w:date="2015-11-17T00:10:00Z">
        <w:r w:rsidR="005F524A" w:rsidDel="009F3AF9">
          <w:delText xml:space="preserve"> </w:delText>
        </w:r>
        <w:r w:rsidR="001A1D3C" w:rsidDel="009F3AF9">
          <w:delText xml:space="preserve">are </w:delText>
        </w:r>
      </w:del>
      <w:r w:rsidR="001A1D3C">
        <w:t>termed</w:t>
      </w:r>
      <w:r w:rsidR="00DF2DF5">
        <w:t xml:space="preserve"> </w:t>
      </w:r>
      <w:proofErr w:type="spellStart"/>
      <w:r w:rsidR="00DF2DF5">
        <w:t>transducin</w:t>
      </w:r>
      <w:proofErr w:type="spellEnd"/>
      <w:r w:rsidR="00DF2DF5">
        <w:t xml:space="preserve">-like Enhancer of Split 1-4 (TLE1-4) </w:t>
      </w:r>
      <w:r w:rsidR="00F64E92">
        <w:fldChar w:fldCharType="begin">
          <w:fldData xml:space="preserve">PEVuZE5vdGU+PENpdGU+PEF1dGhvcj5NaXlhc2FrYTwvQXV0aG9yPjxZZWFyPjE5OTM8L1llYXI+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PEVuZE5vdGU+PENpdGU+PEF1dGhvcj5NaXlhc2FrYTwvQXV0aG9yPjxZZWFyPjE5OTM8L1llYXI+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(Miyasaka et al., 1993)</w:t>
      </w:r>
      <w:r w:rsidR="00F64E92">
        <w:fldChar w:fldCharType="end"/>
      </w:r>
      <w:r w:rsidR="001A1D3C">
        <w:t xml:space="preserve">, </w:t>
      </w:r>
      <w:r w:rsidR="00DF2DF5">
        <w:t xml:space="preserve">are expressed </w:t>
      </w:r>
      <w:proofErr w:type="spellStart"/>
      <w:r w:rsidR="00DF2DF5">
        <w:t>combinatorially</w:t>
      </w:r>
      <w:proofErr w:type="spellEnd"/>
      <w:r w:rsidR="00DF2DF5">
        <w:t xml:space="preserve"> during cell differentiation and have non-redundant roles during development </w:t>
      </w:r>
      <w:r w:rsidR="00F64E92">
        <w:fldChar w:fldCharType="begin">
          <w:fldData xml:space="preserve">PEVuZE5vdGU+PENpdGU+PEF1dGhvcj5TdGlmYW5pPC9BdXRob3I+PFllYXI+MTk5MjwvWWVhcj48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PEVuZE5vdGU+PENpdGU+PEF1dGhvcj5TdGlmYW5pPC9BdXRob3I+PFllYXI+MTk5MjwvWWVhcj48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(Stifani et al., 1992; Yao et al., 1998)</w:t>
      </w:r>
      <w:r w:rsidR="00F64E92">
        <w:fldChar w:fldCharType="end"/>
      </w:r>
      <w:r w:rsidR="006A0F3E">
        <w:t>.</w:t>
      </w:r>
      <w:r w:rsidR="005F524A">
        <w:t xml:space="preserve"> </w:t>
      </w:r>
    </w:p>
    <w:p w14:paraId="4CB174AB" w14:textId="2FBFB7F0" w:rsidR="00B506E9" w:rsidRDefault="005F524A" w:rsidP="00B506E9">
      <w:pPr>
        <w:pStyle w:val="BodyText"/>
        <w:spacing w:line="480" w:lineRule="auto"/>
        <w:ind w:firstLine="720"/>
      </w:pPr>
      <w:r>
        <w:t xml:space="preserve">Mammalian genomes additionally encode two truncated </w:t>
      </w:r>
      <w:proofErr w:type="spellStart"/>
      <w:r>
        <w:t>Gro</w:t>
      </w:r>
      <w:proofErr w:type="spellEnd"/>
      <w:r>
        <w:t xml:space="preserve"> homologs, </w:t>
      </w:r>
      <w:r>
        <w:rPr>
          <w:i/>
        </w:rPr>
        <w:t xml:space="preserve">Amino Enhancer of </w:t>
      </w:r>
      <w:proofErr w:type="spellStart"/>
      <w:r>
        <w:rPr>
          <w:i/>
        </w:rPr>
        <w:t>Splt</w:t>
      </w:r>
      <w:proofErr w:type="spellEnd"/>
      <w:r>
        <w:rPr>
          <w:i/>
        </w:rPr>
        <w:t xml:space="preserve"> (AES)</w:t>
      </w:r>
      <w:r>
        <w:t xml:space="preserve">, which is homologous to the two N-terminal domains of Groucho </w:t>
      </w:r>
      <w:r w:rsidR="00F64E92">
        <w:fldChar w:fldCharType="begin"/>
      </w:r>
      <w:r w:rsidR="00F64E92">
        <w:instrText xml:space="preserve"> ADDIN EN.CITE &lt;EndNote&gt;&lt;Cite&gt;&lt;Author&gt;Gasperowicz&lt;/Author&gt;&lt;Year&gt;2005&lt;/Year&gt;&lt;RecNum&gt;3129&lt;/RecNum&gt;&lt;DisplayText&gt;(Gasperowicz and Otto, 2005)&lt;/DisplayText&gt;&lt;record&gt;&lt;rec-number&gt;3129&lt;/rec-number&gt;&lt;foreign-keys&gt;&lt;key app="EN" db-id="txpdr0vslpwzage5afxvdv2xds5vfp9zsafw" timestamp="1446953202"&gt;3129&lt;/key&gt;&lt;/foreign-keys&gt;&lt;ref-type name="Journal Article"&gt;17&lt;/ref-type&gt;&lt;contributors&gt;&lt;authors&gt;&lt;author&gt;Gasperowicz, M.&lt;/author&gt;&lt;author&gt;Otto, F.&lt;/author&gt;&lt;/authors&gt;&lt;/contributors&gt;&lt;auth-address&gt;Department of Internal Medicine, Division of Haematology and Oncology, University of Freiburg Medical Centre, 79106 Freiburg, Germany.&lt;/auth-address&gt;&lt;titles&gt;&lt;title&gt;Mammalian Groucho homologs: redundancy or specificity?&lt;/title&gt;&lt;secondary-title&gt;J Cell Biochem&lt;/secondary-title&gt;&lt;/titles&gt;&lt;periodical&gt;&lt;full-title&gt;J Cell Biochem&lt;/full-title&gt;&lt;/periodical&gt;&lt;pages&gt;670-87&lt;/pages&gt;&lt;volume&gt;95&lt;/volume&gt;&lt;number&gt;4&lt;/number&gt;&lt;keywords&gt;&lt;keyword&gt;Animals&lt;/keyword&gt;&lt;keyword&gt;Apoptosis&lt;/keyword&gt;&lt;keyword&gt;Basic Helix-Loop-Helix Transcription Factors&lt;/keyword&gt;&lt;keyword&gt;DNA-Binding Proteins/*chemistry/classification/genetics/*metabolism&lt;/keyword&gt;&lt;keyword&gt;Humans&lt;/keyword&gt;&lt;keyword&gt;*Organogenesis&lt;/keyword&gt;&lt;keyword&gt;Phosphorylation&lt;/keyword&gt;&lt;keyword&gt;Protein Binding&lt;/keyword&gt;&lt;keyword&gt;Repressor Proteins/*chemistry/classification/genetics/*metabolism&lt;/keyword&gt;&lt;/keywords&gt;&lt;dates&gt;&lt;year&gt;2005&lt;/year&gt;&lt;pub-dates&gt;&lt;date&gt;Jul 1&lt;/date&gt;&lt;/pub-dates&gt;&lt;/dates&gt;&lt;isbn&gt;0730-2312 (Print)&amp;#xD;0730-2312 (Linking)&lt;/isbn&gt;&lt;accession-num&gt;15861397&lt;/accession-num&gt;&lt;urls&gt;&lt;related-urls&gt;&lt;url&gt;http://www.ncbi.nlm.nih.gov/pubmed/15861397&lt;/url&gt;&lt;/related-urls&gt;&lt;/urls&gt;&lt;electronic-resource-num&gt;10.1002/jcb.20476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(Gasperowicz and Otto, 2005)</w:t>
      </w:r>
      <w:r w:rsidR="00F64E92">
        <w:fldChar w:fldCharType="end"/>
      </w:r>
      <w:r>
        <w:t xml:space="preserve">, and </w:t>
      </w:r>
      <w:r>
        <w:rPr>
          <w:i/>
        </w:rPr>
        <w:t>Tle6</w:t>
      </w:r>
      <w:r w:rsidR="003A1DD6">
        <w:rPr>
          <w:i/>
        </w:rPr>
        <w:t>/Grg6</w:t>
      </w:r>
      <w:r>
        <w:rPr>
          <w:i/>
        </w:rPr>
        <w:t xml:space="preserve">, </w:t>
      </w:r>
      <w:r>
        <w:t xml:space="preserve">which </w:t>
      </w:r>
      <w:del w:id="94" w:author="Michael Chambers" w:date="2015-11-12T20:02:00Z">
        <w:r w:rsidDel="00A4381F">
          <w:delText>is partially homologous to portions of the CcN and WD-repeat domains</w:delText>
        </w:r>
      </w:del>
      <w:ins w:id="95" w:author="Michael Chambers" w:date="2015-11-12T20:02:00Z">
        <w:r w:rsidR="00A4381F">
          <w:t>possesses a</w:t>
        </w:r>
      </w:ins>
      <w:ins w:id="96" w:author="Michael Chambers" w:date="2015-11-12T20:03:00Z">
        <w:r w:rsidR="00A4381F">
          <w:t xml:space="preserve"> poorly conserved N-terminal region and a C-terminal WD-repeat domain </w:t>
        </w:r>
      </w:ins>
      <w:del w:id="97" w:author="Michael Chambers" w:date="2015-11-12T20:03:00Z">
        <w:r w:rsidR="003A1DD6" w:rsidDel="00A4381F">
          <w:delText xml:space="preserve"> </w:delText>
        </w:r>
      </w:del>
      <w:r w:rsidR="00F64E92">
        <w:fldChar w:fldCharType="begin">
          <w:fldData xml:space="preserve">PEVuZE5vdGU+PENpdGU+PEF1dGhvcj5EYW5nPC9BdXRob3I+PFllYXI+MjAwMTwvWWVhcj48UmVj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=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PEVuZE5vdGU+PENpdGU+PEF1dGhvcj5EYW5nPC9BdXRob3I+PFllYXI+MjAwMTwvWWVhcj48UmVj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=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(Dang et al., 2001)</w:t>
      </w:r>
      <w:r w:rsidR="00F64E92">
        <w:fldChar w:fldCharType="end"/>
      </w:r>
      <w:r>
        <w:t>.</w:t>
      </w:r>
      <w:r w:rsidR="003A1DD6">
        <w:t xml:space="preserve"> </w:t>
      </w:r>
      <w:r w:rsidR="00110927">
        <w:t xml:space="preserve">Both factors are thought to antagonize the activity of full-length TLE family members. AES may function by </w:t>
      </w:r>
      <w:r w:rsidR="00110927">
        <w:lastRenderedPageBreak/>
        <w:t xml:space="preserve">directly binding to TLE proteins through Q-domain interactions </w:t>
      </w:r>
      <w:r w:rsidR="00F64E92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(Brantjes et al., 2001)</w:t>
      </w:r>
      <w:r w:rsidR="00F64E92">
        <w:fldChar w:fldCharType="end"/>
      </w:r>
      <w:r w:rsidR="00110927">
        <w:t xml:space="preserve"> or by interacting with a subset of TLE-dependent repressors </w:t>
      </w:r>
      <w:r w:rsidR="00F64E92">
        <w:fldChar w:fldCharType="begin">
          <w:fldData xml:space="preserve">PEVuZE5vdGU+PENpdGU+PEF1dGhvcj5NdWhyPC9BdXRob3I+PFllYXI+MjAwMTwvWWVhcj48UmVj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PEVuZE5vdGU+PENpdGU+PEF1dGhvcj5NdWhyPC9BdXRob3I+PFllYXI+MjAwMTwvWWVhcj48UmVj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(Muhr et al., 2001)</w:t>
      </w:r>
      <w:r w:rsidR="00F64E92">
        <w:fldChar w:fldCharType="end"/>
      </w:r>
      <w:r w:rsidR="00110927">
        <w:t xml:space="preserve">. Similarly, </w:t>
      </w:r>
      <w:r w:rsidR="003A1DD6">
        <w:t>TLE6</w:t>
      </w:r>
      <w:ins w:id="98" w:author="Michael Chambers" w:date="2015-11-12T20:04:00Z">
        <w:r w:rsidR="0067501C">
          <w:t>/Grg6</w:t>
        </w:r>
      </w:ins>
      <w:r w:rsidR="003A1DD6">
        <w:t xml:space="preserve"> </w:t>
      </w:r>
      <w:del w:id="99" w:author="Michael Chambers" w:date="2015-11-12T20:05:00Z">
        <w:r w:rsidR="003A1DD6" w:rsidDel="0067501C">
          <w:delText>is believed</w:delText>
        </w:r>
      </w:del>
      <w:ins w:id="100" w:author="Michael Chambers" w:date="2015-11-12T20:05:00Z">
        <w:r w:rsidR="0067501C">
          <w:t>has been shown</w:t>
        </w:r>
      </w:ins>
      <w:r w:rsidR="003A1DD6">
        <w:t xml:space="preserve"> to </w:t>
      </w:r>
      <w:del w:id="101" w:author="Michael Chambers" w:date="2015-11-12T20:05:00Z">
        <w:r w:rsidR="003A1DD6" w:rsidDel="0067501C">
          <w:delText>preferential</w:delText>
        </w:r>
      </w:del>
      <w:ins w:id="102" w:author="Albert Courey" w:date="2015-11-11T09:47:00Z">
        <w:del w:id="103" w:author="Michael Chambers" w:date="2015-11-12T20:05:00Z">
          <w:r w:rsidR="00250806" w:rsidDel="0067501C">
            <w:delText>ly</w:delText>
          </w:r>
        </w:del>
      </w:ins>
      <w:del w:id="104" w:author="Michael Chambers" w:date="2015-11-12T20:05:00Z">
        <w:r w:rsidR="003A1DD6" w:rsidDel="0067501C">
          <w:delText xml:space="preserve"> </w:delText>
        </w:r>
        <w:r w:rsidR="00110927" w:rsidDel="0067501C">
          <w:delText>interact</w:delText>
        </w:r>
        <w:r w:rsidR="003A1DD6" w:rsidDel="0067501C">
          <w:delText xml:space="preserve"> with </w:delText>
        </w:r>
        <w:r w:rsidR="00110927" w:rsidDel="0067501C">
          <w:delText>factors recruited by Gro/TLE to the WD-domain, thereby modulating repression</w:delText>
        </w:r>
      </w:del>
      <w:ins w:id="105" w:author="Michael Chambers" w:date="2015-11-12T20:05:00Z">
        <w:r w:rsidR="0067501C">
          <w:t>interact with repressors to block recruitment of full-length TLE family proteins and thereby alleviate repression</w:t>
        </w:r>
      </w:ins>
      <w:r w:rsidR="00110927">
        <w:t xml:space="preserve"> </w:t>
      </w:r>
      <w:r w:rsidR="00F64E92">
        <w:fldChar w:fldCharType="begin">
          <w:fldData xml:space="preserve">PEVuZE5vdGU+PENpdGU+PEF1dGhvcj5NYXJjYWw8L0F1dGhvcj48WWVhcj4yMDA1PC9ZZWFyPjxS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PEVuZE5vdGU+PENpdGU+PEF1dGhvcj5NYXJjYWw8L0F1dGhvcj48WWVhcj4yMDA1PC9ZZWFyPjxS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(Marcal et al., 2005)</w:t>
      </w:r>
      <w:r w:rsidR="00F64E92">
        <w:fldChar w:fldCharType="end"/>
      </w:r>
      <w:r w:rsidR="00250806">
        <w:rPr>
          <w:rStyle w:val="CommentReference"/>
          <w:rFonts w:ascii="Times New Roman" w:hAnsi="Times New Roman" w:cs="Times New Roman"/>
        </w:rPr>
        <w:commentReference w:id="106"/>
      </w:r>
      <w:r w:rsidR="003A1DD6">
        <w:t xml:space="preserve">. </w:t>
      </w:r>
      <w:ins w:id="107" w:author="Michael Chambers" w:date="2015-11-12T18:48:00Z">
        <w:r w:rsidR="0044153F">
          <w:t xml:space="preserve">More distantly related </w:t>
        </w:r>
        <w:proofErr w:type="spellStart"/>
        <w:r w:rsidR="0044153F">
          <w:t>Gro</w:t>
        </w:r>
        <w:proofErr w:type="spellEnd"/>
        <w:r w:rsidR="0044153F">
          <w:t xml:space="preserve"> homologs have been identified in yeast (Tup1) and plants</w:t>
        </w:r>
        <w:r w:rsidR="00E308EC">
          <w:t xml:space="preserve"> (TOPLESS) </w:t>
        </w:r>
      </w:ins>
      <w:r w:rsidR="00F64E92">
        <w:fldChar w:fldCharType="begin">
          <w:fldData xml:space="preserve">PEVuZE5vdGU+PENpdGU+PEF1dGhvcj5Db3VyZXk8L0F1dGhvcj48WWVhcj4yMDAxPC9ZZWFyPjxS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PEVuZE5vdGU+PENpdGU+PEF1dGhvcj5Db3VyZXk8L0F1dGhvcj48WWVhcj4yMDAxPC9ZZWFyPjxS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(Courey and Jia, 2001; Lee and Golz, 2012; Smith and Johnson, 2000)</w:t>
      </w:r>
      <w:r w:rsidR="00F64E92">
        <w:fldChar w:fldCharType="end"/>
      </w:r>
      <w:ins w:id="108" w:author="Michael Chambers" w:date="2015-11-12T18:48:00Z">
        <w:r w:rsidR="0044153F">
          <w:t xml:space="preserve">. </w:t>
        </w:r>
      </w:ins>
      <w:r w:rsidR="003A1DD6">
        <w:t xml:space="preserve">  </w:t>
      </w:r>
    </w:p>
    <w:p w14:paraId="43FC6392" w14:textId="77777777" w:rsidR="00F02044" w:rsidRDefault="00F02044" w:rsidP="00B506E9">
      <w:pPr>
        <w:pStyle w:val="BodyText"/>
        <w:spacing w:line="480" w:lineRule="auto"/>
        <w:rPr>
          <w:ins w:id="109" w:author="Michael Chambers" w:date="2015-11-17T00:18:00Z"/>
          <w:i/>
        </w:rPr>
      </w:pPr>
    </w:p>
    <w:p w14:paraId="769ABB32" w14:textId="5CFD5E9F" w:rsidR="00B506E9" w:rsidRPr="00B506E9" w:rsidRDefault="00B506E9" w:rsidP="00B506E9">
      <w:pPr>
        <w:pStyle w:val="BodyText"/>
        <w:spacing w:line="480" w:lineRule="auto"/>
        <w:rPr>
          <w:i/>
        </w:rPr>
      </w:pPr>
      <w:r>
        <w:rPr>
          <w:i/>
        </w:rPr>
        <w:t>The domain architecture of Groucho/TLE family proteins</w:t>
      </w:r>
    </w:p>
    <w:p w14:paraId="7D5C8C8C" w14:textId="5E950FB7" w:rsidR="000221D2" w:rsidRPr="000221D2" w:rsidRDefault="00676643" w:rsidP="000221D2">
      <w:pPr>
        <w:pStyle w:val="BodyText"/>
        <w:spacing w:line="480" w:lineRule="auto"/>
        <w:ind w:firstLine="720"/>
        <w:rPr>
          <w:ins w:id="110" w:author="Albert Courey" w:date="2015-11-11T10:13:00Z"/>
        </w:rPr>
      </w:pPr>
      <w:r>
        <w:t>The N-terminal Q (glutamine rich) domain is on</w:t>
      </w:r>
      <w:r w:rsidR="005223EF">
        <w:t xml:space="preserve">e of the two </w:t>
      </w:r>
      <w:r w:rsidR="006F3422">
        <w:t xml:space="preserve">highly </w:t>
      </w:r>
      <w:r w:rsidR="005223EF">
        <w:t xml:space="preserve">conserved domains and </w:t>
      </w:r>
      <w:r>
        <w:t>is responsible</w:t>
      </w:r>
      <w:r w:rsidR="005223EF">
        <w:t xml:space="preserve"> for the formation of tetramers</w:t>
      </w:r>
      <w:r>
        <w:t xml:space="preserve"> and </w:t>
      </w:r>
      <w:r w:rsidR="005223EF">
        <w:t>potentially</w:t>
      </w:r>
      <w:r>
        <w:t xml:space="preserve"> higher-order oligomers of </w:t>
      </w:r>
      <w:proofErr w:type="spellStart"/>
      <w:r>
        <w:t>Gro</w:t>
      </w:r>
      <w:proofErr w:type="spellEnd"/>
      <w:r>
        <w:t xml:space="preserve"> </w:t>
      </w:r>
      <w:r w:rsidR="00F64E92">
        <w:fldChar w:fldCharType="begin"/>
      </w:r>
      <w:r w:rsidR="00F64E92">
        <w:instrText xml:space="preserve"> ADDIN EN.CITE &lt;EndNote&gt;&lt;Cite&gt;&lt;Author&gt;Chen&lt;/Author&gt;&lt;Year&gt;1998&lt;/Year&gt;&lt;RecNum&gt;267&lt;/RecNum&gt;&lt;DisplayText&gt;(Chen et al., 1998)&lt;/DisplayText&gt;&lt;record&gt;&lt;rec-number&gt;267&lt;/rec-number&gt;&lt;foreign-keys&gt;&lt;key app="EN" db-id="txpdr0vslpwzage5afxvdv2xds5vfp9zsafw" timestamp="1435089950"&gt;267&lt;/key&gt;&lt;/foreign-keys&gt;&lt;ref-type name="Journal Article"&gt;17&lt;/ref-type&gt;&lt;contributors&gt;&lt;authors&gt;&lt;author&gt;Chen, G&lt;/author&gt;&lt;author&gt;Nguyen, PH&lt;/author&gt;&lt;author&gt;Courey, AJ&lt;/author&gt;&lt;/authors&gt;&lt;/contributors&gt;&lt;titles&gt;&lt;title&gt;A role for Groucho tetramerization in transcriptional repression&lt;/title&gt;&lt;secondary-title&gt;Molecular and Cellular Biology&lt;/secondary-title&gt;&lt;/titles&gt;&lt;periodical&gt;&lt;full-title&gt;Molecular and Cellular Biology&lt;/full-title&gt;&lt;/periodical&gt;&lt;pages&gt;7259&lt;/pages&gt;&lt;volume&gt;18&lt;/volume&gt;&lt;number&gt;12&lt;/number&gt;&lt;dates&gt;&lt;year&gt;1998&lt;/year&gt;&lt;/dates&gt;&lt;accession-num&gt;12659321171854854036related:lIf9qYjxrq8J&lt;/accession-num&gt;&lt;label&gt;p00799&lt;/label&gt;&lt;urls&gt;&lt;pdf-urls&gt;&lt;url&gt;file://localhost/Users/mike/Documents/Papers2/Articles/1998/Chen/Chen-1998-Molecular%20and%20Cellular%20Biology-A%20role%20for%20Groucho%20tetramerization%20in%20transcriptional%20repression.pdf&lt;/url&gt;&lt;/pdf-urls&gt;&lt;/urls&gt;&lt;custom3&gt;papers2://publication/uuid/34BD7305-0F5D-476D-BE38-64AB312C9AD4&lt;/custom3&gt;&lt;/record&gt;&lt;/Cite&gt;&lt;/EndNote&gt;</w:instrText>
      </w:r>
      <w:r w:rsidR="00F64E92">
        <w:fldChar w:fldCharType="separate"/>
      </w:r>
      <w:r w:rsidR="00F64E92">
        <w:rPr>
          <w:noProof/>
        </w:rPr>
        <w:t>(Chen et al., 1998)</w:t>
      </w:r>
      <w:r w:rsidR="00F64E92">
        <w:fldChar w:fldCharType="end"/>
      </w:r>
      <w:r w:rsidR="00E2180F">
        <w:t>. Additionally, the Q-</w:t>
      </w:r>
      <w:r w:rsidR="00D65E13">
        <w:t>domain mediates a subset of interactions with transcription</w:t>
      </w:r>
      <w:r w:rsidR="005223EF">
        <w:t xml:space="preserve">al repressors, including the </w:t>
      </w:r>
      <w:proofErr w:type="spellStart"/>
      <w:r w:rsidR="005223EF">
        <w:t>Tcf</w:t>
      </w:r>
      <w:proofErr w:type="spellEnd"/>
      <w:r w:rsidR="00D65E13">
        <w:t>/</w:t>
      </w:r>
      <w:proofErr w:type="spellStart"/>
      <w:r w:rsidR="00D65E13">
        <w:t>Lef</w:t>
      </w:r>
      <w:proofErr w:type="spellEnd"/>
      <w:r w:rsidR="00D65E13">
        <w:t xml:space="preserve"> family of proteins </w:t>
      </w:r>
      <w:r w:rsidR="00F64E92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PEVuZE5vdGU+PENpdGU+PEF1dGhvcj5CcmFudGplczwvQXV0aG9yPjxZZWFyPjIwMDE8L1llYXI+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(Brantjes et al., 2001)</w:t>
      </w:r>
      <w:r w:rsidR="00F64E92">
        <w:fldChar w:fldCharType="end"/>
      </w:r>
      <w:r w:rsidR="00D65E13">
        <w:t xml:space="preserve">. </w:t>
      </w:r>
      <w:ins w:id="111" w:author="Albert Courey" w:date="2015-11-11T10:13:00Z">
        <w:r w:rsidR="000221D2" w:rsidRPr="000221D2">
          <w:t xml:space="preserve">The structure of the Q-domain of TLE1, a human homologue of </w:t>
        </w:r>
        <w:proofErr w:type="spellStart"/>
        <w:r w:rsidR="000221D2" w:rsidRPr="000221D2">
          <w:t>Gro</w:t>
        </w:r>
        <w:proofErr w:type="spellEnd"/>
        <w:r w:rsidR="000221D2" w:rsidRPr="000221D2">
          <w:t>, was recently solved, revealing</w:t>
        </w:r>
        <w:r w:rsidR="000221D2">
          <w:t xml:space="preserve"> that</w:t>
        </w:r>
        <w:r w:rsidR="000221D2" w:rsidRPr="000221D2">
          <w:t xml:space="preserve"> the domain forms a dimer of dimers consisting of two coiled-coils </w:t>
        </w:r>
        <w:proofErr w:type="spellStart"/>
        <w:r w:rsidR="000221D2" w:rsidRPr="000221D2">
          <w:t>interdigitated</w:t>
        </w:r>
        <w:proofErr w:type="spellEnd"/>
        <w:r w:rsidR="000221D2" w:rsidRPr="000221D2">
          <w:t xml:space="preserve"> in a head-to-head complex </w:t>
        </w:r>
      </w:ins>
      <w:r w:rsidR="00F64E92">
        <w:fldChar w:fldCharType="begin">
          <w:fldData xml:space="preserve">PEVuZE5vdGU+PENpdGU+PEF1dGhvcj5DaG9kYXBhcmFtYmlsPC9BdXRob3I+PFllYXI+MjAxNDwv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PEVuZE5vdGU+PENpdGU+PEF1dGhvcj5DaG9kYXBhcmFtYmlsPC9BdXRob3I+PFllYXI+MjAxNDwv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(Chodaparambil et al., 2014a)</w:t>
      </w:r>
      <w:r w:rsidR="00F64E92">
        <w:fldChar w:fldCharType="end"/>
      </w:r>
      <w:ins w:id="112" w:author="Albert Courey" w:date="2015-11-11T10:13:00Z">
        <w:r w:rsidR="000221D2" w:rsidRPr="000221D2">
          <w:t xml:space="preserve">. The resulting structure provides an elegant explanation of the mechanics of </w:t>
        </w:r>
        <w:proofErr w:type="spellStart"/>
        <w:r w:rsidR="000221D2" w:rsidRPr="000221D2">
          <w:t>tetramerization</w:t>
        </w:r>
        <w:proofErr w:type="spellEnd"/>
        <w:r w:rsidR="000221D2" w:rsidRPr="000221D2">
          <w:t xml:space="preserve">, and corroborates the large frictional coefficient measured in hydrodynamic studies of the purified Q-domain, as the predicted structure is thin and rod-like </w:t>
        </w:r>
      </w:ins>
      <w:r w:rsidR="00F64E92">
        <w:fldChar w:fldCharType="begin"/>
      </w:r>
      <w:r w:rsidR="00F64E92">
        <w:instrText xml:space="preserve"> ADDIN EN.CITE &lt;EndNote&gt;&lt;Cite&gt;&lt;Author&gt;Kuo&lt;/Author&gt;&lt;Year&gt;2011&lt;/Year&gt;&lt;RecNum&gt;506&lt;/RecNum&gt;&lt;DisplayText&gt;(Kuo et al., 2011)&lt;/DisplayText&gt;&lt;record&gt;&lt;rec-number&gt;506&lt;/rec-number&gt;&lt;foreign-keys&gt;&lt;key app="EN" db-id="txpdr0vslpwzage5afxvdv2xds5vfp9zsafw" timestamp="1435089950"&gt;506&lt;/key&gt;&lt;/foreign-keys&gt;&lt;ref-type name="Journal Article"&gt;17&lt;/ref-type&gt;&lt;contributors&gt;&lt;authors&gt;&lt;author&gt;Kuo, Dennis&lt;/author&gt;&lt;author&gt;Nie, Minghua&lt;/author&gt;&lt;author&gt;De Hoff, Peter&lt;/author&gt;&lt;author&gt;Chambers, Michael&lt;/author&gt;&lt;author&gt;Phillips, Martin&lt;/author&gt;&lt;author&gt;Hirsch, Ann M&lt;/author&gt;&lt;author&gt;Courey, Albert J&lt;/author&gt;&lt;/authors&gt;&lt;/contributors&gt;&lt;auth-address&gt;Department of Chemistry and Biochemistry, UCLA, Los Angeles, CA 90095, USA.&lt;/auth-address&gt;&lt;titles&gt;&lt;title&gt;A SUMO-Groucho Q domain fusion protein: characterization and in vivo Ulp1-mediated cleavage.&lt;/title&gt;&lt;secondary-title&gt;Protein expression and purification&lt;/secondary-title&gt;&lt;/titles&gt;&lt;periodical&gt;&lt;full-title&gt;Protein expression and purification&lt;/full-title&gt;&lt;/periodical&gt;&lt;pages&gt;65-71&lt;/pages&gt;&lt;volume&gt;76&lt;/volume&gt;&lt;number&gt;1&lt;/number&gt;&lt;dates&gt;&lt;year&gt;2011&lt;/year&gt;&lt;pub-dates&gt;&lt;date&gt;Apr&lt;/date&gt;&lt;/pub-dates&gt;&lt;/dates&gt;&lt;accession-num&gt;20732424&lt;/accession-num&gt;&lt;label&gt;r00636&lt;/label&gt;&lt;urls&gt;&lt;related-urls&gt;&lt;url&gt;http://eutils.ncbi.nlm.nih.gov/entrez/eutils/elink.fcgi?dbfrom=pubmed&amp;amp;amp;id=20732424&amp;amp;amp;retmode=ref&amp;amp;amp;cmd=prlinks&lt;/url&gt;&lt;/related-urls&gt;&lt;pdf-urls&gt;&lt;url&gt;file://localhost/Users/mike/Documents/Papers2/Articles/2011/Kuo/Kuo-2011-Protein%20Expr.%20Purif.-A%20SUMO-Groucho%20Q%20domain%20fusion%20protein%20characterization%20and%20in%20vivo%20Ulp1-mediated%20cleavage.pdf&lt;/url&gt;&lt;/pdf-urls&gt;&lt;/urls&gt;&lt;custom2&gt;PMC3005967&lt;/custom2&gt;&lt;custom3&gt;papers2://publication/uuid/132C67E1-19BF-4D5E-B8F2-46FAFF25BB6B&lt;/custom3&gt;&lt;electronic-resource-num&gt;10.1016/j.pep.2010.08.008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(Kuo et al., 2011)</w:t>
      </w:r>
      <w:r w:rsidR="00F64E92">
        <w:fldChar w:fldCharType="end"/>
      </w:r>
      <w:ins w:id="113" w:author="Albert Courey" w:date="2015-11-11T10:13:00Z">
        <w:r w:rsidR="000221D2" w:rsidRPr="000221D2">
          <w:t>.</w:t>
        </w:r>
      </w:ins>
    </w:p>
    <w:p w14:paraId="4C733B62" w14:textId="3A8DC93A" w:rsidR="00B7327D" w:rsidRDefault="00B7327D" w:rsidP="00B7327D">
      <w:pPr>
        <w:pStyle w:val="BodyText"/>
        <w:spacing w:line="480" w:lineRule="auto"/>
        <w:ind w:firstLine="720"/>
        <w:rPr>
          <w:ins w:id="114" w:author="Albert Courey" w:date="2015-11-11T10:11:00Z"/>
        </w:rPr>
      </w:pPr>
      <w:ins w:id="115" w:author="Albert Courey" w:date="2015-11-11T10:07:00Z">
        <w:r>
          <w:t xml:space="preserve">The ability of the Q domain to direct the formation of high-order oligomers has been proposed to mediate the spreading of </w:t>
        </w:r>
        <w:proofErr w:type="spellStart"/>
        <w:r>
          <w:t>Gro</w:t>
        </w:r>
        <w:proofErr w:type="spellEnd"/>
        <w:r>
          <w:t xml:space="preserve"> along chromatin allowing for the establishment of large transcriptionally silent domains. This </w:t>
        </w:r>
      </w:ins>
      <w:ins w:id="116" w:author="Albert Courey" w:date="2015-11-11T10:08:00Z">
        <w:r>
          <w:t xml:space="preserve">might explain the documented ability of </w:t>
        </w:r>
        <w:proofErr w:type="spellStart"/>
        <w:r>
          <w:t>Gro</w:t>
        </w:r>
        <w:proofErr w:type="spellEnd"/>
        <w:r>
          <w:t xml:space="preserve"> </w:t>
        </w:r>
        <w:r>
          <w:lastRenderedPageBreak/>
          <w:t>to direct long-range repression in which</w:t>
        </w:r>
      </w:ins>
      <w:ins w:id="117" w:author="Albert Courey" w:date="2015-11-11T10:09:00Z">
        <w:r>
          <w:t xml:space="preserve"> entire loci are organized into transcriptionally silent states.  </w:t>
        </w:r>
      </w:ins>
      <w:ins w:id="118" w:author="Albert Courey" w:date="2015-11-11T10:10:00Z">
        <w:r>
          <w:t>In support of this idea, a</w:t>
        </w:r>
      </w:ins>
      <w:del w:id="119" w:author="Albert Courey" w:date="2015-11-11T10:10:00Z">
        <w:r w:rsidR="00D65E13" w:rsidDel="00B7327D">
          <w:delText>A</w:delText>
        </w:r>
      </w:del>
      <w:r w:rsidR="00D65E13">
        <w:t xml:space="preserve">ssays involving Grg3, a mouse homolog of </w:t>
      </w:r>
      <w:proofErr w:type="spellStart"/>
      <w:r w:rsidR="00D65E13">
        <w:t>Gro</w:t>
      </w:r>
      <w:proofErr w:type="spellEnd"/>
      <w:r w:rsidR="00D65E13">
        <w:t xml:space="preserve">, on </w:t>
      </w:r>
      <w:r w:rsidR="00D65E13">
        <w:rPr>
          <w:i/>
        </w:rPr>
        <w:t>in vitro</w:t>
      </w:r>
      <w:r w:rsidR="00E2180F">
        <w:t xml:space="preserve"> chromatin arrays</w:t>
      </w:r>
      <w:ins w:id="120" w:author="Albert Courey" w:date="2015-11-11T09:50:00Z">
        <w:del w:id="121" w:author="Michael Chambers" w:date="2015-11-17T00:13:00Z">
          <w:r w:rsidR="00250806" w:rsidDel="00F02044">
            <w:delText>,</w:delText>
          </w:r>
        </w:del>
      </w:ins>
      <w:r w:rsidR="00E2180F">
        <w:t xml:space="preserve"> showed that</w:t>
      </w:r>
      <w:r w:rsidR="006751C4">
        <w:t xml:space="preserve"> </w:t>
      </w:r>
      <w:del w:id="122" w:author="Albert Courey" w:date="2015-11-11T10:09:00Z">
        <w:r w:rsidR="006751C4" w:rsidDel="00B7327D">
          <w:delText xml:space="preserve">tetramerization </w:delText>
        </w:r>
      </w:del>
      <w:proofErr w:type="spellStart"/>
      <w:ins w:id="123" w:author="Albert Courey" w:date="2015-11-11T10:09:00Z">
        <w:r>
          <w:t>oligomerization</w:t>
        </w:r>
        <w:proofErr w:type="spellEnd"/>
        <w:r>
          <w:t xml:space="preserve"> </w:t>
        </w:r>
      </w:ins>
      <w:r w:rsidR="006751C4">
        <w:t>mediated through the</w:t>
      </w:r>
      <w:r w:rsidR="00E2180F">
        <w:t xml:space="preserve"> Q-</w:t>
      </w:r>
      <w:r w:rsidR="00D65E13">
        <w:t xml:space="preserve">domain is not required for recruitment of </w:t>
      </w:r>
      <w:proofErr w:type="spellStart"/>
      <w:r w:rsidR="00D65E13">
        <w:t>Gro</w:t>
      </w:r>
      <w:proofErr w:type="spellEnd"/>
      <w:r w:rsidR="00D65E13">
        <w:t xml:space="preserve"> to chromatin</w:t>
      </w:r>
      <w:del w:id="124" w:author="Michael Chambers" w:date="2015-11-17T00:13:00Z">
        <w:r w:rsidR="00D65E13" w:rsidDel="00F02044">
          <w:delText>,</w:delText>
        </w:r>
      </w:del>
      <w:r w:rsidR="00D65E13">
        <w:t xml:space="preserve"> but is required for subsequent aggregation of </w:t>
      </w:r>
      <w:proofErr w:type="spellStart"/>
      <w:r w:rsidR="00D65E13">
        <w:t>chromatinized</w:t>
      </w:r>
      <w:proofErr w:type="spellEnd"/>
      <w:r w:rsidR="00D65E13">
        <w:t xml:space="preserve"> fragments</w:t>
      </w:r>
      <w:r w:rsidR="006751C4">
        <w:t xml:space="preserve"> </w:t>
      </w:r>
      <w:ins w:id="125" w:author="Albert Courey" w:date="2015-11-11T09:50:00Z">
        <w:r w:rsidR="00250806">
          <w:t xml:space="preserve">into a form that was resistant to transcription </w:t>
        </w:r>
      </w:ins>
      <w:r w:rsidR="00F64E92">
        <w:fldChar w:fldCharType="begin"/>
      </w:r>
      <w:r w:rsidR="00F64E92"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(Sekiya and Zaret, 2007)</w:t>
      </w:r>
      <w:r w:rsidR="00F64E92">
        <w:fldChar w:fldCharType="end"/>
      </w:r>
      <w:r w:rsidR="00D65E13">
        <w:t xml:space="preserve">. </w:t>
      </w:r>
      <w:del w:id="126" w:author="Albert Courey" w:date="2015-11-11T10:11:00Z">
        <w:r w:rsidR="00D65E13" w:rsidDel="00B7327D">
          <w:delText xml:space="preserve">However, </w:delText>
        </w:r>
      </w:del>
    </w:p>
    <w:p w14:paraId="0F7ADAED" w14:textId="0FD5A9BB" w:rsidR="003B2425" w:rsidRDefault="00B7327D" w:rsidP="00B7327D">
      <w:pPr>
        <w:pStyle w:val="BodyText"/>
        <w:spacing w:line="480" w:lineRule="auto"/>
        <w:ind w:firstLine="720"/>
      </w:pPr>
      <w:ins w:id="127" w:author="Albert Courey" w:date="2015-11-11T10:11:00Z">
        <w:r>
          <w:t xml:space="preserve">Contrary to the idea that the Q domain could mediate spreading, </w:t>
        </w:r>
      </w:ins>
      <w:ins w:id="128" w:author="Albert Courey" w:date="2015-11-11T10:10:00Z">
        <w:r>
          <w:t xml:space="preserve">chromatin </w:t>
        </w:r>
        <w:proofErr w:type="spellStart"/>
        <w:r>
          <w:t>immunoprecipitation</w:t>
        </w:r>
        <w:proofErr w:type="spellEnd"/>
        <w:r>
          <w:t xml:space="preserve"> (</w:t>
        </w:r>
        <w:proofErr w:type="spellStart"/>
        <w:r>
          <w:t>ChIP</w:t>
        </w:r>
        <w:proofErr w:type="spellEnd"/>
        <w:r>
          <w:t xml:space="preserve">) </w:t>
        </w:r>
      </w:ins>
      <w:r w:rsidR="00D65E13">
        <w:t xml:space="preserve">assays in cell culture revealed that </w:t>
      </w:r>
      <w:proofErr w:type="spellStart"/>
      <w:r w:rsidR="00D65E13">
        <w:t>oligomerization</w:t>
      </w:r>
      <w:proofErr w:type="spellEnd"/>
      <w:r w:rsidR="00D65E13">
        <w:t xml:space="preserve">-deficient mutants of </w:t>
      </w:r>
      <w:r w:rsidR="008F2D2E">
        <w:rPr>
          <w:i/>
        </w:rPr>
        <w:t xml:space="preserve">Drosophila </w:t>
      </w:r>
      <w:proofErr w:type="spellStart"/>
      <w:r w:rsidR="00D65E13">
        <w:t>Gro</w:t>
      </w:r>
      <w:proofErr w:type="spellEnd"/>
      <w:r w:rsidR="00D65E13">
        <w:t xml:space="preserve"> exhibited similar </w:t>
      </w:r>
      <w:r w:rsidR="0062641B">
        <w:t xml:space="preserve">median </w:t>
      </w:r>
      <w:r w:rsidR="00F64CE4">
        <w:t>peak widths</w:t>
      </w:r>
      <w:r w:rsidR="00A053EA">
        <w:t xml:space="preserve"> to</w:t>
      </w:r>
      <w:r w:rsidR="00D65E13">
        <w:t xml:space="preserve"> wild-type </w:t>
      </w:r>
      <w:proofErr w:type="spellStart"/>
      <w:r w:rsidR="00D65E13">
        <w:t>Gro</w:t>
      </w:r>
      <w:proofErr w:type="spellEnd"/>
      <w:r w:rsidR="00D65E13">
        <w:t xml:space="preserve"> </w:t>
      </w:r>
      <w:r w:rsidR="00F64E92">
        <w:fldChar w:fldCharType="begin"/>
      </w:r>
      <w:r w:rsidR="00F64E92"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(Kaul et al., 2014)</w:t>
      </w:r>
      <w:r w:rsidR="00F64E92">
        <w:fldChar w:fldCharType="end"/>
      </w:r>
      <w:r w:rsidR="00D65E13">
        <w:t xml:space="preserve">. </w:t>
      </w:r>
      <w:r w:rsidR="003B2425">
        <w:t xml:space="preserve">The interpretation of this result is somewhat </w:t>
      </w:r>
      <w:r w:rsidR="008F2D2E">
        <w:t>complicated</w:t>
      </w:r>
      <w:r w:rsidR="003B2425">
        <w:t xml:space="preserve"> by the fact that </w:t>
      </w:r>
      <w:r w:rsidR="008F2D2E">
        <w:t>binding</w:t>
      </w:r>
      <w:r w:rsidR="003B2425">
        <w:t xml:space="preserve"> data was generated from two </w:t>
      </w:r>
      <w:r w:rsidR="003B2425">
        <w:rPr>
          <w:i/>
        </w:rPr>
        <w:t xml:space="preserve">Drosophila </w:t>
      </w:r>
      <w:r w:rsidR="003B2425">
        <w:t xml:space="preserve">cell lines depleted of endogenous Groucho via </w:t>
      </w:r>
      <w:proofErr w:type="spellStart"/>
      <w:r w:rsidR="003B2425">
        <w:t>RNAi</w:t>
      </w:r>
      <w:proofErr w:type="spellEnd"/>
      <w:r w:rsidR="003B2425">
        <w:t xml:space="preserve"> and overexpressing either GFP-tagged </w:t>
      </w:r>
      <w:proofErr w:type="gramStart"/>
      <w:r w:rsidR="003B2425">
        <w:t>wild-type</w:t>
      </w:r>
      <w:proofErr w:type="gramEnd"/>
      <w:r w:rsidR="003B2425">
        <w:t xml:space="preserve"> or </w:t>
      </w:r>
      <w:proofErr w:type="spellStart"/>
      <w:r w:rsidR="003B2425">
        <w:t>oligomerization</w:t>
      </w:r>
      <w:proofErr w:type="spellEnd"/>
      <w:r w:rsidR="003B2425">
        <w:t>-deficient Groucho. The authors show</w:t>
      </w:r>
      <w:r w:rsidR="00143087">
        <w:t>ed</w:t>
      </w:r>
      <w:r w:rsidR="003B2425">
        <w:t xml:space="preserve"> </w:t>
      </w:r>
      <w:r w:rsidR="00143087">
        <w:t xml:space="preserve">a significant reduction of endogenous </w:t>
      </w:r>
      <w:proofErr w:type="spellStart"/>
      <w:r w:rsidR="00143087">
        <w:t>Gro</w:t>
      </w:r>
      <w:proofErr w:type="spellEnd"/>
      <w:r w:rsidR="00143087">
        <w:t xml:space="preserve"> that nonetheless remained detectable by </w:t>
      </w:r>
      <w:proofErr w:type="spellStart"/>
      <w:r w:rsidR="00143087">
        <w:t>immunoblot</w:t>
      </w:r>
      <w:proofErr w:type="spellEnd"/>
      <w:r w:rsidR="003B2425">
        <w:t>. Thus, it remains a possibility that low levels</w:t>
      </w:r>
      <w:r w:rsidR="00143087">
        <w:t xml:space="preserve"> of endogenous Groucho were</w:t>
      </w:r>
      <w:r w:rsidR="003B2425">
        <w:t xml:space="preserve"> contributing to peak formation or spreading in both contexts.</w:t>
      </w:r>
    </w:p>
    <w:p w14:paraId="76061034" w14:textId="1E0581E2" w:rsidR="003B2425" w:rsidRDefault="003B2425" w:rsidP="005223EF">
      <w:pPr>
        <w:pStyle w:val="BodyText"/>
        <w:spacing w:line="480" w:lineRule="auto"/>
        <w:ind w:firstLine="720"/>
      </w:pPr>
      <w:r>
        <w:t xml:space="preserve">Regardless of the role of </w:t>
      </w:r>
      <w:proofErr w:type="spellStart"/>
      <w:r>
        <w:t>oligomerization</w:t>
      </w:r>
      <w:proofErr w:type="spellEnd"/>
      <w:r>
        <w:t xml:space="preserve"> in the definition of the size of Groucho binding domains, </w:t>
      </w:r>
      <w:r w:rsidR="002A476E">
        <w:t xml:space="preserve">loss of </w:t>
      </w:r>
      <w:proofErr w:type="spellStart"/>
      <w:r w:rsidR="002A476E">
        <w:t>oligomerization</w:t>
      </w:r>
      <w:proofErr w:type="spellEnd"/>
      <w:r w:rsidR="002A476E">
        <w:t xml:space="preserve"> does result in significant</w:t>
      </w:r>
      <w:r>
        <w:t xml:space="preserve"> differences </w:t>
      </w:r>
      <w:r w:rsidR="002A476E">
        <w:t>in</w:t>
      </w:r>
      <w:r>
        <w:t xml:space="preserve"> the recruitment patterns of overexpressed </w:t>
      </w:r>
      <w:proofErr w:type="gramStart"/>
      <w:r>
        <w:t>wild-type</w:t>
      </w:r>
      <w:proofErr w:type="gramEnd"/>
      <w:r>
        <w:t xml:space="preserve"> and </w:t>
      </w:r>
      <w:proofErr w:type="spellStart"/>
      <w:r>
        <w:t>oligomerization</w:t>
      </w:r>
      <w:proofErr w:type="spellEnd"/>
      <w:r>
        <w:t xml:space="preserve">-deficient mutants. </w:t>
      </w:r>
      <w:r w:rsidR="002B7A68">
        <w:t xml:space="preserve">Of the approximately 3000 distinct Groucho binding sites identified in </w:t>
      </w:r>
      <w:r w:rsidR="00A92DFF">
        <w:t xml:space="preserve">Kc167 cells expressing </w:t>
      </w:r>
      <w:r w:rsidR="002B7A68">
        <w:t xml:space="preserve">wild-type </w:t>
      </w:r>
      <w:r w:rsidR="00A92DFF">
        <w:t>or</w:t>
      </w:r>
      <w:r w:rsidR="002B7A68">
        <w:t xml:space="preserve"> </w:t>
      </w:r>
      <w:proofErr w:type="spellStart"/>
      <w:r w:rsidR="00A92DFF">
        <w:t>oligomerization</w:t>
      </w:r>
      <w:proofErr w:type="spellEnd"/>
      <w:r w:rsidR="00A92DFF">
        <w:t xml:space="preserve">-deficient </w:t>
      </w:r>
      <w:proofErr w:type="spellStart"/>
      <w:r w:rsidR="00A92DFF">
        <w:t>Gro</w:t>
      </w:r>
      <w:proofErr w:type="spellEnd"/>
      <w:del w:id="129" w:author="Michael Chambers" w:date="2015-11-17T00:14:00Z">
        <w:r w:rsidR="002B7A68" w:rsidDel="00F02044">
          <w:delText xml:space="preserve"> samples</w:delText>
        </w:r>
      </w:del>
      <w:r w:rsidR="002B7A68">
        <w:t>, 48% are unique to a single condition</w:t>
      </w:r>
      <w:ins w:id="130" w:author="Michael Chambers" w:date="2015-11-12T20:22:00Z">
        <w:r w:rsidR="00951665">
          <w:t xml:space="preserve"> </w:t>
        </w:r>
      </w:ins>
      <w:r w:rsidR="00F64E92">
        <w:fldChar w:fldCharType="begin"/>
      </w:r>
      <w:r w:rsidR="00F64E92"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(Kaul et al., 2014)</w:t>
      </w:r>
      <w:r w:rsidR="00F64E92">
        <w:fldChar w:fldCharType="end"/>
      </w:r>
      <w:r w:rsidR="002B7A68">
        <w:t xml:space="preserve">. Loss of </w:t>
      </w:r>
      <w:proofErr w:type="spellStart"/>
      <w:r w:rsidR="002B7A68">
        <w:t>oligomerization</w:t>
      </w:r>
      <w:proofErr w:type="spellEnd"/>
      <w:r w:rsidR="002B7A68">
        <w:t xml:space="preserve"> potential therefore, while preserving </w:t>
      </w:r>
      <w:del w:id="131" w:author="Michael Chambers" w:date="2015-11-17T00:14:00Z">
        <w:r w:rsidR="00143087" w:rsidDel="00F02044">
          <w:delText xml:space="preserve">many </w:delText>
        </w:r>
      </w:del>
      <w:ins w:id="132" w:author="Michael Chambers" w:date="2015-11-17T00:14:00Z">
        <w:r w:rsidR="00F02044">
          <w:t xml:space="preserve">some </w:t>
        </w:r>
      </w:ins>
      <w:r w:rsidR="00143087">
        <w:t>aspects</w:t>
      </w:r>
      <w:r w:rsidR="002B7A68">
        <w:t xml:space="preserve"> of </w:t>
      </w:r>
      <w:r w:rsidR="002B7A68">
        <w:lastRenderedPageBreak/>
        <w:t xml:space="preserve">wild-type </w:t>
      </w:r>
      <w:proofErr w:type="spellStart"/>
      <w:r w:rsidR="002B7A68">
        <w:t>Gro</w:t>
      </w:r>
      <w:proofErr w:type="spellEnd"/>
      <w:del w:id="133" w:author="Michael Chambers" w:date="2015-11-17T00:14:00Z">
        <w:r w:rsidR="002B7A68" w:rsidDel="00F02044">
          <w:delText>ucho</w:delText>
        </w:r>
      </w:del>
      <w:r w:rsidR="002B7A68">
        <w:t xml:space="preserve"> binding patterns, does disrupt Groucho association with chromatin in some conte</w:t>
      </w:r>
      <w:r w:rsidR="00143087">
        <w:t>xts, the nature of which remains unexplained.</w:t>
      </w:r>
    </w:p>
    <w:p w14:paraId="56C14837" w14:textId="7D9A89E3" w:rsidR="00BB497F" w:rsidRPr="00E2180F" w:rsidDel="00B94F68" w:rsidRDefault="00E2180F" w:rsidP="005223EF">
      <w:pPr>
        <w:pStyle w:val="BodyText"/>
        <w:spacing w:line="480" w:lineRule="auto"/>
        <w:ind w:firstLine="720"/>
        <w:rPr>
          <w:del w:id="134" w:author="Michael Chambers" w:date="2015-11-12T20:23:00Z"/>
        </w:rPr>
      </w:pPr>
      <w:del w:id="135" w:author="Michael Chambers" w:date="2015-11-12T20:23:00Z">
        <w:r w:rsidDel="00B94F68">
          <w:delText>The structure</w:delText>
        </w:r>
        <w:r w:rsidR="00E56FE9" w:rsidDel="00B94F68">
          <w:delText xml:space="preserve"> of the Q-domain of TLE1</w:delText>
        </w:r>
        <w:r w:rsidDel="00B94F68">
          <w:delText>, a human homologue of Gro, was recently</w:delText>
        </w:r>
        <w:r w:rsidR="00143087" w:rsidDel="00B94F68">
          <w:delText xml:space="preserve"> solved, revealing the domain</w:delText>
        </w:r>
        <w:r w:rsidDel="00B94F68">
          <w:delText xml:space="preserve"> form</w:delText>
        </w:r>
        <w:r w:rsidR="00143087" w:rsidDel="00B94F68">
          <w:delText>s</w:delText>
        </w:r>
        <w:r w:rsidDel="00B94F68">
          <w:delText xml:space="preserve"> a dimer of dimers </w:delText>
        </w:r>
        <w:r w:rsidR="00143087" w:rsidDel="00B94F68">
          <w:delText xml:space="preserve">consisting of two coiled-coils </w:delText>
        </w:r>
        <w:r w:rsidR="00A92DFF" w:rsidDel="00B94F68">
          <w:delText>interdigitated</w:delText>
        </w:r>
        <w:r w:rsidR="00143087" w:rsidDel="00B94F68">
          <w:delText xml:space="preserve"> in a head-to-head </w:delText>
        </w:r>
        <w:r w:rsidR="00A92DFF" w:rsidDel="00B94F68">
          <w:delText>complex</w:delText>
        </w:r>
        <w:r w:rsidR="00143087" w:rsidDel="00B94F68">
          <w:delText xml:space="preserve"> </w:delText>
        </w:r>
        <w:r w:rsidR="00890A1E" w:rsidDel="00B94F68">
          <w:delText>{Chodaparambil, 2014 #3057}</w:delText>
        </w:r>
        <w:r w:rsidDel="00B94F68">
          <w:delText xml:space="preserve">. </w:delText>
        </w:r>
        <w:r w:rsidR="00A92DFF" w:rsidDel="00B94F68">
          <w:delText xml:space="preserve">The resulting structure provides an elegant explanation of the mechanics of tetramerization, and collaborates the large frictional coefficient observed </w:delText>
        </w:r>
        <w:r w:rsidR="00A10498" w:rsidDel="00B94F68">
          <w:delText xml:space="preserve">from hydrodynamic </w:delText>
        </w:r>
        <w:r w:rsidR="00A92DFF" w:rsidDel="00B94F68">
          <w:delText xml:space="preserve">studies of </w:delText>
        </w:r>
        <w:r w:rsidR="00A10498" w:rsidDel="00B94F68">
          <w:delText>purified</w:delText>
        </w:r>
        <w:r w:rsidR="00A92DFF" w:rsidDel="00B94F68">
          <w:delText xml:space="preserve"> Q-domain, as the predicted structure is thin and rod-like </w:delText>
        </w:r>
        <w:r w:rsidR="00890A1E" w:rsidDel="00B94F68">
          <w:delText>{Kuo, 2011 #506}</w:delText>
        </w:r>
        <w:r w:rsidR="00A92DFF" w:rsidDel="00B94F68">
          <w:delText>.</w:delText>
        </w:r>
      </w:del>
    </w:p>
    <w:p w14:paraId="2978DBE8" w14:textId="0BCF7E3B" w:rsidR="00A10498" w:rsidRDefault="00E2180F" w:rsidP="005223EF">
      <w:pPr>
        <w:pStyle w:val="BodyText"/>
        <w:spacing w:line="480" w:lineRule="auto"/>
        <w:ind w:firstLine="720"/>
      </w:pPr>
      <w:r>
        <w:t xml:space="preserve">The WD-domain is the second conserved domain of </w:t>
      </w:r>
      <w:proofErr w:type="spellStart"/>
      <w:r>
        <w:t>Gro</w:t>
      </w:r>
      <w:proofErr w:type="spellEnd"/>
      <w:r>
        <w:t xml:space="preserve"> and comprises the C-term</w:t>
      </w:r>
      <w:ins w:id="136" w:author="Albert Courey" w:date="2015-11-11T10:14:00Z">
        <w:r w:rsidR="000221D2">
          <w:t xml:space="preserve">inal </w:t>
        </w:r>
        <w:del w:id="137" w:author="Michael Chambers" w:date="2015-11-17T00:15:00Z">
          <w:r w:rsidR="000221D2" w:rsidDel="00F02044">
            <w:delText>XXX</w:delText>
          </w:r>
        </w:del>
      </w:ins>
      <w:ins w:id="138" w:author="Michael Chambers" w:date="2015-11-17T00:15:00Z">
        <w:r w:rsidR="00F02044">
          <w:t>329</w:t>
        </w:r>
      </w:ins>
      <w:ins w:id="139" w:author="Albert Courey" w:date="2015-11-11T10:14:00Z">
        <w:r w:rsidR="000221D2">
          <w:t xml:space="preserve"> amino acids of the protein</w:t>
        </w:r>
      </w:ins>
      <w:del w:id="140" w:author="Albert Courey" w:date="2015-11-11T10:14:00Z">
        <w:r w:rsidDel="000221D2">
          <w:delText>inus</w:delText>
        </w:r>
      </w:del>
      <w:del w:id="141" w:author="Michael Chambers" w:date="2015-11-17T00:14:00Z">
        <w:r w:rsidDel="00F02044">
          <w:delText xml:space="preserve"> of the protei</w:delText>
        </w:r>
        <w:r w:rsidR="00E56FE9" w:rsidDel="00F02044">
          <w:delText>n</w:delText>
        </w:r>
      </w:del>
      <w:r w:rsidR="00E56FE9">
        <w:t>. The WD-domain consists of a seven-bladed β-propeller domain</w:t>
      </w:r>
      <w:del w:id="142" w:author="Michael Chambers" w:date="2015-11-17T00:15:00Z">
        <w:r w:rsidR="00E56FE9" w:rsidDel="00F02044">
          <w:delText>,</w:delText>
        </w:r>
      </w:del>
      <w:r w:rsidR="00E56FE9">
        <w:t xml:space="preserve"> and is responsible for the majority of Groucho interactions with DNA-binding repressors</w:t>
      </w:r>
      <w:ins w:id="143" w:author="Michael Chambers" w:date="2015-11-13T17:51:00Z">
        <w:r w:rsidR="00081F0E">
          <w:t xml:space="preserve"> (Table 1-1)</w:t>
        </w:r>
      </w:ins>
      <w:r w:rsidR="005223EF">
        <w:t xml:space="preserve"> </w:t>
      </w:r>
      <w:r w:rsidR="00F64E92">
        <w:fldChar w:fldCharType="begin">
          <w:fldData xml:space="preserve">PEVuZE5vdGU+PENpdGU+PEF1dGhvcj5QaWNrbGVzPC9BdXRob3I+PFllYXI+MjAwMjwvWWVhcj48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PEVuZE5vdGU+PENpdGU+PEF1dGhvcj5QaWNrbGVzPC9BdXRob3I+PFllYXI+MjAwMjwvWWVhcj48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(Pickles et al., 2002)</w:t>
      </w:r>
      <w:r w:rsidR="00F64E92">
        <w:fldChar w:fldCharType="end"/>
      </w:r>
      <w:r w:rsidR="00E56FE9">
        <w:t>. The majority of these interactions are mediated through binding of the WD-domain to short peptide motifs</w:t>
      </w:r>
      <w:r w:rsidR="0005249C">
        <w:t xml:space="preserve"> </w:t>
      </w:r>
      <w:r w:rsidR="00F64E92">
        <w:fldChar w:fldCharType="begin">
          <w:fldData xml:space="preserve">PEVuZE5vdGU+PENpdGU+PEF1dGhvcj5KZW5uaW5nczwvQXV0aG9yPjxZZWFyPjIwMDY8L1llYXI+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PEVuZE5vdGU+PENpdGU+PEF1dGhvcj5KZW5uaW5nczwvQXV0aG9yPjxZZWFyPjIwMDY8L1llYXI+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(Jennings et al., 2006)</w:t>
      </w:r>
      <w:r w:rsidR="00F64E92">
        <w:fldChar w:fldCharType="end"/>
      </w:r>
      <w:r w:rsidR="00E56FE9">
        <w:t>,</w:t>
      </w:r>
      <w:r w:rsidR="00A10498">
        <w:t xml:space="preserve"> which are recognized by the central pore of the propeller domain. Several such peptide motifs have been identified in Groucho-interacting proteins. </w:t>
      </w:r>
      <w:r w:rsidR="001759FC">
        <w:t xml:space="preserve">The majority of these peptide motifs fall into one of two categories. </w:t>
      </w:r>
      <w:r w:rsidR="004E0E89">
        <w:t xml:space="preserve">C-terminal WRPW/Y recognition sequences have been found in </w:t>
      </w:r>
      <w:del w:id="144" w:author="Albert Courey" w:date="2015-11-11T10:18:00Z">
        <w:r w:rsidR="004E0E89" w:rsidDel="000221D2">
          <w:delText xml:space="preserve">Hairy </w:delText>
        </w:r>
      </w:del>
      <w:ins w:id="145" w:author="Albert Courey" w:date="2015-11-11T10:18:00Z">
        <w:r w:rsidR="000221D2">
          <w:t xml:space="preserve">Hairy/Enhancer of split (HES) </w:t>
        </w:r>
      </w:ins>
      <w:r w:rsidR="004E0E89">
        <w:t xml:space="preserve">and </w:t>
      </w:r>
      <w:del w:id="146" w:author="Albert Courey" w:date="2015-11-11T10:18:00Z">
        <w:r w:rsidR="004E0E89" w:rsidDel="000221D2">
          <w:delText>multiple Enhancer of split</w:delText>
        </w:r>
      </w:del>
      <w:ins w:id="147" w:author="Albert Courey" w:date="2015-11-11T10:18:00Z">
        <w:r w:rsidR="000221D2">
          <w:t>Runt</w:t>
        </w:r>
      </w:ins>
      <w:r w:rsidR="004E0E89">
        <w:t xml:space="preserve"> family transcription factors </w:t>
      </w:r>
      <w:r w:rsidR="00F64E92">
        <w:fldChar w:fldCharType="begin">
          <w:fldData xml:space="preserve">PEVuZE5vdGU+PENpdGU+PEF1dGhvcj5KaW1lbmV6PC9BdXRob3I+PFllYXI+MTk5NzwvWWVhcj48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PEVuZE5vdGU+PENpdGU+PEF1dGhvcj5KaW1lbmV6PC9BdXRob3I+PFllYXI+MTk5NzwvWWVhcj48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(Aronson et al., 1997; Canon and Banerjee, 2003; Fisher et al., 1996; Jimenez et al., 1997; Paroush et al., 1994)</w:t>
      </w:r>
      <w:r w:rsidR="00F64E92">
        <w:fldChar w:fldCharType="end"/>
      </w:r>
      <w:r w:rsidR="000221D2">
        <w:rPr>
          <w:rStyle w:val="CommentReference"/>
          <w:rFonts w:ascii="Times New Roman" w:hAnsi="Times New Roman" w:cs="Times New Roman"/>
        </w:rPr>
        <w:commentReference w:id="148"/>
      </w:r>
      <w:r w:rsidR="004E0E89">
        <w:t xml:space="preserve">. </w:t>
      </w:r>
      <w:r w:rsidR="00D812E0">
        <w:t>And t</w:t>
      </w:r>
      <w:r w:rsidR="004E0E89">
        <w:t xml:space="preserve">he engrailed homology domain-1 (eh1) motif is an internal </w:t>
      </w:r>
      <w:del w:id="149" w:author="Albert Courey" w:date="2015-11-11T10:17:00Z">
        <w:r w:rsidR="004E0E89" w:rsidDel="000221D2">
          <w:delText xml:space="preserve">site </w:delText>
        </w:r>
      </w:del>
      <w:ins w:id="150" w:author="Albert Courey" w:date="2015-11-11T10:17:00Z">
        <w:r w:rsidR="000221D2">
          <w:t xml:space="preserve">peptide motif </w:t>
        </w:r>
      </w:ins>
      <w:r w:rsidR="004E0E89">
        <w:t>with</w:t>
      </w:r>
      <w:ins w:id="151" w:author="Albert Courey" w:date="2015-11-11T10:17:00Z">
        <w:r w:rsidR="000221D2">
          <w:t xml:space="preserve"> the consensus</w:t>
        </w:r>
      </w:ins>
      <w:r w:rsidR="004E0E89">
        <w:t xml:space="preserve"> sequence </w:t>
      </w:r>
      <w:proofErr w:type="spellStart"/>
      <w:r w:rsidR="004E0E89">
        <w:t>FxIxxIL</w:t>
      </w:r>
      <w:proofErr w:type="spellEnd"/>
      <w:r w:rsidR="004E0E89">
        <w:t xml:space="preserve"> </w:t>
      </w:r>
      <w:r w:rsidR="0006406A">
        <w:t>that</w:t>
      </w:r>
      <w:r w:rsidR="004E0E89">
        <w:t xml:space="preserve"> is found in Engrailed, Dorsal, Odd-skipped, and </w:t>
      </w:r>
      <w:proofErr w:type="spellStart"/>
      <w:r w:rsidR="004E0E89">
        <w:t>Goosecoid</w:t>
      </w:r>
      <w:proofErr w:type="spellEnd"/>
      <w:r w:rsidR="0006406A">
        <w:t>, among others</w:t>
      </w:r>
      <w:r w:rsidR="00601C7E">
        <w:t xml:space="preserve"> </w:t>
      </w:r>
      <w:r w:rsidR="00F64E92">
        <w:fldChar w:fldCharType="begin">
          <w:fldData xml:space="preserve">PEVuZE5vdGU+PENpdGU+PEF1dGhvcj5Db3BsZXk8L0F1dGhvcj48WWVhcj4yMDA1PC9ZZWFyPjxS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PEVuZE5vdGU+PENpdGU+PEF1dGhvcj5Db3BsZXk8L0F1dGhvcj48WWVhcj4yMDA1PC9ZZWFyPjxS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(Copley, 2005; Dubnicoff et al., 1997; Jiménez et al., 1997; Jimenez et al., 1999; Smith and Jaynes, 1996; Tolkunova et al., 1998)</w:t>
      </w:r>
      <w:r w:rsidR="00F64E92">
        <w:fldChar w:fldCharType="end"/>
      </w:r>
      <w:r w:rsidR="004E0E89">
        <w:t xml:space="preserve">. </w:t>
      </w:r>
      <w:r w:rsidR="0006406A">
        <w:t>The WD domain binds to these motifs with differing affinities. These differences</w:t>
      </w:r>
      <w:ins w:id="152" w:author="Michael Chambers" w:date="2015-11-17T00:16:00Z">
        <w:r w:rsidR="00F02044">
          <w:t xml:space="preserve"> in affinity</w:t>
        </w:r>
      </w:ins>
      <w:r w:rsidR="0006406A">
        <w:t xml:space="preserve"> are utilized </w:t>
      </w:r>
      <w:del w:id="153" w:author="Michael Chambers" w:date="2015-11-17T00:16:00Z">
        <w:r w:rsidR="0006406A" w:rsidDel="00F02044">
          <w:delText>in controlling</w:delText>
        </w:r>
      </w:del>
      <w:ins w:id="154" w:author="Michael Chambers" w:date="2015-11-17T00:16:00Z">
        <w:r w:rsidR="00F02044">
          <w:t>to control</w:t>
        </w:r>
      </w:ins>
      <w:r w:rsidR="0006406A">
        <w:t xml:space="preserve"> the recruitment of Groucho to specific factors. For example, the affinity of Groucho for binding the eh1-like motif of Dorsal is relatively weak </w:t>
      </w:r>
      <w:r w:rsidR="00F64E92">
        <w:fldChar w:fldCharType="begin"/>
      </w:r>
      <w:r w:rsidR="00F64E92">
        <w:instrText xml:space="preserve"> ADDIN EN.CITE &lt;EndNote&gt;&lt;Cite&gt;&lt;Author&gt;Flores-Saaib&lt;/Author&gt;&lt;Year&gt;2000&lt;/Year&gt;&lt;RecNum&gt;656&lt;/RecNum&gt;&lt;DisplayText&gt;(Flores-Saaib and Courey, 2000)&lt;/DisplayText&gt;&lt;record&gt;&lt;rec-number&gt;656&lt;/rec-number&gt;&lt;foreign-keys&gt;&lt;key app="EN" db-id="txpdr0vslpwzage5afxvdv2xds5vfp9zsafw" timestamp="1435089951"&gt;656&lt;/key&gt;&lt;/foreign-keys&gt;&lt;ref-type name="Journal Article"&gt;17&lt;/ref-type&gt;&lt;contributors&gt;&lt;authors&gt;&lt;author&gt;Flores-Saaib, RD&lt;/author&gt;&lt;author&gt;Courey, AJ&lt;/author&gt;&lt;/authors&gt;&lt;/contributors&gt;&lt;titles&gt;&lt;title&gt;Analysis of Groucho–histone interactions suggests mechanistic similarities between Groucho-and Tup1-mediated repression&lt;/title&gt;&lt;secondary-title&gt;Nucleic Acids Research&lt;/secondary-title&gt;&lt;/titles&gt;&lt;periodical&gt;&lt;full-title&gt;Nucleic Acids Research&lt;/full-title&gt;&lt;/periodical&gt;&lt;pages&gt;4189&lt;/pages&gt;&lt;volume&gt;28&lt;/volume&gt;&lt;number&gt;21&lt;/number&gt;&lt;dates&gt;&lt;year&gt;2000&lt;/year&gt;&lt;/dates&gt;&lt;accession-num&gt;1019855735243411548related:XBBURWNBJw4J&lt;/accession-num&gt;&lt;label&gt;p01199&lt;/label&gt;&lt;urls&gt;&lt;pdf-urls&gt;&lt;url&gt;file://localhost/Users/mike/Documents/Papers2/Articles/2000/Flores-Saaib/Flores-Saaib-2000-Nucleic%20Acids%20Res-Analysis%20of%20Groucho%E2%80%93histone%20interactions%20suggests%20mechanistic%20similarities%20between%20Groucho-and%20Tup1-mediated%20repression.pdf&lt;/url&gt;&lt;/pdf-urls&gt;&lt;/urls&gt;&lt;custom3&gt;papers2://publication/uuid/41CA6DBE-4058-40BC-B9CA-21AE9B392826&lt;/custom3&gt;&lt;/record&gt;&lt;/Cite&gt;&lt;/EndNote&gt;</w:instrText>
      </w:r>
      <w:r w:rsidR="00F64E92">
        <w:fldChar w:fldCharType="separate"/>
      </w:r>
      <w:r w:rsidR="00F64E92">
        <w:rPr>
          <w:noProof/>
        </w:rPr>
        <w:t>(Flores-Saaib and Courey, 2000)</w:t>
      </w:r>
      <w:r w:rsidR="00F64E92">
        <w:fldChar w:fldCharType="end"/>
      </w:r>
      <w:r w:rsidR="0006406A">
        <w:t xml:space="preserve">, necessitating the assistance of additional factors in facilitating a stable interaction between the two proteins. This weak affinity of the Dorsal/Groucho interaction is </w:t>
      </w:r>
      <w:del w:id="155" w:author="Albert Courey" w:date="2015-11-11T10:21:00Z">
        <w:r w:rsidR="0006406A" w:rsidDel="000221D2">
          <w:delText>cruicial</w:delText>
        </w:r>
      </w:del>
      <w:ins w:id="156" w:author="Albert Courey" w:date="2015-11-11T10:21:00Z">
        <w:r w:rsidR="000221D2">
          <w:t>crucial</w:t>
        </w:r>
      </w:ins>
      <w:r w:rsidR="0006406A">
        <w:t xml:space="preserve"> to allowing Dorsal to function as a </w:t>
      </w:r>
      <w:proofErr w:type="spellStart"/>
      <w:r w:rsidR="0006406A">
        <w:t>bifunctional</w:t>
      </w:r>
      <w:proofErr w:type="spellEnd"/>
      <w:r w:rsidR="0006406A">
        <w:t xml:space="preserve"> transcription factor, as mutation of </w:t>
      </w:r>
      <w:r w:rsidR="0006406A">
        <w:lastRenderedPageBreak/>
        <w:t xml:space="preserve">this motif to a higher-affinity sequence abolishes </w:t>
      </w:r>
      <w:proofErr w:type="spellStart"/>
      <w:r w:rsidR="0006406A">
        <w:t>Dorsal’s</w:t>
      </w:r>
      <w:proofErr w:type="spellEnd"/>
      <w:r w:rsidR="0006406A">
        <w:t xml:space="preserve"> ability to activate genes in the embryo</w:t>
      </w:r>
      <w:del w:id="157" w:author="Michael Chambers" w:date="2015-11-17T00:17:00Z">
        <w:r w:rsidR="0006406A" w:rsidDel="00F02044">
          <w:delText>,</w:delText>
        </w:r>
      </w:del>
      <w:r w:rsidR="0006406A">
        <w:t xml:space="preserve"> due to constitutive recruitment of Groucho </w:t>
      </w:r>
      <w:r w:rsidR="00F64E92">
        <w:fldChar w:fldCharType="begin">
          <w:fldData xml:space="preserve">PEVuZE5vdGU+PENpdGU+PEF1dGhvcj5SYXRuYXBhcmtoaTwvQXV0aG9yPjxZZWFyPjIwMDY8L1ll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PEVuZE5vdGU+PENpdGU+PEF1dGhvcj5SYXRuYXBhcmtoaTwvQXV0aG9yPjxZZWFyPjIwMDY8L1ll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(Ratnaparkhi et al., 2006)</w:t>
      </w:r>
      <w:r w:rsidR="00F64E92">
        <w:fldChar w:fldCharType="end"/>
      </w:r>
      <w:r w:rsidR="0006406A">
        <w:t>.</w:t>
      </w:r>
    </w:p>
    <w:p w14:paraId="01494DA1" w14:textId="1ED34251" w:rsidR="006D0B59" w:rsidRPr="00B810B2" w:rsidRDefault="00B810B2" w:rsidP="005223EF">
      <w:pPr>
        <w:pStyle w:val="BodyText"/>
        <w:spacing w:line="480" w:lineRule="auto"/>
        <w:ind w:firstLine="720"/>
      </w:pPr>
      <w:r>
        <w:t xml:space="preserve">The WD-repeat domain may be involved in additional protein interactions. Studies of Grg3, a mouse </w:t>
      </w:r>
      <w:proofErr w:type="spellStart"/>
      <w:r>
        <w:t>Gro</w:t>
      </w:r>
      <w:proofErr w:type="spellEnd"/>
      <w:r>
        <w:t xml:space="preserve">/TLE family member, have shown that the WD domain is critical for binding </w:t>
      </w:r>
      <w:r w:rsidR="00755681">
        <w:t xml:space="preserve">to </w:t>
      </w:r>
      <w:r>
        <w:t xml:space="preserve">histone arrays </w:t>
      </w:r>
      <w:r>
        <w:rPr>
          <w:i/>
        </w:rPr>
        <w:t>in vitro</w:t>
      </w:r>
      <w:r w:rsidR="00755681">
        <w:rPr>
          <w:i/>
        </w:rPr>
        <w:t xml:space="preserve"> </w:t>
      </w:r>
      <w:r w:rsidR="00755681">
        <w:t>as well as condensation of these arrays</w:t>
      </w:r>
      <w:r>
        <w:rPr>
          <w:i/>
        </w:rPr>
        <w:t xml:space="preserve"> </w:t>
      </w:r>
      <w:r w:rsidR="00F64E92">
        <w:fldChar w:fldCharType="begin"/>
      </w:r>
      <w:r w:rsidR="00F64E92"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(Sekiya and Zaret, 2007)</w:t>
      </w:r>
      <w:r w:rsidR="00F64E92">
        <w:fldChar w:fldCharType="end"/>
      </w:r>
      <w:r>
        <w:t xml:space="preserve">. </w:t>
      </w:r>
      <w:r w:rsidR="00755681">
        <w:t xml:space="preserve">The observation that the Q domain is also capable of strong interaction with K20 methylated H4 tails suggests multiple levels of interaction between </w:t>
      </w:r>
      <w:proofErr w:type="spellStart"/>
      <w:r w:rsidR="00755681">
        <w:t>Gro</w:t>
      </w:r>
      <w:proofErr w:type="spellEnd"/>
      <w:r w:rsidR="00755681">
        <w:t xml:space="preserve">/TLE proteins and histones, and may contribute to the protein’s ability to associate with histones </w:t>
      </w:r>
      <w:r w:rsidR="001C29F2">
        <w:t xml:space="preserve">both locally, at its recruitment site, and distantly, through association with non-contiguous stretches of chromatin </w:t>
      </w:r>
      <w:r w:rsidR="00F64E92">
        <w:fldChar w:fldCharType="begin"/>
      </w:r>
      <w:r w:rsidR="00F64E92">
        <w:instrText xml:space="preserve"> ADDIN EN.CITE &lt;EndNote&gt;&lt;Cite&gt;&lt;Author&gt;Chodaparambil&lt;/Author&gt;&lt;Year&gt;2014&lt;/Year&gt;&lt;RecNum&gt;2275&lt;/RecNum&gt;&lt;DisplayText&gt;(Chodaparambil et al., 2014b)&lt;/DisplayText&gt;&lt;record&gt;&lt;rec-number&gt;2275&lt;/rec-number&gt;&lt;foreign-keys&gt;&lt;key app="EN" db-id="txpdr0vslpwzage5afxvdv2xds5vfp9zsafw" timestamp="1435089952"&gt;2275&lt;/key&gt;&lt;/foreign-keys&gt;&lt;ref-type name="Journal Article"&gt;17&lt;/ref-type&gt;&lt;contributors&gt;&lt;authors&gt;&lt;author&gt;Chodaparambil, J V&lt;/author&gt;&lt;author&gt;Pate, K T&lt;/author&gt;&lt;author&gt;Hepler, M R D&lt;/author&gt;&lt;author&gt;Tsai, B P&lt;/author&gt;&lt;author&gt;Muthurajan, U M&lt;/author&gt;&lt;author&gt;Luger, K&lt;/author&gt;&lt;author&gt;Waterman, M L&lt;/author&gt;&lt;author&gt;Weis, W I&lt;/author&gt;&lt;/authors&gt;&lt;/contributors&gt;&lt;titles&gt;&lt;title&gt;Molecular functions of the TLE tetramerization domain in Wnt target gene repression&lt;/title&gt;&lt;secondary-title&gt;The EMBO Journal&lt;/secondary-title&gt;&lt;/titles&gt;&lt;periodical&gt;&lt;full-title&gt;The EMBO Journal&lt;/full-title&gt;&lt;/periodical&gt;&lt;pages&gt;719-731&lt;/pages&gt;&lt;volume&gt;33&lt;/volume&gt;&lt;number&gt;7&lt;/number&gt;&lt;dates&gt;&lt;year&gt;2014&lt;/year&gt;&lt;pub-dates&gt;&lt;date&gt;May 01&lt;/date&gt;&lt;/pub-dates&gt;&lt;/dates&gt;&lt;label&gt;r09695&lt;/label&gt;&lt;urls&gt;&lt;related-urls&gt;&lt;url&gt;http://emboj.embopress.org/cgi/doi/10.1002/embj.201387188&lt;/url&gt;&lt;/related-urls&gt;&lt;pdf-urls&gt;&lt;url&gt;file://localhost/Users/mike/Documents/Papers2/Articles/2014/Chodaparambil/Chodaparambil-2014-EMBO%20J-Molecular%20functions%20of%20the%20TLE%20tetramerization%20domain%20in%20Wnt%20target%20gene%20repression.pdf&lt;/url&gt;&lt;/pdf-urls&gt;&lt;/urls&gt;&lt;custom3&gt;papers2://publication/uuid/F19BED30-AE6A-4F95-B025-BDF9B71B0E53&lt;/custom3&gt;&lt;electronic-resource-num&gt;10.1002/embj.201387188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(Chodaparambil et al., 2014b)</w:t>
      </w:r>
      <w:r w:rsidR="00F64E92">
        <w:fldChar w:fldCharType="end"/>
      </w:r>
      <w:r w:rsidR="00755681">
        <w:t xml:space="preserve">.  </w:t>
      </w:r>
      <w:r>
        <w:t xml:space="preserve"> </w:t>
      </w:r>
    </w:p>
    <w:p w14:paraId="073545DF" w14:textId="09349A38" w:rsidR="007D2CD4" w:rsidRDefault="0013127D" w:rsidP="007D1D0D">
      <w:pPr>
        <w:pStyle w:val="BodyText"/>
        <w:spacing w:line="480" w:lineRule="auto"/>
        <w:ind w:firstLine="720"/>
      </w:pPr>
      <w:r>
        <w:t xml:space="preserve">The central region of Groucho is divided into three domains, the GP, </w:t>
      </w:r>
      <w:proofErr w:type="spellStart"/>
      <w:r>
        <w:t>CcN</w:t>
      </w:r>
      <w:proofErr w:type="spellEnd"/>
      <w:r>
        <w:t xml:space="preserve">, and SP domains. The GP domain binds to a histone </w:t>
      </w:r>
      <w:proofErr w:type="spellStart"/>
      <w:r>
        <w:t>deacetylase</w:t>
      </w:r>
      <w:proofErr w:type="spellEnd"/>
      <w:r>
        <w:t xml:space="preserve"> (HDAC1/Rpd3), which is involved with some but not all Groucho-repressive activity </w:t>
      </w:r>
      <w:r w:rsidR="00F64E92">
        <w:fldChar w:fldCharType="begin">
          <w:fldData xml:space="preserve">PEVuZE5vdGU+PENpdGU+PEF1dGhvcj5DaGVuPC9BdXRob3I+PFllYXI+MTk5OTwvWWVhcj48UmVj
TnVtPjMwNjE8L1JlY051bT48RGlzcGxheVRleHQ+KENoZW4gZXQgYWwuLCAxOTk5KTwvRGlzcGxh
eVRleHQ+PHJlY29yZD48cmVjLW51bWJlcj4zMDYxPC9yZWMtbnVtYmVyPjxmb3JlaWduLWtleXM+
PGtleSBhcHA9IkVOIiBkYi1pZD0idHhwZHIwdnNscHd6YWdlNWFmeHZkdjJ4ZHM1dmZwOXpzYWZ3
IiB0aW1lc3RhbXA9IjE0NDAzODM3NDgiPjMwNjE8L2tleT48L2ZvcmVpZ24ta2V5cz48cmVmLXR5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PEVuZE5vdGU+PENpdGU+PEF1dGhvcj5DaGVuPC9BdXRob3I+PFllYXI+MTk5OTwvWWVhcj48UmVj
TnVtPjMwNjE8L1JlY051bT48RGlzcGxheVRleHQ+KENoZW4gZXQgYWwuLCAxOTk5KTwvRGlzcGxh
eVRleHQ+PHJlY29yZD48cmVjLW51bWJlcj4zMDYxPC9yZWMtbnVtYmVyPjxmb3JlaWduLWtleXM+
PGtleSBhcHA9IkVOIiBkYi1pZD0idHhwZHIwdnNscHd6YWdlNWFmeHZkdjJ4ZHM1dmZwOXpzYWZ3
IiB0aW1lc3RhbXA9IjE0NDAzODM3NDgiPjMwNjE8L2tleT48L2ZvcmVpZ24ta2V5cz48cmVmLXR5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(Chen et al., 1999)</w:t>
      </w:r>
      <w:r w:rsidR="00F64E92">
        <w:fldChar w:fldCharType="end"/>
      </w:r>
      <w:r>
        <w:t>. T</w:t>
      </w:r>
      <w:r w:rsidR="005223EF">
        <w:t xml:space="preserve">he </w:t>
      </w:r>
      <w:proofErr w:type="spellStart"/>
      <w:r w:rsidR="005223EF">
        <w:t>CcN</w:t>
      </w:r>
      <w:proofErr w:type="spellEnd"/>
      <w:r w:rsidR="005223EF">
        <w:t xml:space="preserve"> domain is involved in Gro</w:t>
      </w:r>
      <w:r>
        <w:t xml:space="preserve">ucho regulation, containing multiple Ck2 and Cdc2 phosphorylation sites </w:t>
      </w:r>
      <w:r w:rsidR="00F64E92">
        <w:fldChar w:fldCharType="begin">
          <w:fldData xml:space="preserve">PEVuZE5vdGU+PENpdGU+PEF1dGhvcj5OdXRoYWxsPC9BdXRob3I+PFllYXI+MjAwMjwvWWVhcj48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PEVuZE5vdGU+PENpdGU+PEF1dGhvcj5OdXRoYWxsPC9BdXRob3I+PFllYXI+MjAwMjwvWWVhcj48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(Nuthall et al., 2002)</w:t>
      </w:r>
      <w:r w:rsidR="00F64E92">
        <w:fldChar w:fldCharType="end"/>
      </w:r>
      <w:r>
        <w:t>. The SP domain contains multiple sites phosphorylated in response to MAPK signaling, resulting in down-regulation of Groucho activity</w:t>
      </w:r>
      <w:del w:id="158" w:author="Michael Chambers" w:date="2015-11-17T00:17:00Z">
        <w:r w:rsidDel="00F02044">
          <w:delText xml:space="preserve"> via nuclear export</w:delText>
        </w:r>
      </w:del>
      <w:r>
        <w:t xml:space="preserve"> </w:t>
      </w:r>
      <w:r w:rsidR="00F64E92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(Hasson et al., 2005)</w:t>
      </w:r>
      <w:r w:rsidR="00F64E92">
        <w:fldChar w:fldCharType="end"/>
      </w:r>
      <w:r w:rsidR="00531081">
        <w:t xml:space="preserve">. </w:t>
      </w:r>
      <w:r w:rsidR="007D2CD4">
        <w:t xml:space="preserve">There is evidence that the central regions of Groucho are intrinsically disordered </w:t>
      </w:r>
      <w:r w:rsidR="00F64E92">
        <w:fldChar w:fldCharType="begin"/>
      </w:r>
      <w:r w:rsidR="00F64E92">
        <w:instrText xml:space="preserve"> ADDIN EN.CITE &lt;EndNote&gt;&lt;Cite&gt;&lt;Author&gt;Turki-Judeh&lt;/Author&gt;&lt;Year&gt;2012&lt;/Year&gt;&lt;RecNum&gt;2966&lt;/RecNum&gt;&lt;DisplayText&gt;(Turki-Judeh and Courey, 2012b)&lt;/DisplayText&gt;&lt;record&gt;&lt;rec-number&gt;2966&lt;/rec-number&gt;&lt;foreign-keys&gt;&lt;key app="EN" db-id="txpdr0vslpwzage5afxvdv2xds5vfp9zsafw" timestamp="1435089952"&gt;2966&lt;/key&gt;&lt;/foreign-keys&gt;&lt;ref-type name="Journal Article"&gt;17&lt;/ref-type&gt;&lt;contributors&gt;&lt;authors&gt;&lt;author&gt;Turki-Judeh, Wiam&lt;/author&gt;&lt;author&gt;Courey, Albert J&lt;/author&gt;&lt;/authors&gt;&lt;secondary-authors&gt;&lt;author&gt;Fernandez-Funez, Pedro&lt;/author&gt;&lt;/secondary-authors&gt;&lt;/contributors&gt;&lt;titles&gt;&lt;title&gt;The Unconserved Groucho Central Region Is Essential for Viability and Modulates Target Gene Specificity&lt;/title&gt;&lt;secondary-title&gt;PLoS ONE&lt;/secondary-title&gt;&lt;/titles&gt;&lt;periodical&gt;&lt;full-title&gt;PLoS ONE&lt;/full-title&gt;&lt;/periodical&gt;&lt;pages&gt;e30610&lt;/pages&gt;&lt;volume&gt;7&lt;/volume&gt;&lt;number&gt;2&lt;/number&gt;&lt;dates&gt;&lt;year&gt;2012&lt;/year&gt;&lt;pub-dates&gt;&lt;date&gt;Mar 03&lt;/date&gt;&lt;/pub-dates&gt;&lt;/dates&gt;&lt;label&gt;r07184&lt;/label&gt;&lt;urls&gt;&lt;related-urls&gt;&lt;url&gt;http://dx.plos.org/10.1371/journal.pone.0030610.g010&lt;/url&gt;&lt;/related-urls&gt;&lt;pdf-urls&gt;&lt;url&gt;file://localhost/Users/mike/Documents/Papers2/Articles/2012/Turki-Judeh/Turki-Judeh-2012-PLoS%20ONE-The%20Unconserved%20Groucho%20Central%20Region%20Is%20Essential%20for%20Viability%20and%20Modulates%20Target%20Gene%20Specificity.pdf&lt;/url&gt;&lt;/pdf-urls&gt;&lt;/urls&gt;&lt;custom3&gt;papers2://publication/uuid/41A41665-D5E8-4256-A6BA-7FEF94F73EBA&lt;/custom3&gt;&lt;electronic-resource-num&gt;10.1371/journal.pone.0030610.g010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(Turki-Judeh and Courey, 2012b)</w:t>
      </w:r>
      <w:r w:rsidR="00F64E92">
        <w:fldChar w:fldCharType="end"/>
      </w:r>
      <w:r w:rsidR="001B08C3">
        <w:t>, which has emerged as a common st</w:t>
      </w:r>
      <w:r w:rsidR="005F1D15">
        <w:t xml:space="preserve">rategy among eukaryotic proteins </w:t>
      </w:r>
      <w:r w:rsidR="005223EF">
        <w:t xml:space="preserve">to facilitate participation </w:t>
      </w:r>
      <w:r w:rsidR="001B08C3">
        <w:t xml:space="preserve">in </w:t>
      </w:r>
      <w:del w:id="159" w:author="Albert Courey" w:date="2015-11-11T10:29:00Z">
        <w:r w:rsidR="001B08C3" w:rsidDel="00135AD7">
          <w:delText xml:space="preserve">extensive </w:delText>
        </w:r>
      </w:del>
      <w:ins w:id="160" w:author="Albert Courey" w:date="2015-11-11T10:29:00Z">
        <w:r w:rsidR="00135AD7">
          <w:t xml:space="preserve">diverse </w:t>
        </w:r>
      </w:ins>
      <w:r w:rsidR="001B08C3">
        <w:t>protei</w:t>
      </w:r>
      <w:r w:rsidR="005223EF">
        <w:t>n-protein interactions, expose</w:t>
      </w:r>
      <w:r w:rsidR="001B08C3">
        <w:t xml:space="preserve"> signaling moti</w:t>
      </w:r>
      <w:r w:rsidR="005223EF">
        <w:t>fs, and/or accept</w:t>
      </w:r>
      <w:r w:rsidR="001B08C3">
        <w:t xml:space="preserve"> posttranslational modifications </w:t>
      </w:r>
      <w:r w:rsidR="00F64E92">
        <w:fldChar w:fldCharType="begin"/>
      </w:r>
      <w:r w:rsidR="00F64E92">
        <w:instrText xml:space="preserve"> ADDIN EN.CITE &lt;EndNote&gt;&lt;Cite&gt;&lt;Author&gt;Dunker&lt;/Author&gt;&lt;Year&gt;2008&lt;/Year&gt;&lt;RecNum&gt;3091&lt;/RecNum&gt;&lt;DisplayText&gt;(Dunker et al., 2008)&lt;/DisplayText&gt;&lt;record&gt;&lt;rec-number&gt;3091&lt;/rec-number&gt;&lt;foreign-keys&gt;&lt;key app="EN" db-id="txpdr0vslpwzage5afxvdv2xds5vfp9zsafw" timestamp="1440548333"&gt;3091&lt;/key&gt;&lt;/foreign-keys&gt;&lt;ref-type name="Journal Article"&gt;17&lt;/ref-type&gt;&lt;contributors&gt;&lt;authors&gt;&lt;author&gt;Dunker, A. K.&lt;/author&gt;&lt;author&gt;Oldfield, C. J.&lt;/author&gt;&lt;author&gt;Meng, J.&lt;/author&gt;&lt;author&gt;Romero, P.&lt;/author&gt;&lt;author&gt;Yang, J. Y.&lt;/author&gt;&lt;author&gt;Chen, J. W.&lt;/author&gt;&lt;author&gt;Vacic, V.&lt;/author&gt;&lt;author&gt;Obradovic, Z.&lt;/author&gt;&lt;author&gt;Uversky, V. N.&lt;/author&gt;&lt;/authors&gt;&lt;/contributors&gt;&lt;auth-address&gt;Center for Computational Biology and Bioinformatics, Indiana University Schools of Medicine and Informatics, Indianapolis, IN 46202, USA. kedunker@iupui.edu&lt;/auth-address&gt;&lt;titles&gt;&lt;title&gt;The unfoldomics decade: an update on intrinsically disordered proteins&lt;/title&gt;&lt;secondary-title&gt;BMC Genomics&lt;/secondary-title&gt;&lt;/titles&gt;&lt;periodical&gt;&lt;full-title&gt;BMC Genomics&lt;/full-title&gt;&lt;/periodical&gt;&lt;pages&gt;S1&lt;/pages&gt;&lt;volume&gt;9 Suppl 2&lt;/volume&gt;&lt;keywords&gt;&lt;keyword&gt;Algorithms&lt;/keyword&gt;&lt;keyword&gt;Alternative Splicing&lt;/keyword&gt;&lt;keyword&gt;Amino Acid Sequence&lt;/keyword&gt;&lt;keyword&gt;Binding Sites&lt;/keyword&gt;&lt;keyword&gt;*Computational Biology&lt;/keyword&gt;&lt;keyword&gt;Drug Design&lt;/keyword&gt;&lt;keyword&gt;Humans&lt;/keyword&gt;&lt;keyword&gt;Protein Conformation&lt;/keyword&gt;&lt;keyword&gt;*Protein Folding&lt;/keyword&gt;&lt;keyword&gt;Proteins/*chemistry/*metabolism&lt;/keyword&gt;&lt;keyword&gt;Sequence Analysis, Protein&lt;/keyword&gt;&lt;keyword&gt;Structure-Activity Relationship&lt;/keyword&gt;&lt;/keywords&gt;&lt;dates&gt;&lt;year&gt;2008&lt;/year&gt;&lt;/dates&gt;&lt;isbn&gt;1471-2164 (Electronic)&amp;#xD;1471-2164 (Linking)&lt;/isbn&gt;&lt;accession-num&gt;18831774&lt;/accession-num&gt;&lt;urls&gt;&lt;related-urls&gt;&lt;url&gt;http://www.ncbi.nlm.nih.gov/pubmed/18831774&lt;/url&gt;&lt;/related-urls&gt;&lt;/urls&gt;&lt;custom2&gt;2559873&lt;/custom2&gt;&lt;electronic-resource-num&gt;10.1186/1471-2164-9-S2-S1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(Dunker et al., 2008)</w:t>
      </w:r>
      <w:r w:rsidR="00F64E92">
        <w:fldChar w:fldCharType="end"/>
      </w:r>
      <w:r w:rsidR="001B08C3">
        <w:t>.</w:t>
      </w:r>
    </w:p>
    <w:p w14:paraId="45B3D7D4" w14:textId="77777777" w:rsidR="005334B1" w:rsidRDefault="005334B1" w:rsidP="005334B1">
      <w:pPr>
        <w:pStyle w:val="BodyText"/>
        <w:spacing w:line="480" w:lineRule="auto"/>
      </w:pPr>
    </w:p>
    <w:p w14:paraId="1F6BBC8E" w14:textId="52C38A84" w:rsidR="005334B1" w:rsidRPr="005334B1" w:rsidRDefault="005334B1" w:rsidP="005334B1">
      <w:pPr>
        <w:pStyle w:val="BodyText"/>
        <w:spacing w:line="480" w:lineRule="auto"/>
        <w:rPr>
          <w:i/>
        </w:rPr>
      </w:pPr>
      <w:r>
        <w:rPr>
          <w:i/>
        </w:rPr>
        <w:lastRenderedPageBreak/>
        <w:t xml:space="preserve">Groucho integrates multiple signaling pathways to generate specific cellular responses and fates </w:t>
      </w:r>
    </w:p>
    <w:p w14:paraId="663D49C3" w14:textId="3F7C80CA" w:rsidR="00E41092" w:rsidRDefault="00E41092" w:rsidP="009807D9">
      <w:pPr>
        <w:pStyle w:val="BodyText"/>
        <w:spacing w:line="480" w:lineRule="auto"/>
        <w:ind w:firstLine="720"/>
      </w:pPr>
      <w:r>
        <w:t xml:space="preserve">In </w:t>
      </w:r>
      <w:r>
        <w:rPr>
          <w:i/>
        </w:rPr>
        <w:t xml:space="preserve">Drosophila, </w:t>
      </w:r>
      <w:r>
        <w:t xml:space="preserve">Groucho’s roles in </w:t>
      </w:r>
      <w:ins w:id="161" w:author="Albert Courey" w:date="2015-11-11T10:29:00Z">
        <w:r w:rsidR="00135AD7">
          <w:t xml:space="preserve">responses to </w:t>
        </w:r>
      </w:ins>
      <w:r>
        <w:t>signaling pathway</w:t>
      </w:r>
      <w:ins w:id="162" w:author="Albert Courey" w:date="2015-11-11T10:30:00Z">
        <w:r w:rsidR="00135AD7">
          <w:t xml:space="preserve">s </w:t>
        </w:r>
      </w:ins>
      <w:del w:id="163" w:author="Albert Courey" w:date="2015-11-11T10:30:00Z">
        <w:r w:rsidDel="00135AD7">
          <w:delText xml:space="preserve"> response </w:delText>
        </w:r>
      </w:del>
      <w:r>
        <w:t xml:space="preserve">are well documented. The factor </w:t>
      </w:r>
      <w:del w:id="164" w:author="Michael Chambers" w:date="2015-11-12T18:49:00Z">
        <w:r w:rsidDel="0044153F">
          <w:delText>plays a role</w:delText>
        </w:r>
      </w:del>
      <w:ins w:id="165" w:author="Michael Chambers" w:date="2015-11-12T18:49:00Z">
        <w:r w:rsidR="0044153F">
          <w:t>participates</w:t>
        </w:r>
      </w:ins>
      <w:r>
        <w:t xml:space="preserve"> in </w:t>
      </w:r>
      <w:proofErr w:type="spellStart"/>
      <w:r>
        <w:t>Ras</w:t>
      </w:r>
      <w:proofErr w:type="spellEnd"/>
      <w:r>
        <w:t xml:space="preserve">/MAPK, Notch, </w:t>
      </w:r>
      <w:proofErr w:type="spellStart"/>
      <w:r>
        <w:t>Decapentapletic</w:t>
      </w:r>
      <w:proofErr w:type="spellEnd"/>
      <w:r>
        <w:t xml:space="preserve"> (</w:t>
      </w:r>
      <w:proofErr w:type="spellStart"/>
      <w:ins w:id="166" w:author="Albert Courey" w:date="2015-11-11T10:30:00Z">
        <w:r w:rsidR="00135AD7">
          <w:t>D</w:t>
        </w:r>
      </w:ins>
      <w:del w:id="167" w:author="Albert Courey" w:date="2015-11-11T10:30:00Z">
        <w:r w:rsidDel="00135AD7">
          <w:delText>d</w:delText>
        </w:r>
      </w:del>
      <w:r>
        <w:t>pp</w:t>
      </w:r>
      <w:proofErr w:type="spellEnd"/>
      <w:ins w:id="168" w:author="Michael Chambers" w:date="2015-11-12T18:49:00Z">
        <w:r w:rsidR="0044153F">
          <w:t>/BMP</w:t>
        </w:r>
      </w:ins>
      <w:r>
        <w:t>), and Wingless/</w:t>
      </w:r>
      <w:proofErr w:type="spellStart"/>
      <w:r>
        <w:t>Wnt</w:t>
      </w:r>
      <w:proofErr w:type="spellEnd"/>
      <w:r>
        <w:t xml:space="preserve"> signaling</w:t>
      </w:r>
      <w:ins w:id="169" w:author="Michael Chambers" w:date="2015-11-12T18:49:00Z">
        <w:r w:rsidR="0044153F">
          <w:t>, among others</w:t>
        </w:r>
      </w:ins>
      <w:r>
        <w:t xml:space="preserve">. Groucho activity is </w:t>
      </w:r>
      <w:proofErr w:type="gramStart"/>
      <w:r>
        <w:t>down-regulated</w:t>
      </w:r>
      <w:proofErr w:type="gramEnd"/>
      <w:r>
        <w:t xml:space="preserve"> via the </w:t>
      </w:r>
      <w:proofErr w:type="spellStart"/>
      <w:r>
        <w:t>Ras</w:t>
      </w:r>
      <w:proofErr w:type="spellEnd"/>
      <w:r>
        <w:t xml:space="preserve">/MAPK pathway in response to signals </w:t>
      </w:r>
      <w:r w:rsidR="00831845">
        <w:t>initiated</w:t>
      </w:r>
      <w:r>
        <w:t xml:space="preserve"> at </w:t>
      </w:r>
      <w:ins w:id="170" w:author="Albert Courey" w:date="2015-11-11T10:30:00Z">
        <w:del w:id="171" w:author="Michael Chambers" w:date="2015-11-12T18:49:00Z">
          <w:r w:rsidR="00135AD7" w:rsidDel="0044153F">
            <w:delText>multliple</w:delText>
          </w:r>
        </w:del>
      </w:ins>
      <w:ins w:id="172" w:author="Michael Chambers" w:date="2015-11-12T18:49:00Z">
        <w:r w:rsidR="0044153F">
          <w:t>multiple</w:t>
        </w:r>
      </w:ins>
      <w:ins w:id="173" w:author="Albert Courey" w:date="2015-11-11T10:30:00Z">
        <w:r w:rsidR="00135AD7">
          <w:t xml:space="preserve"> receptor tyrosine kinases (RTKs) such as </w:t>
        </w:r>
      </w:ins>
      <w:r>
        <w:t xml:space="preserve">EGFR, FGFR, and Torso </w:t>
      </w:r>
      <w:del w:id="174" w:author="Albert Courey" w:date="2015-11-11T10:31:00Z">
        <w:r w:rsidDel="00135AD7">
          <w:delText>receptors</w:delText>
        </w:r>
        <w:r w:rsidR="00983A3A" w:rsidDel="00135AD7">
          <w:delText xml:space="preserve"> </w:delText>
        </w:r>
      </w:del>
      <w:r w:rsidR="00F64E92">
        <w:fldChar w:fldCharType="begin">
          <w:fldData xml:space="preserve">PEVuZE5vdGU+PENpdGU+PEF1dGhvcj5IYXNzb248L0F1dGhvcj48WWVhcj4yMDA1PC9ZZWFyPjxS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PEVuZE5vdGU+PENpdGU+PEF1dGhvcj5IYXNzb248L0F1dGhvcj48WWVhcj4yMDA1PC9ZZWFyPjxS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(Cinnamon and Paroush, 2008; Hasson et al., 2005)</w:t>
      </w:r>
      <w:r w:rsidR="00F64E92">
        <w:fldChar w:fldCharType="end"/>
      </w:r>
      <w:r>
        <w:t xml:space="preserve">. </w:t>
      </w:r>
      <w:del w:id="175" w:author="Albert Courey" w:date="2015-11-11T10:31:00Z">
        <w:r w:rsidDel="00135AD7">
          <w:delText xml:space="preserve">This </w:delText>
        </w:r>
      </w:del>
      <w:ins w:id="176" w:author="Albert Courey" w:date="2015-11-11T10:31:00Z">
        <w:r w:rsidR="00135AD7">
          <w:t xml:space="preserve">The resulting </w:t>
        </w:r>
      </w:ins>
      <w:r>
        <w:t xml:space="preserve">relief of Groucho-mediated repression is critical to </w:t>
      </w:r>
      <w:r w:rsidR="00983A3A">
        <w:t xml:space="preserve">the cellular response to RTK signaling and is thought to </w:t>
      </w:r>
      <w:r w:rsidR="00831845">
        <w:t>precipitate</w:t>
      </w:r>
      <w:r w:rsidR="00983A3A">
        <w:t xml:space="preserve"> </w:t>
      </w:r>
      <w:del w:id="177" w:author="Albert Courey" w:date="2015-11-11T10:31:00Z">
        <w:r w:rsidR="00983A3A" w:rsidDel="00135AD7">
          <w:delText xml:space="preserve">a </w:delText>
        </w:r>
      </w:del>
      <w:ins w:id="178" w:author="Albert Courey" w:date="2015-11-11T10:31:00Z">
        <w:r w:rsidR="00135AD7">
          <w:t xml:space="preserve">in </w:t>
        </w:r>
      </w:ins>
      <w:r w:rsidR="00983A3A">
        <w:t>cellular memory, where</w:t>
      </w:r>
      <w:r w:rsidR="005334B1">
        <w:t>by</w:t>
      </w:r>
      <w:r w:rsidR="00983A3A">
        <w:t xml:space="preserve"> </w:t>
      </w:r>
      <w:ins w:id="179" w:author="Michael Chambers" w:date="2015-11-12T18:50:00Z">
        <w:r w:rsidR="0044153F">
          <w:t xml:space="preserve">the attenuation of </w:t>
        </w:r>
      </w:ins>
      <w:r w:rsidR="00983A3A">
        <w:t xml:space="preserve">Groucho </w:t>
      </w:r>
      <w:del w:id="180" w:author="Michael Chambers" w:date="2015-11-12T18:50:00Z">
        <w:r w:rsidR="00983A3A" w:rsidDel="0044153F">
          <w:delText>attenuation persist</w:delText>
        </w:r>
        <w:r w:rsidR="005334B1" w:rsidDel="0044153F">
          <w:delText>s</w:delText>
        </w:r>
      </w:del>
      <w:ins w:id="181" w:author="Michael Chambers" w:date="2015-11-12T18:50:00Z">
        <w:r w:rsidR="0044153F">
          <w:t>activity persists</w:t>
        </w:r>
      </w:ins>
      <w:r w:rsidR="00983A3A">
        <w:t xml:space="preserve"> after loss of signaling </w:t>
      </w:r>
      <w:r w:rsidR="00F64E92">
        <w:fldChar w:fldCharType="begin">
          <w:fldData xml:space="preserve">PEVuZE5vdGU+PENpdGU+PEF1dGhvcj5DaW5uYW1vbjwvQXV0aG9yPjxZZWFyPjIwMDg8L1llYXI+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PEVuZE5vdGU+PENpdGU+PEF1dGhvcj5DaW5uYW1vbjwvQXV0aG9yPjxZZWFyPjIwMDg8L1llYXI+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(Cinnamon and Paroush, 2008; Helman et al., 2011)</w:t>
      </w:r>
      <w:r w:rsidR="00F64E92">
        <w:fldChar w:fldCharType="end"/>
      </w:r>
      <w:r w:rsidR="00983A3A">
        <w:t>.</w:t>
      </w:r>
    </w:p>
    <w:p w14:paraId="57CCF703" w14:textId="67D9C222" w:rsidR="006B3FBC" w:rsidRDefault="006B3FBC" w:rsidP="009807D9">
      <w:pPr>
        <w:pStyle w:val="BodyText"/>
        <w:spacing w:line="480" w:lineRule="auto"/>
        <w:ind w:firstLine="720"/>
      </w:pPr>
      <w:del w:id="182" w:author="Albert Courey" w:date="2015-11-11T10:31:00Z">
        <w:r w:rsidDel="00135AD7">
          <w:delText xml:space="preserve">Under </w:delText>
        </w:r>
      </w:del>
      <w:ins w:id="183" w:author="Albert Courey" w:date="2015-11-11T10:31:00Z">
        <w:r w:rsidR="00135AD7">
          <w:t xml:space="preserve">In </w:t>
        </w:r>
      </w:ins>
      <w:r>
        <w:t xml:space="preserve">the absence of Notch signaling, Groucho represses </w:t>
      </w:r>
      <w:proofErr w:type="gramStart"/>
      <w:r w:rsidRPr="005334B1">
        <w:rPr>
          <w:i/>
        </w:rPr>
        <w:t>E(</w:t>
      </w:r>
      <w:proofErr w:type="spellStart"/>
      <w:proofErr w:type="gramEnd"/>
      <w:r w:rsidRPr="005334B1">
        <w:rPr>
          <w:i/>
        </w:rPr>
        <w:t>spl</w:t>
      </w:r>
      <w:proofErr w:type="spellEnd"/>
      <w:r w:rsidRPr="005334B1">
        <w:rPr>
          <w:i/>
        </w:rPr>
        <w:t>)</w:t>
      </w:r>
      <w:r>
        <w:t xml:space="preserve"> complex genes through interactions with Hairy, which is itself associated with Su(H)</w:t>
      </w:r>
      <w:ins w:id="184" w:author="Albert Courey" w:date="2015-11-11T10:31:00Z">
        <w:r w:rsidR="00135AD7">
          <w:t xml:space="preserve">, a sequence-specific transcription factor that targets </w:t>
        </w:r>
      </w:ins>
      <w:ins w:id="185" w:author="Albert Courey" w:date="2015-11-11T10:32:00Z">
        <w:r w:rsidR="00135AD7">
          <w:t xml:space="preserve">Notch-responsive genes </w:t>
        </w:r>
      </w:ins>
      <w:del w:id="186" w:author="Albert Courey" w:date="2015-11-11T10:31:00Z">
        <w:r w:rsidDel="00135AD7">
          <w:delText xml:space="preserve"> </w:delText>
        </w:r>
      </w:del>
      <w:r w:rsidR="00F64E92">
        <w:fldChar w:fldCharType="begin"/>
      </w:r>
      <w:r w:rsidR="00F64E92">
        <w:instrText xml:space="preserve"> ADDIN EN.CITE &lt;EndNote&gt;&lt;Cite&gt;&lt;Author&gt;Delidakis&lt;/Author&gt;&lt;Year&gt;1991&lt;/Year&gt;&lt;RecNum&gt;3082&lt;/RecNum&gt;&lt;DisplayText&gt;(Delidakis et al., 1991)&lt;/DisplayText&gt;&lt;record&gt;&lt;rec-number&gt;3082&lt;/rec-number&gt;&lt;foreign-keys&gt;&lt;key app="EN" db-id="txpdr0vslpwzage5afxvdv2xds5vfp9zsafw" timestamp="1440456755"&gt;3082&lt;/key&gt;&lt;/foreign-keys&gt;&lt;ref-type name="Journal Article"&gt;17&lt;/ref-type&gt;&lt;contributors&gt;&lt;authors&gt;&lt;author&gt;Delidakis, C.&lt;/author&gt;&lt;author&gt;Preiss, A.&lt;/author&gt;&lt;author&gt;Hartley, D. A.&lt;/author&gt;&lt;author&gt;Artavanis-Tsakonas, S.&lt;/author&gt;&lt;/authors&gt;&lt;/contributors&gt;&lt;auth-address&gt;Howard Hughes Medical Institute, Department of Cell Biology and Biology, Yale University, New Haven, Connecticut 06511.&lt;/auth-address&gt;&lt;titles&gt;&lt;title&gt;Two genetically and molecularly distinct functions involved in early neurogenesis reside within the Enhancer of split locus of Drosophila melanogaster&lt;/title&gt;&lt;secondary-title&gt;Genetics&lt;/secondary-title&gt;&lt;/titles&gt;&lt;periodical&gt;&lt;full-title&gt;Genetics&lt;/full-title&gt;&lt;/periodical&gt;&lt;pages&gt;803-23&lt;/pages&gt;&lt;volume&gt;129&lt;/volume&gt;&lt;number&gt;3&lt;/number&gt;&lt;keywords&gt;&lt;keyword&gt;Alleles&lt;/keyword&gt;&lt;keyword&gt;Animals&lt;/keyword&gt;&lt;keyword&gt;Chromosome Mapping&lt;/keyword&gt;&lt;keyword&gt;Drosophila melanogaster/embryology/*genetics&lt;/keyword&gt;&lt;keyword&gt;GTP-Binding Proteins/physiology&lt;/keyword&gt;&lt;keyword&gt;Gene Expression&lt;/keyword&gt;&lt;keyword&gt;Genes&lt;/keyword&gt;&lt;keyword&gt;Genes, Lethal&lt;/keyword&gt;&lt;keyword&gt;Genetic Complementation Test&lt;/keyword&gt;&lt;keyword&gt;Nervous System/*embryology&lt;/keyword&gt;&lt;keyword&gt;Restriction Mapping&lt;/keyword&gt;&lt;keyword&gt;Transcription, Genetic&lt;/keyword&gt;&lt;/keywords&gt;&lt;dates&gt;&lt;year&gt;1991&lt;/year&gt;&lt;pub-dates&gt;&lt;date&gt;Nov&lt;/date&gt;&lt;/pub-dates&gt;&lt;/dates&gt;&lt;isbn&gt;0016-6731 (Print)&amp;#xD;0016-6731 (Linking)&lt;/isbn&gt;&lt;accession-num&gt;1752423&lt;/accession-num&gt;&lt;urls&gt;&lt;related-urls&gt;&lt;url&gt;http://www.ncbi.nlm.nih.gov/pubmed/1752423&lt;/url&gt;&lt;/related-urls&gt;&lt;/urls&gt;&lt;custom2&gt;1204748&lt;/custom2&gt;&lt;/record&gt;&lt;/Cite&gt;&lt;/EndNote&gt;</w:instrText>
      </w:r>
      <w:r w:rsidR="00F64E92">
        <w:fldChar w:fldCharType="separate"/>
      </w:r>
      <w:r w:rsidR="00F64E92">
        <w:rPr>
          <w:noProof/>
        </w:rPr>
        <w:t>(Delidakis et al., 1991)</w:t>
      </w:r>
      <w:r w:rsidR="00F64E92">
        <w:fldChar w:fldCharType="end"/>
      </w:r>
      <w:r>
        <w:t xml:space="preserve">. </w:t>
      </w:r>
      <w:ins w:id="187" w:author="Michael Chambers" w:date="2015-11-12T18:51:00Z">
        <w:r w:rsidR="0044153F">
          <w:t xml:space="preserve">Recruitment of a Notch ligand to Notch </w:t>
        </w:r>
        <w:proofErr w:type="spellStart"/>
        <w:r w:rsidR="0044153F">
          <w:t>transmembrane</w:t>
        </w:r>
        <w:proofErr w:type="spellEnd"/>
        <w:r w:rsidR="0044153F">
          <w:t xml:space="preserve"> receptors activates the pathway, leading to </w:t>
        </w:r>
        <w:proofErr w:type="spellStart"/>
        <w:r w:rsidR="0044153F">
          <w:t>proteolytic</w:t>
        </w:r>
        <w:proofErr w:type="spellEnd"/>
        <w:r w:rsidR="0044153F">
          <w:t xml:space="preserve"> cleavage of the receptor and subsequent release of the Notch Intracellular Domain (Notch ICD). The Notch ICD rapidly enters the nucleus, where it</w:t>
        </w:r>
      </w:ins>
      <w:del w:id="188" w:author="Michael Chambers" w:date="2015-11-12T18:51:00Z">
        <w:r w:rsidDel="0044153F">
          <w:delText>Upon activation of Notch signaling, Notch</w:delText>
        </w:r>
      </w:del>
      <w:r>
        <w:t xml:space="preserve"> displaces Hairy binding at </w:t>
      </w:r>
      <w:proofErr w:type="gramStart"/>
      <w:r>
        <w:t>Su(</w:t>
      </w:r>
      <w:proofErr w:type="gramEnd"/>
      <w:r>
        <w:t xml:space="preserve">H) sites, relieving Groucho repression and initiating expression of </w:t>
      </w:r>
      <w:r w:rsidRPr="0044153F">
        <w:rPr>
          <w:i/>
          <w:rPrChange w:id="189" w:author="Michael Chambers" w:date="2015-11-12T18:51:00Z">
            <w:rPr/>
          </w:rPrChange>
        </w:rPr>
        <w:t>E(</w:t>
      </w:r>
      <w:proofErr w:type="spellStart"/>
      <w:r w:rsidRPr="0044153F">
        <w:rPr>
          <w:i/>
          <w:rPrChange w:id="190" w:author="Michael Chambers" w:date="2015-11-12T18:51:00Z">
            <w:rPr/>
          </w:rPrChange>
        </w:rPr>
        <w:t>spl</w:t>
      </w:r>
      <w:proofErr w:type="spellEnd"/>
      <w:r w:rsidRPr="0044153F">
        <w:rPr>
          <w:i/>
          <w:rPrChange w:id="191" w:author="Michael Chambers" w:date="2015-11-12T18:51:00Z">
            <w:rPr/>
          </w:rPrChange>
        </w:rPr>
        <w:t>)</w:t>
      </w:r>
      <w:r>
        <w:t xml:space="preserve"> genes. Groucho then interacts with</w:t>
      </w:r>
      <w:r w:rsidR="00531081">
        <w:t xml:space="preserve"> newly expressed</w:t>
      </w:r>
      <w:r>
        <w:t xml:space="preserve"> </w:t>
      </w:r>
      <w:proofErr w:type="gramStart"/>
      <w:r>
        <w:t>E(</w:t>
      </w:r>
      <w:proofErr w:type="spellStart"/>
      <w:proofErr w:type="gramEnd"/>
      <w:r>
        <w:t>spl</w:t>
      </w:r>
      <w:proofErr w:type="spellEnd"/>
      <w:r>
        <w:t>)</w:t>
      </w:r>
      <w:ins w:id="192" w:author="Michael Chambers" w:date="2015-11-12T18:52:00Z">
        <w:r w:rsidR="0044153F">
          <w:t xml:space="preserve"> family proteins</w:t>
        </w:r>
      </w:ins>
      <w:r>
        <w:t xml:space="preserve"> to repress a number of </w:t>
      </w:r>
      <w:proofErr w:type="spellStart"/>
      <w:r>
        <w:t>proneural</w:t>
      </w:r>
      <w:proofErr w:type="spellEnd"/>
      <w:r>
        <w:t xml:space="preserve"> genes </w:t>
      </w:r>
      <w:r w:rsidR="00F64E92">
        <w:fldChar w:fldCharType="begin">
          <w:fldData xml:space="preserve">PEVuZE5vdGU+PENpdGU+PEF1dGhvcj5QcmVpc3M8L0F1dGhvcj48WWVhcj4xOTg4PC9ZZWFyPjxS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PEVuZE5vdGU+PENpdGU+PEF1dGhvcj5QcmVpc3M8L0F1dGhvcj48WWVhcj4xOTg4PC9ZZWFyPjxS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(Preiss et al., 1988; Wurmbach et al., 1999)</w:t>
      </w:r>
      <w:r w:rsidR="00F64E92">
        <w:fldChar w:fldCharType="end"/>
      </w:r>
      <w:r>
        <w:t xml:space="preserve">. </w:t>
      </w:r>
      <w:ins w:id="193" w:author="Michael Chambers" w:date="2015-11-12T18:52:00Z">
        <w:r w:rsidR="0044153F">
          <w:t xml:space="preserve">This repressive activity is alleviated by MAPK signaling, which results in the phosphorylation of </w:t>
        </w:r>
        <w:proofErr w:type="spellStart"/>
        <w:r w:rsidR="0044153F">
          <w:t>Gro</w:t>
        </w:r>
        <w:proofErr w:type="spellEnd"/>
        <w:r w:rsidR="0044153F">
          <w:t xml:space="preserve">, negatively affecting its ability to repress these </w:t>
        </w:r>
        <w:proofErr w:type="spellStart"/>
        <w:r w:rsidR="0044153F">
          <w:t>proneural</w:t>
        </w:r>
        <w:proofErr w:type="spellEnd"/>
        <w:r w:rsidR="0044153F">
          <w:t xml:space="preserve"> genes in </w:t>
        </w:r>
        <w:r w:rsidR="0044153F">
          <w:lastRenderedPageBreak/>
          <w:t xml:space="preserve">cooperation with </w:t>
        </w:r>
        <w:proofErr w:type="gramStart"/>
        <w:r w:rsidR="0044153F">
          <w:t>E(</w:t>
        </w:r>
        <w:proofErr w:type="spellStart"/>
        <w:proofErr w:type="gramEnd"/>
        <w:r w:rsidR="0044153F">
          <w:t>spl</w:t>
        </w:r>
        <w:proofErr w:type="spellEnd"/>
        <w:r w:rsidR="0044153F">
          <w:t xml:space="preserve">) members </w:t>
        </w:r>
      </w:ins>
      <w:r w:rsidR="00F64E92">
        <w:fldChar w:fldCharType="begin"/>
      </w:r>
      <w:r w:rsidR="00F64E92">
        <w:instrText xml:space="preserve"> ADDIN EN.CITE &lt;EndNote&gt;&lt;Cite&gt;&lt;Author&gt;Andersson&lt;/Author&gt;&lt;Year&gt;2011&lt;/Year&gt;&lt;RecNum&gt;3168&lt;/RecNum&gt;&lt;DisplayText&gt;(Andersson et al., 2011)&lt;/DisplayText&gt;&lt;record&gt;&lt;rec-number&gt;3168&lt;/rec-number&gt;&lt;foreign-keys&gt;&lt;key app="EN" db-id="txpdr0vslpwzage5afxvdv2xds5vfp9zsafw" timestamp="1447187947"&gt;3168&lt;/key&gt;&lt;/foreign-keys&gt;&lt;ref-type name="Journal Article"&gt;17&lt;/ref-type&gt;&lt;contributors&gt;&lt;authors&gt;&lt;author&gt;Andersson, E. R.&lt;/author&gt;&lt;author&gt;Sandberg, R.&lt;/author&gt;&lt;author&gt;Lendahl, U.&lt;/author&gt;&lt;/authors&gt;&lt;/contributors&gt;&lt;auth-address&gt;Department of Cell and Molecular Biology, Karolinska Institute, SE-171 77 Stockholm, Sweden.&lt;/auth-address&gt;&lt;titles&gt;&lt;title&gt;Notch signaling: simplicity in design, versatility in function&lt;/title&gt;&lt;secondary-title&gt;Development&lt;/secondary-title&gt;&lt;/titles&gt;&lt;periodical&gt;&lt;full-title&gt;Development&lt;/full-title&gt;&lt;/periodical&gt;&lt;pages&gt;3593-612&lt;/pages&gt;&lt;volume&gt;138&lt;/volume&gt;&lt;number&gt;17&lt;/number&gt;&lt;keywords&gt;&lt;keyword&gt;Animals&lt;/keyword&gt;&lt;keyword&gt;Drosophila Proteins/genetics/metabolism&lt;/keyword&gt;&lt;keyword&gt;Humans&lt;/keyword&gt;&lt;keyword&gt;Models, Biological&lt;/keyword&gt;&lt;keyword&gt;Receptors, Notch/genetics/*metabolism&lt;/keyword&gt;&lt;keyword&gt;Signal Transduction/genetics/*physiology&lt;/keyword&gt;&lt;keyword&gt;Vertebrates/genetics/metabolism&lt;/keyword&gt;&lt;/keywords&gt;&lt;dates&gt;&lt;year&gt;2011&lt;/year&gt;&lt;pub-dates&gt;&lt;date&gt;Sep&lt;/date&gt;&lt;/pub-dates&gt;&lt;/dates&gt;&lt;isbn&gt;1477-9129 (Electronic)&amp;#xD;0950-1991 (Linking)&lt;/isbn&gt;&lt;accession-num&gt;21828089&lt;/accession-num&gt;&lt;urls&gt;&lt;related-urls&gt;&lt;url&gt;http://www.ncbi.nlm.nih.gov/pubmed/21828089&lt;/url&gt;&lt;/related-urls&gt;&lt;/urls&gt;&lt;electronic-resource-num&gt;10.1242/dev.063610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(Andersson et al., 2011)</w:t>
      </w:r>
      <w:r w:rsidR="00F64E92">
        <w:fldChar w:fldCharType="end"/>
      </w:r>
      <w:ins w:id="194" w:author="Michael Chambers" w:date="2015-11-12T18:52:00Z">
        <w:r w:rsidR="0044153F">
          <w:t xml:space="preserve">.  The partial or complete negation of Notch signaling through the activation of the MAPK pathway thus represents a Groucho-mediated point of crosstalk between the two pathways </w:t>
        </w:r>
      </w:ins>
      <w:r w:rsidR="00F64E92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PEVuZE5vdGU+PENpdGU+PEF1dGhvcj5IYXNzb248L0F1dGhvcj48WWVhcj4yMDA1PC9ZZWFyPjxS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=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(Hasson et al., 2005)</w:t>
      </w:r>
      <w:r w:rsidR="00F64E92">
        <w:fldChar w:fldCharType="end"/>
      </w:r>
      <w:ins w:id="195" w:author="Michael Chambers" w:date="2015-11-12T18:52:00Z">
        <w:r w:rsidR="0044153F">
          <w:t>.</w:t>
        </w:r>
      </w:ins>
    </w:p>
    <w:p w14:paraId="717A28C0" w14:textId="48416B30" w:rsidR="006B3FBC" w:rsidRDefault="006B3FBC" w:rsidP="009807D9">
      <w:pPr>
        <w:pStyle w:val="BodyText"/>
        <w:spacing w:line="480" w:lineRule="auto"/>
        <w:ind w:firstLine="720"/>
      </w:pPr>
      <w:r>
        <w:t xml:space="preserve">Groucho is also critical to signaling via </w:t>
      </w:r>
      <w:proofErr w:type="spellStart"/>
      <w:r>
        <w:t>Decapentaplegic</w:t>
      </w:r>
      <w:proofErr w:type="spellEnd"/>
      <w:r>
        <w:t xml:space="preserve"> (</w:t>
      </w:r>
      <w:proofErr w:type="spellStart"/>
      <w:r>
        <w:t>dpp</w:t>
      </w:r>
      <w:proofErr w:type="spellEnd"/>
      <w:r>
        <w:t xml:space="preserve">), a </w:t>
      </w:r>
      <w:r>
        <w:rPr>
          <w:i/>
        </w:rPr>
        <w:t xml:space="preserve">Drosophila </w:t>
      </w:r>
      <w:r>
        <w:t xml:space="preserve">TGF-β homolog whose diffusion over long distances is essential to patterning during embryogenesis and later during appendage development </w:t>
      </w:r>
      <w:r w:rsidR="00F64E92">
        <w:fldChar w:fldCharType="begin"/>
      </w:r>
      <w:r w:rsidR="00F64E92">
        <w:instrText xml:space="preserve"> ADDIN EN.CITE &lt;EndNote&gt;&lt;Cite&gt;&lt;Author&gt;Upadhyai&lt;/Author&gt;&lt;Year&gt;2013&lt;/Year&gt;&lt;RecNum&gt;2339&lt;/RecNum&gt;&lt;DisplayText&gt;(Upadhyai and Campbell, 2013)&lt;/DisplayText&gt;&lt;record&gt;&lt;rec-number&gt;2339&lt;/rec-number&gt;&lt;foreign-keys&gt;&lt;key app="EN" db-id="txpdr0vslpwzage5afxvdv2xds5vfp9zsafw" timestamp="1435089952"&gt;2339&lt;/key&gt;&lt;/foreign-keys&gt;&lt;ref-type name="Journal Article"&gt;17&lt;/ref-type&gt;&lt;contributors&gt;&lt;authors&gt;&lt;author&gt;Upadhyai, P&lt;/author&gt;&lt;author&gt;Campbell, G&lt;/author&gt;&lt;/authors&gt;&lt;/contributors&gt;&lt;titles&gt;&lt;title&gt;Brinker possesses multiple mechanisms for repression because its primary co-repressor, Groucho, may be unavailable in some cell types&lt;/title&gt;&lt;secondary-title&gt;Development (Cambridge, England)&lt;/secondary-title&gt;&lt;/titles&gt;&lt;periodical&gt;&lt;full-title&gt;Development (Cambridge, England)&lt;/full-title&gt;&lt;/periodical&gt;&lt;pages&gt;4256-4265&lt;/pages&gt;&lt;volume&gt;140&lt;/volume&gt;&lt;number&gt;20&lt;/number&gt;&lt;dates&gt;&lt;year&gt;2013&lt;/year&gt;&lt;pub-dates&gt;&lt;date&gt;Oct 01&lt;/date&gt;&lt;/pub-dates&gt;&lt;/dates&gt;&lt;label&gt;r09772&lt;/label&gt;&lt;urls&gt;&lt;related-urls&gt;&lt;url&gt;http://dev.biologists.org/cgi/doi/10.1242/dev.099366&lt;/url&gt;&lt;/related-urls&gt;&lt;pdf-urls&gt;&lt;url&gt;file://localhost/Users/mike/Documents/Papers2/Articles/2013/Upadhyai/Upadhyai-2013-Development-Brinker%20possesses%20multiple%20mechanisms%20for%20repression%20because%20its%20primary%20co-repressor%20Groucho%20may%20be%20unavailable%20in%20some%20cell%20types.pdf&lt;/url&gt;&lt;/pdf-urls&gt;&lt;/urls&gt;&lt;custom3&gt;papers2://publication/uuid/20C6EE54-3B9B-48FD-B5DD-7E536C1B12FB&lt;/custom3&gt;&lt;electronic-resource-num&gt;10.1242/dev.099366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(Upadhyai and Campbell, 2013)</w:t>
      </w:r>
      <w:r w:rsidR="00F64E92">
        <w:fldChar w:fldCharType="end"/>
      </w:r>
      <w:r w:rsidR="00D3534F">
        <w:t xml:space="preserve">. The </w:t>
      </w:r>
      <w:proofErr w:type="spellStart"/>
      <w:r w:rsidR="00D3534F">
        <w:t>D</w:t>
      </w:r>
      <w:r>
        <w:t>pp</w:t>
      </w:r>
      <w:proofErr w:type="spellEnd"/>
      <w:r>
        <w:t xml:space="preserve"> </w:t>
      </w:r>
      <w:proofErr w:type="spellStart"/>
      <w:r>
        <w:t>morphogen</w:t>
      </w:r>
      <w:proofErr w:type="spellEnd"/>
      <w:r>
        <w:t xml:space="preserve"> is expressed dorsally in the embryo and is </w:t>
      </w:r>
      <w:r w:rsidR="00D3534F">
        <w:t>required for</w:t>
      </w:r>
      <w:r>
        <w:t xml:space="preserve"> the </w:t>
      </w:r>
      <w:r w:rsidR="00531081">
        <w:t xml:space="preserve">definition of cell-fate along </w:t>
      </w:r>
      <w:r w:rsidR="00CB0454">
        <w:t>the dorsal-ventral</w:t>
      </w:r>
      <w:r w:rsidR="00531081">
        <w:t xml:space="preserve"> axis </w:t>
      </w:r>
      <w:r w:rsidR="00F64E92">
        <w:fldChar w:fldCharType="begin"/>
      </w:r>
      <w:r w:rsidR="00F64E92">
        <w:instrText xml:space="preserve"> ADDIN EN.CITE &lt;EndNote&gt;&lt;Cite&gt;&lt;Author&gt;Ferguson&lt;/Author&gt;&lt;Year&gt;1992&lt;/Year&gt;&lt;RecNum&gt;3088&lt;/RecNum&gt;&lt;DisplayText&gt;(Ferguson and Anderson, 1992)&lt;/DisplayText&gt;&lt;record&gt;&lt;rec-number&gt;3088&lt;/rec-number&gt;&lt;foreign-keys&gt;&lt;key app="EN" db-id="txpdr0vslpwzage5afxvdv2xds5vfp9zsafw" timestamp="1440457602"&gt;3088&lt;/key&gt;&lt;/foreign-keys&gt;&lt;ref-type name="Journal Article"&gt;17&lt;/ref-type&gt;&lt;contributors&gt;&lt;authors&gt;&lt;author&gt;Ferguson, E. L.&lt;/author&gt;&lt;author&gt;Anderson, K. V.&lt;/author&gt;&lt;/authors&gt;&lt;/contributors&gt;&lt;auth-address&gt;Department of Molecular and Cell Biology, University of California, Berkeley 94720.&lt;/auth-address&gt;&lt;titles&gt;&lt;title&gt;Decapentaplegic acts as a morphogen to organize dorsal-ventral pattern in the Drosophila embryo&lt;/title&gt;&lt;secondary-title&gt;Cell&lt;/secondary-title&gt;&lt;/titles&gt;&lt;periodical&gt;&lt;full-title&gt;Cell&lt;/full-title&gt;&lt;/periodical&gt;&lt;pages&gt;451-61&lt;/pages&gt;&lt;volume&gt;71&lt;/volume&gt;&lt;number&gt;3&lt;/number&gt;&lt;keywords&gt;&lt;keyword&gt;Animals&lt;/keyword&gt;&lt;keyword&gt;Cell Differentiation&lt;/keyword&gt;&lt;keyword&gt;*Drosophila Proteins&lt;/keyword&gt;&lt;keyword&gt;Drosophila melanogaster/*embryology&lt;/keyword&gt;&lt;keyword&gt;Ectoderm&lt;/keyword&gt;&lt;keyword&gt;Gastrula&lt;/keyword&gt;&lt;keyword&gt;Insect Hormones/*physiology&lt;/keyword&gt;&lt;keyword&gt;Morphogenesis&lt;/keyword&gt;&lt;keyword&gt;RNA, Messenger/administration &amp;amp; dosage&lt;/keyword&gt;&lt;keyword&gt;Transforming Growth Factor beta/*physiology&lt;/keyword&gt;&lt;/keywords&gt;&lt;dates&gt;&lt;year&gt;1992&lt;/year&gt;&lt;pub-dates&gt;&lt;date&gt;Oct 30&lt;/date&gt;&lt;/pub-dates&gt;&lt;/dates&gt;&lt;isbn&gt;0092-8674 (Print)&amp;#xD;0092-8674 (Linking)&lt;/isbn&gt;&lt;accession-num&gt;1423606&lt;/accession-num&gt;&lt;urls&gt;&lt;related-urls&gt;&lt;url&gt;http://www.ncbi.nlm.nih.gov/pubmed/1423606&lt;/url&gt;&lt;/related-urls&gt;&lt;/urls&gt;&lt;/record&gt;&lt;/Cite&gt;&lt;/EndNote&gt;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(Ferguson and Anderson, 1992)</w:t>
      </w:r>
      <w:r w:rsidR="00F64E92">
        <w:fldChar w:fldCharType="end"/>
      </w:r>
      <w:r>
        <w:t xml:space="preserve">. Groucho, through interaction with Dorsal, </w:t>
      </w:r>
      <w:r w:rsidR="00D3534F">
        <w:t xml:space="preserve">represses </w:t>
      </w:r>
      <w:del w:id="196" w:author="Michael Chambers" w:date="2015-11-17T00:21:00Z">
        <w:r w:rsidR="00D3534F" w:rsidDel="00A046D7">
          <w:delText>the</w:delText>
        </w:r>
        <w:r w:rsidDel="00A046D7">
          <w:delText xml:space="preserve"> </w:delText>
        </w:r>
      </w:del>
      <w:r>
        <w:t xml:space="preserve">ventral expression of </w:t>
      </w:r>
      <w:proofErr w:type="spellStart"/>
      <w:r>
        <w:rPr>
          <w:i/>
        </w:rPr>
        <w:t>dpp</w:t>
      </w:r>
      <w:proofErr w:type="spellEnd"/>
      <w:r w:rsidR="00CB0454">
        <w:t xml:space="preserve">, meaning that </w:t>
      </w:r>
      <w:proofErr w:type="spellStart"/>
      <w:r w:rsidR="00CB0454">
        <w:t>Gro</w:t>
      </w:r>
      <w:proofErr w:type="spellEnd"/>
      <w:r w:rsidR="00CB0454">
        <w:t xml:space="preserve"> is involved in both the </w:t>
      </w:r>
      <w:r w:rsidR="00D3534F">
        <w:t xml:space="preserve">spatiotemporal </w:t>
      </w:r>
      <w:r w:rsidR="00CB0454">
        <w:t xml:space="preserve">definition and interpretation of </w:t>
      </w:r>
      <w:proofErr w:type="spellStart"/>
      <w:r w:rsidR="00CB0454">
        <w:t>dpp</w:t>
      </w:r>
      <w:proofErr w:type="spellEnd"/>
      <w:r w:rsidR="00CB0454">
        <w:t xml:space="preserve"> signaling</w:t>
      </w:r>
      <w:r>
        <w:rPr>
          <w:i/>
        </w:rPr>
        <w:t xml:space="preserve"> </w:t>
      </w:r>
      <w:r w:rsidR="00F64E92">
        <w:fldChar w:fldCharType="begin"/>
      </w:r>
      <w:r w:rsidR="00F64E92">
        <w:instrText xml:space="preserve"> ADDIN EN.CITE &lt;EndNote&gt;&lt;Cite&gt;&lt;Author&gt;Schwyter&lt;/Author&gt;&lt;Year&gt;1995&lt;/Year&gt;&lt;RecNum&gt;3038&lt;/RecNum&gt;&lt;DisplayText&gt;(Schwyter et al., 1995)&lt;/DisplayText&gt;&lt;record&gt;&lt;rec-number&gt;3038&lt;/rec-number&gt;&lt;foreign-keys&gt;&lt;key app="EN" db-id="txpdr0vslpwzage5afxvdv2xds5vfp9zsafw" timestamp="1439941152"&gt;3038&lt;/key&gt;&lt;/foreign-keys&gt;&lt;ref-type name="Journal Article"&gt;17&lt;/ref-type&gt;&lt;contributors&gt;&lt;authors&gt;&lt;author&gt;Schwyter, D. H.&lt;/author&gt;&lt;author&gt;Huang, J. D.&lt;/author&gt;&lt;author&gt;Dubnicoff, T.&lt;/author&gt;&lt;author&gt;Courey, A. J.&lt;/author&gt;&lt;/authors&gt;&lt;/contributors&gt;&lt;auth-address&gt;Department of Chemistry and Biochemistry, University of California, Los Angeles 90095-1569, USA.&lt;/auth-address&gt;&lt;titles&gt;&lt;title&gt;The decapentaplegic core promoter region plays an integral role in the spatial control of transcription&lt;/title&gt;&lt;secondary-title&gt;Mol Cell Biol&lt;/secondary-title&gt;&lt;/titles&gt;&lt;periodical&gt;&lt;full-title&gt;Mol Cell Biol&lt;/full-title&gt;&lt;/periodical&gt;&lt;pages&gt;3960-8&lt;/pages&gt;&lt;volume&gt;15&lt;/volume&gt;&lt;number&gt;7&lt;/number&gt;&lt;keywords&gt;&lt;keyword&gt;Animals&lt;/keyword&gt;&lt;keyword&gt;Base Sequence&lt;/keyword&gt;&lt;keyword&gt;Blastoderm&lt;/keyword&gt;&lt;keyword&gt;DNA Mutational Analysis&lt;/keyword&gt;&lt;keyword&gt;DNA-Binding Proteins/metabolism&lt;/keyword&gt;&lt;keyword&gt;Drosophila/embryology/*genetics&lt;/keyword&gt;&lt;keyword&gt;*Drosophila Proteins&lt;/keyword&gt;&lt;keyword&gt;Embryonic Induction&lt;/keyword&gt;&lt;keyword&gt;Enhancer Elements, Genetic/genetics&lt;/keyword&gt;&lt;keyword&gt;*Gene Expression Regulation&lt;/keyword&gt;&lt;keyword&gt;Insect Hormones/*genetics&lt;/keyword&gt;&lt;keyword&gt;Molecular Sequence Data&lt;/keyword&gt;&lt;keyword&gt;Promoter Regions, Genetic/*genetics&lt;/keyword&gt;&lt;keyword&gt;Protein Binding&lt;/keyword&gt;&lt;keyword&gt;Sequence Deletion&lt;/keyword&gt;&lt;keyword&gt;Transcription Factors/metabolism&lt;/keyword&gt;&lt;keyword&gt;*Transcription, Genetic&lt;/keyword&gt;&lt;/keywords&gt;&lt;dates&gt;&lt;year&gt;1995&lt;/year&gt;&lt;pub-dates&gt;&lt;date&gt;Jul&lt;/date&gt;&lt;/pub-dates&gt;&lt;/dates&gt;&lt;isbn&gt;0270-7306 (Print)&amp;#xD;0270-7306 (Linking)&lt;/isbn&gt;&lt;accession-num&gt;7791801&lt;/accession-num&gt;&lt;urls&gt;&lt;related-urls&gt;&lt;url&gt;http://www.ncbi.nlm.nih.gov/pubmed/7791801&lt;/url&gt;&lt;/related-urls&gt;&lt;/urls&gt;&lt;custom2&gt;230635&lt;/custom2&gt;&lt;/record&gt;&lt;/Cite&gt;&lt;/EndNote&gt;</w:instrText>
      </w:r>
      <w:r w:rsidR="00F64E92">
        <w:fldChar w:fldCharType="separate"/>
      </w:r>
      <w:r w:rsidR="00F64E92">
        <w:rPr>
          <w:noProof/>
        </w:rPr>
        <w:t>(Schwyter et al., 1995)</w:t>
      </w:r>
      <w:r w:rsidR="00F64E92">
        <w:fldChar w:fldCharType="end"/>
      </w:r>
      <w:r>
        <w:rPr>
          <w:i/>
        </w:rPr>
        <w:t>.</w:t>
      </w:r>
      <w:r w:rsidR="0013409F">
        <w:rPr>
          <w:i/>
        </w:rPr>
        <w:t xml:space="preserve"> </w:t>
      </w:r>
      <w:r w:rsidR="0013409F">
        <w:t xml:space="preserve">In the absence of </w:t>
      </w:r>
      <w:proofErr w:type="spellStart"/>
      <w:r w:rsidR="00D3534F">
        <w:t>D</w:t>
      </w:r>
      <w:r w:rsidR="0013409F" w:rsidRPr="0013409F">
        <w:t>pp</w:t>
      </w:r>
      <w:proofErr w:type="spellEnd"/>
      <w:r w:rsidR="0013409F">
        <w:rPr>
          <w:i/>
        </w:rPr>
        <w:t xml:space="preserve"> </w:t>
      </w:r>
      <w:r w:rsidR="00D3534F">
        <w:t>signaling, Brinker (</w:t>
      </w:r>
      <w:proofErr w:type="spellStart"/>
      <w:r w:rsidR="00D3534F">
        <w:t>B</w:t>
      </w:r>
      <w:r w:rsidR="0013409F">
        <w:t>rk</w:t>
      </w:r>
      <w:proofErr w:type="spellEnd"/>
      <w:r w:rsidR="0013409F">
        <w:t xml:space="preserve">) represses a subset of </w:t>
      </w:r>
      <w:proofErr w:type="spellStart"/>
      <w:r w:rsidR="0013409F">
        <w:t>dpp</w:t>
      </w:r>
      <w:proofErr w:type="spellEnd"/>
      <w:r w:rsidR="0013409F">
        <w:t xml:space="preserve"> target genes through two independent repressive mechanisms, one involving </w:t>
      </w:r>
      <w:proofErr w:type="spellStart"/>
      <w:r w:rsidR="0013409F">
        <w:t>dCtBP</w:t>
      </w:r>
      <w:proofErr w:type="spellEnd"/>
      <w:r w:rsidR="0013409F">
        <w:t xml:space="preserve"> (a short-range </w:t>
      </w:r>
      <w:proofErr w:type="spellStart"/>
      <w:r w:rsidR="0013409F">
        <w:t>corepressor</w:t>
      </w:r>
      <w:proofErr w:type="spellEnd"/>
      <w:r w:rsidR="0013409F">
        <w:t xml:space="preserve">), and the other involving </w:t>
      </w:r>
      <w:proofErr w:type="spellStart"/>
      <w:r w:rsidR="0013409F">
        <w:t>Gro</w:t>
      </w:r>
      <w:proofErr w:type="spellEnd"/>
      <w:r w:rsidR="00BD31C1">
        <w:t xml:space="preserve"> </w:t>
      </w:r>
      <w:r w:rsidR="00F64E92">
        <w:fldChar w:fldCharType="begin">
          <w:fldData xml:space="preserve">PEVuZE5vdGU+PENpdGU+PEF1dGhvcj5IYXNzb248L0F1dGhvcj48WWVhcj4yMDAxPC9ZZWFyPjxS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PEVuZE5vdGU+PENpdGU+PEF1dGhvcj5IYXNzb248L0F1dGhvcj48WWVhcj4yMDAxPC9ZZWFyPjxS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(Hasson et al., 2001)</w:t>
      </w:r>
      <w:r w:rsidR="00F64E92">
        <w:fldChar w:fldCharType="end"/>
      </w:r>
      <w:r w:rsidR="0013409F">
        <w:t>.</w:t>
      </w:r>
      <w:r w:rsidR="00BD31C1">
        <w:t xml:space="preserve"> </w:t>
      </w:r>
      <w:r w:rsidR="004C029F">
        <w:t>Upon activat</w:t>
      </w:r>
      <w:r w:rsidR="00D3534F">
        <w:t xml:space="preserve">ion of </w:t>
      </w:r>
      <w:proofErr w:type="spellStart"/>
      <w:r w:rsidR="00D3534F">
        <w:t>D</w:t>
      </w:r>
      <w:r w:rsidR="004C029F">
        <w:t>pp</w:t>
      </w:r>
      <w:proofErr w:type="spellEnd"/>
      <w:r w:rsidR="004C029F">
        <w:t xml:space="preserve"> signaling, </w:t>
      </w:r>
      <w:r w:rsidR="005400EB">
        <w:t xml:space="preserve">Brinker becomes repressed by </w:t>
      </w:r>
      <w:proofErr w:type="spellStart"/>
      <w:r w:rsidR="001C16FE">
        <w:t>Schnurri</w:t>
      </w:r>
      <w:proofErr w:type="spellEnd"/>
      <w:r w:rsidR="001C16FE">
        <w:t xml:space="preserve"> i</w:t>
      </w:r>
      <w:r w:rsidR="00967750">
        <w:t xml:space="preserve">n dorsal regions of the embryo, while continuing to be expressed in </w:t>
      </w:r>
      <w:proofErr w:type="spellStart"/>
      <w:r w:rsidR="00967750">
        <w:t>ventrolateral</w:t>
      </w:r>
      <w:proofErr w:type="spellEnd"/>
      <w:r w:rsidR="00967750">
        <w:t xml:space="preserve"> regions </w:t>
      </w:r>
      <w:r w:rsidR="00F64E92">
        <w:fldChar w:fldCharType="begin"/>
      </w:r>
      <w:r w:rsidR="00F64E92">
        <w:instrText xml:space="preserve"> ADDIN EN.CITE &lt;EndNote&gt;&lt;Cite&gt;&lt;Author&gt;Marty&lt;/Author&gt;&lt;Year&gt;2000&lt;/Year&gt;&lt;RecNum&gt;3089&lt;/RecNum&gt;&lt;DisplayText&gt;(Marty et al., 2000)&lt;/DisplayText&gt;&lt;record&gt;&lt;rec-number&gt;3089&lt;/rec-number&gt;&lt;foreign-keys&gt;&lt;key app="EN" db-id="txpdr0vslpwzage5afxvdv2xds5vfp9zsafw" timestamp="1440458329"&gt;3089&lt;/key&gt;&lt;/foreign-keys&gt;&lt;ref-type name="Journal Article"&gt;17&lt;/ref-type&gt;&lt;contributors&gt;&lt;authors&gt;&lt;author&gt;Marty, T.&lt;/author&gt;&lt;author&gt;Muller, B.&lt;/author&gt;&lt;author&gt;Basler, K.&lt;/author&gt;&lt;author&gt;Affolter, M.&lt;/author&gt;&lt;/authors&gt;&lt;/contributors&gt;&lt;auth-address&gt;Abteilung Zellbiologie, Biozentrum, Universitat Basel, Klingelbergstrasse 70, CH-4056 Basel, Switzerland.&lt;/auth-address&gt;&lt;titles&gt;&lt;title&gt;Schnurri mediates Dpp-dependent repression of brinker transcription&lt;/title&gt;&lt;secondary-title&gt;Nat Cell Biol&lt;/secondary-title&gt;&lt;/titles&gt;&lt;periodical&gt;&lt;full-title&gt;Nat Cell Biol&lt;/full-title&gt;&lt;/periodical&gt;&lt;pages&gt;745-9&lt;/pages&gt;&lt;volume&gt;2&lt;/volume&gt;&lt;number&gt;10&lt;/number&gt;&lt;keywords&gt;&lt;keyword&gt;Animals&lt;/keyword&gt;&lt;keyword&gt;DNA-Binding Proteins/*metabolism&lt;/keyword&gt;&lt;keyword&gt;Drosophila/embryology&lt;/keyword&gt;&lt;keyword&gt;*Drosophila Proteins&lt;/keyword&gt;&lt;keyword&gt;*Gene Expression Regulation, Developmental&lt;/keyword&gt;&lt;keyword&gt;Insect Proteins/*biosynthesis/genetics/*metabolism&lt;/keyword&gt;&lt;keyword&gt;Models, Genetic&lt;/keyword&gt;&lt;keyword&gt;Repressor Proteins/*biosynthesis/genetics&lt;/keyword&gt;&lt;keyword&gt;Signal Transduction&lt;/keyword&gt;&lt;keyword&gt;Transcription Factors/*metabolism&lt;/keyword&gt;&lt;keyword&gt;Transcription, Genetic&lt;/keyword&gt;&lt;keyword&gt;Transcriptional Activation&lt;/keyword&gt;&lt;keyword&gt;Transforming Growth Factor beta/metabolism&lt;/keyword&gt;&lt;/keywords&gt;&lt;dates&gt;&lt;year&gt;2000&lt;/year&gt;&lt;pub-dates&gt;&lt;date&gt;Oct&lt;/date&gt;&lt;/pub-dates&gt;&lt;/dates&gt;&lt;isbn&gt;1465-7392 (Print)&amp;#xD;1465-7392 (Linking)&lt;/isbn&gt;&lt;accession-num&gt;11025666&lt;/accession-num&gt;&lt;urls&gt;&lt;related-urls&gt;&lt;url&gt;http://www.ncbi.nlm.nih.gov/pubmed/11025666&lt;/url&gt;&lt;/related-urls&gt;&lt;/urls&gt;&lt;electronic-resource-num&gt;10.1038/35036383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(Marty et al., 2000)</w:t>
      </w:r>
      <w:r w:rsidR="00F64E92">
        <w:fldChar w:fldCharType="end"/>
      </w:r>
      <w:r w:rsidR="00967750">
        <w:t>.</w:t>
      </w:r>
    </w:p>
    <w:p w14:paraId="00B32590" w14:textId="1CE8E6D3" w:rsidR="00967750" w:rsidRDefault="00967750" w:rsidP="00E25520">
      <w:pPr>
        <w:pStyle w:val="BodyText"/>
        <w:spacing w:line="480" w:lineRule="auto"/>
        <w:ind w:firstLine="720"/>
        <w:rPr>
          <w:ins w:id="197" w:author="Michael Chambers" w:date="2015-11-13T18:08:00Z"/>
        </w:rPr>
      </w:pPr>
      <w:r>
        <w:t>Finally, Groucho participates in Wingless/</w:t>
      </w:r>
      <w:proofErr w:type="spellStart"/>
      <w:r>
        <w:t>Wnt</w:t>
      </w:r>
      <w:proofErr w:type="spellEnd"/>
      <w:r>
        <w:t xml:space="preserve"> signaling, through interactions with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family proteins</w:t>
      </w:r>
      <w:r w:rsidR="00596AAE">
        <w:t>,</w:t>
      </w:r>
      <w:r>
        <w:t xml:space="preserve"> to regulate cell-fate choice </w:t>
      </w:r>
      <w:r w:rsidR="00F64E92">
        <w:fldChar w:fldCharType="begin">
          <w:fldData xml:space="preserve">PEVuZE5vdGU+PENpdGU+PEF1dGhvcj5DYXZhbGxvPC9BdXRob3I+PFllYXI+MTk5ODwvWWVhcj48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PEVuZE5vdGU+PENpdGU+PEF1dGhvcj5DYXZhbGxvPC9BdXRob3I+PFllYXI+MTk5ODwvWWVhcj48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(Cavallo et al., 1998)</w:t>
      </w:r>
      <w:r w:rsidR="00F64E92">
        <w:fldChar w:fldCharType="end"/>
      </w:r>
      <w:del w:id="198" w:author="Michael Chambers" w:date="2015-11-16T01:34:00Z">
        <w:r w:rsidRPr="00967750" w:rsidDel="00EF077B">
          <w:delText xml:space="preserve"> </w:delText>
        </w:r>
      </w:del>
      <w:r w:rsidR="00F64E92">
        <w:fldChar w:fldCharType="begin">
          <w:fldData xml:space="preserve">PEVuZE5vdGU+PENpdGU+PEF1dGhvcj5Sb29zZTwvQXV0aG9yPjxZZWFyPjE5OTk8L1llYXI+PFJl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PEVuZE5vdGU+PENpdGU+PEF1dGhvcj5Sb29zZTwvQXV0aG9yPjxZZWFyPjE5OTk8L1llYXI+PFJl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(Roose and Clevers, 1999)</w:t>
      </w:r>
      <w:r w:rsidR="00F64E92">
        <w:fldChar w:fldCharType="end"/>
      </w:r>
      <w:r>
        <w:t xml:space="preserve">. In </w:t>
      </w:r>
      <w:proofErr w:type="spellStart"/>
      <w:r>
        <w:t>unstimulated</w:t>
      </w:r>
      <w:proofErr w:type="spellEnd"/>
      <w:r>
        <w:t xml:space="preserve"> cells, Groucho assists in repressing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target genes through interactions with the Q-domain </w:t>
      </w:r>
      <w:r w:rsidR="00F64E92">
        <w:fldChar w:fldCharType="begin"/>
      </w:r>
      <w:r w:rsidR="00F64E92">
        <w:instrText xml:space="preserve"> ADDIN EN.CITE &lt;EndNote&gt;&lt;Cite&gt;&lt;Author&gt;Clevers&lt;/Author&gt;&lt;Year&gt;2006&lt;/Year&gt;&lt;RecNum&gt;3085&lt;/RecNum&gt;&lt;DisplayText&gt;(Clevers, 2006)&lt;/DisplayText&gt;&lt;record&gt;&lt;rec-number&gt;3085&lt;/rec-number&gt;&lt;foreign-keys&gt;&lt;key app="EN" db-id="txpdr0vslpwzage5afxvdv2xds5vfp9zsafw" timestamp="1440457066"&gt;3085&lt;/key&gt;&lt;/foreign-keys&gt;&lt;ref-type name="Journal Article"&gt;17&lt;/ref-type&gt;&lt;contributors&gt;&lt;authors&gt;&lt;author&gt;Clevers, H.&lt;/author&gt;&lt;/authors&gt;&lt;/contributors&gt;&lt;auth-address&gt;Hubrecht Laboratory and Utrecht University, Uppsalalaan 8, 3584CT, Utrecht, the Netherlands. clevers@niob.knaw.nl&lt;/auth-address&gt;&lt;titles&gt;&lt;title&gt;Wnt/beta-catenin signaling in development and disease&lt;/title&gt;&lt;secondary-title&gt;Cell&lt;/secondary-title&gt;&lt;/titles&gt;&lt;periodical&gt;&lt;full-title&gt;Cell&lt;/full-title&gt;&lt;/periodical&gt;&lt;pages&gt;469-80&lt;/pages&gt;&lt;volume&gt;127&lt;/volume&gt;&lt;number&gt;3&lt;/number&gt;&lt;keywords&gt;&lt;keyword&gt;Adult&lt;/keyword&gt;&lt;keyword&gt;Animals&lt;/keyword&gt;&lt;keyword&gt;Embryonic Development&lt;/keyword&gt;&lt;keyword&gt;Gene Expression Regulation, Developmental&lt;/keyword&gt;&lt;keyword&gt;Gene Expression Regulation, Neoplastic&lt;/keyword&gt;&lt;keyword&gt;Germ-Line Mutation&lt;/keyword&gt;&lt;keyword&gt;Humans&lt;/keyword&gt;&lt;keyword&gt;Intestinal Neoplasms/etiology&lt;/keyword&gt;&lt;keyword&gt;*Signal Transduction&lt;/keyword&gt;&lt;keyword&gt;Trans-Activators/*physiology&lt;/keyword&gt;&lt;keyword&gt;Wnt Proteins&lt;/keyword&gt;&lt;keyword&gt;beta Catenin&lt;/keyword&gt;&lt;/keywords&gt;&lt;dates&gt;&lt;year&gt;2006&lt;/year&gt;&lt;pub-dates&gt;&lt;date&gt;Nov 3&lt;/date&gt;&lt;/pub-dates&gt;&lt;/dates&gt;&lt;isbn&gt;0092-8674 (Print)&amp;#xD;0092-8674 (Linking)&lt;/isbn&gt;&lt;accession-num&gt;17081971&lt;/accession-num&gt;&lt;urls&gt;&lt;related-urls&gt;&lt;url&gt;http://www.ncbi.nlm.nih.gov/pubmed/17081971&lt;/url&gt;&lt;/related-urls&gt;&lt;/urls&gt;&lt;electronic-resource-num&gt;10.1016/j.cell.2006.10.018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(Clevers, 2006)</w:t>
      </w:r>
      <w:r w:rsidR="00F64E92">
        <w:fldChar w:fldCharType="end"/>
      </w:r>
      <w:r>
        <w:t xml:space="preserve">. Upon </w:t>
      </w:r>
      <w:proofErr w:type="spellStart"/>
      <w:r w:rsidR="00531081">
        <w:t>Wnt</w:t>
      </w:r>
      <w:proofErr w:type="spellEnd"/>
      <w:r w:rsidR="00531081">
        <w:t xml:space="preserve"> </w:t>
      </w:r>
      <w:r>
        <w:t xml:space="preserve">activation, nuclear beta-catenin (Armadillo) concentration increases, which binds to </w:t>
      </w:r>
      <w:proofErr w:type="spellStart"/>
      <w:r>
        <w:t>Tcf</w:t>
      </w:r>
      <w:proofErr w:type="spellEnd"/>
      <w:r>
        <w:t xml:space="preserve">, releasing Groucho and leading to gene activation. In this context, Groucho is essential in guarding against spurious activation of </w:t>
      </w:r>
      <w:proofErr w:type="spellStart"/>
      <w:r>
        <w:t>Wnt</w:t>
      </w:r>
      <w:proofErr w:type="spellEnd"/>
      <w:r>
        <w:t xml:space="preserve"> target genes in </w:t>
      </w:r>
      <w:proofErr w:type="spellStart"/>
      <w:r>
        <w:t>unstimulated</w:t>
      </w:r>
      <w:proofErr w:type="spellEnd"/>
      <w:r>
        <w:t xml:space="preserve"> cells </w:t>
      </w:r>
      <w:r w:rsidR="00F64E92">
        <w:fldChar w:fldCharType="begin">
          <w:fldData xml:space="preserve">PEVuZE5vdGU+PENpdGU+PEF1dGhvcj5EYW5pZWxzPC9BdXRob3I+PFllYXI+MjAwNTwvWWVhcj48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PEVuZE5vdGU+PENpdGU+PEF1dGhvcj5EYW5pZWxzPC9BdXRob3I+PFllYXI+MjAwNTwvWWVhcj48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(Daniels and Weis, 2005)</w:t>
      </w:r>
      <w:r w:rsidR="00F64E92">
        <w:fldChar w:fldCharType="end"/>
      </w:r>
      <w:r w:rsidR="00AB3B78">
        <w:rPr>
          <w:rStyle w:val="CommentReference"/>
          <w:rFonts w:ascii="Times New Roman" w:hAnsi="Times New Roman" w:cs="Times New Roman"/>
        </w:rPr>
        <w:commentReference w:id="199"/>
      </w:r>
      <w:r>
        <w:t>.</w:t>
      </w:r>
    </w:p>
    <w:p w14:paraId="4B3CCAEF" w14:textId="1172BE81" w:rsidR="00D27CD3" w:rsidDel="00065856" w:rsidRDefault="00065856" w:rsidP="00E25520">
      <w:pPr>
        <w:pStyle w:val="BodyText"/>
        <w:spacing w:line="480" w:lineRule="auto"/>
        <w:ind w:firstLine="720"/>
        <w:rPr>
          <w:del w:id="200" w:author="Michael Chambers" w:date="2015-11-13T18:17:00Z"/>
        </w:rPr>
      </w:pPr>
      <w:ins w:id="201" w:author="Michael Chambers" w:date="2015-11-13T18:17:00Z">
        <w:r>
          <w:lastRenderedPageBreak/>
          <w:tab/>
        </w:r>
      </w:ins>
      <w:ins w:id="202" w:author="Michael Chambers" w:date="2015-11-13T20:52:00Z">
        <w:r w:rsidR="005F28BB">
          <w:t xml:space="preserve">While there are hundreds of cell types in the adult fly, </w:t>
        </w:r>
        <w:r w:rsidR="00D97F6D">
          <w:t>far fewer developmental signaling pathways have been documented</w:t>
        </w:r>
      </w:ins>
      <w:ins w:id="203" w:author="Michael Chambers" w:date="2015-11-13T20:53:00Z">
        <w:r w:rsidR="00D97F6D">
          <w:t xml:space="preserve"> </w:t>
        </w:r>
      </w:ins>
      <w:r w:rsidR="00F64E92">
        <w:fldChar w:fldCharType="begin"/>
      </w:r>
      <w:r w:rsidR="00F64E92">
        <w:instrText xml:space="preserve"> ADDIN EN.CITE &lt;EndNote&gt;&lt;Cite&gt;&lt;Author&gt;Perrimon&lt;/Author&gt;&lt;Year&gt;2012&lt;/Year&gt;&lt;RecNum&gt;3175&lt;/RecNum&gt;&lt;DisplayText&gt;(Perrimon et al., 2012)&lt;/DisplayText&gt;&lt;record&gt;&lt;rec-number&gt;3175&lt;/rec-number&gt;&lt;foreign-keys&gt;&lt;key app="EN" db-id="txpdr0vslpwzage5afxvdv2xds5vfp9zsafw" timestamp="1447469383"&gt;3175&lt;/key&gt;&lt;/foreign-keys&gt;&lt;ref-type name="Journal Article"&gt;17&lt;/ref-type&gt;&lt;contributors&gt;&lt;authors&gt;&lt;author&gt;Perrimon, N.&lt;/author&gt;&lt;author&gt;Pitsouli, C.&lt;/author&gt;&lt;author&gt;Shilo, B. Z.&lt;/author&gt;&lt;/authors&gt;&lt;/contributors&gt;&lt;auth-address&gt;Department of Genetics, Harvard Medical School, Boston, Massachusetts 02115, USA. perrimon@receptor.med.harvard.edu&lt;/auth-address&gt;&lt;titles&gt;&lt;title&gt;Signaling mechanisms controlling cell fate and embryonic patterning&lt;/title&gt;&lt;secondary-title&gt;Cold Spring Harb Perspect Biol&lt;/secondary-title&gt;&lt;/titles&gt;&lt;periodical&gt;&lt;full-title&gt;Cold Spring Harb Perspect Biol&lt;/full-title&gt;&lt;/periodical&gt;&lt;pages&gt;a005975&lt;/pages&gt;&lt;volume&gt;4&lt;/volume&gt;&lt;number&gt;8&lt;/number&gt;&lt;keywords&gt;&lt;keyword&gt;Animals&lt;/keyword&gt;&lt;keyword&gt;Body Patterning/*physiology&lt;/keyword&gt;&lt;keyword&gt;Cell Differentiation/*physiology&lt;/keyword&gt;&lt;keyword&gt;Drosophila&lt;/keyword&gt;&lt;keyword&gt;Gene Expression Regulation, Developmental/*physiology&lt;/keyword&gt;&lt;keyword&gt;Humans&lt;/keyword&gt;&lt;keyword&gt;Models, Biological&lt;/keyword&gt;&lt;keyword&gt;Paracrine Communication/*physiology&lt;/keyword&gt;&lt;keyword&gt;Receptors, Notch/*metabolism&lt;/keyword&gt;&lt;keyword&gt;Signal Transduction/*physiology&lt;/keyword&gt;&lt;/keywords&gt;&lt;dates&gt;&lt;year&gt;2012&lt;/year&gt;&lt;pub-dates&gt;&lt;date&gt;Aug&lt;/date&gt;&lt;/pub-dates&gt;&lt;/dates&gt;&lt;isbn&gt;1943-0264 (Electronic)&lt;/isbn&gt;&lt;accession-num&gt;22855721&lt;/accession-num&gt;&lt;urls&gt;&lt;related-urls&gt;&lt;url&gt;http://www.ncbi.nlm.nih.gov/pubmed/22855721&lt;/url&gt;&lt;/related-urls&gt;&lt;/urls&gt;&lt;custom2&gt;PMC3405863&lt;/custom2&gt;&lt;electronic-resource-num&gt;10.1101/cshperspect.a005975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(Perrimon et al., 2012)</w:t>
      </w:r>
      <w:r w:rsidR="00F64E92">
        <w:fldChar w:fldCharType="end"/>
      </w:r>
      <w:ins w:id="204" w:author="Michael Chambers" w:date="2015-11-13T20:52:00Z">
        <w:r w:rsidR="00D97F6D">
          <w:t>.</w:t>
        </w:r>
      </w:ins>
      <w:ins w:id="205" w:author="Michael Chambers" w:date="2015-11-13T20:53:00Z">
        <w:r w:rsidR="00D97F6D">
          <w:t xml:space="preserve"> To generate this cellular </w:t>
        </w:r>
      </w:ins>
      <w:ins w:id="206" w:author="Michael Chambers" w:date="2015-11-13T21:17:00Z">
        <w:r w:rsidR="009530FD">
          <w:t>complexity</w:t>
        </w:r>
      </w:ins>
      <w:ins w:id="207" w:author="Michael Chambers" w:date="2015-11-13T20:53:00Z">
        <w:r w:rsidR="00D97F6D">
          <w:t xml:space="preserve">, </w:t>
        </w:r>
      </w:ins>
      <w:ins w:id="208" w:author="Michael Chambers" w:date="2015-11-13T20:54:00Z">
        <w:r w:rsidR="00D97F6D">
          <w:t>information</w:t>
        </w:r>
      </w:ins>
      <w:ins w:id="209" w:author="Michael Chambers" w:date="2015-11-13T21:06:00Z">
        <w:r w:rsidR="00195410">
          <w:t>al</w:t>
        </w:r>
      </w:ins>
      <w:ins w:id="210" w:author="Michael Chambers" w:date="2015-11-13T20:54:00Z">
        <w:r w:rsidR="00D97F6D">
          <w:t xml:space="preserve"> content from </w:t>
        </w:r>
      </w:ins>
      <w:ins w:id="211" w:author="Michael Chambers" w:date="2015-11-13T20:58:00Z">
        <w:r w:rsidR="00D97F6D">
          <w:t xml:space="preserve">multiple </w:t>
        </w:r>
      </w:ins>
      <w:ins w:id="212" w:author="Michael Chambers" w:date="2015-11-13T20:54:00Z">
        <w:r w:rsidR="00D97F6D">
          <w:t>extracellular signals must be</w:t>
        </w:r>
      </w:ins>
      <w:ins w:id="213" w:author="Michael Chambers" w:date="2015-11-13T20:58:00Z">
        <w:r w:rsidR="00D97F6D">
          <w:t xml:space="preserve"> interpreted </w:t>
        </w:r>
      </w:ins>
      <w:ins w:id="214" w:author="Michael Chambers" w:date="2015-11-13T21:06:00Z">
        <w:r w:rsidR="00195410">
          <w:t>within</w:t>
        </w:r>
      </w:ins>
      <w:ins w:id="215" w:author="Michael Chambers" w:date="2015-11-13T20:58:00Z">
        <w:r w:rsidR="00D97F6D">
          <w:t xml:space="preserve"> </w:t>
        </w:r>
      </w:ins>
      <w:ins w:id="216" w:author="Michael Chambers" w:date="2015-11-13T21:09:00Z">
        <w:r w:rsidR="009530FD">
          <w:t>each</w:t>
        </w:r>
        <w:r w:rsidR="00195410">
          <w:t xml:space="preserve"> cell’s </w:t>
        </w:r>
      </w:ins>
      <w:ins w:id="217" w:author="Michael Chambers" w:date="2015-11-13T21:12:00Z">
        <w:r w:rsidR="009530FD">
          <w:t xml:space="preserve">specific </w:t>
        </w:r>
      </w:ins>
      <w:ins w:id="218" w:author="Michael Chambers" w:date="2015-11-13T20:59:00Z">
        <w:r w:rsidR="00D97F6D">
          <w:t xml:space="preserve">spatial and temporal </w:t>
        </w:r>
      </w:ins>
      <w:ins w:id="219" w:author="Michael Chambers" w:date="2015-11-13T20:58:00Z">
        <w:r w:rsidR="00D97F6D">
          <w:t>context</w:t>
        </w:r>
      </w:ins>
      <w:ins w:id="220" w:author="Michael Chambers" w:date="2015-11-13T21:12:00Z">
        <w:r w:rsidR="009530FD">
          <w:t xml:space="preserve"> </w:t>
        </w:r>
      </w:ins>
      <w:r w:rsidR="00F64E92">
        <w:fldChar w:fldCharType="begin">
          <w:fldData xml:space="preserve">PEVuZE5vdGU+PENpdGU+PEF1dGhvcj5Ic3VlaDwvQXV0aG9yPjxZZWFyPjIwMDk8L1llYXI+PFJl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PEVuZE5vdGU+PENpdGU+PEF1dGhvcj5Ic3VlaDwvQXV0aG9yPjxZZWFyPjIwMDk8L1llYXI+PFJl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(Hsueh et al., 2009)</w:t>
      </w:r>
      <w:r w:rsidR="00F64E92">
        <w:fldChar w:fldCharType="end"/>
      </w:r>
      <w:ins w:id="221" w:author="Michael Chambers" w:date="2015-11-13T20:54:00Z">
        <w:r w:rsidR="009530FD">
          <w:t xml:space="preserve">. </w:t>
        </w:r>
        <w:r w:rsidR="00D97F6D">
          <w:t xml:space="preserve"> </w:t>
        </w:r>
      </w:ins>
      <w:ins w:id="222" w:author="Michael Chambers" w:date="2015-11-13T21:13:00Z">
        <w:r w:rsidR="009530FD">
          <w:t xml:space="preserve">Even with </w:t>
        </w:r>
      </w:ins>
      <w:ins w:id="223" w:author="Michael Chambers" w:date="2015-11-13T21:25:00Z">
        <w:r w:rsidR="00B33EFF">
          <w:t>this</w:t>
        </w:r>
      </w:ins>
      <w:ins w:id="224" w:author="Michael Chambers" w:date="2015-11-13T21:18:00Z">
        <w:r w:rsidR="009530FD">
          <w:t xml:space="preserve"> ability to </w:t>
        </w:r>
      </w:ins>
      <w:ins w:id="225" w:author="Michael Chambers" w:date="2015-11-13T21:22:00Z">
        <w:r w:rsidR="009530FD">
          <w:t xml:space="preserve">simultaneously </w:t>
        </w:r>
      </w:ins>
      <w:ins w:id="226" w:author="Michael Chambers" w:date="2015-11-13T21:18:00Z">
        <w:r w:rsidR="009530FD">
          <w:t>respond to multiple signals</w:t>
        </w:r>
      </w:ins>
      <w:ins w:id="227" w:author="Michael Chambers" w:date="2015-11-13T21:13:00Z">
        <w:r w:rsidR="009530FD">
          <w:t xml:space="preserve">, the </w:t>
        </w:r>
      </w:ins>
      <w:ins w:id="228" w:author="Michael Chambers" w:date="2015-11-13T21:15:00Z">
        <w:r w:rsidR="009530FD">
          <w:t xml:space="preserve">high </w:t>
        </w:r>
      </w:ins>
      <w:ins w:id="229" w:author="Michael Chambers" w:date="2015-11-13T21:13:00Z">
        <w:r w:rsidR="009530FD">
          <w:t xml:space="preserve">number of </w:t>
        </w:r>
      </w:ins>
      <w:ins w:id="230" w:author="Michael Chambers" w:date="2015-11-13T21:15:00Z">
        <w:r w:rsidR="009530FD">
          <w:t xml:space="preserve">discrete </w:t>
        </w:r>
      </w:ins>
      <w:ins w:id="231" w:author="Michael Chambers" w:date="2015-11-13T21:13:00Z">
        <w:r w:rsidR="009530FD">
          <w:t xml:space="preserve">transcriptional </w:t>
        </w:r>
      </w:ins>
      <w:ins w:id="232" w:author="Michael Chambers" w:date="2015-11-13T21:22:00Z">
        <w:r w:rsidR="009530FD">
          <w:t>states</w:t>
        </w:r>
      </w:ins>
      <w:ins w:id="233" w:author="Michael Chambers" w:date="2015-11-13T21:13:00Z">
        <w:r w:rsidR="009530FD">
          <w:t xml:space="preserve"> required </w:t>
        </w:r>
      </w:ins>
      <w:ins w:id="234" w:author="Michael Chambers" w:date="2015-11-13T21:15:00Z">
        <w:r w:rsidR="009530FD">
          <w:t xml:space="preserve">during development </w:t>
        </w:r>
      </w:ins>
      <w:ins w:id="235" w:author="Michael Chambers" w:date="2015-11-13T21:13:00Z">
        <w:r w:rsidR="009530FD">
          <w:t xml:space="preserve">necessitates that </w:t>
        </w:r>
      </w:ins>
      <w:ins w:id="236" w:author="Michael Chambers" w:date="2015-11-13T21:19:00Z">
        <w:r w:rsidR="009530FD">
          <w:t>these</w:t>
        </w:r>
      </w:ins>
      <w:ins w:id="237" w:author="Michael Chambers" w:date="2015-11-13T21:13:00Z">
        <w:r w:rsidR="009530FD">
          <w:t xml:space="preserve"> signals are integrated non-additively</w:t>
        </w:r>
      </w:ins>
      <w:ins w:id="238" w:author="Michael Chambers" w:date="2015-11-13T21:15:00Z">
        <w:r w:rsidR="009530FD">
          <w:t xml:space="preserve"> </w:t>
        </w:r>
      </w:ins>
      <w:r w:rsidR="00F64E92">
        <w:fldChar w:fldCharType="begin"/>
      </w:r>
      <w:r w:rsidR="00F64E92">
        <w:instrText xml:space="preserve"> ADDIN EN.CITE &lt;EndNote&gt;&lt;Cite&gt;&lt;Author&gt;Housden&lt;/Author&gt;&lt;Year&gt;2014&lt;/Year&gt;&lt;RecNum&gt;3176&lt;/RecNum&gt;&lt;DisplayText&gt;(Housden and Perrimon, 2014)&lt;/DisplayText&gt;&lt;record&gt;&lt;rec-number&gt;3176&lt;/rec-number&gt;&lt;foreign-keys&gt;&lt;key app="EN" db-id="txpdr0vslpwzage5afxvdv2xds5vfp9zsafw" timestamp="1447469402"&gt;3176&lt;/key&gt;&lt;/foreign-keys&gt;&lt;ref-type name="Journal Article"&gt;17&lt;/ref-type&gt;&lt;contributors&gt;&lt;authors&gt;&lt;author&gt;Housden, B. E.&lt;/author&gt;&lt;author&gt;Perrimon, N.&lt;/author&gt;&lt;/authors&gt;&lt;/contributors&gt;&lt;auth-address&gt;Department of Genetics, Harvard Medical School, Boston, MA 02115, USA.&amp;#xD;Department of Genetics, Harvard Medical School, Boston, MA 02115, USA; Howard Hughes Medical Institute, Harvard Medical School, Boston, MA 02115, USA. Electronic address: perrimon@receptor.med.harvard.edu.&lt;/auth-address&gt;&lt;titles&gt;&lt;title&gt;Spatial and temporal organization of signaling pathways&lt;/title&gt;&lt;secondary-title&gt;Trends Biochem Sci&lt;/secondary-title&gt;&lt;/titles&gt;&lt;periodical&gt;&lt;full-title&gt;Trends Biochem Sci&lt;/full-title&gt;&lt;/periodical&gt;&lt;pages&gt;457-64&lt;/pages&gt;&lt;volume&gt;39&lt;/volume&gt;&lt;number&gt;10&lt;/number&gt;&lt;keywords&gt;&lt;keyword&gt;Animals&lt;/keyword&gt;&lt;keyword&gt;*Cell Communication&lt;/keyword&gt;&lt;keyword&gt;Cells, Cultured&lt;/keyword&gt;&lt;keyword&gt;Drosophila&lt;/keyword&gt;&lt;keyword&gt;Feedback&lt;/keyword&gt;&lt;keyword&gt;Janus Kinases/metabolism&lt;/keyword&gt;&lt;keyword&gt;Receptor Protein-Tyrosine Kinases/metabolism&lt;/keyword&gt;&lt;keyword&gt;Signal Transduction/*physiology&lt;/keyword&gt;&lt;keyword&gt;Transcription Factors/metabolism&lt;/keyword&gt;&lt;keyword&gt;crosstalk&lt;/keyword&gt;&lt;keyword&gt;signaling dynamics&lt;/keyword&gt;&lt;keyword&gt;signaling pathways&lt;/keyword&gt;&lt;/keywords&gt;&lt;dates&gt;&lt;year&gt;2014&lt;/year&gt;&lt;pub-dates&gt;&lt;date&gt;Oct&lt;/date&gt;&lt;/pub-dates&gt;&lt;/dates&gt;&lt;isbn&gt;0968-0004 (Print)&amp;#xD;0968-0004 (Linking)&lt;/isbn&gt;&lt;accession-num&gt;25155749&lt;/accession-num&gt;&lt;urls&gt;&lt;related-urls&gt;&lt;url&gt;http://www.ncbi.nlm.nih.gov/pubmed/25155749&lt;/url&gt;&lt;/related-urls&gt;&lt;/urls&gt;&lt;custom2&gt;PMC4477539&lt;/custom2&gt;&lt;electronic-resource-num&gt;10.1016/j.tibs.2014.07.008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(Housden and Perrimon, 2014)</w:t>
      </w:r>
      <w:r w:rsidR="00F64E92">
        <w:fldChar w:fldCharType="end"/>
      </w:r>
      <w:ins w:id="239" w:author="Michael Chambers" w:date="2015-11-13T20:55:00Z">
        <w:r w:rsidR="00D97F6D">
          <w:t xml:space="preserve">. </w:t>
        </w:r>
      </w:ins>
      <w:ins w:id="240" w:author="Michael Chambers" w:date="2015-11-13T21:04:00Z">
        <w:r w:rsidR="00195410">
          <w:t>Factors that participate in multiple signaling pathways</w:t>
        </w:r>
      </w:ins>
      <w:ins w:id="241" w:author="Michael Chambers" w:date="2015-11-13T21:09:00Z">
        <w:r w:rsidR="00195410">
          <w:t>, such as Groucho,</w:t>
        </w:r>
      </w:ins>
      <w:ins w:id="242" w:author="Michael Chambers" w:date="2015-11-13T21:04:00Z">
        <w:r w:rsidR="00195410">
          <w:t xml:space="preserve"> </w:t>
        </w:r>
      </w:ins>
      <w:ins w:id="243" w:author="Michael Chambers" w:date="2015-11-13T21:26:00Z">
        <w:r w:rsidR="00B33EFF">
          <w:t xml:space="preserve">are a necessary component of a non-additive response. Groucho </w:t>
        </w:r>
      </w:ins>
      <w:ins w:id="244" w:author="Michael Chambers" w:date="2015-11-13T21:27:00Z">
        <w:r w:rsidR="00B33EFF">
          <w:t xml:space="preserve">therefore </w:t>
        </w:r>
      </w:ins>
      <w:ins w:id="245" w:author="Michael Chambers" w:date="2015-11-13T21:04:00Z">
        <w:r w:rsidR="00195410">
          <w:t>present</w:t>
        </w:r>
      </w:ins>
      <w:ins w:id="246" w:author="Michael Chambers" w:date="2015-11-13T21:26:00Z">
        <w:r w:rsidR="00B33EFF">
          <w:t>s</w:t>
        </w:r>
      </w:ins>
      <w:ins w:id="247" w:author="Michael Chambers" w:date="2015-11-13T21:04:00Z">
        <w:r w:rsidR="00195410">
          <w:t xml:space="preserve"> a convenient node through which a cell can </w:t>
        </w:r>
      </w:ins>
      <w:ins w:id="248" w:author="Michael Chambers" w:date="2015-11-13T21:21:00Z">
        <w:r w:rsidR="009530FD">
          <w:t>process limited combinations of inputs to produce a larger number of outcomes.</w:t>
        </w:r>
      </w:ins>
    </w:p>
    <w:p w14:paraId="611E681E" w14:textId="77777777" w:rsidR="009739D5" w:rsidRDefault="009739D5">
      <w:pPr>
        <w:pStyle w:val="BodyText"/>
        <w:spacing w:line="480" w:lineRule="auto"/>
        <w:rPr>
          <w:ins w:id="249" w:author="Michael Chambers" w:date="2015-11-12T18:52:00Z"/>
        </w:rPr>
        <w:pPrChange w:id="250" w:author="Michael Chambers" w:date="2015-11-12T18:52:00Z">
          <w:pPr>
            <w:pStyle w:val="BodyText"/>
            <w:spacing w:line="480" w:lineRule="auto"/>
            <w:ind w:firstLine="720"/>
          </w:pPr>
        </w:pPrChange>
      </w:pPr>
    </w:p>
    <w:p w14:paraId="53531521" w14:textId="77777777" w:rsidR="0044153F" w:rsidRDefault="0044153F">
      <w:pPr>
        <w:pStyle w:val="BodyText"/>
        <w:spacing w:line="480" w:lineRule="auto"/>
        <w:pPrChange w:id="251" w:author="Michael Chambers" w:date="2015-11-12T18:52:00Z">
          <w:pPr>
            <w:pStyle w:val="BodyText"/>
            <w:spacing w:line="480" w:lineRule="auto"/>
            <w:ind w:firstLine="720"/>
          </w:pPr>
        </w:pPrChange>
      </w:pPr>
    </w:p>
    <w:p w14:paraId="668D2216" w14:textId="771FE034" w:rsidR="009739D5" w:rsidRPr="009739D5" w:rsidRDefault="009739D5" w:rsidP="009739D5">
      <w:pPr>
        <w:pStyle w:val="BodyText"/>
        <w:spacing w:line="480" w:lineRule="auto"/>
        <w:rPr>
          <w:i/>
        </w:rPr>
      </w:pPr>
      <w:r>
        <w:rPr>
          <w:i/>
        </w:rPr>
        <w:t xml:space="preserve">Groucho </w:t>
      </w:r>
      <w:r w:rsidR="006D0B75">
        <w:rPr>
          <w:i/>
        </w:rPr>
        <w:t xml:space="preserve">is an essential component of </w:t>
      </w:r>
      <w:ins w:id="252" w:author="Albert Courey" w:date="2015-11-11T11:41:00Z">
        <w:r w:rsidR="00EA0953">
          <w:rPr>
            <w:i/>
          </w:rPr>
          <w:t xml:space="preserve">the </w:t>
        </w:r>
      </w:ins>
      <w:r w:rsidR="006D0B75">
        <w:rPr>
          <w:i/>
        </w:rPr>
        <w:t xml:space="preserve">embryonic </w:t>
      </w:r>
      <w:commentRangeStart w:id="253"/>
      <w:r w:rsidR="006D0B75">
        <w:rPr>
          <w:i/>
        </w:rPr>
        <w:t>axial</w:t>
      </w:r>
      <w:commentRangeEnd w:id="253"/>
      <w:r w:rsidR="00AB3B78">
        <w:rPr>
          <w:rStyle w:val="CommentReference"/>
          <w:rFonts w:ascii="Times New Roman" w:hAnsi="Times New Roman" w:cs="Times New Roman"/>
        </w:rPr>
        <w:commentReference w:id="253"/>
      </w:r>
      <w:r w:rsidR="006D0B75">
        <w:rPr>
          <w:i/>
        </w:rPr>
        <w:t xml:space="preserve"> </w:t>
      </w:r>
      <w:del w:id="254" w:author="Albert Courey" w:date="2015-11-11T10:35:00Z">
        <w:r w:rsidR="006D0B75" w:rsidDel="00AB3B78">
          <w:rPr>
            <w:i/>
          </w:rPr>
          <w:delText xml:space="preserve">and terminal </w:delText>
        </w:r>
      </w:del>
      <w:r w:rsidR="006D0B75">
        <w:rPr>
          <w:i/>
        </w:rPr>
        <w:t>patterning</w:t>
      </w:r>
      <w:ins w:id="255" w:author="Albert Courey" w:date="2015-11-11T11:41:00Z">
        <w:r w:rsidR="00EA0953">
          <w:rPr>
            <w:i/>
          </w:rPr>
          <w:t xml:space="preserve"> </w:t>
        </w:r>
      </w:ins>
      <w:ins w:id="256" w:author="Albert Courey" w:date="2015-11-11T11:42:00Z">
        <w:r w:rsidR="00EA0953">
          <w:rPr>
            <w:i/>
          </w:rPr>
          <w:t>network</w:t>
        </w:r>
      </w:ins>
    </w:p>
    <w:p w14:paraId="3DA2E69D" w14:textId="20EE5AB6" w:rsidR="00EB5EF4" w:rsidRDefault="005D46F7" w:rsidP="00E25520">
      <w:pPr>
        <w:pStyle w:val="BodyText"/>
        <w:spacing w:line="480" w:lineRule="auto"/>
        <w:ind w:firstLine="720"/>
        <w:rPr>
          <w:ins w:id="257" w:author="Albert Courey" w:date="2015-11-11T11:13:00Z"/>
        </w:rPr>
      </w:pPr>
      <w:r>
        <w:t>It is</w:t>
      </w:r>
      <w:r w:rsidR="00523208">
        <w:t xml:space="preserve"> primarily</w:t>
      </w:r>
      <w:r w:rsidR="00531081">
        <w:t xml:space="preserve"> through </w:t>
      </w:r>
      <w:r w:rsidR="00523208">
        <w:t xml:space="preserve">the spatially and temporally </w:t>
      </w:r>
      <w:del w:id="258" w:author="Albert Courey" w:date="2015-11-11T10:49:00Z">
        <w:r w:rsidR="00523208" w:rsidDel="00E371D0">
          <w:delText>precise mediation</w:delText>
        </w:r>
      </w:del>
      <w:ins w:id="259" w:author="Albert Courey" w:date="2015-11-11T10:49:00Z">
        <w:r w:rsidR="00E371D0">
          <w:t>controlled regulation</w:t>
        </w:r>
      </w:ins>
      <w:r w:rsidR="00523208">
        <w:t xml:space="preserve"> of gene transcription </w:t>
      </w:r>
      <w:del w:id="260" w:author="Albert Courey" w:date="2015-11-11T10:49:00Z">
        <w:r w:rsidR="00523208" w:rsidDel="00E371D0">
          <w:delText xml:space="preserve">in response to these </w:delText>
        </w:r>
        <w:r w:rsidDel="00E371D0">
          <w:delText xml:space="preserve">extracellular </w:delText>
        </w:r>
        <w:r w:rsidR="00523208" w:rsidDel="00E371D0">
          <w:delText>signals</w:delText>
        </w:r>
        <w:r w:rsidDel="00E371D0">
          <w:delText xml:space="preserve"> </w:delText>
        </w:r>
      </w:del>
      <w:r>
        <w:t xml:space="preserve">that Groucho becomes fundamental to embryonic patterning. </w:t>
      </w:r>
      <w:r w:rsidR="00523208">
        <w:t>Many e</w:t>
      </w:r>
      <w:r>
        <w:t xml:space="preserve">arly embryonic patterning </w:t>
      </w:r>
      <w:del w:id="261" w:author="Albert Courey" w:date="2015-11-11T10:50:00Z">
        <w:r w:rsidR="00523208" w:rsidDel="00E371D0">
          <w:delText xml:space="preserve">effectors </w:delText>
        </w:r>
      </w:del>
      <w:ins w:id="262" w:author="Albert Courey" w:date="2015-11-11T10:50:00Z">
        <w:r w:rsidR="00E371D0">
          <w:t xml:space="preserve">proteins </w:t>
        </w:r>
      </w:ins>
      <w:r>
        <w:t xml:space="preserve">can be divided into </w:t>
      </w:r>
      <w:ins w:id="263" w:author="Albert Courey" w:date="2015-11-11T10:50:00Z">
        <w:r w:rsidR="00E371D0">
          <w:t xml:space="preserve">effectors of the </w:t>
        </w:r>
      </w:ins>
      <w:r>
        <w:t xml:space="preserve">dorsal-ventral and anterior-posterior programs, though these processes are </w:t>
      </w:r>
      <w:r w:rsidR="00523208">
        <w:t xml:space="preserve">complex and </w:t>
      </w:r>
      <w:del w:id="264" w:author="Albert Courey" w:date="2015-11-11T10:50:00Z">
        <w:r w:rsidDel="00E371D0">
          <w:delText xml:space="preserve">heavily </w:delText>
        </w:r>
      </w:del>
      <w:ins w:id="265" w:author="Albert Courey" w:date="2015-11-11T10:50:00Z">
        <w:r w:rsidR="00E371D0">
          <w:t xml:space="preserve">highly </w:t>
        </w:r>
      </w:ins>
      <w:r>
        <w:t>interconnected</w:t>
      </w:r>
      <w:r w:rsidR="00523208">
        <w:t xml:space="preserve"> </w:t>
      </w:r>
      <w:r w:rsidR="00F64E92">
        <w:fldChar w:fldCharType="begin"/>
      </w:r>
      <w:r w:rsidR="00F64E92">
        <w:instrText xml:space="preserve"> ADDIN EN.CITE &lt;EndNote&gt;&lt;Cite&gt;&lt;Author&gt;Jaeger&lt;/Author&gt;&lt;Year&gt;2012&lt;/Year&gt;&lt;RecNum&gt;3103&lt;/RecNum&gt;&lt;DisplayText&gt;(Jaeger et al., 2012)&lt;/DisplayText&gt;&lt;record&gt;&lt;rec-number&gt;3103&lt;/rec-number&gt;&lt;foreign-keys&gt;&lt;key app="EN" db-id="txpdr0vslpwzage5afxvdv2xds5vfp9zsafw" timestamp="1440557237"&gt;3103&lt;/key&gt;&lt;/foreign-keys&gt;&lt;ref-type name="Journal Article"&gt;17&lt;/ref-type&gt;&lt;contributors&gt;&lt;authors&gt;&lt;author&gt;Jaeger, J.&lt;/author&gt;&lt;author&gt;Manu,&lt;/author&gt;&lt;author&gt;Reinitz, J.&lt;/author&gt;&lt;/authors&gt;&lt;/contributors&gt;&lt;auth-address&gt;EMBL/CRG Research Unit in Systems Biology, Centre for Genomic Regulation and Universitat Pompeu Fabra, Barcelona, Spain. yogi.jaeger@crg.eu&lt;/auth-address&gt;&lt;titles&gt;&lt;title&gt;Drosophila blastoderm patterning&lt;/title&gt;&lt;secondary-title&gt;Curr Opin Genet Dev&lt;/secondary-title&gt;&lt;/titles&gt;&lt;periodical&gt;&lt;full-title&gt;Curr Opin Genet Dev&lt;/full-title&gt;&lt;/periodical&gt;&lt;pages&gt;533-41&lt;/pages&gt;&lt;volume&gt;22&lt;/volume&gt;&lt;number&gt;6&lt;/number&gt;&lt;keywords&gt;&lt;keyword&gt;Animals&lt;/keyword&gt;&lt;keyword&gt;Blastoderm/*growth &amp;amp; development&lt;/keyword&gt;&lt;keyword&gt;Body Patterning/*genetics&lt;/keyword&gt;&lt;keyword&gt;Computer Simulation&lt;/keyword&gt;&lt;keyword&gt;Drosophila melanogaster/*embryology/genetics&lt;/keyword&gt;&lt;keyword&gt;Embryo, Nonmammalian/cytology/metabolism&lt;/keyword&gt;&lt;keyword&gt;Gene Expression Regulation, Developmental&lt;/keyword&gt;&lt;keyword&gt;Gene Regulatory Networks/genetics&lt;/keyword&gt;&lt;keyword&gt;*Models, Biological&lt;/keyword&gt;&lt;/keywords&gt;&lt;dates&gt;&lt;year&gt;2012&lt;/year&gt;&lt;pub-dates&gt;&lt;date&gt;Dec&lt;/date&gt;&lt;/pub-dates&gt;&lt;/dates&gt;&lt;isbn&gt;1879-0380 (Electronic)&amp;#xD;0959-437X (Linking)&lt;/isbn&gt;&lt;accession-num&gt;23290311&lt;/accession-num&gt;&lt;urls&gt;&lt;related-urls&gt;&lt;url&gt;http://www.ncbi.nlm.nih.gov/pubmed/23290311&lt;/url&gt;&lt;/related-urls&gt;&lt;/urls&gt;&lt;electronic-resource-num&gt;10.1016/j.gde.2012.10.005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(Jaeger et al., 2012)</w:t>
      </w:r>
      <w:r w:rsidR="00F64E92">
        <w:fldChar w:fldCharType="end"/>
      </w:r>
      <w:r w:rsidR="00523208">
        <w:t xml:space="preserve">, requiring the coordinated regulation of dozens of transcriptional activators, repressors, and co-regulators </w:t>
      </w:r>
      <w:r w:rsidR="00F64E92">
        <w:fldChar w:fldCharType="begin"/>
      </w:r>
      <w:r w:rsidR="00F64E92">
        <w:instrText xml:space="preserve"> ADDIN EN.CITE &lt;EndNote&gt;&lt;Cite&gt;&lt;Author&gt;Mannervik&lt;/Author&gt;&lt;Year&gt;2014&lt;/Year&gt;&lt;RecNum&gt;2280&lt;/RecNum&gt;&lt;DisplayText&gt;(Mannervik, 2014)&lt;/DisplayText&gt;&lt;record&gt;&lt;rec-number&gt;2280&lt;/rec-number&gt;&lt;foreign-keys&gt;&lt;key app="EN" db-id="txpdr0vslpwzage5afxvdv2xds5vfp9zsafw" timestamp="1435089952"&gt;2280&lt;/key&gt;&lt;/foreign-keys&gt;&lt;ref-type name="Journal Article"&gt;17&lt;/ref-type&gt;&lt;contributors&gt;&lt;authors&gt;&lt;author&gt;Mannervik, Mattias&lt;/author&gt;&lt;/authors&gt;&lt;/contributors&gt;&lt;titles&gt;&lt;title&gt;Control of Drosophila embryo patterning by transcriptional co-regulators&lt;/title&gt;&lt;secondary-title&gt;Experimental cell research&lt;/secondary-title&gt;&lt;/titles&gt;&lt;periodical&gt;&lt;full-title&gt;Experimental cell research&lt;/full-title&gt;&lt;/periodical&gt;&lt;pages&gt;47-57&lt;/pages&gt;&lt;volume&gt;321&lt;/volume&gt;&lt;number&gt;1&lt;/number&gt;&lt;dates&gt;&lt;year&gt;2014&lt;/year&gt;&lt;pub-dates&gt;&lt;date&gt;Mar 01&lt;/date&gt;&lt;/pub-dates&gt;&lt;/dates&gt;&lt;publisher&gt;Elsevier&lt;/publisher&gt;&lt;label&gt;r09754&lt;/label&gt;&lt;urls&gt;&lt;related-urls&gt;&lt;url&gt;http://dx.doi.org/10.1016/j.yexcr.2013.10.010&lt;/url&gt;&lt;/related-urls&gt;&lt;pdf-urls&gt;&lt;url&gt;file://localhost/Users/mike/Documents/Papers2/Articles/2014/Mannervik/Mannervik-2014-Exp.%20Cell%20Res.-Control%20of%20Drosophila%20embryo%20patterning%20by%20transcriptional%20co-regulators.pdf&lt;/url&gt;&lt;/pdf-urls&gt;&lt;/urls&gt;&lt;custom3&gt;papers2://publication/uuid/50D7ED9F-92F3-40FC-80A4-7F6402A88B11&lt;/custom3&gt;&lt;electronic-resource-num&gt;10.1016/j.yexcr.2013.10.010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(Mannervik, 2014)</w:t>
      </w:r>
      <w:r w:rsidR="00F64E92">
        <w:fldChar w:fldCharType="end"/>
      </w:r>
      <w:r w:rsidR="00531081">
        <w:t>. Definition of</w:t>
      </w:r>
      <w:r w:rsidR="00523208">
        <w:t xml:space="preserve"> the dorsal-ventral axis, which is critical to</w:t>
      </w:r>
      <w:r w:rsidR="00596AAE">
        <w:t xml:space="preserve"> germ layer development, is </w:t>
      </w:r>
      <w:del w:id="266" w:author="Albert Courey" w:date="2015-11-11T10:51:00Z">
        <w:r w:rsidR="00531081" w:rsidDel="00E371D0">
          <w:delText xml:space="preserve">specified </w:delText>
        </w:r>
      </w:del>
      <w:ins w:id="267" w:author="Albert Courey" w:date="2015-11-11T10:51:00Z">
        <w:r w:rsidR="00E371D0">
          <w:t xml:space="preserve">carried out </w:t>
        </w:r>
      </w:ins>
      <w:r w:rsidR="00531081">
        <w:t xml:space="preserve">by the </w:t>
      </w:r>
      <w:r w:rsidR="00523208">
        <w:t xml:space="preserve">maternally-contributed gradient of </w:t>
      </w:r>
      <w:r w:rsidR="00E25520">
        <w:t xml:space="preserve">nuclear </w:t>
      </w:r>
      <w:r w:rsidR="00523208">
        <w:t>Dorsal along this axis</w:t>
      </w:r>
      <w:r w:rsidR="00E25520">
        <w:t xml:space="preserve"> </w:t>
      </w:r>
      <w:r w:rsidR="00F64E92">
        <w:fldChar w:fldCharType="begin"/>
      </w:r>
      <w:r w:rsidR="00F64E92">
        <w:instrText xml:space="preserve"> ADDIN EN.CITE &lt;EndNote&gt;&lt;Cite&gt;&lt;Author&gt;Roth&lt;/Author&gt;&lt;Year&gt;1989&lt;/Year&gt;&lt;RecNum&gt;1112&lt;/RecNum&gt;&lt;DisplayText&gt;(Roth et al., 1989)&lt;/DisplayText&gt;&lt;record&gt;&lt;rec-number&gt;1112&lt;/rec-number&gt;&lt;foreign-keys&gt;&lt;key app="EN" db-id="txpdr0vslpwzage5afxvdv2xds5vfp9zsafw" timestamp="1435089951"&gt;1112&lt;/key&gt;&lt;/foreign-keys&gt;&lt;ref-type name="Journal Article"&gt;17&lt;/ref-type&gt;&lt;contributors&gt;&lt;authors&gt;&lt;author&gt;Roth, S&lt;/author&gt;&lt;author&gt;Stein, D&lt;/author&gt;&lt;author&gt;Nüsslein-Volhard, C&lt;/author&gt;&lt;/authors&gt;&lt;/contributors&gt;&lt;auth-address&gt;Max-Planck-Institut für Entwicklungsbiologie, Tübingen, Federal Republic of Germany.&lt;/auth-address&gt;&lt;titles&gt;&lt;title&gt;A gradient of nuclear localization of the dorsal protein determines dorsoventral pattern in the Drosophila embryo.&lt;/title&gt;&lt;secondary-title&gt;Cell&lt;/secondary-title&gt;&lt;/titles&gt;&lt;periodical&gt;&lt;full-title&gt;Cell&lt;/full-title&gt;&lt;/periodical&gt;&lt;pages&gt;1189-1202&lt;/pages&gt;&lt;volume&gt;59&lt;/volume&gt;&lt;number&gt;6&lt;/number&gt;&lt;dates&gt;&lt;year&gt;1989&lt;/year&gt;&lt;pub-dates&gt;&lt;date&gt;Dec 22&lt;/date&gt;&lt;/pub-dates&gt;&lt;/dates&gt;&lt;accession-num&gt;2688897&lt;/accession-num&gt;&lt;label&gt;r07729&lt;/label&gt;&lt;urls&gt;&lt;related-urls&gt;&lt;url&gt;http://eutils.ncbi.nlm.nih.gov/entrez/eutils/elink.fcgi?dbfrom=pubmed&amp;amp;amp;id=2688897&amp;amp;amp;retmode=ref&amp;amp;amp;cmd=prlinks&lt;/url&gt;&lt;/related-urls&gt;&lt;pdf-urls&gt;&lt;url&gt;file://localhost/Users/mike/Documents/Papers2/Articles/1989/Roth/Roth-1989-Cell-A%20gradient%20of%20nuclear%20localization%20of%20the%20dorsal%20protein%20determines%20dorsoventral%20pattern%20in%20the%20Drosophila%20embryo.pdf&lt;/url&gt;&lt;/pdf-urls&gt;&lt;/urls&gt;&lt;custom3&gt;papers2://publication/uuid/94B2963A-3958-4884-BD6B-6067EA1ED8FC&lt;/custom3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(Roth et al., 1989)</w:t>
      </w:r>
      <w:r w:rsidR="00F64E92">
        <w:fldChar w:fldCharType="end"/>
      </w:r>
      <w:r w:rsidR="00E25520">
        <w:t xml:space="preserve">. </w:t>
      </w:r>
      <w:ins w:id="268" w:author="Albert Courey" w:date="2015-11-11T11:12:00Z">
        <w:r w:rsidR="00EB5EF4">
          <w:t>Dorsal is a sequence-specific transcription factor, and t</w:t>
        </w:r>
        <w:moveToRangeStart w:id="269" w:author="Albert Courey" w:date="2015-11-11T11:12:00Z" w:name="move308859648"/>
        <w:r w:rsidR="00EB5EF4" w:rsidRPr="00EB5EF4">
          <w:t xml:space="preserve">he strength, spacing, </w:t>
        </w:r>
        <w:r w:rsidR="00EB5EF4">
          <w:t xml:space="preserve">and </w:t>
        </w:r>
        <w:r w:rsidR="00EB5EF4" w:rsidRPr="00EB5EF4">
          <w:t xml:space="preserve">grouping </w:t>
        </w:r>
      </w:ins>
      <w:ins w:id="270" w:author="Albert Courey" w:date="2015-11-11T11:13:00Z">
        <w:r w:rsidR="00EB5EF4">
          <w:t>of Dorsal binding sites, along with the</w:t>
        </w:r>
      </w:ins>
      <w:ins w:id="271" w:author="Albert Courey" w:date="2015-11-11T11:12:00Z">
        <w:r w:rsidR="00EB5EF4" w:rsidRPr="00EB5EF4">
          <w:t xml:space="preserve"> distribution of adjacent binding sites</w:t>
        </w:r>
      </w:ins>
      <w:ins w:id="272" w:author="Albert Courey" w:date="2015-11-11T11:13:00Z">
        <w:r w:rsidR="00EB5EF4">
          <w:t xml:space="preserve"> for </w:t>
        </w:r>
        <w:r w:rsidR="00EB5EF4">
          <w:lastRenderedPageBreak/>
          <w:t>other interacting factors</w:t>
        </w:r>
      </w:ins>
      <w:ins w:id="273" w:author="Albert Courey" w:date="2015-11-11T11:12:00Z">
        <w:r w:rsidR="00EB5EF4" w:rsidRPr="00EB5EF4">
          <w:t xml:space="preserve"> modulate Dorsal binding and cofactor recruitment in order to correctly interpret the Dorsal gradient </w:t>
        </w:r>
      </w:ins>
      <w:r w:rsidR="00F64E92">
        <w:fldChar w:fldCharType="begin"/>
      </w:r>
      <w:r w:rsidR="00F64E92">
        <w:instrText xml:space="preserve"> ADDIN EN.CITE &lt;EndNote&gt;&lt;Cite&gt;&lt;Author&gt;Zeitlinger&lt;/Author&gt;&lt;Year&gt;2007&lt;/Year&gt;&lt;RecNum&gt;3025&lt;/RecNum&gt;&lt;DisplayText&gt;(Zeitlinger et al., 2007)&lt;/DisplayText&gt;&lt;record&gt;&lt;rec-number&gt;3025&lt;/rec-number&gt;&lt;foreign-keys&gt;&lt;key app="EN" db-id="txpdr0vslpwzage5afxvdv2xds5vfp9zsafw" timestamp="1435089952"&gt;3025&lt;/key&gt;&lt;/foreign-keys&gt;&lt;ref-type name="Journal Article"&gt;17&lt;/ref-type&gt;&lt;contributors&gt;&lt;authors&gt;&lt;author&gt;Zeitlinger, J&lt;/author&gt;&lt;author&gt;Zinzen, R P&lt;/author&gt;&lt;author&gt;Stark, A&lt;/author&gt;&lt;author&gt;Kellis, M&lt;/author&gt;&lt;author&gt;Zhang, H&lt;/author&gt;&lt;author&gt;Young, R A&lt;/author&gt;&lt;author&gt;Levine, M&lt;/author&gt;&lt;/authors&gt;&lt;/contributors&gt;&lt;titles&gt;&lt;title&gt;Whole-genome ChIP-chip analysis of Dorsal, Twist, and Snail suggests integration of diverse patterning processes in the Drosophila embryo&lt;/title&gt;&lt;secondary-title&gt;Genes &amp;amp;amp; Development&lt;/secondary-title&gt;&lt;/titles&gt;&lt;periodical&gt;&lt;full-title&gt;Genes &amp;amp;amp; Development&lt;/full-title&gt;&lt;/periodical&gt;&lt;pages&gt;385-390&lt;/pages&gt;&lt;volume&gt;21&lt;/volume&gt;&lt;number&gt;4&lt;/number&gt;&lt;dates&gt;&lt;year&gt;2007&lt;/year&gt;&lt;pub-dates&gt;&lt;date&gt;Mar 15&lt;/date&gt;&lt;/pub-dates&gt;&lt;/dates&gt;&lt;label&gt;r07320&lt;/label&gt;&lt;urls&gt;&lt;related-urls&gt;&lt;url&gt;http://www.genesdev.org/cgi/doi/10.1101/gad.1509607&lt;/url&gt;&lt;/related-urls&gt;&lt;pdf-urls&gt;&lt;url&gt;file://localhost/Users/mike/Documents/Papers2/Articles/2007/Zeitlinger/Zeitlinger-2007-Genes%20&amp;amp;amp&lt;/url&gt;&lt;url&gt;%20Development-Whole-genome%20ChIP-chip%20analysis%20of%20Dorsal%20Twist%20and%20Snail%20suggests%20integration%20of%20diverse%20patterning%20processes%20in%20the%20Drosophila%20embryo.pdf&lt;/url&gt;&lt;/pdf-urls&gt;&lt;/urls&gt;&lt;custom3&gt;papers2://publication/uuid/BDDD7E7B-ABBB-452E-A448-20FB27AFA6D4&lt;/custom3&gt;&lt;electronic-resource-num&gt;10.1101/gad.1509607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(Zeitlinger et al., 2007)</w:t>
      </w:r>
      <w:r w:rsidR="00F64E92">
        <w:fldChar w:fldCharType="end"/>
      </w:r>
      <w:ins w:id="274" w:author="Albert Courey" w:date="2015-11-11T11:12:00Z">
        <w:r w:rsidR="00EB5EF4" w:rsidRPr="00EB5EF4">
          <w:t xml:space="preserve">. </w:t>
        </w:r>
      </w:ins>
      <w:moveToRangeEnd w:id="269"/>
    </w:p>
    <w:p w14:paraId="2CB6E70A" w14:textId="5CE2303B" w:rsidR="005D46F7" w:rsidRDefault="00E25520" w:rsidP="00E25520">
      <w:pPr>
        <w:pStyle w:val="BodyText"/>
        <w:spacing w:line="480" w:lineRule="auto"/>
        <w:ind w:firstLine="720"/>
      </w:pPr>
      <w:r>
        <w:t xml:space="preserve">On the ventral side of the embryo, high concentrations of nuclear Dorsal initiate transcriptional programs </w:t>
      </w:r>
      <w:del w:id="275" w:author="Albert Courey" w:date="2015-11-11T10:51:00Z">
        <w:r w:rsidDel="00E371D0">
          <w:delText xml:space="preserve">designating </w:delText>
        </w:r>
      </w:del>
      <w:ins w:id="276" w:author="Albert Courey" w:date="2015-11-11T10:51:00Z">
        <w:r w:rsidR="00E371D0">
          <w:t xml:space="preserve">that determine </w:t>
        </w:r>
      </w:ins>
      <w:r>
        <w:t xml:space="preserve">the mesoderm </w:t>
      </w:r>
      <w:r w:rsidR="00F64E92">
        <w:fldChar w:fldCharType="begin"/>
      </w:r>
      <w:r w:rsidR="00F64E92">
        <w:instrText xml:space="preserve"> ADDIN EN.CITE &lt;EndNote&gt;&lt;Cite&gt;&lt;Author&gt;Gonzalez-Crespo&lt;/Author&gt;&lt;Year&gt;1993&lt;/Year&gt;&lt;RecNum&gt;3043&lt;/RecNum&gt;&lt;DisplayText&gt;(Gonzalez-Crespo and Levine, 1993)&lt;/DisplayText&gt;&lt;record&gt;&lt;rec-number&gt;3043&lt;/rec-number&gt;&lt;foreign-keys&gt;&lt;key app="EN" db-id="txpdr0vslpwzage5afxvdv2xds5vfp9zsafw" timestamp="1439942629"&gt;3043&lt;/key&gt;&lt;/foreign-keys&gt;&lt;ref-type name="Journal Article"&gt;17&lt;/ref-type&gt;&lt;contributors&gt;&lt;authors&gt;&lt;author&gt;Gonzalez-Crespo, S.&lt;/author&gt;&lt;author&gt;Levine, M.&lt;/author&gt;&lt;/authors&gt;&lt;/contributors&gt;&lt;auth-address&gt;Department of Biology, University of California at San Diego, La Jolla 92093-0322.&lt;/auth-address&gt;&lt;titles&gt;&lt;title&gt;Interactions between dorsal and helix-loop-helix proteins initiate the differentiation of the embryonic mesoderm and neuroectoderm in Drosophila&lt;/title&gt;&lt;secondary-title&gt;Genes Dev&lt;/secondary-title&gt;&lt;/titles&gt;&lt;periodical&gt;&lt;full-title&gt;Genes Dev&lt;/full-title&gt;&lt;/periodical&gt;&lt;pages&gt;1703-13&lt;/pages&gt;&lt;volume&gt;7&lt;/volume&gt;&lt;number&gt;9&lt;/number&gt;&lt;keywords&gt;&lt;keyword&gt;Animals&lt;/keyword&gt;&lt;keyword&gt;Base Sequence&lt;/keyword&gt;&lt;keyword&gt;Biological Evolution&lt;/keyword&gt;&lt;keyword&gt;Cell Differentiation&lt;/keyword&gt;&lt;keyword&gt;DNA-Binding Proteins/*metabolism&lt;/keyword&gt;&lt;keyword&gt;Drosophila/*embryology&lt;/keyword&gt;&lt;keyword&gt;*Drosophila Proteins&lt;/keyword&gt;&lt;keyword&gt;Ectoderm/*cytology&lt;/keyword&gt;&lt;keyword&gt;Female&lt;/keyword&gt;&lt;keyword&gt;Gene Expression&lt;/keyword&gt;&lt;keyword&gt;Heterozygote&lt;/keyword&gt;&lt;keyword&gt;Male&lt;/keyword&gt;&lt;keyword&gt;Mesoderm/*cytology&lt;/keyword&gt;&lt;keyword&gt;Molecular Sequence Data&lt;/keyword&gt;&lt;keyword&gt;Nervous System/embryology&lt;/keyword&gt;&lt;keyword&gt;Nuclear Proteins/*metabolism&lt;/keyword&gt;&lt;keyword&gt;Oligodeoxyribonucleotides&lt;/keyword&gt;&lt;keyword&gt;*Phosphoproteins&lt;/keyword&gt;&lt;keyword&gt;*Transcription Factors&lt;/keyword&gt;&lt;/keywords&gt;&lt;dates&gt;&lt;year&gt;1993&lt;/year&gt;&lt;pub-dates&gt;&lt;date&gt;Sep&lt;/date&gt;&lt;/pub-dates&gt;&lt;/dates&gt;&lt;isbn&gt;0890-9369 (Print)&amp;#xD;0890-9369 (Linking)&lt;/isbn&gt;&lt;accession-num&gt;8370521&lt;/accession-num&gt;&lt;urls&gt;&lt;related-urls&gt;&lt;url&gt;http://www.ncbi.nlm.nih.gov/pubmed/8370521&lt;/url&gt;&lt;/related-urls&gt;&lt;/urls&gt;&lt;/record&gt;&lt;/Cite&gt;&lt;/EndNote&gt;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(Gonzalez-Crespo and Levine, 1993)</w:t>
      </w:r>
      <w:r w:rsidR="00F64E92">
        <w:fldChar w:fldCharType="end"/>
      </w:r>
      <w:r>
        <w:t xml:space="preserve">. In </w:t>
      </w:r>
      <w:proofErr w:type="spellStart"/>
      <w:r>
        <w:t>ventrolateral</w:t>
      </w:r>
      <w:proofErr w:type="spellEnd"/>
      <w:r>
        <w:t xml:space="preserve"> regions, modest Dorsal concentrations </w:t>
      </w:r>
      <w:del w:id="277" w:author="Albert Courey" w:date="2015-11-11T10:52:00Z">
        <w:r w:rsidDel="00E371D0">
          <w:delText xml:space="preserve">contribute </w:delText>
        </w:r>
      </w:del>
      <w:ins w:id="278" w:author="Albert Courey" w:date="2015-11-11T10:52:00Z">
        <w:r w:rsidR="00E371D0">
          <w:t>help direct</w:t>
        </w:r>
      </w:ins>
      <w:del w:id="279" w:author="Albert Courey" w:date="2015-11-11T10:52:00Z">
        <w:r w:rsidDel="00E371D0">
          <w:delText>to</w:delText>
        </w:r>
      </w:del>
      <w:r>
        <w:t xml:space="preserve"> a </w:t>
      </w:r>
      <w:proofErr w:type="spellStart"/>
      <w:r>
        <w:t>neuroectodermal</w:t>
      </w:r>
      <w:proofErr w:type="spellEnd"/>
      <w:r>
        <w:t xml:space="preserve"> fate </w:t>
      </w:r>
      <w:r w:rsidR="00F64E92">
        <w:fldChar w:fldCharType="begin"/>
      </w:r>
      <w:r w:rsidR="00F64E92">
        <w:instrText xml:space="preserve"> ADDIN EN.CITE &lt;EndNote&gt;&lt;Cite&gt;&lt;Author&gt;Ip&lt;/Author&gt;&lt;Year&gt;1992&lt;/Year&gt;&lt;RecNum&gt;3042&lt;/RecNum&gt;&lt;DisplayText&gt;(Ip et al., 1992)&lt;/DisplayText&gt;&lt;record&gt;&lt;rec-number&gt;3042&lt;/rec-number&gt;&lt;foreign-keys&gt;&lt;key app="EN" db-id="txpdr0vslpwzage5afxvdv2xds5vfp9zsafw" timestamp="1439942576"&gt;3042&lt;/key&gt;&lt;/foreign-keys&gt;&lt;ref-type name="Journal Article"&gt;17&lt;/ref-type&gt;&lt;contributors&gt;&lt;authors&gt;&lt;author&gt;Ip, Y. T.&lt;/author&gt;&lt;author&gt;Park, R. E.&lt;/author&gt;&lt;author&gt;Kosman, D.&lt;/author&gt;&lt;author&gt;Bier, E.&lt;/author&gt;&lt;author&gt;Levine, M.&lt;/author&gt;&lt;/authors&gt;&lt;/contributors&gt;&lt;auth-address&gt;Biology Department, University of California, San Diego, La Jolla 92093-0322.&lt;/auth-address&gt;&lt;titles&gt;&lt;title&gt;The dorsal gradient morphogen regulates stripes of rhomboid expression in the presumptive neuroectoderm of the Drosophila embryo&lt;/title&gt;&lt;secondary-title&gt;Genes Dev&lt;/secondary-title&gt;&lt;/titles&gt;&lt;periodical&gt;&lt;full-title&gt;Genes Dev&lt;/full-title&gt;&lt;/periodical&gt;&lt;pages&gt;1728-39&lt;/pages&gt;&lt;volume&gt;6&lt;/volume&gt;&lt;number&gt;9&lt;/number&gt;&lt;keywords&gt;&lt;keyword&gt;Animals&lt;/keyword&gt;&lt;keyword&gt;Base Sequence&lt;/keyword&gt;&lt;keyword&gt;Binding Sites/genetics&lt;/keyword&gt;&lt;keyword&gt;DNA-Binding Proteins/genetics&lt;/keyword&gt;&lt;keyword&gt;Drosophila/*embryology/genetics&lt;/keyword&gt;&lt;keyword&gt;*Drosophila Proteins&lt;/keyword&gt;&lt;keyword&gt;Gene Expression Regulation/*physiology&lt;/keyword&gt;&lt;keyword&gt;Molecular Sequence Data&lt;/keyword&gt;&lt;keyword&gt;Mutagenesis, Site-Directed&lt;/keyword&gt;&lt;keyword&gt;Nuclear Proteins/*physiology&lt;/keyword&gt;&lt;keyword&gt;*Phosphoproteins&lt;/keyword&gt;&lt;keyword&gt;Plasmids/genetics&lt;/keyword&gt;&lt;keyword&gt;Promoter Regions, Genetic/genetics&lt;/keyword&gt;&lt;keyword&gt;Receptors, Cell Surface/*genetics&lt;/keyword&gt;&lt;keyword&gt;Recombinant Fusion Proteins/genetics&lt;/keyword&gt;&lt;keyword&gt;*Transcription Factors&lt;/keyword&gt;&lt;/keywords&gt;&lt;dates&gt;&lt;year&gt;1992&lt;/year&gt;&lt;pub-dates&gt;&lt;date&gt;Sep&lt;/date&gt;&lt;/pub-dates&gt;&lt;/dates&gt;&lt;isbn&gt;0890-9369 (Print)&amp;#xD;0890-9369 (Linking)&lt;/isbn&gt;&lt;accession-num&gt;1325394&lt;/accession-num&gt;&lt;urls&gt;&lt;related-urls&gt;&lt;url&gt;http://www.ncbi.nlm.nih.gov/pubmed/1325394&lt;/url&gt;&lt;/related-urls&gt;&lt;/urls&gt;&lt;/record&gt;&lt;/Cite&gt;&lt;/EndNote&gt;</w:instrText>
      </w:r>
      <w:r w:rsidR="00F64E92">
        <w:fldChar w:fldCharType="separate"/>
      </w:r>
      <w:r w:rsidR="00F64E92">
        <w:rPr>
          <w:noProof/>
        </w:rPr>
        <w:t>(Ip et al., 1992)</w:t>
      </w:r>
      <w:r w:rsidR="00F64E92">
        <w:fldChar w:fldCharType="end"/>
      </w:r>
      <w:r>
        <w:t>.</w:t>
      </w:r>
      <w:r w:rsidR="00B949E3">
        <w:t xml:space="preserve"> </w:t>
      </w:r>
      <w:ins w:id="280" w:author="Albert Courey" w:date="2015-11-11T11:10:00Z">
        <w:r w:rsidR="00EB5EF4">
          <w:t xml:space="preserve">Dorsal also acts as a repressor </w:t>
        </w:r>
      </w:ins>
      <w:ins w:id="281" w:author="Albert Courey" w:date="2015-11-11T11:14:00Z">
        <w:r w:rsidR="00FD3073">
          <w:t xml:space="preserve">of dorsal ectodermal genes and, by keeping them off in ventral and </w:t>
        </w:r>
        <w:proofErr w:type="spellStart"/>
        <w:r w:rsidR="00FD3073">
          <w:t>ventrolateral</w:t>
        </w:r>
        <w:proofErr w:type="spellEnd"/>
        <w:r w:rsidR="00FD3073">
          <w:t xml:space="preserve"> region, it restricts the</w:t>
        </w:r>
      </w:ins>
      <w:ins w:id="282" w:author="Michael Chambers" w:date="2015-11-17T00:23:00Z">
        <w:r w:rsidR="00A046D7">
          <w:t>ir</w:t>
        </w:r>
      </w:ins>
      <w:ins w:id="283" w:author="Albert Courey" w:date="2015-11-11T11:14:00Z">
        <w:del w:id="284" w:author="Michael Chambers" w:date="2015-11-17T00:23:00Z">
          <w:r w:rsidR="00FD3073" w:rsidDel="00A046D7">
            <w:delText>re</w:delText>
          </w:r>
        </w:del>
        <w:r w:rsidR="00FD3073">
          <w:t xml:space="preserve"> expression to the dorsal ectodermal </w:t>
        </w:r>
        <w:proofErr w:type="spellStart"/>
        <w:r w:rsidR="00FD3073">
          <w:t>primordium</w:t>
        </w:r>
      </w:ins>
      <w:proofErr w:type="spellEnd"/>
      <w:ins w:id="285" w:author="Michael Chambers" w:date="2015-11-17T00:23:00Z">
        <w:r w:rsidR="00A046D7">
          <w:t xml:space="preserve"> </w:t>
        </w:r>
      </w:ins>
      <w:ins w:id="286" w:author="Albert Courey" w:date="2015-11-11T11:15:00Z">
        <w:del w:id="287" w:author="Michael Chambers" w:date="2015-11-17T00:23:00Z">
          <w:r w:rsidR="00FD3073" w:rsidDel="00A046D7">
            <w:delText>.</w:delText>
          </w:r>
        </w:del>
      </w:ins>
      <w:ins w:id="288" w:author="Albert Courey" w:date="2015-11-11T11:11:00Z">
        <w:del w:id="289" w:author="Michael Chambers" w:date="2015-11-17T00:23:00Z">
          <w:r w:rsidR="00EB5EF4" w:rsidDel="00A046D7">
            <w:delText xml:space="preserve"> </w:delText>
          </w:r>
        </w:del>
      </w:ins>
      <w:moveFromRangeStart w:id="290" w:author="Albert Courey" w:date="2015-11-11T11:12:00Z" w:name="move308859648"/>
      <w:moveFrom w:id="291" w:author="Albert Courey" w:date="2015-11-11T11:12:00Z">
        <w:r w:rsidR="00B949E3" w:rsidDel="00EB5EF4">
          <w:t xml:space="preserve">The strength, spacing, grouping geometry, and distribution of adjacent binding sites </w:t>
        </w:r>
        <w:r w:rsidR="00CB0454" w:rsidDel="00EB5EF4">
          <w:t>modulate</w:t>
        </w:r>
        <w:r w:rsidR="00B949E3" w:rsidDel="00EB5EF4">
          <w:t xml:space="preserve"> </w:t>
        </w:r>
        <w:r w:rsidR="00CB0454" w:rsidDel="00EB5EF4">
          <w:t>Dorsal binding and cofactor recruitment in order to correctly</w:t>
        </w:r>
        <w:r w:rsidR="00B949E3" w:rsidDel="00EB5EF4">
          <w:t xml:space="preserve"> </w:t>
        </w:r>
        <w:r w:rsidR="00CB0454" w:rsidDel="00EB5EF4">
          <w:t>interpret</w:t>
        </w:r>
        <w:r w:rsidR="00B949E3" w:rsidDel="00EB5EF4">
          <w:t xml:space="preserve"> the Dorsal gradient </w:t>
        </w:r>
      </w:moveFrom>
      <w:r w:rsidR="00F64E92">
        <w:fldChar w:fldCharType="begin"/>
      </w:r>
      <w:r w:rsidR="00F64E92">
        <w:instrText xml:space="preserve"> ADDIN EN.CITE &lt;EndNote&gt;&lt;Cite&gt;&lt;Author&gt;Zeitlinger&lt;/Author&gt;&lt;Year&gt;2007&lt;/Year&gt;&lt;RecNum&gt;3025&lt;/RecNum&gt;&lt;record&gt;&lt;rec-number&gt;3025&lt;/rec-number&gt;&lt;foreign-keys&gt;&lt;key app="EN" db-id="txpdr0vslpwzage5afxvdv2xds5vfp9zsafw" timestamp="1435089952"&gt;3025&lt;/key&gt;&lt;/foreign-keys&gt;&lt;ref-type name="Journal Article"&gt;17&lt;/ref-type&gt;&lt;contributors&gt;&lt;authors&gt;&lt;author&gt;Zeitlinger, J&lt;/author&gt;&lt;author&gt;Zinzen, R P&lt;/author&gt;&lt;author&gt;Stark, A&lt;/author&gt;&lt;author&gt;Kellis, M&lt;/author&gt;&lt;author&gt;Zhang, H&lt;/author&gt;&lt;author&gt;Young, R A&lt;/author&gt;&lt;author&gt;Levine, M&lt;/author&gt;&lt;/authors&gt;&lt;/contributors&gt;&lt;titles&gt;&lt;title&gt;Whole-genome ChIP-chip analysis of Dorsal, Twist, and Snail suggests integration of diverse patterning processes in the Drosophila embryo&lt;/title&gt;&lt;secondary-title&gt;Genes &amp;amp;amp; Development&lt;/secondary-title&gt;&lt;/titles&gt;&lt;periodical&gt;&lt;full-title&gt;Genes &amp;amp;amp; Development&lt;/full-title&gt;&lt;/periodical&gt;&lt;pages&gt;385-390&lt;/pages&gt;&lt;volume&gt;21&lt;/volume&gt;&lt;number&gt;4&lt;/number&gt;&lt;dates&gt;&lt;year&gt;2007&lt;/year&gt;&lt;pub-dates&gt;&lt;date&gt;Mar 15&lt;/date&gt;&lt;/pub-dates&gt;&lt;/dates&gt;&lt;label&gt;r07320&lt;/label&gt;&lt;urls&gt;&lt;related-urls&gt;&lt;url&gt;http://www.genesdev.org/cgi/doi/10.1101/gad.1509607&lt;/url&gt;&lt;/related-urls&gt;&lt;pdf-urls&gt;&lt;url&gt;file://localhost/Users/mike/Documents/Papers2/Articles/2007/Zeitlinger/Zeitlinger-2007-Genes%20&amp;amp;amp&lt;/url&gt;&lt;url&gt;%20Development-Whole-genome%20ChIP-chip%20analysis%20of%20Dorsal%20Twist%20and%20Snail%20suggests%20integration%20of%20diverse%20patterning%20processes%20in%20the%20Drosophila%20embryo.pdf&lt;/url&gt;&lt;/pdf-urls&gt;&lt;/urls&gt;&lt;custom3&gt;papers2://publication/uuid/BDDD7E7B-ABBB-452E-A448-20FB27AFA6D4&lt;/custom3&gt;&lt;electronic-resource-num&gt;10.1101/gad.1509607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{Zeitlinger, 2007 #3025}</w:t>
      </w:r>
      <w:r w:rsidR="00F64E92">
        <w:fldChar w:fldCharType="end"/>
      </w:r>
      <w:ins w:id="292" w:author="Michael Chambers" w:date="2015-11-17T00:23:00Z">
        <w:r w:rsidR="00A046D7">
          <w:t xml:space="preserve">. </w:t>
        </w:r>
      </w:ins>
      <w:moveFrom w:id="293" w:author="Albert Courey" w:date="2015-11-11T11:12:00Z">
        <w:r w:rsidR="00B949E3" w:rsidDel="00EB5EF4">
          <w:t xml:space="preserve">. </w:t>
        </w:r>
      </w:moveFrom>
      <w:moveFromRangeEnd w:id="290"/>
      <w:r w:rsidR="00B949E3">
        <w:t xml:space="preserve">Groucho is </w:t>
      </w:r>
      <w:del w:id="294" w:author="Albert Courey" w:date="2015-11-11T11:15:00Z">
        <w:r w:rsidR="00596AAE" w:rsidDel="00FD3073">
          <w:delText>involved in the</w:delText>
        </w:r>
      </w:del>
      <w:ins w:id="295" w:author="Albert Courey" w:date="2015-11-11T11:15:00Z">
        <w:r w:rsidR="00FD3073">
          <w:t>required for this</w:t>
        </w:r>
      </w:ins>
      <w:r w:rsidR="00B949E3">
        <w:t xml:space="preserve"> repression </w:t>
      </w:r>
      <w:del w:id="296" w:author="Albert Courey" w:date="2015-11-11T11:15:00Z">
        <w:r w:rsidR="00B949E3" w:rsidDel="00FD3073">
          <w:delText>of a subset of Dorsal-target genes, and</w:delText>
        </w:r>
      </w:del>
      <w:ins w:id="297" w:author="Albert Courey" w:date="2015-11-11T11:15:00Z">
        <w:r w:rsidR="00FD3073">
          <w:t xml:space="preserve">and plays a critical role in switching Dorsal </w:t>
        </w:r>
      </w:ins>
      <w:del w:id="298" w:author="Albert Courey" w:date="2015-11-11T11:15:00Z">
        <w:r w:rsidR="00B949E3" w:rsidDel="00FD3073">
          <w:delText xml:space="preserve"> is one method by which Dorsal is switched </w:delText>
        </w:r>
      </w:del>
      <w:r w:rsidR="00B949E3">
        <w:t xml:space="preserve">from an activator to a repressor </w:t>
      </w:r>
      <w:r w:rsidR="00F64E92">
        <w:fldChar w:fldCharType="begin"/>
      </w:r>
      <w:r w:rsidR="00F64E92">
        <w:instrText xml:space="preserve"> ADDIN EN.CITE &lt;EndNote&gt;&lt;Cite&gt;&lt;Author&gt;Dubnicoff&lt;/Author&gt;&lt;Year&gt;1997&lt;/Year&gt;&lt;RecNum&gt;2366&lt;/RecNum&gt;&lt;DisplayText&gt;(Dubnicoff et al., 1997)&lt;/DisplayText&gt;&lt;record&gt;&lt;rec-number&gt;2366&lt;/rec-number&gt;&lt;foreign-keys&gt;&lt;key app="EN" db-id="txpdr0vslpwzage5afxvdv2xds5vfp9zsafw" timestamp="1435089952"&gt;2366&lt;/key&gt;&lt;/foreign-keys&gt;&lt;ref-type name="Journal Article"&gt;17&lt;/ref-type&gt;&lt;contributors&gt;&lt;authors&gt;&lt;author&gt;Dubnicoff, T&lt;/author&gt;&lt;author&gt;Valentine, S A&lt;/author&gt;&lt;author&gt;Chen, G&lt;/author&gt;&lt;author&gt;Shi, T&lt;/author&gt;&lt;author&gt;Lengyel, J A&lt;/author&gt;&lt;author&gt;Paroush, Z&lt;/author&gt;&lt;author&gt;Courey, A J&lt;/author&gt;&lt;/authors&gt;&lt;/contributors&gt;&lt;auth-address&gt;Department of Chemistry and Biochemistry, University of California at Los Angeles, Los Angeles, California 90095, USA.&lt;/auth-address&gt;&lt;titles&gt;&lt;title&gt;Conversion of dorsal from an activator to a repressor by the global corepressor Groucho.&lt;/title&gt;&lt;secondary-title&gt;Genes &amp;amp;amp; Development&lt;/secondary-title&gt;&lt;/titles&gt;&lt;periodical&gt;&lt;full-title&gt;Genes &amp;amp;amp; Development&lt;/full-title&gt;&lt;/periodical&gt;&lt;pages&gt;2952-2957&lt;/pages&gt;&lt;volume&gt;11&lt;/volume&gt;&lt;number&gt;22&lt;/number&gt;&lt;dates&gt;&lt;year&gt;1997&lt;/year&gt;&lt;pub-dates&gt;&lt;date&gt;Nov 15&lt;/date&gt;&lt;/pub-dates&gt;&lt;/dates&gt;&lt;accession-num&gt;9367978&lt;/accession-num&gt;&lt;label&gt;r09792&lt;/label&gt;&lt;urls&gt;&lt;related-urls&gt;&lt;url&gt;http://eutils.ncbi.nlm.nih.gov/entrez/eutils/elink.fcgi?dbfrom=pubmed&amp;amp;amp;id=9367978&amp;amp;amp;retmode=ref&amp;amp;amp;cmd=prlinks&lt;/url&gt;&lt;/related-urls&gt;&lt;pdf-urls&gt;&lt;url&gt;file://localhost/Users/mike/Documents/Papers2/Articles/1997/Dubnicoff/Dubnicoff-1997-Genes%20&amp;amp;amp&lt;/url&gt;&lt;url&gt;%20Development-Conversion%20of%20dorsal%20from%20an%20activator%20to%20a%20repressor%20by%20the%20global%20corepressor%20Groucho.pdf&lt;/url&gt;&lt;/pdf-urls&gt;&lt;/urls&gt;&lt;custom2&gt;PMC316698&lt;/custom2&gt;&lt;custom3&gt;papers2://publication/uuid/568AFC3A-D14D-4E91-ABF0-50E53D7C2AE2&lt;/custom3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(Dubnicoff et al., 1997)</w:t>
      </w:r>
      <w:r w:rsidR="00F64E92">
        <w:fldChar w:fldCharType="end"/>
      </w:r>
      <w:r w:rsidR="00B949E3">
        <w:t>.</w:t>
      </w:r>
    </w:p>
    <w:p w14:paraId="5E9AE4F3" w14:textId="5BCCCFF4" w:rsidR="00CB0454" w:rsidDel="00FD3073" w:rsidRDefault="00FD3073" w:rsidP="00406000">
      <w:pPr>
        <w:pStyle w:val="BodyText"/>
        <w:spacing w:line="480" w:lineRule="auto"/>
        <w:ind w:firstLine="720"/>
        <w:rPr>
          <w:del w:id="299" w:author="Albert Courey" w:date="2015-11-11T11:20:00Z"/>
        </w:rPr>
      </w:pPr>
      <w:ins w:id="300" w:author="Albert Courey" w:date="2015-11-11T11:22:00Z">
        <w:r>
          <w:t xml:space="preserve">In addition to its roles in dorsal/ventral patterning, </w:t>
        </w:r>
      </w:ins>
      <w:r w:rsidR="00AE33C9">
        <w:t xml:space="preserve">Groucho </w:t>
      </w:r>
      <w:ins w:id="301" w:author="Albert Courey" w:date="2015-11-11T11:22:00Z">
        <w:r>
          <w:t xml:space="preserve">has </w:t>
        </w:r>
      </w:ins>
      <w:ins w:id="302" w:author="Albert Courey" w:date="2015-11-11T11:18:00Z">
        <w:r>
          <w:t>multiple roles in anterior/posterior pattern formation</w:t>
        </w:r>
      </w:ins>
      <w:ins w:id="303" w:author="Albert Courey" w:date="2015-11-11T11:19:00Z">
        <w:r>
          <w:t>. For example, it is required for repression by nu</w:t>
        </w:r>
      </w:ins>
      <w:ins w:id="304" w:author="Albert Courey" w:date="2015-11-11T11:18:00Z">
        <w:r>
          <w:t xml:space="preserve">merous segmentation </w:t>
        </w:r>
      </w:ins>
      <w:ins w:id="305" w:author="Albert Courey" w:date="2015-11-11T11:19:00Z">
        <w:r>
          <w:t>gene products such as Hairy</w:t>
        </w:r>
      </w:ins>
      <w:ins w:id="306" w:author="Albert Courey" w:date="2015-11-11T11:20:00Z">
        <w:r>
          <w:t>, Runt, and Engraile</w:t>
        </w:r>
      </w:ins>
      <w:ins w:id="307" w:author="Michael Chambers" w:date="2015-11-17T00:24:00Z">
        <w:r w:rsidR="00373677">
          <w:t xml:space="preserve">d </w:t>
        </w:r>
      </w:ins>
      <w:ins w:id="308" w:author="Albert Courey" w:date="2015-11-11T11:20:00Z">
        <w:del w:id="309" w:author="Michael Chambers" w:date="2015-11-17T00:24:00Z">
          <w:r w:rsidDel="00373677">
            <w:delText>d.</w:delText>
          </w:r>
        </w:del>
      </w:ins>
      <w:del w:id="310" w:author="Albert Courey" w:date="2015-11-11T11:18:00Z">
        <w:r w:rsidR="00596AAE" w:rsidDel="00FD3073">
          <w:delText xml:space="preserve">has </w:delText>
        </w:r>
      </w:del>
      <w:del w:id="311" w:author="Albert Courey" w:date="2015-11-11T11:17:00Z">
        <w:r w:rsidR="00596AAE" w:rsidDel="00FD3073">
          <w:delText xml:space="preserve">additional </w:delText>
        </w:r>
      </w:del>
      <w:del w:id="312" w:author="Albert Courey" w:date="2015-11-11T11:18:00Z">
        <w:r w:rsidR="00596AAE" w:rsidDel="00FD3073">
          <w:delText xml:space="preserve">roles in </w:delText>
        </w:r>
      </w:del>
      <w:del w:id="313" w:author="Albert Courey" w:date="2015-11-11T11:17:00Z">
        <w:r w:rsidR="00596AAE" w:rsidDel="00FD3073">
          <w:delText xml:space="preserve">the </w:delText>
        </w:r>
        <w:r w:rsidR="00AE33C9" w:rsidDel="00FD3073">
          <w:delText>specification</w:delText>
        </w:r>
        <w:r w:rsidR="008161F3" w:rsidDel="00FD3073">
          <w:delText xml:space="preserve"> of the anterior-posterior axis</w:delText>
        </w:r>
      </w:del>
      <w:ins w:id="314" w:author="Albert Courey" w:date="2015-11-11T11:17:00Z">
        <w:del w:id="315" w:author="Michael Chambers" w:date="2015-11-17T00:24:00Z">
          <w:r w:rsidDel="00373677">
            <w:delText xml:space="preserve">, </w:delText>
          </w:r>
        </w:del>
      </w:ins>
      <w:del w:id="316" w:author="Albert Courey" w:date="2015-11-11T11:20:00Z">
        <w:r w:rsidR="008161F3" w:rsidDel="00FD3073">
          <w:delText xml:space="preserve">. Early in development, the transcriptional groundwork is laid for the segmentation of the adult fly via multiple gradients, beginning with Bicoid and Nanos, which </w:delText>
        </w:r>
        <w:r w:rsidR="00CB0454" w:rsidDel="00FD3073">
          <w:delText>specify</w:delText>
        </w:r>
        <w:r w:rsidR="008161F3" w:rsidDel="00FD3073">
          <w:delText xml:space="preserve"> the expression of multiple gap genes, which in turn give rise to a st</w:delText>
        </w:r>
        <w:r w:rsidR="0052651F" w:rsidDel="00FD3073">
          <w:delText>r</w:delText>
        </w:r>
        <w:r w:rsidR="008161F3" w:rsidDel="00FD3073">
          <w:delText xml:space="preserve">iped pattern of pair rule genes, which then specify the </w:delText>
        </w:r>
        <w:r w:rsidR="0052651F" w:rsidDel="00FD3073">
          <w:delText>expression of multiple segment polarity genes</w:delText>
        </w:r>
        <w:r w:rsidR="00073BFD" w:rsidDel="00FD3073">
          <w:delText xml:space="preserve"> </w:delText>
        </w:r>
      </w:del>
      <w:r w:rsidR="00F64E92">
        <w:fldChar w:fldCharType="begin"/>
      </w:r>
      <w:r w:rsidR="00F64E92">
        <w:instrText xml:space="preserve"> ADDIN EN.CITE &lt;EndNote&gt;&lt;Cite&gt;&lt;Author&gt;Levine&lt;/Author&gt;&lt;Year&gt;2008&lt;/Year&gt;&lt;RecNum&gt;3104&lt;/RecNum&gt;&lt;DisplayText&gt;(Levine, 2008)&lt;/DisplayText&gt;&lt;record&gt;&lt;rec-number&gt;3104&lt;/rec-number&gt;&lt;foreign-keys&gt;&lt;key app="EN" db-id="txpdr0vslpwzage5afxvdv2xds5vfp9zsafw" timestamp="1440558552"&gt;3104&lt;/key&gt;&lt;/foreign-keys&gt;&lt;ref-type name="Journal Article"&gt;17&lt;/ref-type&gt;&lt;contributors&gt;&lt;authors&gt;&lt;author&gt;Levine, M.&lt;/author&gt;&lt;/authors&gt;&lt;/contributors&gt;&lt;auth-address&gt;Department of Molecular and Cell Biology, Division of Genetics, Genomics and Development, Center for Integrative Genomics, University of California, Berkeley, CA 94720, USA. mlevine@berkeley.edu&lt;/auth-address&gt;&lt;titles&gt;&lt;title&gt;A systems view of Drosophila segmentation&lt;/title&gt;&lt;secondary-title&gt;Genome Biol&lt;/secondary-title&gt;&lt;/titles&gt;&lt;periodical&gt;&lt;full-title&gt;Genome Biol&lt;/full-title&gt;&lt;/periodical&gt;&lt;pages&gt;207&lt;/pages&gt;&lt;volume&gt;9&lt;/volume&gt;&lt;number&gt;2&lt;/number&gt;&lt;keywords&gt;&lt;keyword&gt;Animals&lt;/keyword&gt;&lt;keyword&gt;Body Patterning/*genetics&lt;/keyword&gt;&lt;keyword&gt;Drosophila/*genetics/*growth &amp;amp; development&lt;/keyword&gt;&lt;keyword&gt;*Gene Expression Regulation, Developmental&lt;/keyword&gt;&lt;/keywords&gt;&lt;dates&gt;&lt;year&gt;2008&lt;/year&gt;&lt;/dates&gt;&lt;isbn&gt;1474-760X (Electronic)&amp;#xD;1474-7596 (Linking)&lt;/isbn&gt;&lt;accession-num&gt;18279540&lt;/accession-num&gt;&lt;urls&gt;&lt;related-urls&gt;&lt;url&gt;http://www.ncbi.nlm.nih.gov/pubmed/18279540&lt;/url&gt;&lt;/related-urls&gt;&lt;/urls&gt;&lt;custom2&gt;2374715&lt;/custom2&gt;&lt;electronic-resource-num&gt;10.1186/gb-2008-9-2-207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(Levine, 2008)</w:t>
      </w:r>
      <w:r w:rsidR="00F64E92">
        <w:fldChar w:fldCharType="end"/>
      </w:r>
      <w:ins w:id="317" w:author="Michael Chambers" w:date="2015-11-17T00:24:00Z">
        <w:r w:rsidR="00373677">
          <w:t xml:space="preserve">. </w:t>
        </w:r>
      </w:ins>
      <w:del w:id="318" w:author="Albert Courey" w:date="2015-11-11T11:20:00Z">
        <w:r w:rsidR="0052651F" w:rsidDel="00FD3073">
          <w:delText>.</w:delText>
        </w:r>
        <w:r w:rsidR="008161F3" w:rsidDel="00FD3073">
          <w:delText xml:space="preserve"> </w:delText>
        </w:r>
        <w:r w:rsidR="000B51C6" w:rsidDel="00FD3073">
          <w:delText>Groucho is critical to the viable specification of this axis through multiple direct interactions with transcription factors, including engrailed, a segment polarity gene.</w:delText>
        </w:r>
        <w:r w:rsidR="008C2BAA" w:rsidDel="00FD3073">
          <w:delText xml:space="preserve"> </w:delText>
        </w:r>
      </w:del>
    </w:p>
    <w:p w14:paraId="768EC770" w14:textId="307089EB" w:rsidR="00AE33C9" w:rsidRDefault="00CB0454" w:rsidP="00406000">
      <w:pPr>
        <w:pStyle w:val="BodyText"/>
        <w:spacing w:line="480" w:lineRule="auto"/>
        <w:ind w:firstLine="720"/>
      </w:pPr>
      <w:del w:id="319" w:author="Albert Courey" w:date="2015-11-11T11:20:00Z">
        <w:r w:rsidDel="00FD3073">
          <w:delText>In addition to dorsal-ventral and segmentation pattering,</w:delText>
        </w:r>
      </w:del>
      <w:del w:id="320" w:author="Albert Courey" w:date="2015-11-11T11:26:00Z">
        <w:r w:rsidDel="00406000">
          <w:delText xml:space="preserve"> </w:delText>
        </w:r>
      </w:del>
      <w:r w:rsidR="008C2BAA">
        <w:t>Groucho</w:t>
      </w:r>
      <w:ins w:id="321" w:author="Michael Chambers" w:date="2015-11-17T00:24:00Z">
        <w:r w:rsidR="00373677">
          <w:t xml:space="preserve"> is </w:t>
        </w:r>
      </w:ins>
      <w:del w:id="322" w:author="Michael Chambers" w:date="2015-11-17T00:24:00Z">
        <w:r w:rsidR="008C2BAA" w:rsidDel="00373677">
          <w:delText xml:space="preserve"> </w:delText>
        </w:r>
      </w:del>
      <w:del w:id="323" w:author="Albert Courey" w:date="2015-11-11T11:27:00Z">
        <w:r w:rsidR="008C2BAA" w:rsidDel="00406000">
          <w:delText xml:space="preserve">is </w:delText>
        </w:r>
      </w:del>
      <w:ins w:id="324" w:author="Albert Courey" w:date="2015-11-11T11:27:00Z">
        <w:r w:rsidR="00406000">
          <w:t xml:space="preserve">also </w:t>
        </w:r>
      </w:ins>
      <w:del w:id="325" w:author="Albert Courey" w:date="2015-11-11T11:21:00Z">
        <w:r w:rsidR="008C2BAA" w:rsidDel="00FD3073">
          <w:delText xml:space="preserve">involved </w:delText>
        </w:r>
      </w:del>
      <w:ins w:id="326" w:author="Albert Courey" w:date="2015-11-11T11:21:00Z">
        <w:r w:rsidR="00FD3073">
          <w:t>required for the patterning of the anterior and posterior terminal domains by the Torso RTK</w:t>
        </w:r>
      </w:ins>
      <w:del w:id="327" w:author="Albert Courey" w:date="2015-11-11T11:23:00Z">
        <w:r w:rsidR="008C2BAA" w:rsidDel="00FD3073">
          <w:delText>in terminal patterning of the embryo</w:delText>
        </w:r>
      </w:del>
      <w:r w:rsidR="008C2BAA">
        <w:t xml:space="preserve"> through </w:t>
      </w:r>
      <w:ins w:id="328" w:author="Albert Courey" w:date="2015-11-11T11:23:00Z">
        <w:r w:rsidR="00FD3073">
          <w:t xml:space="preserve">its </w:t>
        </w:r>
      </w:ins>
      <w:r w:rsidR="008C2BAA">
        <w:t xml:space="preserve">interaction with </w:t>
      </w:r>
      <w:proofErr w:type="spellStart"/>
      <w:r w:rsidR="008C2BAA">
        <w:t>Capicua</w:t>
      </w:r>
      <w:proofErr w:type="spellEnd"/>
      <w:r w:rsidR="008C2BAA">
        <w:t xml:space="preserve"> </w:t>
      </w:r>
      <w:r w:rsidR="00F64E92">
        <w:fldChar w:fldCharType="begin"/>
      </w:r>
      <w:r w:rsidR="00F64E92">
        <w:instrText xml:space="preserve"> ADDIN EN.CITE &lt;EndNote&gt;&lt;Cite&gt;&lt;Author&gt;Ajuria&lt;/Author&gt;&lt;Year&gt;2011&lt;/Year&gt;&lt;RecNum&gt;2947&lt;/RecNum&gt;&lt;DisplayText&gt;(Ajuria et al., 2011)&lt;/DisplayText&gt;&lt;record&gt;&lt;rec-number&gt;2947&lt;/rec-number&gt;&lt;foreign-keys&gt;&lt;key app="EN" db-id="txpdr0vslpwzage5afxvdv2xds5vfp9zsafw" timestamp="1435089952"&gt;2947&lt;/key&gt;&lt;/foreign-keys&gt;&lt;ref-type name="Journal Article"&gt;17&lt;/ref-type&gt;&lt;contributors&gt;&lt;authors&gt;&lt;author&gt;Ajuria, L&lt;/author&gt;&lt;author&gt;Nieva, C&lt;/author&gt;&lt;author&gt;Winkler, C&lt;/author&gt;&lt;author&gt;Kuo, D&lt;/author&gt;&lt;author&gt;Samper, N&lt;/author&gt;&lt;author&gt;Andreu, M J&lt;/author&gt;&lt;author&gt;Helman, A&lt;/author&gt;&lt;author&gt;Gonzalez-Crespo, S&lt;/author&gt;&lt;author&gt;Paroush, Z&lt;/author&gt;&lt;author&gt;Courey, A J&lt;/author&gt;&lt;author&gt;Jiménez, G&lt;/author&gt;&lt;/authors&gt;&lt;/contributors&gt;&lt;titles&gt;&lt;title&gt;Capicua DNA-binding sites are general response elements for RTK signaling in Drosophila&lt;/title&gt;&lt;secondary-title&gt;Development (Cambridge, England)&lt;/secondary-title&gt;&lt;/titles&gt;&lt;periodical&gt;&lt;full-title&gt;Development (Cambridge, England)&lt;/full-title&gt;&lt;/periodical&gt;&lt;pages&gt;915-924&lt;/pages&gt;&lt;volume&gt;138&lt;/volume&gt;&lt;number&gt;5&lt;/number&gt;&lt;dates&gt;&lt;year&gt;2011&lt;/year&gt;&lt;pub-dates&gt;&lt;date&gt;Mar 08&lt;/date&gt;&lt;/pub-dates&gt;&lt;/dates&gt;&lt;label&gt;r07164&lt;/label&gt;&lt;urls&gt;&lt;related-urls&gt;&lt;url&gt;http://dev.biologists.org/cgi/doi/10.1242/dev.057729&lt;/url&gt;&lt;/related-urls&gt;&lt;pdf-urls&gt;&lt;url&gt;file://localhost/Users/mike/Documents/Papers2/Articles/2011/Ajuria/Ajuria-2011-Development-Capicua%20DNA-binding%20sites%20are%20general%20response%20elements%20for%20RTK%20signaling%20in%20Drosophila.pdf&lt;/url&gt;&lt;/pdf-urls&gt;&lt;/urls&gt;&lt;custom3&gt;papers2://publication/uuid/D3CA6FE9-B552-4FC9-9443-6BB10B1E85CE&lt;/custom3&gt;&lt;electronic-resource-num&gt;10.1242/dev.057729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(Ajuria et al., 2011)</w:t>
      </w:r>
      <w:r w:rsidR="00F64E92">
        <w:fldChar w:fldCharType="end"/>
      </w:r>
      <w:r w:rsidR="008C2BAA">
        <w:t xml:space="preserve">, a process regulated by </w:t>
      </w:r>
      <w:proofErr w:type="spellStart"/>
      <w:r w:rsidR="008C2BAA">
        <w:t>Ras</w:t>
      </w:r>
      <w:proofErr w:type="spellEnd"/>
      <w:r w:rsidR="008C2BAA">
        <w:t xml:space="preserve">/MAPK signaling </w:t>
      </w:r>
      <w:r w:rsidR="00F64E92">
        <w:fldChar w:fldCharType="begin">
          <w:fldData xml:space="preserve">PEVuZE5vdGU+PENpdGU+PEF1dGhvcj5DaGVuPC9BdXRob3I+PFllYXI+MjAwOTwvWWVhcj48UmVj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PEVuZE5vdGU+PENpdGU+PEF1dGhvcj5DaGVuPC9BdXRob3I+PFllYXI+MjAwOTwvWWVhcj48UmVj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(Chen et al., 2009; Paroush et al., 1997)</w:t>
      </w:r>
      <w:r w:rsidR="00F64E92">
        <w:fldChar w:fldCharType="end"/>
      </w:r>
      <w:r w:rsidR="00A34824">
        <w:t>.</w:t>
      </w:r>
      <w:r w:rsidR="007F61AF">
        <w:t xml:space="preserve"> </w:t>
      </w:r>
      <w:proofErr w:type="spellStart"/>
      <w:ins w:id="329" w:author="Albert Courey" w:date="2015-11-11T11:25:00Z">
        <w:r w:rsidR="00406000">
          <w:t>Capicua</w:t>
        </w:r>
      </w:ins>
      <w:proofErr w:type="spellEnd"/>
      <w:ins w:id="330" w:author="Albert Courey" w:date="2015-11-11T11:23:00Z">
        <w:r w:rsidR="00406000">
          <w:t xml:space="preserve"> recruits </w:t>
        </w:r>
        <w:proofErr w:type="spellStart"/>
        <w:r w:rsidR="00406000">
          <w:t>Gro</w:t>
        </w:r>
      </w:ins>
      <w:proofErr w:type="spellEnd"/>
      <w:ins w:id="331" w:author="Albert Courey" w:date="2015-11-11T11:24:00Z">
        <w:r w:rsidR="00406000">
          <w:t xml:space="preserve"> to </w:t>
        </w:r>
      </w:ins>
      <w:ins w:id="332" w:author="Albert Courey" w:date="2015-11-11T11:27:00Z">
        <w:del w:id="333" w:author="Michael Chambers" w:date="2015-11-17T00:25:00Z">
          <w:r w:rsidR="00406000" w:rsidDel="00373677">
            <w:delText xml:space="preserve">the </w:delText>
          </w:r>
        </w:del>
      </w:ins>
      <w:ins w:id="334" w:author="Albert Courey" w:date="2015-11-11T11:24:00Z">
        <w:del w:id="335" w:author="Michael Chambers" w:date="2015-11-17T00:25:00Z">
          <w:r w:rsidR="00406000" w:rsidDel="00373677">
            <w:delText xml:space="preserve"> </w:delText>
          </w:r>
        </w:del>
      </w:ins>
      <w:ins w:id="336" w:author="Albert Courey" w:date="2015-11-11T11:29:00Z">
        <w:r w:rsidR="00406000">
          <w:rPr>
            <w:i/>
          </w:rPr>
          <w:t>tailless</w:t>
        </w:r>
      </w:ins>
      <w:ins w:id="337" w:author="Albert Courey" w:date="2015-11-11T11:24:00Z">
        <w:r w:rsidR="00406000">
          <w:t xml:space="preserve"> and </w:t>
        </w:r>
      </w:ins>
      <w:proofErr w:type="spellStart"/>
      <w:ins w:id="338" w:author="Albert Courey" w:date="2015-11-11T11:35:00Z">
        <w:r w:rsidR="00EA0953">
          <w:rPr>
            <w:i/>
          </w:rPr>
          <w:t>huckebein</w:t>
        </w:r>
      </w:ins>
      <w:proofErr w:type="spellEnd"/>
      <w:ins w:id="339" w:author="Albert Courey" w:date="2015-11-11T11:24:00Z">
        <w:r w:rsidR="00406000">
          <w:t xml:space="preserve"> throughout the embryo</w:t>
        </w:r>
      </w:ins>
      <w:ins w:id="340" w:author="Albert Courey" w:date="2015-11-11T11:27:00Z">
        <w:r w:rsidR="00406000">
          <w:t xml:space="preserve"> maintaining these genes in an off state. Torso RTK then activates </w:t>
        </w:r>
        <w:proofErr w:type="spellStart"/>
        <w:r w:rsidR="00406000">
          <w:t>Ras</w:t>
        </w:r>
        <w:proofErr w:type="spellEnd"/>
        <w:r w:rsidR="00406000">
          <w:t xml:space="preserve">/MAPK signaling </w:t>
        </w:r>
      </w:ins>
      <w:ins w:id="341" w:author="Albert Courey" w:date="2015-11-11T11:35:00Z">
        <w:r w:rsidR="00EA0953">
          <w:t xml:space="preserve">at the termini </w:t>
        </w:r>
      </w:ins>
      <w:ins w:id="342" w:author="Albert Courey" w:date="2015-11-11T11:27:00Z">
        <w:r w:rsidR="00406000">
          <w:t xml:space="preserve">leading to the phosphorylation and </w:t>
        </w:r>
      </w:ins>
      <w:ins w:id="343" w:author="Albert Courey" w:date="2015-11-11T11:28:00Z">
        <w:r w:rsidR="00406000">
          <w:t xml:space="preserve">consequent inactivation of both </w:t>
        </w:r>
        <w:proofErr w:type="spellStart"/>
        <w:r w:rsidR="00406000">
          <w:t>Capicua</w:t>
        </w:r>
        <w:proofErr w:type="spellEnd"/>
        <w:r w:rsidR="00406000">
          <w:t xml:space="preserve"> and </w:t>
        </w:r>
        <w:proofErr w:type="spellStart"/>
        <w:r w:rsidR="00406000">
          <w:t>Gro</w:t>
        </w:r>
        <w:proofErr w:type="spellEnd"/>
        <w:r w:rsidR="00406000">
          <w:t xml:space="preserve"> at the embryonic termini allowing the expression of </w:t>
        </w:r>
        <w:proofErr w:type="spellStart"/>
        <w:r w:rsidR="00406000" w:rsidRPr="00406000">
          <w:rPr>
            <w:i/>
            <w:rPrChange w:id="344" w:author="Albert Courey" w:date="2015-11-11T11:28:00Z">
              <w:rPr/>
            </w:rPrChange>
          </w:rPr>
          <w:t>tll</w:t>
        </w:r>
        <w:proofErr w:type="spellEnd"/>
        <w:r w:rsidR="00406000">
          <w:t xml:space="preserve"> and </w:t>
        </w:r>
        <w:proofErr w:type="spellStart"/>
        <w:r w:rsidR="00406000" w:rsidRPr="00373677">
          <w:rPr>
            <w:i/>
            <w:rPrChange w:id="345" w:author="Michael Chambers" w:date="2015-11-17T00:25:00Z">
              <w:rPr/>
            </w:rPrChange>
          </w:rPr>
          <w:t>hkb</w:t>
        </w:r>
        <w:proofErr w:type="spellEnd"/>
        <w:r w:rsidR="00406000">
          <w:t xml:space="preserve"> as required for specification of terminal fate</w:t>
        </w:r>
      </w:ins>
      <w:ins w:id="346" w:author="Michael Chambers" w:date="2015-11-16T01:35:00Z">
        <w:r w:rsidR="00511F7D">
          <w:t xml:space="preserve"> </w:t>
        </w:r>
      </w:ins>
      <w:ins w:id="347" w:author="Albert Courey" w:date="2015-11-11T11:28:00Z">
        <w:del w:id="348" w:author="Michael Chambers" w:date="2015-11-16T01:34:00Z">
          <w:r w:rsidR="00406000" w:rsidDel="00511F7D">
            <w:delText>.</w:delText>
          </w:r>
        </w:del>
      </w:ins>
      <w:del w:id="349" w:author="Albert Courey" w:date="2015-11-11T11:22:00Z">
        <w:r w:rsidR="007F61AF" w:rsidDel="00FD3073">
          <w:delText xml:space="preserve">Groucho activity is not limited to the embryo, as it participates in patterning of the imaginal discs during larval morphogenesis through the control of dpp signaling </w:delText>
        </w:r>
      </w:del>
      <w:r w:rsidR="00F64E92">
        <w:fldChar w:fldCharType="begin"/>
      </w:r>
      <w:r w:rsidR="00F64E92">
        <w:instrText xml:space="preserve"> ADDIN EN.CITE &lt;EndNote&gt;&lt;Cite&gt;&lt;Author&gt;Winkler&lt;/Author&gt;&lt;Year&gt;2010&lt;/Year&gt;&lt;RecNum&gt;2964&lt;/RecNum&gt;&lt;DisplayText&gt;(Winkler et al., 2010)&lt;/DisplayText&gt;&lt;record&gt;&lt;rec-number&gt;2964&lt;/rec-number&gt;&lt;foreign-keys&gt;&lt;key app="EN" db-id="txpdr0vslpwzage5afxvdv2xds5vfp9zsafw" timestamp="1435089952"&gt;2964&lt;/key&gt;&lt;/foreign-keys&gt;&lt;ref-type name="Journal Article"&gt;17&lt;/ref-type&gt;&lt;contributors&gt;&lt;authors&gt;&lt;author&gt;Winkler, Clint J&lt;/author&gt;&lt;author&gt;Ponce, Alberto&lt;/author&gt;&lt;author&gt;Courey, Albert J&lt;/author&gt;&lt;/authors&gt;&lt;secondary-authors&gt;&lt;author&gt;Rusche, Laura N&lt;/author&gt;&lt;/secondary-authors&gt;&lt;/contributors&gt;&lt;titles&gt;&lt;title&gt;Groucho-Mediated Repression May Result from a Histone Deacetylase-Dependent Increase in Nucleosome Density&lt;/title&gt;&lt;secondary-title&gt;PLoS ONE&lt;/secondary-title&gt;&lt;/titles&gt;&lt;periodical&gt;&lt;full-title&gt;PLoS ONE&lt;/full-title&gt;&lt;/periodical&gt;&lt;pages&gt;e10166&lt;/pages&gt;&lt;volume&gt;5&lt;/volume&gt;&lt;number&gt;4&lt;/number&gt;&lt;dates&gt;&lt;year&gt;2010&lt;/year&gt;&lt;pub-dates&gt;&lt;date&gt;May 13&lt;/date&gt;&lt;/pub-dates&gt;&lt;/dates&gt;&lt;label&gt;r07182&lt;/label&gt;&lt;urls&gt;&lt;related-urls&gt;&lt;url&gt;http://dx.plos.org/10.1371/journal.pone.0010166.g007&lt;/url&gt;&lt;/related-urls&gt;&lt;pdf-urls&gt;&lt;url&gt;file://localhost/Users/mike/Documents/Papers2/Articles/2010/Winkler/Winkler-2010-PLoS%20ONE-Groucho-Mediated%20Repression%20May%20Result%20from%20a%20Histone%20Deacetylase-Dependent%20Increase%20in%20Nucleosome%20Density.pdf&lt;/url&gt;&lt;/pdf-urls&gt;&lt;/urls&gt;&lt;custom3&gt;papers2://publication/uuid/F145E5B0-230A-4E3E-B79C-6CA7D0FFD8B9&lt;/custom3&gt;&lt;electronic-resource-num&gt;10.1371/journal.pone.0010166.g007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(Winkler et al., 2010)</w:t>
      </w:r>
      <w:r w:rsidR="00F64E92">
        <w:fldChar w:fldCharType="end"/>
      </w:r>
      <w:del w:id="350" w:author="Albert Courey" w:date="2015-11-11T11:22:00Z">
        <w:r w:rsidR="007F61AF" w:rsidDel="00FD3073">
          <w:delText>.</w:delText>
        </w:r>
      </w:del>
      <w:ins w:id="351" w:author="Michael Chambers" w:date="2015-11-16T01:35:00Z">
        <w:r w:rsidR="00511F7D">
          <w:t>.</w:t>
        </w:r>
      </w:ins>
    </w:p>
    <w:p w14:paraId="0DB3DF23" w14:textId="77777777" w:rsidR="00C143DC" w:rsidRDefault="00C143DC" w:rsidP="00C143DC">
      <w:pPr>
        <w:pStyle w:val="BodyText"/>
        <w:spacing w:line="480" w:lineRule="auto"/>
      </w:pPr>
    </w:p>
    <w:p w14:paraId="126FD2EB" w14:textId="4CD6E9A2" w:rsidR="00E37B91" w:rsidRDefault="00E37B91" w:rsidP="00C143DC">
      <w:pPr>
        <w:pStyle w:val="BodyText"/>
        <w:spacing w:line="480" w:lineRule="auto"/>
        <w:rPr>
          <w:i/>
        </w:rPr>
      </w:pPr>
      <w:r>
        <w:rPr>
          <w:i/>
        </w:rPr>
        <w:lastRenderedPageBreak/>
        <w:t>Groucho is capable of both short- and long-range repression</w:t>
      </w:r>
    </w:p>
    <w:p w14:paraId="0387ED50" w14:textId="141B7EE9" w:rsidR="00B21771" w:rsidDel="00373677" w:rsidRDefault="00E37B91" w:rsidP="00C143DC">
      <w:pPr>
        <w:pStyle w:val="BodyText"/>
        <w:spacing w:line="480" w:lineRule="auto"/>
        <w:rPr>
          <w:del w:id="352" w:author="Michael Chambers" w:date="2015-11-17T00:26:00Z"/>
        </w:rPr>
      </w:pPr>
      <w:r>
        <w:rPr>
          <w:i/>
        </w:rPr>
        <w:tab/>
      </w:r>
      <w:r>
        <w:t xml:space="preserve">Transcriptional repressors in </w:t>
      </w:r>
      <w:r>
        <w:rPr>
          <w:i/>
        </w:rPr>
        <w:t xml:space="preserve">Drosophila </w:t>
      </w:r>
      <w:r>
        <w:t xml:space="preserve">can be classified as acting as either short- or long-range repressors dependent on their ability to counteract the regulatory potential of local (within ~100 </w:t>
      </w:r>
      <w:proofErr w:type="spellStart"/>
      <w:r>
        <w:t>bp</w:t>
      </w:r>
      <w:proofErr w:type="spellEnd"/>
      <w:r>
        <w:t xml:space="preserve">) or </w:t>
      </w:r>
      <w:del w:id="353" w:author="Michael Chambers" w:date="2015-11-17T00:25:00Z">
        <w:r w:rsidDel="00373677">
          <w:delText xml:space="preserve">distant </w:delText>
        </w:r>
      </w:del>
      <w:ins w:id="354" w:author="Michael Chambers" w:date="2015-11-17T00:25:00Z">
        <w:r w:rsidR="00373677">
          <w:t xml:space="preserve">distal </w:t>
        </w:r>
      </w:ins>
      <w:r>
        <w:t>(</w:t>
      </w:r>
      <w:ins w:id="355" w:author="Albert Courey" w:date="2015-11-11T11:36:00Z">
        <w:r w:rsidR="00EA0953">
          <w:t xml:space="preserve">thousands of </w:t>
        </w:r>
        <w:proofErr w:type="spellStart"/>
        <w:r w:rsidR="00EA0953">
          <w:t>bp</w:t>
        </w:r>
        <w:proofErr w:type="spellEnd"/>
        <w:r w:rsidR="00EA0953">
          <w:t xml:space="preserve"> away or more</w:t>
        </w:r>
      </w:ins>
      <w:del w:id="356" w:author="Albert Courey" w:date="2015-11-11T11:36:00Z">
        <w:r w:rsidDel="00EA0953">
          <w:delText>&gt; 1000 bp distant</w:delText>
        </w:r>
      </w:del>
      <w:r>
        <w:t>) activating elements or promoters</w:t>
      </w:r>
      <w:r w:rsidR="00B35F34">
        <w:t xml:space="preserve"> </w:t>
      </w:r>
      <w:r w:rsidR="00F64E92">
        <w:fldChar w:fldCharType="begin">
          <w:fldData xml:space="preserve">PEVuZE5vdGU+PENpdGU+PEF1dGhvcj5HcmF5PC9BdXRob3I+PFllYXI+MTk5NDwvWWVhcj48UmVj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PEVuZE5vdGU+PENpdGU+PEF1dGhvcj5HcmF5PC9BdXRob3I+PFllYXI+MTk5NDwvWWVhcj48UmVj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(Gray and Levine, 1996; Gray et al., 1994)</w:t>
      </w:r>
      <w:r w:rsidR="00F64E92">
        <w:fldChar w:fldCharType="end"/>
      </w:r>
      <w:r>
        <w:t>.</w:t>
      </w:r>
      <w:r w:rsidR="00B35F34">
        <w:t xml:space="preserve"> </w:t>
      </w:r>
      <w:r>
        <w:t xml:space="preserve"> </w:t>
      </w:r>
      <w:r w:rsidR="00F97B09">
        <w:t>Some repressors are specific for one type of repression, while others</w:t>
      </w:r>
      <w:r>
        <w:t xml:space="preserve"> can adopt a short- or long-range repressive activity through association with </w:t>
      </w:r>
      <w:r w:rsidR="00F97B09">
        <w:t>multiple</w:t>
      </w:r>
      <w:r>
        <w:t xml:space="preserve"> </w:t>
      </w:r>
      <w:proofErr w:type="spellStart"/>
      <w:r>
        <w:t>corepressors</w:t>
      </w:r>
      <w:proofErr w:type="spellEnd"/>
      <w:r>
        <w:t xml:space="preserve"> operating via distinct mechanisms of repression</w:t>
      </w:r>
      <w:r w:rsidR="00B35F34">
        <w:t xml:space="preserve"> </w:t>
      </w:r>
      <w:r w:rsidR="00F64E92">
        <w:fldChar w:fldCharType="begin"/>
      </w:r>
      <w:r w:rsidR="00F64E92">
        <w:instrText xml:space="preserve"> ADDIN EN.CITE &lt;EndNote&gt;&lt;Cite&gt;&lt;Author&gt;Courey&lt;/Author&gt;&lt;Year&gt;2001&lt;/Year&gt;&lt;RecNum&gt;3139&lt;/RecNum&gt;&lt;DisplayText&gt;(Courey and Jia, 2001)&lt;/DisplayText&gt;&lt;record&gt;&lt;rec-number&gt;3139&lt;/rec-number&gt;&lt;foreign-keys&gt;&lt;key app="EN" db-id="txpdr0vslpwzage5afxvdv2xds5vfp9zsafw" timestamp="1446970524"&gt;3139&lt;/key&gt;&lt;/foreign-keys&gt;&lt;ref-type name="Journal Article"&gt;17&lt;/ref-type&gt;&lt;contributors&gt;&lt;authors&gt;&lt;author&gt;Courey, A. J.&lt;/author&gt;&lt;author&gt;Jia, S.&lt;/author&gt;&lt;/authors&gt;&lt;/contributors&gt;&lt;auth-address&gt;Department of Chemistry and Biochemistry, University of California, Los Angeles, Los Angeles, California 90095, USA. courey@chem.ucla.edu&lt;/auth-address&gt;&lt;titles&gt;&lt;title&gt;Transcriptional repression: the long and the short of it&lt;/title&gt;&lt;secondary-title&gt;Genes Dev&lt;/secondary-title&gt;&lt;/titles&gt;&lt;periodical&gt;&lt;full-title&gt;Genes Dev&lt;/full-title&gt;&lt;/periodical&gt;&lt;pages&gt;2786-96&lt;/pages&gt;&lt;volume&gt;15&lt;/volume&gt;&lt;number&gt;21&lt;/number&gt;&lt;keywords&gt;&lt;keyword&gt;Amino Acid Motifs&lt;/keyword&gt;&lt;keyword&gt;Animals&lt;/keyword&gt;&lt;keyword&gt;Basic Helix-Loop-Helix Transcription Factors&lt;/keyword&gt;&lt;keyword&gt;DNA-Binding Proteins/metabolism&lt;/keyword&gt;&lt;keyword&gt;Fungal Proteins/chemistry/metabolism&lt;/keyword&gt;&lt;keyword&gt;*Gene Expression Regulation&lt;/keyword&gt;&lt;keyword&gt;Gene Silencing&lt;/keyword&gt;&lt;keyword&gt;Histone Deacetylases/chemistry&lt;/keyword&gt;&lt;keyword&gt;Models, Biological&lt;/keyword&gt;&lt;keyword&gt;*Nuclear Proteins&lt;/keyword&gt;&lt;keyword&gt;Peptides/chemistry&lt;/keyword&gt;&lt;keyword&gt;RNA Polymerase II/chemistry&lt;/keyword&gt;&lt;keyword&gt;Repressor Proteins/metabolism&lt;/keyword&gt;&lt;keyword&gt;*Saccharomyces cerevisiae Proteins&lt;/keyword&gt;&lt;keyword&gt;*Silent Information Regulator Proteins, Saccharomyces cerevisiae&lt;/keyword&gt;&lt;keyword&gt;Trans-Activators/metabolism&lt;/keyword&gt;&lt;keyword&gt;*Transcription, Genetic&lt;/keyword&gt;&lt;/keywords&gt;&lt;dates&gt;&lt;year&gt;2001&lt;/year&gt;&lt;pub-dates&gt;&lt;date&gt;Nov 1&lt;/date&gt;&lt;/pub-dates&gt;&lt;/dates&gt;&lt;isbn&gt;0890-9369 (Print)&amp;#xD;0890-9369 (Linking)&lt;/isbn&gt;&lt;accession-num&gt;11691830&lt;/accession-num&gt;&lt;urls&gt;&lt;related-urls&gt;&lt;url&gt;http://www.ncbi.nlm.nih.gov/pubmed/11691830&lt;/url&gt;&lt;/related-urls&gt;&lt;/urls&gt;&lt;electronic-resource-num&gt;10.1101/gad.939601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(Courey and Jia, 2001)</w:t>
      </w:r>
      <w:r w:rsidR="00F64E92">
        <w:fldChar w:fldCharType="end"/>
      </w:r>
      <w:r w:rsidR="003E740C">
        <w:t>.</w:t>
      </w:r>
      <w:r>
        <w:t xml:space="preserve"> Groucho </w:t>
      </w:r>
      <w:del w:id="357" w:author="Albert Courey" w:date="2015-11-11T11:37:00Z">
        <w:r w:rsidDel="00EA0953">
          <w:delText>has long been studied as a canonical member of the long-range repression class</w:delText>
        </w:r>
      </w:del>
      <w:ins w:id="358" w:author="Albert Courey" w:date="2015-11-11T11:37:00Z">
        <w:r w:rsidR="00EA0953">
          <w:t>was originally considered a long-range co-repressor</w:t>
        </w:r>
      </w:ins>
      <w:ins w:id="359" w:author="Albert Courey" w:date="2015-11-11T11:38:00Z">
        <w:r w:rsidR="00EA0953">
          <w:t xml:space="preserve"> </w:t>
        </w:r>
      </w:ins>
      <w:del w:id="360" w:author="Albert Courey" w:date="2015-11-11T11:38:00Z">
        <w:r w:rsidR="00B21771" w:rsidDel="00EA0953">
          <w:delText>,</w:delText>
        </w:r>
        <w:r w:rsidR="00990A65" w:rsidDel="00EA0953">
          <w:delText xml:space="preserve"> via </w:delText>
        </w:r>
      </w:del>
      <w:r w:rsidR="00990A65">
        <w:t>recruit</w:t>
      </w:r>
      <w:ins w:id="361" w:author="Albert Courey" w:date="2015-11-11T11:38:00Z">
        <w:r w:rsidR="00EA0953">
          <w:t>ed</w:t>
        </w:r>
      </w:ins>
      <w:del w:id="362" w:author="Albert Courey" w:date="2015-11-11T11:38:00Z">
        <w:r w:rsidR="00990A65" w:rsidDel="00EA0953">
          <w:delText>ment</w:delText>
        </w:r>
      </w:del>
      <w:r w:rsidR="00990A65">
        <w:t xml:space="preserve"> </w:t>
      </w:r>
      <w:ins w:id="363" w:author="Albert Courey" w:date="2015-11-11T11:38:00Z">
        <w:r w:rsidR="00EA0953">
          <w:t xml:space="preserve">exclusively </w:t>
        </w:r>
      </w:ins>
      <w:r w:rsidR="00990A65">
        <w:t xml:space="preserve">by </w:t>
      </w:r>
      <w:r w:rsidR="00F97B09">
        <w:t>long-range repressors</w:t>
      </w:r>
      <w:ins w:id="364" w:author="Albert Courey" w:date="2015-11-11T11:38:00Z">
        <w:r w:rsidR="00EA0953">
          <w:t xml:space="preserve"> such</w:t>
        </w:r>
      </w:ins>
      <w:r w:rsidR="00F97B09">
        <w:t xml:space="preserve"> as Hairy and Dorsal</w:t>
      </w:r>
      <w:r w:rsidR="00161FF5">
        <w:t xml:space="preserve"> </w:t>
      </w:r>
      <w:r w:rsidR="00F64E92">
        <w:fldChar w:fldCharType="begin">
          <w:fldData xml:space="preserve">PEVuZE5vdGU+PENpdGU+PEF1dGhvcj5DYWk8L0F1dGhvcj48WWVhcj4xOTk2PC9ZZWFyPjxSZWNO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PEVuZE5vdGU+PENpdGU+PEF1dGhvcj5DYWk8L0F1dGhvcj48WWVhcj4xOTk2PC9ZZWFyPjxSZWNO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(Cai et al., 1996; Dubnicoff et al., 1997)</w:t>
      </w:r>
      <w:r w:rsidR="00F64E92">
        <w:fldChar w:fldCharType="end"/>
      </w:r>
      <w:r w:rsidR="00F97B09">
        <w:t xml:space="preserve">. </w:t>
      </w:r>
      <w:proofErr w:type="spellStart"/>
      <w:r w:rsidR="00990A65">
        <w:t>CtBP</w:t>
      </w:r>
      <w:proofErr w:type="spellEnd"/>
      <w:r w:rsidR="00990A65">
        <w:t xml:space="preserve">, in contrast, is a well-studied </w:t>
      </w:r>
      <w:proofErr w:type="spellStart"/>
      <w:r w:rsidR="00990A65">
        <w:t>corepressor</w:t>
      </w:r>
      <w:proofErr w:type="spellEnd"/>
      <w:r w:rsidR="00990A65">
        <w:t xml:space="preserve"> capable of short-range repression when recruited by such </w:t>
      </w:r>
      <w:del w:id="365" w:author="Albert Courey" w:date="2015-11-11T11:38:00Z">
        <w:r w:rsidR="00990A65" w:rsidDel="00EA0953">
          <w:delText>factors as</w:delText>
        </w:r>
      </w:del>
      <w:ins w:id="366" w:author="Albert Courey" w:date="2015-11-11T11:38:00Z">
        <w:r w:rsidR="00EA0953">
          <w:t>short-range repressors</w:t>
        </w:r>
      </w:ins>
      <w:ins w:id="367" w:author="Albert Courey" w:date="2015-11-11T11:39:00Z">
        <w:r w:rsidR="00EA0953">
          <w:t xml:space="preserve"> as</w:t>
        </w:r>
      </w:ins>
      <w:r w:rsidR="00990A65">
        <w:t xml:space="preserve"> </w:t>
      </w:r>
      <w:proofErr w:type="spellStart"/>
      <w:r w:rsidR="00990A65">
        <w:t>Kruppel</w:t>
      </w:r>
      <w:proofErr w:type="spellEnd"/>
      <w:r w:rsidR="00990A65">
        <w:t xml:space="preserve">, Giant, and Snail </w:t>
      </w:r>
      <w:r w:rsidR="00F64E92">
        <w:fldChar w:fldCharType="begin">
          <w:fldData xml:space="preserve">PEVuZE5vdGU+PENpdGU+PEF1dGhvcj5OaWJ1PC9BdXRob3I+PFllYXI+MTk5ODwvWWVhcj48UmVj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</w:fldData>
        </w:fldChar>
      </w:r>
      <w:r w:rsidR="00F64E92">
        <w:instrText xml:space="preserve"> ADDIN EN.CITE </w:instrText>
      </w:r>
      <w:r w:rsidR="00F64E92">
        <w:fldChar w:fldCharType="begin">
          <w:fldData xml:space="preserve">PEVuZE5vdGU+PENpdGU+PEF1dGhvcj5OaWJ1PC9BdXRob3I+PFllYXI+MTk5ODwvWWVhcj48UmVj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</w:fldData>
        </w:fldChar>
      </w:r>
      <w:r w:rsidR="00F64E92">
        <w:instrText xml:space="preserve"> ADDIN EN.CITE.DATA </w:instrText>
      </w:r>
      <w:r w:rsidR="00F64E92">
        <w:fldChar w:fldCharType="end"/>
      </w:r>
      <w:r w:rsidR="00F64E92">
        <w:fldChar w:fldCharType="separate"/>
      </w:r>
      <w:r w:rsidR="00F64E92">
        <w:rPr>
          <w:noProof/>
        </w:rPr>
        <w:t>(Nibu and Levine, 2001; Nibu et al., 1998)</w:t>
      </w:r>
      <w:r w:rsidR="00F64E92">
        <w:fldChar w:fldCharType="end"/>
      </w:r>
      <w:r w:rsidR="00990A65">
        <w:t>.</w:t>
      </w:r>
      <w:ins w:id="368" w:author="Michael Chambers" w:date="2015-11-17T00:26:00Z">
        <w:r w:rsidR="00373677">
          <w:t xml:space="preserve"> </w:t>
        </w:r>
      </w:ins>
    </w:p>
    <w:p w14:paraId="19DD0D2C" w14:textId="77777777" w:rsidR="00373677" w:rsidRDefault="00990A65" w:rsidP="00C143DC">
      <w:pPr>
        <w:pStyle w:val="BodyText"/>
        <w:spacing w:line="480" w:lineRule="auto"/>
        <w:rPr>
          <w:ins w:id="369" w:author="Michael Chambers" w:date="2015-11-17T00:26:00Z"/>
        </w:rPr>
      </w:pPr>
      <w:del w:id="370" w:author="Michael Chambers" w:date="2015-11-17T00:26:00Z">
        <w:r w:rsidDel="00373677">
          <w:tab/>
        </w:r>
      </w:del>
      <w:r>
        <w:t xml:space="preserve">Evidence that Groucho could </w:t>
      </w:r>
      <w:proofErr w:type="spellStart"/>
      <w:r>
        <w:t>oligomerize</w:t>
      </w:r>
      <w:proofErr w:type="spellEnd"/>
      <w:r>
        <w:t xml:space="preserve"> and</w:t>
      </w:r>
      <w:r w:rsidR="00BF545F">
        <w:t xml:space="preserve"> potentially</w:t>
      </w:r>
      <w:r>
        <w:t xml:space="preserve"> crosslink non-contiguo</w:t>
      </w:r>
      <w:r w:rsidR="00FE13F1">
        <w:t>us regions of chromatin provides</w:t>
      </w:r>
      <w:r>
        <w:t xml:space="preserve"> a mechanist</w:t>
      </w:r>
      <w:r w:rsidR="00BF545F">
        <w:t xml:space="preserve">ic explanation for its </w:t>
      </w:r>
      <w:r w:rsidR="0070541D">
        <w:t xml:space="preserve">ability to </w:t>
      </w:r>
      <w:r w:rsidR="00FE13F1">
        <w:t>quench distant regulatory elements</w:t>
      </w:r>
      <w:r w:rsidR="00C95176">
        <w:t>.</w:t>
      </w:r>
      <w:r w:rsidR="00F73735">
        <w:t xml:space="preserve"> </w:t>
      </w:r>
    </w:p>
    <w:p w14:paraId="700C8FEF" w14:textId="4457A88A" w:rsidR="00990A65" w:rsidRDefault="00F73735">
      <w:pPr>
        <w:pStyle w:val="BodyText"/>
        <w:spacing w:line="480" w:lineRule="auto"/>
        <w:ind w:firstLine="720"/>
        <w:pPrChange w:id="371" w:author="Michael Chambers" w:date="2015-11-17T00:26:00Z">
          <w:pPr>
            <w:pStyle w:val="BodyText"/>
            <w:spacing w:line="480" w:lineRule="auto"/>
          </w:pPr>
        </w:pPrChange>
      </w:pPr>
      <w:r>
        <w:t>More r</w:t>
      </w:r>
      <w:r w:rsidR="00C95176">
        <w:t xml:space="preserve">ecently, it was found that in some contexts Groucho </w:t>
      </w:r>
      <w:r w:rsidR="00BF545F">
        <w:t xml:space="preserve">behaves as a short-range </w:t>
      </w:r>
      <w:proofErr w:type="spellStart"/>
      <w:r w:rsidR="00BF545F">
        <w:t>corepressor</w:t>
      </w:r>
      <w:proofErr w:type="spellEnd"/>
      <w:r w:rsidR="00BF545F">
        <w:t xml:space="preserve">. Groucho appears to be </w:t>
      </w:r>
      <w:r w:rsidR="00C95176">
        <w:t xml:space="preserve">recruited by </w:t>
      </w:r>
      <w:proofErr w:type="spellStart"/>
      <w:r w:rsidR="00C95176">
        <w:t>Knirps</w:t>
      </w:r>
      <w:proofErr w:type="spellEnd"/>
      <w:r w:rsidR="00BF545F">
        <w:t xml:space="preserve">, a short-range repressor capable of interacting with </w:t>
      </w:r>
      <w:proofErr w:type="spellStart"/>
      <w:r w:rsidR="00BF545F">
        <w:t>CtBP</w:t>
      </w:r>
      <w:proofErr w:type="spellEnd"/>
      <w:r w:rsidR="00BF545F">
        <w:t>,</w:t>
      </w:r>
      <w:r w:rsidR="00C95176">
        <w:t xml:space="preserve"> to repress the expression of </w:t>
      </w:r>
      <w:r w:rsidR="00C95176">
        <w:rPr>
          <w:i/>
        </w:rPr>
        <w:t xml:space="preserve">even-skipped </w:t>
      </w:r>
      <w:r w:rsidR="00F64E92">
        <w:fldChar w:fldCharType="begin"/>
      </w:r>
      <w:r w:rsidR="00F64E92">
        <w:instrText xml:space="preserve"> ADDIN EN.CITE &lt;EndNote&gt;&lt;Cite&gt;&lt;Author&gt;Payankaulam&lt;/Author&gt;&lt;Year&gt;2009&lt;/Year&gt;&lt;RecNum&gt;2955&lt;/RecNum&gt;&lt;DisplayText&gt;(Payankaulam and Arnosti, 2009)&lt;/DisplayText&gt;&lt;record&gt;&lt;rec-number&gt;2955&lt;/rec-number&gt;&lt;foreign-keys&gt;&lt;key app="EN" db-id="txpdr0vslpwzage5afxvdv2xds5vfp9zsafw" timestamp="1435089952"&gt;2955&lt;/key&gt;&lt;/foreign-keys&gt;&lt;ref-type name="Journal Article"&gt;17&lt;/ref-type&gt;&lt;contributors&gt;&lt;authors&gt;&lt;author&gt;Payankaulam, Sandhya&lt;/author&gt;&lt;author&gt;Arnosti, David N&lt;/author&gt;&lt;/authors&gt;&lt;/contributors&gt;&lt;auth-address&gt;Department of Biochemistry and Molecular Biology, Michigan State University, East Lansing, MI 48824, USA.&lt;/auth-address&gt;&lt;titles&gt;&lt;title&gt;Groucho corepressor functions as a cofactor for the Knirps short-range transcriptional repressor.&lt;/title&gt;&lt;secondary-title&gt;Proceedings of the National Academy of Sciences&lt;/secondary-title&gt;&lt;/titles&gt;&lt;periodical&gt;&lt;full-title&gt;Proceedings of the National Academy of Sciences&lt;/full-title&gt;&lt;/periodical&gt;&lt;pages&gt;17314-17319&lt;/pages&gt;&lt;volume&gt;106&lt;/volume&gt;&lt;number&gt;41&lt;/number&gt;&lt;dates&gt;&lt;year&gt;2009&lt;/year&gt;&lt;pub-dates&gt;&lt;date&gt;Oct 13&lt;/date&gt;&lt;/pub-dates&gt;&lt;/dates&gt;&lt;accession-num&gt;19805071&lt;/accession-num&gt;&lt;label&gt;r07172&lt;/label&gt;&lt;urls&gt;&lt;related-urls&gt;&lt;url&gt;http://eutils.ncbi.nlm.nih.gov/entrez/eutils/elink.fcgi?dbfrom=pubmed&amp;amp;amp;id=19805071&amp;amp;amp;retmode=ref&amp;amp;amp;cmd=prlinks&lt;/url&gt;&lt;/related-urls&gt;&lt;pdf-urls&gt;&lt;url&gt;file://localhost/Users/mike/Documents/Papers2/Articles/2009/Payankaulam/Payankaulam-2009-Proceedings%20of%20the%20National%20Academy%20of%20Sciences-Groucho%20corepressor%20functions%20as%20a%20cofactor%20for%20the%20Knirps%20short-range%20transcriptional%20repressor.pdf&lt;/url&gt;&lt;/pdf-urls&gt;&lt;/urls&gt;&lt;custom2&gt;PMC2765075&lt;/custom2&gt;&lt;custom3&gt;papers2://publication/uuid/D01A8224-DB5A-4F44-8092-A4EFA73B8607&lt;/custom3&gt;&lt;electronic-resource-num&gt;10.1073/pnas.0904507106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(Payankaulam and Arnosti, 2009)</w:t>
      </w:r>
      <w:r w:rsidR="00F64E92">
        <w:fldChar w:fldCharType="end"/>
      </w:r>
      <w:r w:rsidR="00C95176">
        <w:rPr>
          <w:i/>
        </w:rPr>
        <w:t>.</w:t>
      </w:r>
      <w:r w:rsidR="00FE13F1">
        <w:rPr>
          <w:i/>
        </w:rPr>
        <w:t xml:space="preserve"> </w:t>
      </w:r>
      <w:del w:id="372" w:author="Albert Courey" w:date="2015-11-11T11:40:00Z">
        <w:r w:rsidR="00FE13F1" w:rsidDel="00EA0953">
          <w:delText xml:space="preserve">The observation that </w:delText>
        </w:r>
      </w:del>
      <w:r w:rsidR="00FE13F1">
        <w:t>Sloppy-paired 1 (Slp1), a Groucho-interacting repressor, is involved in the short-range repression of regulatory elements controlling the expression of multiple pair-rule genes</w:t>
      </w:r>
      <w:r w:rsidR="00FE13F1" w:rsidRPr="00FE13F1">
        <w:t xml:space="preserve"> </w:t>
      </w:r>
      <w:r w:rsidR="00F64E92">
        <w:fldChar w:fldCharType="begin"/>
      </w:r>
      <w:r w:rsidR="00F64E92">
        <w:instrText xml:space="preserve"> ADDIN EN.CITE &lt;EndNote&gt;&lt;Cite&gt;&lt;Author&gt;Andrioli&lt;/Author&gt;&lt;Year&gt;2004&lt;/Year&gt;&lt;RecNum&gt;3143&lt;/RecNum&gt;&lt;DisplayText&gt;(Andrioli et al., 2004)&lt;/DisplayText&gt;&lt;record&gt;&lt;rec-number&gt;3143&lt;/rec-number&gt;&lt;foreign-keys&gt;&lt;key app="EN" db-id="txpdr0vslpwzage5afxvdv2xds5vfp9zsafw" timestamp="1447021839"&gt;3143&lt;/key&gt;&lt;/foreign-keys&gt;&lt;ref-type name="Journal Article"&gt;17&lt;/ref-type&gt;&lt;contributors&gt;&lt;authors&gt;&lt;author&gt;Andrioli, L. P.&lt;/author&gt;&lt;author&gt;Oberstein, A. L.&lt;/author&gt;&lt;author&gt;Corado, M. S.&lt;/author&gt;&lt;author&gt;Yu, D.&lt;/author&gt;&lt;author&gt;Small, S.&lt;/author&gt;&lt;/authors&gt;&lt;/contributors&gt;&lt;auth-address&gt;Department of Biology, New York University, 100 Washington Square East, New York, NY 10003, USA.&lt;/auth-address&gt;&lt;titles&gt;&lt;title&gt;Groucho-dependent repression by sloppy-paired 1 differentially positions anterior pair-rule stripes in the Drosophila embryo&lt;/title&gt;&lt;secondary-title&gt;Dev Biol&lt;/secondary-title&gt;&lt;/titles&gt;&lt;periodical&gt;&lt;full-title&gt;Dev Biol&lt;/full-title&gt;&lt;/periodical&gt;&lt;pages&gt;541-51&lt;/pages&gt;&lt;volume&gt;276&lt;/volume&gt;&lt;number&gt;2&lt;/number&gt;&lt;keywords&gt;&lt;keyword&gt;Animals&lt;/keyword&gt;&lt;keyword&gt;Animals, Genetically Modified&lt;/keyword&gt;&lt;keyword&gt;Basic Helix-Loop-Helix Transcription Factors&lt;/keyword&gt;&lt;keyword&gt;*Body Patterning&lt;/keyword&gt;&lt;keyword&gt;DNA-Binding Proteins/genetics/*metabolism&lt;/keyword&gt;&lt;keyword&gt;Drosophila Proteins/genetics/*metabolism&lt;/keyword&gt;&lt;keyword&gt;Drosophila melanogaster/*embryology/physiology&lt;/keyword&gt;&lt;keyword&gt;Female&lt;/keyword&gt;&lt;keyword&gt;*Gene Expression Regulation, Developmental&lt;/keyword&gt;&lt;keyword&gt;Male&lt;/keyword&gt;&lt;keyword&gt;Morphogenesis&lt;/keyword&gt;&lt;keyword&gt;Repressor Proteins/genetics/*metabolism&lt;/keyword&gt;&lt;keyword&gt;Transcription Factors/genetics/*metabolism&lt;/keyword&gt;&lt;/keywords&gt;&lt;dates&gt;&lt;year&gt;2004&lt;/year&gt;&lt;pub-dates&gt;&lt;date&gt;Dec 15&lt;/date&gt;&lt;/pub-dates&gt;&lt;/dates&gt;&lt;isbn&gt;0012-1606 (Print)&amp;#xD;0012-1606 (Linking)&lt;/isbn&gt;&lt;accession-num&gt;15581884&lt;/accession-num&gt;&lt;urls&gt;&lt;related-urls&gt;&lt;url&gt;http://www.ncbi.nlm.nih.gov/pubmed/15581884&lt;/url&gt;&lt;/related-urls&gt;&lt;/urls&gt;&lt;electronic-resource-num&gt;10.1016/j.ydbio.2004.09.025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(Andrioli et al., 2004)</w:t>
      </w:r>
      <w:r w:rsidR="00F64E92">
        <w:fldChar w:fldCharType="end"/>
      </w:r>
      <w:r w:rsidR="00FE13F1">
        <w:t xml:space="preserve">.  If Groucho is in fact commonly utilized as both a short- and long-range repressor, this sheds light on the observation that Groucho </w:t>
      </w:r>
      <w:proofErr w:type="spellStart"/>
      <w:r w:rsidR="00FE13F1">
        <w:t>oligomerization</w:t>
      </w:r>
      <w:proofErr w:type="spellEnd"/>
      <w:r w:rsidR="00FE13F1">
        <w:t xml:space="preserve"> is required in a context-dependent manner </w:t>
      </w:r>
      <w:r w:rsidR="00FE13F1">
        <w:rPr>
          <w:i/>
        </w:rPr>
        <w:t xml:space="preserve">in vivo </w:t>
      </w:r>
      <w:r w:rsidR="00F64E92">
        <w:fldChar w:fldCharType="begin"/>
      </w:r>
      <w:r w:rsidR="00F64E92">
        <w:instrText xml:space="preserve"> ADDIN EN.CITE &lt;EndNote&gt;&lt;Cite&gt;&lt;Author&gt;Jennings&lt;/Author&gt;&lt;Year&gt;2007&lt;/Year&gt;&lt;RecNum&gt;2990&lt;/RecNum&gt;&lt;DisplayText&gt;(Jennings et al., 2007)&lt;/DisplayText&gt;&lt;record&gt;&lt;rec-number&gt;2990&lt;/rec-number&gt;&lt;foreign-keys&gt;&lt;key app="EN" db-id="txpdr0vslpwzage5afxvdv2xds5vfp9zsafw" timestamp="1435089952"&gt;2990&lt;/key&gt;&lt;/foreign-keys&gt;&lt;ref-type name="Journal Article"&gt;17&lt;/ref-type&gt;&lt;contributors&gt;&lt;authors&gt;&lt;author&gt;Jennings, Barbara H&lt;/author&gt;&lt;author&gt;Wainwright, S Mark&lt;/author&gt;&lt;author&gt;Ish-Horowicz, David&lt;/author&gt;&lt;/authors&gt;&lt;/contributors&gt;&lt;titles&gt;&lt;title&gt;Differential in vivo requirements for oligomerization during Groucho-mediated repression&lt;/title&gt;&lt;secondary-title&gt;EMBO reports&lt;/secondary-title&gt;&lt;/titles&gt;&lt;periodical&gt;&lt;full-title&gt;EMBO reports&lt;/full-title&gt;&lt;/periodical&gt;&lt;pages&gt;76-83&lt;/pages&gt;&lt;volume&gt;9&lt;/volume&gt;&lt;number&gt;1&lt;/number&gt;&lt;dates&gt;&lt;year&gt;2007&lt;/year&gt;&lt;pub-dates&gt;&lt;date&gt;Nov 23&lt;/date&gt;&lt;/pub-dates&gt;&lt;/dates&gt;&lt;label&gt;r07276&lt;/label&gt;&lt;urls&gt;&lt;related-urls&gt;&lt;url&gt;http://www.nature.com/doifinder/10.1038/sj.embor.7401122&lt;/url&gt;&lt;/related-urls&gt;&lt;pdf-urls&gt;&lt;url&gt;file://localhost/Users/mike/Documents/Papers2/Articles/2007/Jennings/Jennings-2007-EMBO%20Rep-Differential%20in%20vivo%20requirements%20for%20oligomerization%20during%20Groucho-mediated%20repression.pdf&lt;/url&gt;&lt;/pdf-urls&gt;&lt;/urls&gt;&lt;custom3&gt;papers2://publication/uuid/77EDBC7F-0DC2-43C8-AA60-9B2058948583&lt;/custom3&gt;&lt;electronic-resource-num&gt;10.1038/sj.embor.7401122&lt;/electronic-resource-num&gt;&lt;/record&gt;&lt;/Cite&gt;&lt;/EndNote&gt;</w:instrText>
      </w:r>
      <w:r w:rsidR="00F64E92">
        <w:fldChar w:fldCharType="separate"/>
      </w:r>
      <w:r w:rsidR="00F64E92">
        <w:rPr>
          <w:noProof/>
        </w:rPr>
        <w:t>(Jennings et al., 2007)</w:t>
      </w:r>
      <w:r w:rsidR="00F64E92">
        <w:fldChar w:fldCharType="end"/>
      </w:r>
      <w:r w:rsidR="00FE13F1">
        <w:t xml:space="preserve">, suggesting a </w:t>
      </w:r>
      <w:r w:rsidR="00FE13F1">
        <w:lastRenderedPageBreak/>
        <w:t xml:space="preserve">mechanism whereby Groucho </w:t>
      </w:r>
      <w:proofErr w:type="spellStart"/>
      <w:r w:rsidR="00FE13F1">
        <w:t>oligomerization</w:t>
      </w:r>
      <w:proofErr w:type="spellEnd"/>
      <w:r w:rsidR="00FE13F1">
        <w:t xml:space="preserve"> is necessary for long-range repression but dispensable for short-range. Likely the classification of repressors as short- and long-range actors, while a useful </w:t>
      </w:r>
      <w:r w:rsidR="00281150">
        <w:t>abstraction when classifying repressors</w:t>
      </w:r>
      <w:r w:rsidR="00FE13F1">
        <w:t>, masks much of the complexity of repressive activity that would be provided by a thorough understanding of repressive mechanisms.</w:t>
      </w:r>
    </w:p>
    <w:p w14:paraId="018ABEA1" w14:textId="77777777" w:rsidR="00373677" w:rsidRDefault="00373677" w:rsidP="00C143DC">
      <w:pPr>
        <w:pStyle w:val="BodyText"/>
        <w:spacing w:line="480" w:lineRule="auto"/>
        <w:rPr>
          <w:ins w:id="373" w:author="Michael Chambers" w:date="2015-11-17T00:27:00Z"/>
          <w:i/>
        </w:rPr>
      </w:pPr>
    </w:p>
    <w:p w14:paraId="4883E7C7" w14:textId="1D5C9334" w:rsidR="00C143DC" w:rsidRPr="00B21771" w:rsidRDefault="00C143DC" w:rsidP="00C143DC">
      <w:pPr>
        <w:pStyle w:val="BodyText"/>
        <w:spacing w:line="480" w:lineRule="auto"/>
      </w:pPr>
      <w:r>
        <w:rPr>
          <w:i/>
        </w:rPr>
        <w:t>The mechanism of Groucho-mediated repression</w:t>
      </w:r>
    </w:p>
    <w:p w14:paraId="3CAA45A0" w14:textId="568723F6" w:rsidR="00F03A9B" w:rsidRPr="00F03A9B" w:rsidRDefault="00295785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 xml:space="preserve">While a great deal is known about the developmental participation and </w:t>
      </w:r>
      <w:proofErr w:type="spellStart"/>
      <w:r w:rsidRPr="00F03A9B">
        <w:rPr>
          <w:rFonts w:asciiTheme="minorHAnsi" w:hAnsiTheme="minorHAnsi" w:cstheme="minorBidi"/>
        </w:rPr>
        <w:t>interactors</w:t>
      </w:r>
      <w:proofErr w:type="spellEnd"/>
      <w:r w:rsidRPr="00F03A9B">
        <w:rPr>
          <w:rFonts w:asciiTheme="minorHAnsi" w:hAnsiTheme="minorHAnsi" w:cstheme="minorBidi"/>
        </w:rPr>
        <w:t xml:space="preserve"> of </w:t>
      </w:r>
      <w:proofErr w:type="spellStart"/>
      <w:r w:rsidRPr="00F03A9B">
        <w:rPr>
          <w:rFonts w:asciiTheme="minorHAnsi" w:hAnsiTheme="minorHAnsi" w:cstheme="minorBidi"/>
        </w:rPr>
        <w:t>Gro</w:t>
      </w:r>
      <w:proofErr w:type="spellEnd"/>
      <w:r w:rsidRPr="00F03A9B">
        <w:rPr>
          <w:rFonts w:asciiTheme="minorHAnsi" w:hAnsiTheme="minorHAnsi" w:cstheme="minorBidi"/>
        </w:rPr>
        <w:t xml:space="preserve">, </w:t>
      </w:r>
      <w:r w:rsidR="008C6FC0">
        <w:rPr>
          <w:rFonts w:asciiTheme="minorHAnsi" w:hAnsiTheme="minorHAnsi" w:cstheme="minorBidi"/>
        </w:rPr>
        <w:t xml:space="preserve">details of </w:t>
      </w:r>
      <w:r w:rsidRPr="00F03A9B">
        <w:rPr>
          <w:rFonts w:asciiTheme="minorHAnsi" w:hAnsiTheme="minorHAnsi" w:cstheme="minorBidi"/>
        </w:rPr>
        <w:t xml:space="preserve">the mechanism by which </w:t>
      </w:r>
      <w:proofErr w:type="spellStart"/>
      <w:r w:rsidRPr="00F03A9B">
        <w:rPr>
          <w:rFonts w:asciiTheme="minorHAnsi" w:hAnsiTheme="minorHAnsi" w:cstheme="minorBidi"/>
        </w:rPr>
        <w:t>Gro</w:t>
      </w:r>
      <w:proofErr w:type="spellEnd"/>
      <w:r w:rsidRPr="00F03A9B">
        <w:rPr>
          <w:rFonts w:asciiTheme="minorHAnsi" w:hAnsiTheme="minorHAnsi" w:cstheme="minorBidi"/>
        </w:rPr>
        <w:t xml:space="preserve"> achieves repression </w:t>
      </w:r>
      <w:r w:rsidR="008C6FC0">
        <w:rPr>
          <w:rFonts w:asciiTheme="minorHAnsi" w:hAnsiTheme="minorHAnsi" w:cstheme="minorBidi"/>
        </w:rPr>
        <w:t>have</w:t>
      </w:r>
      <w:r w:rsidRPr="00F03A9B">
        <w:rPr>
          <w:rFonts w:asciiTheme="minorHAnsi" w:hAnsiTheme="minorHAnsi" w:cstheme="minorBidi"/>
        </w:rPr>
        <w:t xml:space="preserve"> remained elusive. Multiple models have been proposed to explain Groucho’s ability to fully and reversibly initiate and maintain </w:t>
      </w:r>
      <w:r w:rsidR="008C6FC0">
        <w:rPr>
          <w:rFonts w:asciiTheme="minorHAnsi" w:hAnsiTheme="minorHAnsi" w:cstheme="minorBidi"/>
        </w:rPr>
        <w:t xml:space="preserve">both </w:t>
      </w:r>
      <w:r w:rsidRPr="00F03A9B">
        <w:rPr>
          <w:rFonts w:asciiTheme="minorHAnsi" w:hAnsiTheme="minorHAnsi" w:cstheme="minorBidi"/>
        </w:rPr>
        <w:t>short- and lo</w:t>
      </w:r>
      <w:r w:rsidR="00FF2586">
        <w:rPr>
          <w:rFonts w:asciiTheme="minorHAnsi" w:hAnsiTheme="minorHAnsi" w:cstheme="minorBidi"/>
        </w:rPr>
        <w:t>ng-range repression, yet a full</w:t>
      </w:r>
      <w:r w:rsidRPr="00F03A9B">
        <w:rPr>
          <w:rFonts w:asciiTheme="minorHAnsi" w:hAnsiTheme="minorHAnsi" w:cstheme="minorBidi"/>
        </w:rPr>
        <w:t xml:space="preserve"> picture, able to account for </w:t>
      </w:r>
      <w:r w:rsidR="00FF2586">
        <w:rPr>
          <w:rFonts w:asciiTheme="minorHAnsi" w:hAnsiTheme="minorHAnsi" w:cstheme="minorBidi"/>
        </w:rPr>
        <w:t xml:space="preserve">all </w:t>
      </w:r>
      <w:r w:rsidRPr="00F03A9B">
        <w:rPr>
          <w:rFonts w:asciiTheme="minorHAnsi" w:hAnsiTheme="minorHAnsi" w:cstheme="minorBidi"/>
        </w:rPr>
        <w:t>observations of Groucho behavior</w:t>
      </w:r>
      <w:r w:rsidR="00FF2586">
        <w:rPr>
          <w:rFonts w:asciiTheme="minorHAnsi" w:hAnsiTheme="minorHAnsi" w:cstheme="minorBidi"/>
        </w:rPr>
        <w:t>,</w:t>
      </w:r>
      <w:r w:rsidRPr="00F03A9B">
        <w:rPr>
          <w:rFonts w:asciiTheme="minorHAnsi" w:hAnsiTheme="minorHAnsi" w:cstheme="minorBidi"/>
        </w:rPr>
        <w:t xml:space="preserve"> has </w:t>
      </w:r>
      <w:r w:rsidR="00F03A9B" w:rsidRPr="00F03A9B">
        <w:rPr>
          <w:rFonts w:asciiTheme="minorHAnsi" w:hAnsiTheme="minorHAnsi" w:cstheme="minorBidi"/>
        </w:rPr>
        <w:t>yet to emerge.</w:t>
      </w:r>
    </w:p>
    <w:p w14:paraId="0E9E9029" w14:textId="143F7F22" w:rsidR="008C6FC0" w:rsidRDefault="00F03A9B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>Much of the speculation surround</w:t>
      </w:r>
      <w:r w:rsidR="00596AAE">
        <w:rPr>
          <w:rFonts w:asciiTheme="minorHAnsi" w:hAnsiTheme="minorHAnsi" w:cstheme="minorBidi"/>
        </w:rPr>
        <w:t>ing</w:t>
      </w:r>
      <w:r w:rsidRPr="00F03A9B">
        <w:rPr>
          <w:rFonts w:asciiTheme="minorHAnsi" w:hAnsiTheme="minorHAnsi" w:cstheme="minorBidi"/>
        </w:rPr>
        <w:t xml:space="preserve"> Groucho activity centers on </w:t>
      </w:r>
      <w:del w:id="374" w:author="Albert Courey" w:date="2015-11-11T11:42:00Z">
        <w:r w:rsidRPr="00F03A9B" w:rsidDel="00EA0953">
          <w:rPr>
            <w:rFonts w:asciiTheme="minorHAnsi" w:hAnsiTheme="minorHAnsi" w:cstheme="minorBidi"/>
          </w:rPr>
          <w:delText>to what degree it forms</w:delText>
        </w:r>
      </w:del>
      <w:ins w:id="375" w:author="Albert Courey" w:date="2015-11-11T11:42:00Z">
        <w:r w:rsidR="00EA0953">
          <w:rPr>
            <w:rFonts w:asciiTheme="minorHAnsi" w:hAnsiTheme="minorHAnsi" w:cstheme="minorBidi"/>
          </w:rPr>
          <w:t>the possibility that</w:t>
        </w:r>
      </w:ins>
      <w:r w:rsidRPr="00F03A9B">
        <w:rPr>
          <w:rFonts w:asciiTheme="minorHAnsi" w:hAnsiTheme="minorHAnsi" w:cstheme="minorBidi"/>
        </w:rPr>
        <w:t xml:space="preserve"> </w:t>
      </w:r>
      <w:proofErr w:type="spellStart"/>
      <w:r w:rsidRPr="00F03A9B">
        <w:rPr>
          <w:rFonts w:asciiTheme="minorHAnsi" w:hAnsiTheme="minorHAnsi" w:cstheme="minorBidi"/>
        </w:rPr>
        <w:t>oligomeric</w:t>
      </w:r>
      <w:proofErr w:type="spellEnd"/>
      <w:r w:rsidRPr="00F03A9B">
        <w:rPr>
          <w:rFonts w:asciiTheme="minorHAnsi" w:hAnsiTheme="minorHAnsi" w:cstheme="minorBidi"/>
        </w:rPr>
        <w:t xml:space="preserve"> structures </w:t>
      </w:r>
      <w:ins w:id="376" w:author="Michael Chambers" w:date="2015-11-17T00:27:00Z">
        <w:r w:rsidR="00373677">
          <w:rPr>
            <w:rFonts w:asciiTheme="minorHAnsi" w:hAnsiTheme="minorHAnsi" w:cstheme="minorBidi"/>
          </w:rPr>
          <w:t xml:space="preserve">of </w:t>
        </w:r>
        <w:proofErr w:type="spellStart"/>
        <w:r w:rsidR="00373677">
          <w:rPr>
            <w:rFonts w:asciiTheme="minorHAnsi" w:hAnsiTheme="minorHAnsi" w:cstheme="minorBidi"/>
          </w:rPr>
          <w:t>Gro</w:t>
        </w:r>
        <w:proofErr w:type="spellEnd"/>
        <w:r w:rsidR="00373677">
          <w:rPr>
            <w:rFonts w:asciiTheme="minorHAnsi" w:hAnsiTheme="minorHAnsi" w:cstheme="minorBidi"/>
          </w:rPr>
          <w:t xml:space="preserve"> form </w:t>
        </w:r>
      </w:ins>
      <w:r w:rsidRPr="00FF2586">
        <w:rPr>
          <w:rFonts w:asciiTheme="minorHAnsi" w:hAnsiTheme="minorHAnsi" w:cstheme="minorBidi"/>
          <w:i/>
        </w:rPr>
        <w:t>in vivo</w:t>
      </w:r>
      <w:r w:rsidRPr="00F03A9B">
        <w:rPr>
          <w:rFonts w:asciiTheme="minorHAnsi" w:hAnsiTheme="minorHAnsi" w:cstheme="minorBidi"/>
        </w:rPr>
        <w:t xml:space="preserve">, </w:t>
      </w:r>
      <w:r>
        <w:rPr>
          <w:rFonts w:asciiTheme="minorHAnsi" w:hAnsiTheme="minorHAnsi" w:cstheme="minorBidi"/>
        </w:rPr>
        <w:t xml:space="preserve">how these structures interact with chromatin, </w:t>
      </w:r>
      <w:r w:rsidRPr="00F03A9B">
        <w:rPr>
          <w:rFonts w:asciiTheme="minorHAnsi" w:hAnsiTheme="minorHAnsi" w:cstheme="minorBidi"/>
        </w:rPr>
        <w:t xml:space="preserve">and what relevance these structures have </w:t>
      </w:r>
      <w:del w:id="377" w:author="Albert Courey" w:date="2015-11-11T11:43:00Z">
        <w:r w:rsidRPr="00F03A9B" w:rsidDel="00EA0953">
          <w:rPr>
            <w:rFonts w:asciiTheme="minorHAnsi" w:hAnsiTheme="minorHAnsi" w:cstheme="minorBidi"/>
          </w:rPr>
          <w:delText>on its</w:delText>
        </w:r>
      </w:del>
      <w:ins w:id="378" w:author="Albert Courey" w:date="2015-11-11T11:43:00Z">
        <w:r w:rsidR="00EA0953">
          <w:rPr>
            <w:rFonts w:asciiTheme="minorHAnsi" w:hAnsiTheme="minorHAnsi" w:cstheme="minorBidi"/>
          </w:rPr>
          <w:t>to</w:t>
        </w:r>
      </w:ins>
      <w:r w:rsidRPr="00F03A9B">
        <w:rPr>
          <w:rFonts w:asciiTheme="minorHAnsi" w:hAnsiTheme="minorHAnsi" w:cstheme="minorBidi"/>
        </w:rPr>
        <w:t xml:space="preserve"> repressi</w:t>
      </w:r>
      <w:ins w:id="379" w:author="Albert Courey" w:date="2015-11-11T11:43:00Z">
        <w:r w:rsidR="00EA0953">
          <w:rPr>
            <w:rFonts w:asciiTheme="minorHAnsi" w:hAnsiTheme="minorHAnsi" w:cstheme="minorBidi"/>
          </w:rPr>
          <w:t>on</w:t>
        </w:r>
      </w:ins>
      <w:del w:id="380" w:author="Albert Courey" w:date="2015-11-11T11:43:00Z">
        <w:r w:rsidRPr="00F03A9B" w:rsidDel="00EA0953">
          <w:rPr>
            <w:rFonts w:asciiTheme="minorHAnsi" w:hAnsiTheme="minorHAnsi" w:cstheme="minorBidi"/>
          </w:rPr>
          <w:delText>ve abilities</w:delText>
        </w:r>
      </w:del>
      <w:r w:rsidRPr="00F03A9B">
        <w:rPr>
          <w:rFonts w:asciiTheme="minorHAnsi" w:hAnsiTheme="minorHAnsi" w:cstheme="minorBidi"/>
        </w:rPr>
        <w:t xml:space="preserve">. Early evidence showed </w:t>
      </w:r>
      <w:ins w:id="381" w:author="Albert Courey" w:date="2015-11-11T11:43:00Z">
        <w:r w:rsidR="00EA0953">
          <w:rPr>
            <w:rFonts w:asciiTheme="minorHAnsi" w:hAnsiTheme="minorHAnsi" w:cstheme="minorBidi"/>
          </w:rPr>
          <w:t xml:space="preserve">that </w:t>
        </w:r>
      </w:ins>
      <w:r w:rsidRPr="00F03A9B">
        <w:rPr>
          <w:rFonts w:asciiTheme="minorHAnsi" w:hAnsiTheme="minorHAnsi" w:cstheme="minorBidi"/>
        </w:rPr>
        <w:t xml:space="preserve">Groucho </w:t>
      </w:r>
      <w:proofErr w:type="spellStart"/>
      <w:r w:rsidRPr="00F03A9B">
        <w:rPr>
          <w:rFonts w:asciiTheme="minorHAnsi" w:hAnsiTheme="minorHAnsi" w:cstheme="minorBidi"/>
        </w:rPr>
        <w:t>tetramerizes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Pr="00FF2586">
        <w:rPr>
          <w:rFonts w:asciiTheme="minorHAnsi" w:hAnsiTheme="minorHAnsi" w:cstheme="minorBidi"/>
          <w:i/>
        </w:rPr>
        <w:t>in vitro</w:t>
      </w:r>
      <w:r w:rsidRPr="00F03A9B">
        <w:rPr>
          <w:rFonts w:asciiTheme="minorHAnsi" w:hAnsiTheme="minorHAnsi" w:cstheme="minorBidi"/>
        </w:rPr>
        <w:t xml:space="preserve"> via the Q-domain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&lt;EndNote&gt;&lt;Cite&gt;&lt;Author&gt;Chen&lt;/Author&gt;&lt;Year&gt;1998&lt;/Year&gt;&lt;RecNum&gt;267&lt;/RecNum&gt;&lt;DisplayText&gt;(Chen et al., 1998)&lt;/DisplayText&gt;&lt;record&gt;&lt;rec-number&gt;267&lt;/rec-number&gt;&lt;foreign-keys&gt;&lt;key app="EN" db-id="txpdr0vslpwzage5afxvdv2xds5vfp9zsafw" timestamp="1435089950"&gt;267&lt;/key&gt;&lt;/foreign-keys&gt;&lt;ref-type name="Journal Article"&gt;17&lt;/ref-type&gt;&lt;contributors&gt;&lt;authors&gt;&lt;author&gt;Chen, G&lt;/author&gt;&lt;author&gt;Nguyen, PH&lt;/author&gt;&lt;author&gt;Courey, AJ&lt;/author&gt;&lt;/authors&gt;&lt;/contributors&gt;&lt;titles&gt;&lt;title&gt;A role for Groucho tetramerization in transcriptional repression&lt;/title&gt;&lt;secondary-title&gt;Molecular and Cellular Biology&lt;/secondary-title&gt;&lt;/titles&gt;&lt;periodical&gt;&lt;full-title&gt;Molecular and Cellular Biology&lt;/full-title&gt;&lt;/periodical&gt;&lt;pages&gt;7259&lt;/pages&gt;&lt;volume&gt;18&lt;/volume&gt;&lt;number&gt;12&lt;/number&gt;&lt;dates&gt;&lt;year&gt;1998&lt;/year&gt;&lt;/dates&gt;&lt;accession-num&gt;12659321171854854036related:lIf9qYjxrq8J&lt;/accession-num&gt;&lt;label&gt;p00799&lt;/label&gt;&lt;urls&gt;&lt;pdf-urls&gt;&lt;url&gt;file://localhost/Users/mike/Documents/Papers2/Articles/1998/Chen/Chen-1998-Molecular%20and%20Cellular%20Biology-A%20role%20for%20Groucho%20tetramerization%20in%20transcriptional%20repression.pdf&lt;/url&gt;&lt;/pdf-urls&gt;&lt;/urls&gt;&lt;custom3&gt;papers2://publication/uuid/34BD7305-0F5D-476D-BE38-64AB312C9AD4&lt;/custom3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(Chen et al., 1998)</w:t>
      </w:r>
      <w:r w:rsidR="00F64E92">
        <w:rPr>
          <w:rFonts w:asciiTheme="minorHAnsi" w:hAnsiTheme="minorHAnsi" w:cstheme="minorBidi"/>
        </w:rPr>
        <w:fldChar w:fldCharType="end"/>
      </w:r>
      <w:del w:id="382" w:author="Michael Chambers" w:date="2015-11-17T00:28:00Z">
        <w:r w:rsidRPr="00F03A9B" w:rsidDel="00373677">
          <w:rPr>
            <w:rFonts w:asciiTheme="minorHAnsi" w:hAnsiTheme="minorHAnsi" w:cstheme="minorBidi"/>
          </w:rPr>
          <w:delText xml:space="preserve"> </w:delText>
        </w:r>
      </w:del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&lt;EndNote&gt;&lt;Cite&gt;&lt;Author&gt;Song&lt;/Author&gt;&lt;Year&gt;2004&lt;/Year&gt;&lt;RecNum&gt;1161&lt;/RecNum&gt;&lt;DisplayText&gt;(Song et al., 2004)&lt;/DisplayText&gt;&lt;record&gt;&lt;rec-number&gt;1161&lt;/rec-number&gt;&lt;foreign-keys&gt;&lt;key app="EN" db-id="txpdr0vslpwzage5afxvdv2xds5vfp9zsafw" timestamp="1435089951"&gt;1161&lt;/key&gt;&lt;/foreign-keys&gt;&lt;ref-type name="Journal Article"&gt;17&lt;/ref-type&gt;&lt;contributors&gt;&lt;authors&gt;&lt;author&gt;Song, Haiyun&lt;/author&gt;&lt;author&gt;Hasson, Peleg&lt;/author&gt;&lt;author&gt;Paroush, Ze&amp;amp;apos;ev&lt;/author&gt;&lt;author&gt;Courey, Albert J&lt;/author&gt;&lt;/authors&gt;&lt;/contributors&gt;&lt;auth-address&gt;Department of Chemistry and Biochemistry, University of California, Los Angeles, Los Angeles, California 90095-1569, USA.&lt;/auth-address&gt;&lt;titles&gt;&lt;title&gt;Groucho oligomerization is required for repression in vivo.&lt;/title&gt;&lt;secondary-title&gt;Molecular and Cellular Biology&lt;/secondary-title&gt;&lt;/titles&gt;&lt;periodical&gt;&lt;full-title&gt;Molecular and Cellular Biology&lt;/full-title&gt;&lt;/periodical&gt;&lt;pages&gt;4341-4350&lt;/pages&gt;&lt;volume&gt;24&lt;/volume&gt;&lt;number&gt;10&lt;/number&gt;&lt;dates&gt;&lt;year&gt;2004&lt;/year&gt;&lt;pub-dates&gt;&lt;date&gt;Jun&lt;/date&gt;&lt;/pub-dates&gt;&lt;/dates&gt;&lt;accession-num&gt;15121853&lt;/accession-num&gt;&lt;label&gt;r07799&lt;/label&gt;&lt;urls&gt;&lt;related-urls&gt;&lt;url&gt;http://eutils.ncbi.nlm.nih.gov/entrez/eutils/elink.fcgi?dbfrom=pubmed&amp;amp;amp;id=15121853&amp;amp;amp;retmode=ref&amp;amp;amp;cmd=prlinks&lt;/url&gt;&lt;/related-urls&gt;&lt;pdf-urls&gt;&lt;url&gt;file://localhost/Users/mike/Documents/Papers2/Articles/2004/Song/Song-2004-Molecular%20and%20Cellular%20Biology-Groucho%20oligomerization%20is%20required%20for%20repression%20in%20vivo.pdf&lt;/url&gt;&lt;/pdf-urls&gt;&lt;/urls&gt;&lt;custom2&gt;PMC400465&lt;/custom2&gt;&lt;custom3&gt;papers2://publication/uuid/960D64F6-9465-4E12-A446-A0E37A9E239F&lt;/custom3&gt;&lt;electronic-resource-num&gt;10.1128/MCB.24.10.4341–4350.2004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(Song et al., 2004)</w:t>
      </w:r>
      <w:r w:rsidR="00F64E92">
        <w:rPr>
          <w:rFonts w:asciiTheme="minorHAnsi" w:hAnsiTheme="minorHAnsi" w:cstheme="minorBidi"/>
        </w:rPr>
        <w:fldChar w:fldCharType="end"/>
      </w:r>
      <w:r w:rsidRPr="00F03A9B">
        <w:rPr>
          <w:rFonts w:asciiTheme="minorHAnsi" w:hAnsiTheme="minorHAnsi" w:cstheme="minorBidi"/>
        </w:rPr>
        <w:t xml:space="preserve">. </w:t>
      </w:r>
      <w:ins w:id="383" w:author="Michael Chambers" w:date="2015-11-17T00:28:00Z">
        <w:r w:rsidR="00373677">
          <w:rPr>
            <w:rFonts w:asciiTheme="minorHAnsi" w:hAnsiTheme="minorHAnsi" w:cstheme="minorBidi"/>
          </w:rPr>
          <w:t xml:space="preserve">In another experiment, </w:t>
        </w:r>
      </w:ins>
      <w:r w:rsidRPr="00F03A9B">
        <w:rPr>
          <w:rFonts w:asciiTheme="minorHAnsi" w:hAnsiTheme="minorHAnsi" w:cstheme="minorBidi"/>
        </w:rPr>
        <w:t xml:space="preserve">Groucho </w:t>
      </w:r>
      <w:del w:id="384" w:author="Albert Courey" w:date="2015-11-11T11:43:00Z">
        <w:r w:rsidR="00FF2586" w:rsidDel="00EA0953">
          <w:rPr>
            <w:rFonts w:asciiTheme="minorHAnsi" w:hAnsiTheme="minorHAnsi" w:cstheme="minorBidi"/>
          </w:rPr>
          <w:delText>has been</w:delText>
        </w:r>
        <w:r w:rsidRPr="00F03A9B" w:rsidDel="00EA0953">
          <w:rPr>
            <w:rFonts w:asciiTheme="minorHAnsi" w:hAnsiTheme="minorHAnsi" w:cstheme="minorBidi"/>
          </w:rPr>
          <w:delText xml:space="preserve"> </w:delText>
        </w:r>
      </w:del>
      <w:ins w:id="385" w:author="Albert Courey" w:date="2015-11-11T11:43:00Z">
        <w:r w:rsidR="00EA0953">
          <w:rPr>
            <w:rFonts w:asciiTheme="minorHAnsi" w:hAnsiTheme="minorHAnsi" w:cstheme="minorBidi"/>
          </w:rPr>
          <w:t>was</w:t>
        </w:r>
        <w:r w:rsidR="00EA0953" w:rsidRPr="00F03A9B">
          <w:rPr>
            <w:rFonts w:asciiTheme="minorHAnsi" w:hAnsiTheme="minorHAnsi" w:cstheme="minorBidi"/>
          </w:rPr>
          <w:t xml:space="preserve"> </w:t>
        </w:r>
      </w:ins>
      <w:r w:rsidRPr="00F03A9B">
        <w:rPr>
          <w:rFonts w:asciiTheme="minorHAnsi" w:hAnsiTheme="minorHAnsi" w:cstheme="minorBidi"/>
        </w:rPr>
        <w:t xml:space="preserve">found to be associated with chromatin over 2 kb away from its recruitment site, leading to the hypothesis that Groucho spreads from its recruitment site, analogous to the spreading activity of Sir family </w:t>
      </w:r>
      <w:proofErr w:type="spellStart"/>
      <w:r w:rsidRPr="00F03A9B">
        <w:rPr>
          <w:rFonts w:asciiTheme="minorHAnsi" w:hAnsiTheme="minorHAnsi" w:cstheme="minorBidi"/>
        </w:rPr>
        <w:t>corepressors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&lt;EndNote&gt;&lt;Cite&gt;&lt;Author&gt;Pirrotta&lt;/Author&gt;&lt;Year&gt;2005&lt;/Year&gt;&lt;RecNum&gt;3106&lt;/RecNum&gt;&lt;DisplayText&gt;(Pirrotta and Gross, 2005)&lt;/DisplayText&gt;&lt;record&gt;&lt;rec-number&gt;3106&lt;/rec-number&gt;&lt;foreign-keys&gt;&lt;key app="EN" db-id="txpdr0vslpwzage5afxvdv2xds5vfp9zsafw" timestamp="1440566118"&gt;3106&lt;/key&gt;&lt;/foreign-keys&gt;&lt;ref-type name="Journal Article"&gt;17&lt;/ref-type&gt;&lt;contributors&gt;&lt;authors&gt;&lt;author&gt;Pirrotta, V.&lt;/author&gt;&lt;author&gt;Gross, D. S.&lt;/author&gt;&lt;/authors&gt;&lt;/contributors&gt;&lt;auth-address&gt;Department of Molecular Biology and Biochemistry, Rutgers University, Piscataway, New Jersey 08854, USA. pirrotta@biology.rutgers.edu&lt;/auth-address&gt;&lt;titles&gt;&lt;title&gt;Epigenetic silencing mechanisms in budding yeast and fruit fly: different paths, same destinations&lt;/title&gt;&lt;secondary-title&gt;Mol Cell&lt;/secondary-title&gt;&lt;/titles&gt;&lt;periodical&gt;&lt;full-title&gt;Mol Cell&lt;/full-title&gt;&lt;/periodical&gt;&lt;pages&gt;395-8&lt;/pages&gt;&lt;volume&gt;18&lt;/volume&gt;&lt;number&gt;4&lt;/number&gt;&lt;keywords&gt;&lt;keyword&gt;Animals&lt;/keyword&gt;&lt;keyword&gt;Chromatin Assembly and Disassembly/physiology&lt;/keyword&gt;&lt;keyword&gt;DNA/metabolism&lt;/keyword&gt;&lt;keyword&gt;DNA-Binding Proteins/metabolism&lt;/keyword&gt;&lt;keyword&gt;Drosophila melanogaster/*genetics/physiology&lt;/keyword&gt;&lt;keyword&gt;Epigenesis, Genetic/*physiology&lt;/keyword&gt;&lt;keyword&gt;Gene Silencing/*physiology&lt;/keyword&gt;&lt;keyword&gt;Histones/metabolism&lt;/keyword&gt;&lt;keyword&gt;Mosaicism&lt;/keyword&gt;&lt;keyword&gt;Response Elements&lt;/keyword&gt;&lt;keyword&gt;Saccharomyces cerevisiae/*genetics/physiology&lt;/keyword&gt;&lt;/keywords&gt;&lt;dates&gt;&lt;year&gt;2005&lt;/year&gt;&lt;pub-dates&gt;&lt;date&gt;May 13&lt;/date&gt;&lt;/pub-dates&gt;&lt;/dates&gt;&lt;isbn&gt;1097-2765 (Print)&amp;#xD;1097-2765 (Linking)&lt;/isbn&gt;&lt;accession-num&gt;15893722&lt;/accession-num&gt;&lt;urls&gt;&lt;related-urls&gt;&lt;url&gt;http://www.ncbi.nlm.nih.gov/pubmed/15893722&lt;/url&gt;&lt;/related-urls&gt;&lt;/urls&gt;&lt;electronic-resource-num&gt;10.1016/j.molcel.2005.04.013&lt;/electronic-resource-num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(Pirrotta and Gross, 2005)</w:t>
      </w:r>
      <w:r w:rsidR="00F64E92">
        <w:rPr>
          <w:rFonts w:asciiTheme="minorHAnsi" w:hAnsiTheme="minorHAnsi" w:cstheme="minorBidi"/>
        </w:rPr>
        <w:fldChar w:fldCharType="end"/>
      </w:r>
      <w:r w:rsidRPr="00F03A9B">
        <w:rPr>
          <w:rFonts w:asciiTheme="minorHAnsi" w:hAnsiTheme="minorHAnsi" w:cstheme="minorBidi"/>
        </w:rPr>
        <w:t xml:space="preserve">. </w:t>
      </w:r>
      <w:r>
        <w:rPr>
          <w:rFonts w:asciiTheme="minorHAnsi" w:hAnsiTheme="minorHAnsi" w:cstheme="minorBidi"/>
        </w:rPr>
        <w:t xml:space="preserve">Experiments on a mouse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homolog showed that</w:t>
      </w:r>
      <w:r w:rsidRPr="00F03A9B">
        <w:rPr>
          <w:rFonts w:asciiTheme="minorHAnsi" w:hAnsiTheme="minorHAnsi" w:cstheme="minorBidi"/>
        </w:rPr>
        <w:t xml:space="preserve"> while </w:t>
      </w:r>
      <w:proofErr w:type="spellStart"/>
      <w:r w:rsidRPr="00F03A9B">
        <w:rPr>
          <w:rFonts w:asciiTheme="minorHAnsi" w:hAnsiTheme="minorHAnsi" w:cstheme="minorBidi"/>
        </w:rPr>
        <w:t>tetramerization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del w:id="386" w:author="Albert Courey" w:date="2015-11-11T11:44:00Z">
        <w:r w:rsidRPr="00F03A9B" w:rsidDel="00AE154B">
          <w:rPr>
            <w:rFonts w:asciiTheme="minorHAnsi" w:hAnsiTheme="minorHAnsi" w:cstheme="minorBidi"/>
          </w:rPr>
          <w:delText xml:space="preserve">was </w:delText>
        </w:r>
      </w:del>
      <w:ins w:id="387" w:author="Albert Courey" w:date="2015-11-11T11:44:00Z">
        <w:r w:rsidR="00AE154B">
          <w:rPr>
            <w:rFonts w:asciiTheme="minorHAnsi" w:hAnsiTheme="minorHAnsi" w:cstheme="minorBidi"/>
          </w:rPr>
          <w:t>is</w:t>
        </w:r>
        <w:r w:rsidR="00AE154B" w:rsidRPr="00F03A9B">
          <w:rPr>
            <w:rFonts w:asciiTheme="minorHAnsi" w:hAnsiTheme="minorHAnsi" w:cstheme="minorBidi"/>
          </w:rPr>
          <w:t xml:space="preserve"> </w:t>
        </w:r>
      </w:ins>
      <w:r w:rsidRPr="00F03A9B">
        <w:rPr>
          <w:rFonts w:asciiTheme="minorHAnsi" w:hAnsiTheme="minorHAnsi" w:cstheme="minorBidi"/>
        </w:rPr>
        <w:t xml:space="preserve">not required for recruitment to chromatin, it is necessary for the aggregation of </w:t>
      </w:r>
      <w:del w:id="388" w:author="Albert Courey" w:date="2015-11-11T11:44:00Z">
        <w:r w:rsidRPr="00F03A9B" w:rsidDel="00AE154B">
          <w:rPr>
            <w:rFonts w:asciiTheme="minorHAnsi" w:hAnsiTheme="minorHAnsi" w:cstheme="minorBidi"/>
          </w:rPr>
          <w:delText xml:space="preserve">independent </w:delText>
        </w:r>
      </w:del>
      <w:proofErr w:type="spellStart"/>
      <w:r w:rsidRPr="00F03A9B">
        <w:rPr>
          <w:rFonts w:asciiTheme="minorHAnsi" w:hAnsiTheme="minorHAnsi" w:cstheme="minorBidi"/>
        </w:rPr>
        <w:t>nucleosomal</w:t>
      </w:r>
      <w:proofErr w:type="spellEnd"/>
      <w:r w:rsidRPr="00F03A9B">
        <w:rPr>
          <w:rFonts w:asciiTheme="minorHAnsi" w:hAnsiTheme="minorHAnsi" w:cstheme="minorBidi"/>
        </w:rPr>
        <w:t xml:space="preserve"> arrays in vitro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(Sekiya and Zaret, 2007)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Monomeric forms of </w:t>
      </w:r>
      <w:r w:rsidR="00FF2586">
        <w:rPr>
          <w:rFonts w:asciiTheme="minorHAnsi" w:hAnsiTheme="minorHAnsi" w:cstheme="minorBidi"/>
        </w:rPr>
        <w:t>the</w:t>
      </w:r>
      <w:r>
        <w:rPr>
          <w:rFonts w:asciiTheme="minorHAnsi" w:hAnsiTheme="minorHAnsi" w:cstheme="minorBidi"/>
        </w:rPr>
        <w:t xml:space="preserve"> protein </w:t>
      </w:r>
      <w:r>
        <w:rPr>
          <w:rFonts w:asciiTheme="minorHAnsi" w:hAnsiTheme="minorHAnsi" w:cstheme="minorBidi"/>
        </w:rPr>
        <w:lastRenderedPageBreak/>
        <w:t xml:space="preserve">successfully </w:t>
      </w:r>
      <w:r w:rsidR="00FF2586">
        <w:rPr>
          <w:rFonts w:asciiTheme="minorHAnsi" w:hAnsiTheme="minorHAnsi" w:cstheme="minorBidi"/>
        </w:rPr>
        <w:t>bind to and increase</w:t>
      </w:r>
      <w:r>
        <w:rPr>
          <w:rFonts w:asciiTheme="minorHAnsi" w:hAnsiTheme="minorHAnsi" w:cstheme="minorBidi"/>
        </w:rPr>
        <w:t xml:space="preserve"> the density of </w:t>
      </w:r>
      <w:proofErr w:type="spellStart"/>
      <w:r>
        <w:rPr>
          <w:rFonts w:asciiTheme="minorHAnsi" w:hAnsiTheme="minorHAnsi" w:cstheme="minorBidi"/>
        </w:rPr>
        <w:t>dinucleosomes</w:t>
      </w:r>
      <w:proofErr w:type="spellEnd"/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vitro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&lt;EndNote&gt;&lt;Cite&gt;&lt;Author&gt;Sekiya&lt;/Author&gt;&lt;Year&gt;2007&lt;/Year&gt;&lt;RecNum&gt;1658&lt;/RecNum&gt;&lt;DisplayText&gt;(Sekiya and Zaret, 2007)&lt;/DisplayText&gt;&lt;record&gt;&lt;rec-number&gt;1658&lt;/rec-number&gt;&lt;foreign-keys&gt;&lt;key app="EN" db-id="txpdr0vslpwzage5afxvdv2xds5vfp9zsafw" timestamp="1435089951"&gt;1658&lt;/key&gt;&lt;/foreign-keys&gt;&lt;ref-type name="Journal Article"&gt;17&lt;/ref-type&gt;&lt;contributors&gt;&lt;authors&gt;&lt;author&gt;Sekiya, Takashi&lt;/author&gt;&lt;author&gt;Zaret, Kenneth S&lt;/author&gt;&lt;/authors&gt;&lt;/contributors&gt;&lt;titles&gt;&lt;title&gt;Repression by Groucho/TLE/Grg Proteins: Genomic Site Recruitment Generates Compacted Chromatin In Vitro and Impairs Activator Binding In Vivo&lt;/title&gt;&lt;secondary-title&gt;Molecular Cell&lt;/secondary-title&gt;&lt;/titles&gt;&lt;periodical&gt;&lt;full-title&gt;Molecular Cell&lt;/full-title&gt;&lt;/periodical&gt;&lt;pages&gt;291-303&lt;/pages&gt;&lt;volume&gt;28&lt;/volume&gt;&lt;number&gt;2&lt;/number&gt;&lt;dates&gt;&lt;year&gt;2007&lt;/year&gt;&lt;pub-dates&gt;&lt;date&gt;Oct&lt;/date&gt;&lt;/pub-dates&gt;&lt;/dates&gt;&lt;label&gt;r08904&lt;/label&gt;&lt;urls&gt;&lt;related-urls&gt;&lt;url&gt;http://linkinghub.elsevier.com/retrieve/pii/S1097276507006417&lt;/url&gt;&lt;/related-urls&gt;&lt;pdf-urls&gt;&lt;url&gt;file://localhost/Users/mike/Documents/Papers2/Articles/2007/Sekiya/Sekiya-2007-Molecular%20Cell-Repression%20by%20GrouchoTLEGrg%20Proteins%20Genomic%20Site%20Recruitment%20Generates%20Compacted%20Chromatin%20In%20Vitro%20and%20Impairs%20Activator%20Binding%20In%20Vivo.pdf&lt;/url&gt;&lt;/pdf-urls&gt;&lt;/urls&gt;&lt;custom3&gt;papers2://publication/uuid/7E1ABBB9-E0BE-4A3D-AE45-1DF2FC8C5F49&lt;/custom3&gt;&lt;electronic-resource-num&gt;10.1016/j.molcel.2007.10.002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(Sekiya and Zaret, 2007)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  <w:i/>
        </w:rPr>
        <w:t xml:space="preserve">. 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vivo, </w:t>
      </w:r>
      <w:r>
        <w:rPr>
          <w:rFonts w:asciiTheme="minorHAnsi" w:hAnsiTheme="minorHAnsi" w:cstheme="minorBidi"/>
        </w:rPr>
        <w:t xml:space="preserve">the loss of </w:t>
      </w:r>
      <w:proofErr w:type="spellStart"/>
      <w:r>
        <w:rPr>
          <w:rFonts w:asciiTheme="minorHAnsi" w:hAnsiTheme="minorHAnsi" w:cstheme="minorBidi"/>
        </w:rPr>
        <w:t>tetramerization</w:t>
      </w:r>
      <w:proofErr w:type="spellEnd"/>
      <w:r>
        <w:rPr>
          <w:rFonts w:asciiTheme="minorHAnsi" w:hAnsiTheme="minorHAnsi" w:cstheme="minorBidi"/>
        </w:rPr>
        <w:t xml:space="preserve"> is </w:t>
      </w:r>
      <w:r w:rsidR="00596AAE">
        <w:rPr>
          <w:rFonts w:asciiTheme="minorHAnsi" w:hAnsiTheme="minorHAnsi" w:cstheme="minorBidi"/>
        </w:rPr>
        <w:t>lethal</w:t>
      </w:r>
      <w:r>
        <w:rPr>
          <w:rFonts w:asciiTheme="minorHAnsi" w:hAnsiTheme="minorHAnsi" w:cstheme="minorBidi"/>
        </w:rPr>
        <w:t xml:space="preserve"> but does not </w:t>
      </w:r>
      <w:r w:rsidR="00FF2586">
        <w:rPr>
          <w:rFonts w:asciiTheme="minorHAnsi" w:hAnsiTheme="minorHAnsi" w:cstheme="minorBidi"/>
        </w:rPr>
        <w:t>entirely abolish</w:t>
      </w:r>
      <w:r>
        <w:rPr>
          <w:rFonts w:asciiTheme="minorHAnsi" w:hAnsiTheme="minorHAnsi" w:cstheme="minorBidi"/>
        </w:rPr>
        <w:t xml:space="preserve">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-mediated repression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&lt;EndNote&gt;&lt;Cite&gt;&lt;Author&gt;Jennings&lt;/Author&gt;&lt;Year&gt;2007&lt;/Year&gt;&lt;RecNum&gt;2990&lt;/RecNum&gt;&lt;DisplayText&gt;(Jennings et al., 2007)&lt;/DisplayText&gt;&lt;record&gt;&lt;rec-number&gt;2990&lt;/rec-number&gt;&lt;foreign-keys&gt;&lt;key app="EN" db-id="txpdr0vslpwzage5afxvdv2xds5vfp9zsafw" timestamp="1435089952"&gt;2990&lt;/key&gt;&lt;/foreign-keys&gt;&lt;ref-type name="Journal Article"&gt;17&lt;/ref-type&gt;&lt;contributors&gt;&lt;authors&gt;&lt;author&gt;Jennings, Barbara H&lt;/author&gt;&lt;author&gt;Wainwright, S Mark&lt;/author&gt;&lt;author&gt;Ish-Horowicz, David&lt;/author&gt;&lt;/authors&gt;&lt;/contributors&gt;&lt;titles&gt;&lt;title&gt;Differential in vivo requirements for oligomerization during Groucho-mediated repression&lt;/title&gt;&lt;secondary-title&gt;EMBO reports&lt;/secondary-title&gt;&lt;/titles&gt;&lt;periodical&gt;&lt;full-title&gt;EMBO reports&lt;/full-title&gt;&lt;/periodical&gt;&lt;pages&gt;76-83&lt;/pages&gt;&lt;volume&gt;9&lt;/volume&gt;&lt;number&gt;1&lt;/number&gt;&lt;dates&gt;&lt;year&gt;2007&lt;/year&gt;&lt;pub-dates&gt;&lt;date&gt;Nov 23&lt;/date&gt;&lt;/pub-dates&gt;&lt;/dates&gt;&lt;label&gt;r07276&lt;/label&gt;&lt;urls&gt;&lt;related-urls&gt;&lt;url&gt;http://www.nature.com/doifinder/10.1038/sj.embor.7401122&lt;/url&gt;&lt;/related-urls&gt;&lt;pdf-urls&gt;&lt;url&gt;file://localhost/Users/mike/Documents/Papers2/Articles/2007/Jennings/Jennings-2007-EMBO%20Rep-Differential%20in%20vivo%20requirements%20for%20oligomerization%20during%20Groucho-mediated%20repression.pdf&lt;/url&gt;&lt;/pdf-urls&gt;&lt;/urls&gt;&lt;custom3&gt;papers2://publication/uuid/77EDBC7F-0DC2-43C8-AA60-9B2058948583&lt;/custom3&gt;&lt;electronic-resource-num&gt;10.1038/sj.embor.7401122&lt;/electronic-resource-num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(Jennings et al., 2007)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More recent evidence in cell culture has shown that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binds in discrete peaks</w:t>
      </w:r>
      <w:del w:id="389" w:author="Michael Chambers" w:date="2015-11-17T00:29:00Z">
        <w:r w:rsidR="008C6FC0" w:rsidDel="00373677">
          <w:rPr>
            <w:rFonts w:asciiTheme="minorHAnsi" w:hAnsiTheme="minorHAnsi" w:cstheme="minorBidi"/>
          </w:rPr>
          <w:delText xml:space="preserve"> less than 1kb in width</w:delText>
        </w:r>
      </w:del>
      <w:r>
        <w:rPr>
          <w:rFonts w:asciiTheme="minorHAnsi" w:hAnsiTheme="minorHAnsi" w:cstheme="minorBidi"/>
        </w:rPr>
        <w:t>, though long</w:t>
      </w:r>
      <w:r w:rsidR="008C6FC0">
        <w:rPr>
          <w:rFonts w:asciiTheme="minorHAnsi" w:hAnsiTheme="minorHAnsi" w:cstheme="minorBidi"/>
        </w:rPr>
        <w:t>er</w:t>
      </w:r>
      <w:r>
        <w:rPr>
          <w:rFonts w:asciiTheme="minorHAnsi" w:hAnsiTheme="minorHAnsi" w:cstheme="minorBidi"/>
        </w:rPr>
        <w:t xml:space="preserve"> stretches of binding do occur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(Kaul et al., 2014)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>.</w:t>
      </w:r>
    </w:p>
    <w:p w14:paraId="3A3397E8" w14:textId="723DCF73" w:rsidR="00AE154B" w:rsidRDefault="00F03A9B" w:rsidP="00843C25">
      <w:pPr>
        <w:spacing w:after="200" w:line="480" w:lineRule="auto"/>
        <w:ind w:firstLine="720"/>
        <w:rPr>
          <w:ins w:id="390" w:author="Albert Courey" w:date="2015-11-11T11:45:00Z"/>
          <w:rFonts w:asciiTheme="minorHAnsi" w:hAnsiTheme="minorHAnsi" w:cstheme="minorBidi"/>
        </w:rPr>
      </w:pP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preferentially associates with histone tails and can do so without the involvement of a</w:t>
      </w:r>
      <w:r w:rsidR="00FF2586">
        <w:rPr>
          <w:rFonts w:asciiTheme="minorHAnsi" w:hAnsiTheme="minorHAnsi" w:cstheme="minorBidi"/>
        </w:rPr>
        <w:t>dditional</w:t>
      </w:r>
      <w:r>
        <w:rPr>
          <w:rFonts w:asciiTheme="minorHAnsi" w:hAnsiTheme="minorHAnsi" w:cstheme="minorBidi"/>
        </w:rPr>
        <w:t xml:space="preserve"> DNA-binding </w:t>
      </w:r>
      <w:r w:rsidR="00FF2586">
        <w:rPr>
          <w:rFonts w:asciiTheme="minorHAnsi" w:hAnsiTheme="minorHAnsi" w:cstheme="minorBidi"/>
        </w:rPr>
        <w:t xml:space="preserve">interacting </w:t>
      </w:r>
      <w:r>
        <w:rPr>
          <w:rFonts w:asciiTheme="minorHAnsi" w:hAnsiTheme="minorHAnsi" w:cstheme="minorBidi"/>
        </w:rPr>
        <w:t>factor</w:t>
      </w:r>
      <w:r w:rsidR="00FF2586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</w:t>
      </w:r>
      <w:r w:rsidR="00F64E92">
        <w:rPr>
          <w:rFonts w:asciiTheme="minorHAnsi" w:hAnsiTheme="minorHAnsi" w:cstheme="minorBidi"/>
        </w:rPr>
        <w:fldChar w:fldCharType="begin">
          <w:fldData xml:space="preserve">PEVuZE5vdGU+PENpdGU+PEF1dGhvcj5GbG9yZXMtU2FhaWI8L0F1dGhvcj48WWVhcj4yMDAwPC9Z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</w:fldData>
        </w:fldChar>
      </w:r>
      <w:r w:rsidR="00F64E92">
        <w:rPr>
          <w:rFonts w:asciiTheme="minorHAnsi" w:hAnsiTheme="minorHAnsi" w:cstheme="minorBidi"/>
        </w:rPr>
        <w:instrText xml:space="preserve"> ADDIN EN.CITE </w:instrText>
      </w:r>
      <w:r w:rsidR="00F64E92">
        <w:rPr>
          <w:rFonts w:asciiTheme="minorHAnsi" w:hAnsiTheme="minorHAnsi" w:cstheme="minorBidi"/>
        </w:rPr>
        <w:fldChar w:fldCharType="begin">
          <w:fldData xml:space="preserve">PEVuZE5vdGU+PENpdGU+PEF1dGhvcj5GbG9yZXMtU2FhaWI8L0F1dGhvcj48WWVhcj4yMDAwPC9Z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</w:fldData>
        </w:fldChar>
      </w:r>
      <w:r w:rsidR="00F64E92">
        <w:rPr>
          <w:rFonts w:asciiTheme="minorHAnsi" w:hAnsiTheme="minorHAnsi" w:cstheme="minorBidi"/>
        </w:rPr>
        <w:instrText xml:space="preserve"> ADDIN EN.CITE.DATA </w:instrText>
      </w:r>
      <w:r w:rsidR="00F64E92">
        <w:rPr>
          <w:rFonts w:asciiTheme="minorHAnsi" w:hAnsiTheme="minorHAnsi" w:cstheme="minorBidi"/>
        </w:rPr>
      </w:r>
      <w:r w:rsidR="00F64E92">
        <w:rPr>
          <w:rFonts w:asciiTheme="minorHAnsi" w:hAnsiTheme="minorHAnsi" w:cstheme="minorBidi"/>
        </w:rPr>
        <w:fldChar w:fldCharType="end"/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(Flores-Saaib and Courey, 2000; Sekiya and Zaret, 2007)</w:t>
      </w:r>
      <w:r w:rsidR="00F64E92">
        <w:rPr>
          <w:rFonts w:asciiTheme="minorHAnsi" w:hAnsiTheme="minorHAnsi" w:cstheme="minorBidi"/>
        </w:rPr>
        <w:fldChar w:fldCharType="end"/>
      </w:r>
      <w:r>
        <w:rPr>
          <w:rFonts w:asciiTheme="minorHAnsi" w:hAnsiTheme="minorHAnsi" w:cstheme="minorBidi"/>
        </w:rPr>
        <w:t xml:space="preserve">. Additionally, </w:t>
      </w:r>
      <w:proofErr w:type="spellStart"/>
      <w:r>
        <w:rPr>
          <w:rFonts w:asciiTheme="minorHAnsi" w:hAnsiTheme="minorHAnsi" w:cstheme="minorBidi"/>
        </w:rPr>
        <w:t>Gro</w:t>
      </w:r>
      <w:proofErr w:type="spellEnd"/>
      <w:r>
        <w:rPr>
          <w:rFonts w:asciiTheme="minorHAnsi" w:hAnsiTheme="minorHAnsi" w:cstheme="minorBidi"/>
        </w:rPr>
        <w:t xml:space="preserve"> associates with a histone </w:t>
      </w:r>
      <w:proofErr w:type="spellStart"/>
      <w:r>
        <w:rPr>
          <w:rFonts w:asciiTheme="minorHAnsi" w:hAnsiTheme="minorHAnsi" w:cstheme="minorBidi"/>
        </w:rPr>
        <w:t>deacetylase</w:t>
      </w:r>
      <w:proofErr w:type="spellEnd"/>
      <w:r>
        <w:rPr>
          <w:rFonts w:asciiTheme="minorHAnsi" w:hAnsiTheme="minorHAnsi" w:cstheme="minorBidi"/>
        </w:rPr>
        <w:t>, HDAC1/Rpd3</w:t>
      </w:r>
      <w:r w:rsidR="00E050C2">
        <w:rPr>
          <w:rFonts w:asciiTheme="minorHAnsi" w:hAnsiTheme="minorHAnsi" w:cstheme="minorBidi"/>
        </w:rPr>
        <w:t xml:space="preserve"> </w:t>
      </w:r>
      <w:r w:rsidR="00F64E92">
        <w:rPr>
          <w:rFonts w:asciiTheme="minorHAnsi" w:hAnsiTheme="minorHAnsi" w:cstheme="minorBidi"/>
        </w:rPr>
        <w:fldChar w:fldCharType="begin">
          <w:fldData xml:space="preserve">PEVuZE5vdGU+PENpdGU+PEF1dGhvcj5DaGVuPC9BdXRob3I+PFllYXI+MTk5OTwvWWVhcj48UmVj
TnVtPjMxMDU8L1JlY051bT48RGlzcGxheVRleHQ+KENoZW4gZXQgYWwuLCAxOTk5KTwvRGlzcGxh
eVRleHQ+PHJlY29yZD48cmVjLW51bWJlcj4zMTA1PC9yZWMtbnVtYmVyPjxmb3JlaWduLWtleXM+
PGtleSBhcHA9IkVOIiBkYi1pZD0idHhwZHIwdnNscHd6YWdlNWFmeHZkdjJ4ZHM1dmZwOXpzYWZ3
IiB0aW1lc3RhbXA9IjE0NDA1NjU1NzEiPjMxMDU8L2tleT48L2ZvcmVpZ24ta2V5cz48cmVmLXR5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F64E92">
        <w:rPr>
          <w:rFonts w:asciiTheme="minorHAnsi" w:hAnsiTheme="minorHAnsi" w:cstheme="minorBidi"/>
        </w:rPr>
        <w:instrText xml:space="preserve"> ADDIN EN.CITE </w:instrText>
      </w:r>
      <w:r w:rsidR="00F64E92">
        <w:rPr>
          <w:rFonts w:asciiTheme="minorHAnsi" w:hAnsiTheme="minorHAnsi" w:cstheme="minorBidi"/>
        </w:rPr>
        <w:fldChar w:fldCharType="begin">
          <w:fldData xml:space="preserve">PEVuZE5vdGU+PENpdGU+PEF1dGhvcj5DaGVuPC9BdXRob3I+PFllYXI+MTk5OTwvWWVhcj48UmVj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</w:fldData>
        </w:fldChar>
      </w:r>
      <w:r w:rsidR="00F64E92">
        <w:rPr>
          <w:rFonts w:asciiTheme="minorHAnsi" w:hAnsiTheme="minorHAnsi" w:cstheme="minorBidi"/>
        </w:rPr>
        <w:instrText xml:space="preserve"> ADDIN EN.CITE.DATA </w:instrText>
      </w:r>
      <w:r w:rsidR="00F64E92">
        <w:rPr>
          <w:rFonts w:asciiTheme="minorHAnsi" w:hAnsiTheme="minorHAnsi" w:cstheme="minorBidi"/>
        </w:rPr>
      </w:r>
      <w:r w:rsidR="00F64E92">
        <w:rPr>
          <w:rFonts w:asciiTheme="minorHAnsi" w:hAnsiTheme="minorHAnsi" w:cstheme="minorBidi"/>
        </w:rPr>
        <w:fldChar w:fldCharType="end"/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(Chen et al., 1999)</w:t>
      </w:r>
      <w:r w:rsidR="00F64E92">
        <w:rPr>
          <w:rFonts w:asciiTheme="minorHAnsi" w:hAnsiTheme="minorHAnsi" w:cstheme="minorBidi"/>
        </w:rPr>
        <w:fldChar w:fldCharType="end"/>
      </w:r>
      <w:r w:rsidR="00E050C2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</w:t>
      </w:r>
      <w:r w:rsidR="00E050C2">
        <w:rPr>
          <w:rFonts w:asciiTheme="minorHAnsi" w:hAnsiTheme="minorHAnsi" w:cstheme="minorBidi"/>
        </w:rPr>
        <w:t>This</w:t>
      </w:r>
      <w:r>
        <w:rPr>
          <w:rFonts w:asciiTheme="minorHAnsi" w:hAnsiTheme="minorHAnsi" w:cstheme="minorBidi"/>
        </w:rPr>
        <w:t xml:space="preserve"> association accounts for some but not all of Groucho’s repressive ability </w:t>
      </w:r>
      <w:r>
        <w:rPr>
          <w:rFonts w:asciiTheme="minorHAnsi" w:hAnsiTheme="minorHAnsi" w:cstheme="minorBidi"/>
          <w:i/>
        </w:rPr>
        <w:t>in vivo</w:t>
      </w:r>
      <w:r w:rsidR="00E050C2">
        <w:rPr>
          <w:rFonts w:asciiTheme="minorHAnsi" w:hAnsiTheme="minorHAnsi" w:cstheme="minorBidi"/>
        </w:rPr>
        <w:t>, where Groucho binding is associated with decreased acetylation of the tails of histones H3 and H4, as well as increased nucleosome density</w:t>
      </w:r>
      <w:r>
        <w:rPr>
          <w:rFonts w:asciiTheme="minorHAnsi" w:hAnsiTheme="minorHAnsi" w:cstheme="minorBidi"/>
          <w:i/>
        </w:rPr>
        <w:t xml:space="preserve"> </w:t>
      </w:r>
      <w:r w:rsidR="00F64E92">
        <w:rPr>
          <w:rFonts w:asciiTheme="minorHAnsi" w:hAnsiTheme="minorHAnsi" w:cstheme="minorBidi"/>
        </w:rPr>
        <w:fldChar w:fldCharType="begin"/>
      </w:r>
      <w:r w:rsidR="00F64E92">
        <w:rPr>
          <w:rFonts w:asciiTheme="minorHAnsi" w:hAnsiTheme="minorHAnsi" w:cstheme="minorBidi"/>
        </w:rPr>
        <w:instrText xml:space="preserve"> ADDIN EN.CITE &lt;EndNote&gt;&lt;Cite&gt;&lt;Author&gt;Winkler&lt;/Author&gt;&lt;Year&gt;2010&lt;/Year&gt;&lt;RecNum&gt;2964&lt;/RecNum&gt;&lt;DisplayText&gt;(Winkler et al., 2010)&lt;/DisplayText&gt;&lt;record&gt;&lt;rec-number&gt;2964&lt;/rec-number&gt;&lt;foreign-keys&gt;&lt;key app="EN" db-id="txpdr0vslpwzage5afxvdv2xds5vfp9zsafw" timestamp="1435089952"&gt;2964&lt;/key&gt;&lt;/foreign-keys&gt;&lt;ref-type name="Journal Article"&gt;17&lt;/ref-type&gt;&lt;contributors&gt;&lt;authors&gt;&lt;author&gt;Winkler, Clint J&lt;/author&gt;&lt;author&gt;Ponce, Alberto&lt;/author&gt;&lt;author&gt;Courey, Albert J&lt;/author&gt;&lt;/authors&gt;&lt;secondary-authors&gt;&lt;author&gt;Rusche, Laura N&lt;/author&gt;&lt;/secondary-authors&gt;&lt;/contributors&gt;&lt;titles&gt;&lt;title&gt;Groucho-Mediated Repression May Result from a Histone Deacetylase-Dependent Increase in Nucleosome Density&lt;/title&gt;&lt;secondary-title&gt;PLoS ONE&lt;/secondary-title&gt;&lt;/titles&gt;&lt;periodical&gt;&lt;full-title&gt;PLoS ONE&lt;/full-title&gt;&lt;/periodical&gt;&lt;pages&gt;e10166&lt;/pages&gt;&lt;volume&gt;5&lt;/volume&gt;&lt;number&gt;4&lt;/number&gt;&lt;dates&gt;&lt;year&gt;2010&lt;/year&gt;&lt;pub-dates&gt;&lt;date&gt;May 13&lt;/date&gt;&lt;/pub-dates&gt;&lt;/dates&gt;&lt;label&gt;r07182&lt;/label&gt;&lt;urls&gt;&lt;related-urls&gt;&lt;url&gt;http://dx.plos.org/10.1371/journal.pone.0010166.g007&lt;/url&gt;&lt;/related-urls&gt;&lt;pdf-urls&gt;&lt;url&gt;file://localhost/Users/mike/Documents/Papers2/Articles/2010/Winkler/Winkler-2010-PLoS%20ONE-Groucho-Mediated%20Repression%20May%20Result%20from%20a%20Histone%20Deacetylase-Dependent%20Increase%20in%20Nucleosome%20Density.pdf&lt;/url&gt;&lt;/pdf-urls&gt;&lt;/urls&gt;&lt;custom3&gt;papers2://publication/uuid/F145E5B0-230A-4E3E-B79C-6CA7D0FFD8B9&lt;/custom3&gt;&lt;electronic-resource-num&gt;10.1371/journal.pone.0010166.g007&lt;/electronic-resource-num&gt;&lt;language&gt;English&lt;/language&gt;&lt;/record&gt;&lt;/Cite&gt;&lt;/EndNote&gt;</w:instrText>
      </w:r>
      <w:r w:rsidR="00F64E92">
        <w:rPr>
          <w:rFonts w:asciiTheme="minorHAnsi" w:hAnsiTheme="minorHAnsi" w:cstheme="minorBidi"/>
        </w:rPr>
        <w:fldChar w:fldCharType="separate"/>
      </w:r>
      <w:r w:rsidR="00F64E92">
        <w:rPr>
          <w:rFonts w:asciiTheme="minorHAnsi" w:hAnsiTheme="minorHAnsi" w:cstheme="minorBidi"/>
          <w:noProof/>
        </w:rPr>
        <w:t>(Winkler et al., 2010)</w:t>
      </w:r>
      <w:r w:rsidR="00F64E92">
        <w:rPr>
          <w:rFonts w:asciiTheme="minorHAnsi" w:hAnsiTheme="minorHAnsi" w:cstheme="minorBidi"/>
        </w:rPr>
        <w:fldChar w:fldCharType="end"/>
      </w:r>
      <w:r w:rsidR="00E050C2">
        <w:rPr>
          <w:rFonts w:asciiTheme="minorHAnsi" w:hAnsiTheme="minorHAnsi" w:cstheme="minorBidi"/>
        </w:rPr>
        <w:t xml:space="preserve">. </w:t>
      </w:r>
      <w:proofErr w:type="spellStart"/>
      <w:r w:rsidR="00E050C2">
        <w:rPr>
          <w:rFonts w:asciiTheme="minorHAnsi" w:hAnsiTheme="minorHAnsi" w:cstheme="minorBidi"/>
        </w:rPr>
        <w:t>Colocalization</w:t>
      </w:r>
      <w:proofErr w:type="spellEnd"/>
      <w:r w:rsidR="00E050C2">
        <w:rPr>
          <w:rFonts w:asciiTheme="minorHAnsi" w:hAnsiTheme="minorHAnsi" w:cstheme="minorBidi"/>
        </w:rPr>
        <w:t xml:space="preserve"> of </w:t>
      </w:r>
      <w:proofErr w:type="spellStart"/>
      <w:r w:rsidR="00E050C2">
        <w:rPr>
          <w:rFonts w:asciiTheme="minorHAnsi" w:hAnsiTheme="minorHAnsi" w:cstheme="minorBidi"/>
        </w:rPr>
        <w:t>Gro</w:t>
      </w:r>
      <w:proofErr w:type="spellEnd"/>
      <w:r w:rsidR="00E050C2">
        <w:rPr>
          <w:rFonts w:asciiTheme="minorHAnsi" w:hAnsiTheme="minorHAnsi" w:cstheme="minorBidi"/>
        </w:rPr>
        <w:t xml:space="preserve"> and Rpd3 is prevalent in Kc167 cells (a cell line derived from </w:t>
      </w:r>
      <w:r w:rsidR="00E050C2">
        <w:rPr>
          <w:rFonts w:asciiTheme="minorHAnsi" w:hAnsiTheme="minorHAnsi" w:cstheme="minorBidi"/>
          <w:i/>
        </w:rPr>
        <w:t xml:space="preserve">Drosophila </w:t>
      </w:r>
      <w:r w:rsidR="00E050C2">
        <w:rPr>
          <w:rFonts w:asciiTheme="minorHAnsi" w:hAnsiTheme="minorHAnsi" w:cstheme="minorBidi"/>
        </w:rPr>
        <w:t xml:space="preserve">embryos), with over half of Groucho binding sites found to overlap Rpd3 binding </w:t>
      </w:r>
      <w:r w:rsidR="00F64E92">
        <w:fldChar w:fldCharType="begin"/>
      </w:r>
      <w:r w:rsidR="00F64E92">
        <w:instrText xml:space="preserve"> ADDIN EN.CITE &lt;EndNote&gt;&lt;Cite&gt;&lt;Author&gt;Kaul&lt;/Author&gt;&lt;Year&gt;2014&lt;/Year&gt;&lt;RecNum&gt;2204&lt;/RecNum&gt;&lt;DisplayText&gt;(Kaul et al., 2014)&lt;/DisplayText&gt;&lt;record&gt;&lt;rec-number&gt;2204&lt;/rec-number&gt;&lt;foreign-keys&gt;&lt;key app="EN" db-id="txpdr0vslpwzage5afxvdv2xds5vfp9zsafw" timestamp="1435089952"&gt;2204&lt;/key&gt;&lt;/foreign-keys&gt;&lt;ref-type name="Journal Article"&gt;17&lt;/ref-type&gt;&lt;contributors&gt;&lt;authors&gt;&lt;author&gt;Kaul, Aamna&lt;/author&gt;&lt;author&gt;Schuster, Eugene&lt;/author&gt;&lt;author&gt;Jennings, Barbara H&lt;/author&gt;&lt;/authors&gt;&lt;secondary-authors&gt;&lt;author&gt;Russell, Steven&lt;/author&gt;&lt;/secondary-authors&gt;&lt;/contributors&gt;&lt;titles&gt;&lt;title&gt;The Groucho Co-repressor Is Primarily Recruited to Local Target Sites in Active Chromatin to Attenuate Transcription&lt;/title&gt;&lt;secondary-title&gt;PLoS Genetics&lt;/secondary-title&gt;&lt;/titles&gt;&lt;periodical&gt;&lt;full-title&gt;PLoS Genetics&lt;/full-title&gt;&lt;/periodical&gt;&lt;pages&gt;e1004595&lt;/pages&gt;&lt;volume&gt;10&lt;/volume&gt;&lt;number&gt;8&lt;/number&gt;&lt;dates&gt;&lt;year&gt;2014&lt;/year&gt;&lt;pub-dates&gt;&lt;date&gt;Aug 28&lt;/date&gt;&lt;/pub-dates&gt;&lt;/dates&gt;&lt;label&gt;r09617&lt;/label&gt;&lt;urls&gt;&lt;related-urls&gt;&lt;url&gt;http://dx.plos.org/10.1371/journal.pgen.1004595.s017&lt;/url&gt;&lt;/related-urls&gt;&lt;pdf-urls&gt;&lt;url&gt;file://localhost/Users/mike/Documents/Papers2/Articles/2014/Kaul/Kaul-2014-PLoS%20Genetics-The%20Groucho%20Co-repressor%20Is%20Primarily%20Recruited%20to%20Local%20Target%20Sites%20in%20Active%20Chromatin%20to%20Attenuate%20Transcription.pdf&lt;/url&gt;&lt;/pdf-urls&gt;&lt;/urls&gt;&lt;custom3&gt;papers2://publication/uuid/091244A8-9075-4DC2-BBE5-211FC555210E&lt;/custom3&gt;&lt;electronic-resource-num&gt;10.1371/journal.pgen.1004595.s017&lt;/electronic-resource-num&gt;&lt;language&gt;English&lt;/language&gt;&lt;/record&gt;&lt;/Cite&gt;&lt;/EndNote&gt;</w:instrText>
      </w:r>
      <w:r w:rsidR="00F64E92">
        <w:fldChar w:fldCharType="separate"/>
      </w:r>
      <w:r w:rsidR="00F64E92">
        <w:rPr>
          <w:noProof/>
        </w:rPr>
        <w:t>(Kaul et al., 2014)</w:t>
      </w:r>
      <w:r w:rsidR="00F64E92">
        <w:fldChar w:fldCharType="end"/>
      </w:r>
      <w:r w:rsidR="00AE154B">
        <w:rPr>
          <w:rStyle w:val="CommentReference"/>
        </w:rPr>
        <w:commentReference w:id="391"/>
      </w:r>
      <w:r w:rsidR="00E050C2">
        <w:rPr>
          <w:rFonts w:asciiTheme="minorHAnsi" w:hAnsiTheme="minorHAnsi" w:cstheme="minorBidi"/>
        </w:rPr>
        <w:t xml:space="preserve">. </w:t>
      </w:r>
    </w:p>
    <w:p w14:paraId="7FDF7FA5" w14:textId="60E70459" w:rsidR="00AE154B" w:rsidRDefault="00AE154B" w:rsidP="00843C25">
      <w:pPr>
        <w:spacing w:after="200" w:line="480" w:lineRule="auto"/>
        <w:ind w:firstLine="720"/>
        <w:rPr>
          <w:ins w:id="392" w:author="Albert Courey" w:date="2015-11-11T11:45:00Z"/>
          <w:rFonts w:asciiTheme="minorHAnsi" w:hAnsiTheme="minorHAnsi" w:cstheme="minorBidi"/>
        </w:rPr>
      </w:pPr>
      <w:ins w:id="393" w:author="Albert Courey" w:date="2015-11-11T11:45:00Z">
        <w:r>
          <w:rPr>
            <w:rFonts w:asciiTheme="minorHAnsi" w:hAnsiTheme="minorHAnsi" w:cstheme="minorBidi"/>
          </w:rPr>
          <w:t xml:space="preserve">Given </w:t>
        </w:r>
      </w:ins>
      <w:ins w:id="394" w:author="Albert Courey" w:date="2015-11-11T11:46:00Z">
        <w:r>
          <w:rPr>
            <w:rFonts w:asciiTheme="minorHAnsi" w:hAnsiTheme="minorHAnsi" w:cstheme="minorBidi"/>
          </w:rPr>
          <w:t xml:space="preserve">the many gaps in our knowledge regarding the mechanisms of </w:t>
        </w:r>
        <w:proofErr w:type="spellStart"/>
        <w:r>
          <w:rPr>
            <w:rFonts w:asciiTheme="minorHAnsi" w:hAnsiTheme="minorHAnsi" w:cstheme="minorBidi"/>
          </w:rPr>
          <w:t>Gro</w:t>
        </w:r>
        <w:proofErr w:type="spellEnd"/>
        <w:r>
          <w:rPr>
            <w:rFonts w:asciiTheme="minorHAnsi" w:hAnsiTheme="minorHAnsi" w:cstheme="minorBidi"/>
          </w:rPr>
          <w:t xml:space="preserve">-mediated repression, I carried out a genome-wide analysis of </w:t>
        </w:r>
        <w:proofErr w:type="spellStart"/>
        <w:r>
          <w:rPr>
            <w:rFonts w:asciiTheme="minorHAnsi" w:hAnsiTheme="minorHAnsi" w:cstheme="minorBidi"/>
          </w:rPr>
          <w:t>Gro</w:t>
        </w:r>
        <w:proofErr w:type="spellEnd"/>
        <w:r>
          <w:rPr>
            <w:rFonts w:asciiTheme="minorHAnsi" w:hAnsiTheme="minorHAnsi" w:cstheme="minorBidi"/>
          </w:rPr>
          <w:t xml:space="preserve"> function in hopes of filling in some of these gaps. </w:t>
        </w:r>
      </w:ins>
      <w:ins w:id="395" w:author="Albert Courey" w:date="2015-11-11T11:50:00Z">
        <w:r>
          <w:rPr>
            <w:rFonts w:asciiTheme="minorHAnsi" w:hAnsiTheme="minorHAnsi" w:cstheme="minorBidi"/>
          </w:rPr>
          <w:t>Experiments described in Chapter 2</w:t>
        </w:r>
      </w:ins>
      <w:ins w:id="396" w:author="Albert Courey" w:date="2015-11-11T11:51:00Z">
        <w:r>
          <w:rPr>
            <w:rFonts w:asciiTheme="minorHAnsi" w:hAnsiTheme="minorHAnsi" w:cstheme="minorBidi"/>
          </w:rPr>
          <w:t xml:space="preserve">, employing a combination of </w:t>
        </w:r>
        <w:proofErr w:type="spellStart"/>
        <w:r>
          <w:rPr>
            <w:rFonts w:asciiTheme="minorHAnsi" w:hAnsiTheme="minorHAnsi" w:cstheme="minorBidi"/>
          </w:rPr>
          <w:t>Gro-ChIP-seq</w:t>
        </w:r>
        <w:proofErr w:type="spellEnd"/>
        <w:r>
          <w:rPr>
            <w:rFonts w:asciiTheme="minorHAnsi" w:hAnsiTheme="minorHAnsi" w:cstheme="minorBidi"/>
          </w:rPr>
          <w:t xml:space="preserve"> on </w:t>
        </w:r>
      </w:ins>
      <w:ins w:id="397" w:author="Albert Courey" w:date="2015-11-11T11:52:00Z">
        <w:r>
          <w:rPr>
            <w:rFonts w:asciiTheme="minorHAnsi" w:hAnsiTheme="minorHAnsi" w:cstheme="minorBidi"/>
          </w:rPr>
          <w:t xml:space="preserve">staged </w:t>
        </w:r>
      </w:ins>
      <w:ins w:id="398" w:author="Albert Courey" w:date="2015-11-11T11:51:00Z">
        <w:r>
          <w:rPr>
            <w:rFonts w:asciiTheme="minorHAnsi" w:hAnsiTheme="minorHAnsi" w:cstheme="minorBidi"/>
          </w:rPr>
          <w:t>wild-type embryos and RNA-</w:t>
        </w:r>
        <w:proofErr w:type="spellStart"/>
        <w:r>
          <w:rPr>
            <w:rFonts w:asciiTheme="minorHAnsi" w:hAnsiTheme="minorHAnsi" w:cstheme="minorBidi"/>
          </w:rPr>
          <w:t>seq</w:t>
        </w:r>
      </w:ins>
      <w:proofErr w:type="spellEnd"/>
      <w:ins w:id="399" w:author="Albert Courey" w:date="2015-11-11T11:52:00Z">
        <w:r>
          <w:rPr>
            <w:rFonts w:asciiTheme="minorHAnsi" w:hAnsiTheme="minorHAnsi" w:cstheme="minorBidi"/>
          </w:rPr>
          <w:t xml:space="preserve"> on staged embryos expressing different levels of </w:t>
        </w:r>
        <w:proofErr w:type="spellStart"/>
        <w:r>
          <w:rPr>
            <w:rFonts w:asciiTheme="minorHAnsi" w:hAnsiTheme="minorHAnsi" w:cstheme="minorBidi"/>
          </w:rPr>
          <w:t>Gro</w:t>
        </w:r>
        <w:proofErr w:type="spellEnd"/>
        <w:r>
          <w:rPr>
            <w:rFonts w:asciiTheme="minorHAnsi" w:hAnsiTheme="minorHAnsi" w:cstheme="minorBidi"/>
          </w:rPr>
          <w:t xml:space="preserve"> </w:t>
        </w:r>
      </w:ins>
      <w:ins w:id="400" w:author="Albert Courey" w:date="2015-11-11T11:54:00Z">
        <w:r>
          <w:rPr>
            <w:rFonts w:asciiTheme="minorHAnsi" w:hAnsiTheme="minorHAnsi" w:cstheme="minorBidi"/>
          </w:rPr>
          <w:t>show tha</w:t>
        </w:r>
      </w:ins>
      <w:ins w:id="401" w:author="Michael Chambers" w:date="2015-11-13T21:29:00Z">
        <w:r w:rsidR="005415BF">
          <w:rPr>
            <w:rFonts w:asciiTheme="minorHAnsi" w:hAnsiTheme="minorHAnsi" w:cstheme="minorBidi"/>
          </w:rPr>
          <w:t xml:space="preserve">t Groucho associates with chromatin in discrete </w:t>
        </w:r>
      </w:ins>
      <w:ins w:id="402" w:author="Michael Chambers" w:date="2015-11-13T21:34:00Z">
        <w:r w:rsidR="00F10C9D">
          <w:rPr>
            <w:rFonts w:asciiTheme="minorHAnsi" w:hAnsiTheme="minorHAnsi" w:cstheme="minorBidi"/>
          </w:rPr>
          <w:t xml:space="preserve">&lt; 1 </w:t>
        </w:r>
        <w:proofErr w:type="spellStart"/>
        <w:r w:rsidR="00F10C9D">
          <w:rPr>
            <w:rFonts w:asciiTheme="minorHAnsi" w:hAnsiTheme="minorHAnsi" w:cstheme="minorBidi"/>
          </w:rPr>
          <w:t>kilobase</w:t>
        </w:r>
        <w:proofErr w:type="spellEnd"/>
        <w:r w:rsidR="00F10C9D">
          <w:rPr>
            <w:rFonts w:asciiTheme="minorHAnsi" w:hAnsiTheme="minorHAnsi" w:cstheme="minorBidi"/>
          </w:rPr>
          <w:t xml:space="preserve"> </w:t>
        </w:r>
      </w:ins>
      <w:ins w:id="403" w:author="Michael Chambers" w:date="2015-11-13T21:29:00Z">
        <w:r w:rsidR="005415BF">
          <w:rPr>
            <w:rFonts w:asciiTheme="minorHAnsi" w:hAnsiTheme="minorHAnsi" w:cstheme="minorBidi"/>
          </w:rPr>
          <w:t>peaks, often clustered closely upstream or within regulated genes.</w:t>
        </w:r>
      </w:ins>
      <w:ins w:id="404" w:author="Albert Courey" w:date="2015-11-11T11:54:00Z">
        <w:del w:id="405" w:author="Michael Chambers" w:date="2015-11-13T21:29:00Z">
          <w:r w:rsidDel="005415BF">
            <w:rPr>
              <w:rFonts w:asciiTheme="minorHAnsi" w:hAnsiTheme="minorHAnsi" w:cstheme="minorBidi"/>
            </w:rPr>
            <w:delText>t</w:delText>
          </w:r>
        </w:del>
      </w:ins>
      <w:ins w:id="406" w:author="Albert Courey" w:date="2015-11-11T11:51:00Z">
        <w:del w:id="407" w:author="Michael Chambers" w:date="2015-11-13T21:29:00Z">
          <w:r w:rsidDel="005415BF">
            <w:rPr>
              <w:rFonts w:asciiTheme="minorHAnsi" w:hAnsiTheme="minorHAnsi" w:cstheme="minorBidi"/>
            </w:rPr>
            <w:delText xml:space="preserve"> </w:delText>
          </w:r>
        </w:del>
        <w:del w:id="408" w:author="Michael Chambers" w:date="2015-11-13T21:28:00Z">
          <w:r w:rsidDel="005415BF">
            <w:rPr>
              <w:rFonts w:asciiTheme="minorHAnsi" w:hAnsiTheme="minorHAnsi" w:cstheme="minorBidi"/>
            </w:rPr>
            <w:delText>….</w:delText>
          </w:r>
        </w:del>
      </w:ins>
      <w:ins w:id="409" w:author="Michael Chambers" w:date="2015-11-13T21:32:00Z">
        <w:r w:rsidR="005415BF">
          <w:rPr>
            <w:rFonts w:asciiTheme="minorHAnsi" w:hAnsiTheme="minorHAnsi" w:cstheme="minorBidi"/>
          </w:rPr>
          <w:t xml:space="preserve"> </w:t>
        </w:r>
      </w:ins>
      <w:ins w:id="410" w:author="Michael Chambers" w:date="2015-11-13T21:34:00Z">
        <w:r w:rsidR="00F10C9D">
          <w:rPr>
            <w:rFonts w:asciiTheme="minorHAnsi" w:hAnsiTheme="minorHAnsi" w:cstheme="minorBidi"/>
          </w:rPr>
          <w:t>This data was used to generate a set of high-confidence Groucho targets at multiple developmental stages.</w:t>
        </w:r>
      </w:ins>
      <w:ins w:id="411" w:author="Michael Chambers" w:date="2015-11-13T21:32:00Z">
        <w:r w:rsidR="00F10C9D">
          <w:rPr>
            <w:rFonts w:asciiTheme="minorHAnsi" w:hAnsiTheme="minorHAnsi" w:cstheme="minorBidi"/>
          </w:rPr>
          <w:t xml:space="preserve"> </w:t>
        </w:r>
      </w:ins>
      <w:ins w:id="412" w:author="Albert Courey" w:date="2015-11-11T11:51:00Z">
        <w:del w:id="413" w:author="Michael Chambers" w:date="2015-11-13T21:32:00Z">
          <w:r w:rsidDel="005415BF">
            <w:rPr>
              <w:rFonts w:asciiTheme="minorHAnsi" w:hAnsiTheme="minorHAnsi" w:cstheme="minorBidi"/>
            </w:rPr>
            <w:delText xml:space="preserve"> </w:delText>
          </w:r>
        </w:del>
        <w:r>
          <w:rPr>
            <w:rFonts w:asciiTheme="minorHAnsi" w:hAnsiTheme="minorHAnsi" w:cstheme="minorBidi"/>
          </w:rPr>
          <w:t xml:space="preserve">Experiments described in Chapter 3, </w:t>
        </w:r>
      </w:ins>
      <w:ins w:id="414" w:author="Albert Courey" w:date="2015-11-11T11:53:00Z">
        <w:r>
          <w:rPr>
            <w:rFonts w:asciiTheme="minorHAnsi" w:hAnsiTheme="minorHAnsi" w:cstheme="minorBidi"/>
          </w:rPr>
          <w:t>employing nascent-</w:t>
        </w:r>
        <w:proofErr w:type="spellStart"/>
        <w:r>
          <w:rPr>
            <w:rFonts w:asciiTheme="minorHAnsi" w:hAnsiTheme="minorHAnsi" w:cstheme="minorBidi"/>
          </w:rPr>
          <w:t>seq</w:t>
        </w:r>
        <w:proofErr w:type="spellEnd"/>
        <w:r>
          <w:rPr>
            <w:rFonts w:asciiTheme="minorHAnsi" w:hAnsiTheme="minorHAnsi" w:cstheme="minorBidi"/>
          </w:rPr>
          <w:t xml:space="preserve"> on staged wild-type embryos </w:t>
        </w:r>
      </w:ins>
      <w:ins w:id="415" w:author="Albert Courey" w:date="2015-11-11T11:54:00Z">
        <w:r>
          <w:rPr>
            <w:rFonts w:asciiTheme="minorHAnsi" w:hAnsiTheme="minorHAnsi" w:cstheme="minorBidi"/>
          </w:rPr>
          <w:t xml:space="preserve">show </w:t>
        </w:r>
        <w:commentRangeStart w:id="416"/>
        <w:r>
          <w:rPr>
            <w:rFonts w:asciiTheme="minorHAnsi" w:hAnsiTheme="minorHAnsi" w:cstheme="minorBidi"/>
          </w:rPr>
          <w:t>tha</w:t>
        </w:r>
        <w:del w:id="417" w:author="Michael Chambers" w:date="2015-11-13T21:35:00Z">
          <w:r w:rsidDel="00F10C9D">
            <w:rPr>
              <w:rFonts w:asciiTheme="minorHAnsi" w:hAnsiTheme="minorHAnsi" w:cstheme="minorBidi"/>
            </w:rPr>
            <w:delText>t</w:delText>
          </w:r>
          <w:commentRangeEnd w:id="416"/>
          <w:r w:rsidR="00313177" w:rsidDel="00F10C9D">
            <w:rPr>
              <w:rStyle w:val="CommentReference"/>
            </w:rPr>
            <w:commentReference w:id="416"/>
          </w:r>
          <w:r w:rsidDel="00F10C9D">
            <w:rPr>
              <w:rFonts w:asciiTheme="minorHAnsi" w:hAnsiTheme="minorHAnsi" w:cstheme="minorBidi"/>
            </w:rPr>
            <w:delText>…</w:delText>
          </w:r>
        </w:del>
      </w:ins>
      <w:ins w:id="418" w:author="Albert Courey" w:date="2015-11-11T11:55:00Z">
        <w:del w:id="419" w:author="Michael Chambers" w:date="2015-11-13T21:35:00Z">
          <w:r w:rsidR="00313177" w:rsidDel="00F10C9D">
            <w:rPr>
              <w:rFonts w:asciiTheme="minorHAnsi" w:hAnsiTheme="minorHAnsi" w:cstheme="minorBidi"/>
            </w:rPr>
            <w:delText xml:space="preserve">. </w:delText>
          </w:r>
        </w:del>
      </w:ins>
      <w:ins w:id="420" w:author="Michael Chambers" w:date="2015-11-13T21:35:00Z">
        <w:r w:rsidR="00F10C9D">
          <w:rPr>
            <w:rFonts w:asciiTheme="minorHAnsi" w:hAnsiTheme="minorHAnsi" w:cstheme="minorBidi"/>
          </w:rPr>
          <w:t xml:space="preserve">t Groucho-regulated genes are enriched for </w:t>
        </w:r>
      </w:ins>
      <w:ins w:id="421" w:author="Michael Chambers" w:date="2015-11-13T21:36:00Z">
        <w:r w:rsidR="00F10C9D">
          <w:rPr>
            <w:rFonts w:asciiTheme="minorHAnsi" w:hAnsiTheme="minorHAnsi" w:cstheme="minorBidi"/>
          </w:rPr>
          <w:t>promoter-proximal paused</w:t>
        </w:r>
      </w:ins>
      <w:ins w:id="422" w:author="Michael Chambers" w:date="2015-11-13T21:35:00Z">
        <w:r w:rsidR="00F10C9D">
          <w:rPr>
            <w:rFonts w:asciiTheme="minorHAnsi" w:hAnsiTheme="minorHAnsi" w:cstheme="minorBidi"/>
          </w:rPr>
          <w:t xml:space="preserve"> polymerase, </w:t>
        </w:r>
        <w:r w:rsidR="00F10C9D">
          <w:rPr>
            <w:rFonts w:asciiTheme="minorHAnsi" w:hAnsiTheme="minorHAnsi" w:cstheme="minorBidi"/>
          </w:rPr>
          <w:lastRenderedPageBreak/>
          <w:t xml:space="preserve">suggesting </w:t>
        </w:r>
      </w:ins>
      <w:ins w:id="423" w:author="Michael Chambers" w:date="2015-11-13T21:36:00Z">
        <w:r w:rsidR="00F10C9D">
          <w:rPr>
            <w:rFonts w:asciiTheme="minorHAnsi" w:hAnsiTheme="minorHAnsi" w:cstheme="minorBidi"/>
          </w:rPr>
          <w:t xml:space="preserve">a possible role for </w:t>
        </w:r>
        <w:proofErr w:type="spellStart"/>
        <w:r w:rsidR="00F10C9D">
          <w:rPr>
            <w:rFonts w:asciiTheme="minorHAnsi" w:hAnsiTheme="minorHAnsi" w:cstheme="minorBidi"/>
          </w:rPr>
          <w:t>PolII</w:t>
        </w:r>
        <w:proofErr w:type="spellEnd"/>
        <w:r w:rsidR="00F10C9D">
          <w:rPr>
            <w:rFonts w:asciiTheme="minorHAnsi" w:hAnsiTheme="minorHAnsi" w:cstheme="minorBidi"/>
          </w:rPr>
          <w:t xml:space="preserve"> stalling in Groucho-mediated gene repression.</w:t>
        </w:r>
      </w:ins>
      <w:ins w:id="424" w:author="Michael Chambers" w:date="2015-11-13T21:35:00Z">
        <w:r w:rsidR="00F10C9D">
          <w:rPr>
            <w:rFonts w:asciiTheme="minorHAnsi" w:hAnsiTheme="minorHAnsi" w:cstheme="minorBidi"/>
          </w:rPr>
          <w:t xml:space="preserve"> </w:t>
        </w:r>
      </w:ins>
      <w:ins w:id="425" w:author="Albert Courey" w:date="2015-11-11T11:55:00Z">
        <w:r w:rsidR="00313177">
          <w:rPr>
            <w:rFonts w:asciiTheme="minorHAnsi" w:hAnsiTheme="minorHAnsi" w:cstheme="minorBidi"/>
          </w:rPr>
          <w:t>Chapter 4</w:t>
        </w:r>
        <w:del w:id="426" w:author="Michael Chambers" w:date="2015-11-17T00:30:00Z">
          <w:r w:rsidR="00313177" w:rsidDel="00373677">
            <w:rPr>
              <w:rFonts w:asciiTheme="minorHAnsi" w:hAnsiTheme="minorHAnsi" w:cstheme="minorBidi"/>
            </w:rPr>
            <w:delText>,</w:delText>
          </w:r>
        </w:del>
        <w:r w:rsidR="00313177">
          <w:rPr>
            <w:rFonts w:asciiTheme="minorHAnsi" w:hAnsiTheme="minorHAnsi" w:cstheme="minorBidi"/>
          </w:rPr>
          <w:t xml:space="preserve"> </w:t>
        </w:r>
        <w:proofErr w:type="gramStart"/>
        <w:r w:rsidR="00313177">
          <w:rPr>
            <w:rFonts w:asciiTheme="minorHAnsi" w:hAnsiTheme="minorHAnsi" w:cstheme="minorBidi"/>
          </w:rPr>
          <w:t>is</w:t>
        </w:r>
        <w:proofErr w:type="gramEnd"/>
        <w:r w:rsidR="00313177">
          <w:rPr>
            <w:rFonts w:asciiTheme="minorHAnsi" w:hAnsiTheme="minorHAnsi" w:cstheme="minorBidi"/>
          </w:rPr>
          <w:t xml:space="preserve"> a published paper in which we identified the </w:t>
        </w:r>
      </w:ins>
      <w:proofErr w:type="spellStart"/>
      <w:ins w:id="427" w:author="Albert Courey" w:date="2015-11-11T11:56:00Z">
        <w:r w:rsidR="00313177">
          <w:rPr>
            <w:rFonts w:asciiTheme="minorHAnsi" w:hAnsiTheme="minorHAnsi" w:cstheme="minorBidi"/>
          </w:rPr>
          <w:t>Gro</w:t>
        </w:r>
      </w:ins>
      <w:proofErr w:type="spellEnd"/>
      <w:ins w:id="428" w:author="Albert Courey" w:date="2015-11-11T11:55:00Z">
        <w:r w:rsidR="00313177">
          <w:rPr>
            <w:rFonts w:asciiTheme="minorHAnsi" w:hAnsiTheme="minorHAnsi" w:cstheme="minorBidi"/>
          </w:rPr>
          <w:t xml:space="preserve"> </w:t>
        </w:r>
        <w:proofErr w:type="spellStart"/>
        <w:r w:rsidR="00313177">
          <w:rPr>
            <w:rFonts w:asciiTheme="minorHAnsi" w:hAnsiTheme="minorHAnsi" w:cstheme="minorBidi"/>
          </w:rPr>
          <w:t>interactome</w:t>
        </w:r>
        <w:proofErr w:type="spellEnd"/>
        <w:r w:rsidR="00313177">
          <w:rPr>
            <w:rFonts w:asciiTheme="minorHAnsi" w:hAnsiTheme="minorHAnsi" w:cstheme="minorBidi"/>
          </w:rPr>
          <w:t xml:space="preserve"> as a way of illuminating mechanisms of </w:t>
        </w:r>
        <w:proofErr w:type="spellStart"/>
        <w:r w:rsidR="00313177">
          <w:rPr>
            <w:rFonts w:asciiTheme="minorHAnsi" w:hAnsiTheme="minorHAnsi" w:cstheme="minorBidi"/>
          </w:rPr>
          <w:t>Gro</w:t>
        </w:r>
        <w:proofErr w:type="spellEnd"/>
        <w:r w:rsidR="00313177">
          <w:rPr>
            <w:rFonts w:asciiTheme="minorHAnsi" w:hAnsiTheme="minorHAnsi" w:cstheme="minorBidi"/>
          </w:rPr>
          <w:t>-mediated repression.</w:t>
        </w:r>
      </w:ins>
    </w:p>
    <w:p w14:paraId="252E51E5" w14:textId="6857803C" w:rsidR="00843C25" w:rsidRDefault="00031ADF" w:rsidP="00843C25">
      <w:pPr>
        <w:spacing w:after="200" w:line="480" w:lineRule="auto"/>
        <w:ind w:firstLine="720"/>
      </w:pPr>
      <w:r>
        <w:br w:type="page"/>
      </w:r>
      <w:r w:rsidR="00843C25">
        <w:rPr>
          <w:b/>
        </w:rPr>
        <w:lastRenderedPageBreak/>
        <w:t>Figure 1-1. Gro</w:t>
      </w:r>
      <w:r w:rsidR="00BC51E0">
        <w:rPr>
          <w:b/>
        </w:rPr>
        <w:t>ucho</w:t>
      </w:r>
      <w:r w:rsidR="00843C25">
        <w:rPr>
          <w:b/>
        </w:rPr>
        <w:t>/TLE family proteins are partially conserved throughout metazoans.</w:t>
      </w:r>
      <w:r w:rsidR="00BC51E0">
        <w:rPr>
          <w:b/>
        </w:rPr>
        <w:t xml:space="preserve"> </w:t>
      </w:r>
      <w:r w:rsidR="00BC51E0">
        <w:t xml:space="preserve">The </w:t>
      </w:r>
      <w:proofErr w:type="spellStart"/>
      <w:r w:rsidR="00BC51E0">
        <w:t>Gro</w:t>
      </w:r>
      <w:proofErr w:type="spellEnd"/>
      <w:r w:rsidR="00BC51E0">
        <w:t xml:space="preserve">/TLE family of </w:t>
      </w:r>
      <w:proofErr w:type="spellStart"/>
      <w:r w:rsidR="00BC51E0">
        <w:t>corepressors</w:t>
      </w:r>
      <w:proofErr w:type="spellEnd"/>
      <w:r w:rsidR="00BC51E0">
        <w:t xml:space="preserve"> are typified by five domains defined based on function and sequence. </w:t>
      </w:r>
      <w:r w:rsidR="00A97DE8">
        <w:t xml:space="preserve">Domain-wise homology to the </w:t>
      </w:r>
      <w:r w:rsidR="00A97DE8">
        <w:rPr>
          <w:i/>
        </w:rPr>
        <w:t xml:space="preserve">D. melanogaster </w:t>
      </w:r>
      <w:r w:rsidR="00A97DE8">
        <w:t>Grou</w:t>
      </w:r>
      <w:r w:rsidR="00075430">
        <w:t xml:space="preserve">cho is indicated by percentages, </w:t>
      </w:r>
      <w:r w:rsidR="00A97DE8">
        <w:t xml:space="preserve">when significant. </w:t>
      </w:r>
      <w:r w:rsidR="00BC51E0">
        <w:t xml:space="preserve">Two domains, the N-terminal Q domain and the C-terminal WD-repeat domain are well conserved while the central region, consisting of the GP, </w:t>
      </w:r>
      <w:proofErr w:type="spellStart"/>
      <w:r w:rsidR="00BC51E0">
        <w:t>CcN</w:t>
      </w:r>
      <w:proofErr w:type="spellEnd"/>
      <w:r w:rsidR="00BC51E0">
        <w:t xml:space="preserve">, and SP domains shares little sequence homology between species. </w:t>
      </w:r>
      <w:r w:rsidR="003D0921">
        <w:t>The Q domain is involved in association with repressor and the formation of homo-</w:t>
      </w:r>
      <w:proofErr w:type="spellStart"/>
      <w:r w:rsidR="003D0921">
        <w:t>oligomeric</w:t>
      </w:r>
      <w:proofErr w:type="spellEnd"/>
      <w:r w:rsidR="003D0921">
        <w:t xml:space="preserve"> Groucho complexes. The WD domain is additionally involved in repressor association. The central region </w:t>
      </w:r>
      <w:proofErr w:type="gramStart"/>
      <w:r w:rsidR="003D0921">
        <w:t>is predicted to be intrinsically disordered</w:t>
      </w:r>
      <w:proofErr w:type="gramEnd"/>
      <w:r w:rsidR="003D0921">
        <w:t xml:space="preserve"> and serves as a scaffold for a number of protein interactions, notably with Rpd3, a histone </w:t>
      </w:r>
      <w:proofErr w:type="spellStart"/>
      <w:r w:rsidR="003D0921">
        <w:t>deacetylase</w:t>
      </w:r>
      <w:proofErr w:type="spellEnd"/>
      <w:r w:rsidR="003D0921">
        <w:t xml:space="preserve"> involved in some aspects of Groucho-mediated repression. The central regions also serve as a regulatory region of Groucho via being target for multiple post-translational modifications.</w:t>
      </w:r>
      <w:r w:rsidR="00843C25">
        <w:br w:type="page"/>
      </w:r>
    </w:p>
    <w:p w14:paraId="3818167E" w14:textId="32D372DA" w:rsidR="00843C25" w:rsidRPr="00843C25" w:rsidDel="00E16BD8" w:rsidRDefault="00843C25">
      <w:pPr>
        <w:spacing w:after="200"/>
        <w:rPr>
          <w:del w:id="429" w:author="Michael Chambers" w:date="2015-11-17T16:43:00Z"/>
          <w:b/>
        </w:rPr>
      </w:pPr>
      <w:r w:rsidRPr="00843C25">
        <w:rPr>
          <w:b/>
        </w:rPr>
        <w:lastRenderedPageBreak/>
        <w:t>Fig. 1-1</w:t>
      </w:r>
      <w:r w:rsidR="000C6099">
        <w:rPr>
          <w:b/>
          <w:noProof/>
        </w:rPr>
        <w:drawing>
          <wp:inline distT="0" distB="0" distL="0" distR="0" wp14:anchorId="62700F4A" wp14:editId="6FBFF97F">
            <wp:extent cx="5943600" cy="7683500"/>
            <wp:effectExtent l="0" t="0" r="0" b="0"/>
            <wp:docPr id="1" name="Picture 1" descr="ch1_introduction.figures/ch1_introduction.figures.split.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1_introduction.figures/ch1_introduction.figures.split.1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430" w:author="Michael Chambers" w:date="2015-11-17T16:43:00Z">
        <w:r w:rsidRPr="00843C25" w:rsidDel="00E16BD8">
          <w:rPr>
            <w:b/>
          </w:rPr>
          <w:br w:type="page"/>
        </w:r>
      </w:del>
    </w:p>
    <w:p w14:paraId="3A062746" w14:textId="68CF3708" w:rsidR="00BC36E4" w:rsidRPr="007124DA" w:rsidRDefault="00BC36E4" w:rsidP="00E16BD8">
      <w:pPr>
        <w:spacing w:after="200"/>
        <w:rPr>
          <w:rFonts w:asciiTheme="minorHAnsi" w:hAnsiTheme="minorHAnsi" w:cstheme="minorBidi"/>
        </w:rPr>
        <w:pPrChange w:id="431" w:author="Michael Chambers" w:date="2015-11-17T16:43:00Z">
          <w:pPr>
            <w:spacing w:line="480" w:lineRule="auto"/>
          </w:pPr>
        </w:pPrChange>
      </w:pPr>
      <w:del w:id="432" w:author="Michael Chambers" w:date="2015-11-13T17:48:00Z">
        <w:r w:rsidRPr="00BC36E4" w:rsidDel="00281C6B">
          <w:rPr>
            <w:b/>
          </w:rPr>
          <w:lastRenderedPageBreak/>
          <w:delText>Figu</w:delText>
        </w:r>
        <w:r w:rsidDel="00281C6B">
          <w:rPr>
            <w:b/>
          </w:rPr>
          <w:delText>re</w:delText>
        </w:r>
        <w:r w:rsidR="00843C25" w:rsidDel="00281C6B">
          <w:rPr>
            <w:b/>
          </w:rPr>
          <w:delText xml:space="preserve"> 1-2</w:delText>
        </w:r>
      </w:del>
      <w:del w:id="433" w:author="Michael Chambers" w:date="2015-11-17T16:43:00Z">
        <w:r w:rsidDel="00E16BD8">
          <w:rPr>
            <w:b/>
          </w:rPr>
          <w:delText>. Groucho interacts with numerous transcriptional co-regulators.</w:delText>
        </w:r>
      </w:del>
      <w:del w:id="434" w:author="Michael Chambers" w:date="2015-11-17T15:55:00Z">
        <w:r w:rsidDel="00261E24">
          <w:rPr>
            <w:b/>
          </w:rPr>
          <w:delText xml:space="preserve"> </w:delText>
        </w:r>
        <w:r w:rsidDel="00261E24">
          <w:delText xml:space="preserve">Groucho interacting partners are involved in diverse and interconnected aspects of </w:delText>
        </w:r>
        <w:r w:rsidDel="00261E24">
          <w:rPr>
            <w:i/>
          </w:rPr>
          <w:delText xml:space="preserve">Drosophila </w:delText>
        </w:r>
        <w:r w:rsidDel="00261E24">
          <w:delText>development, including anterior-posterior and dorsal-ventral patterning and the interpretation of extra-cellular signaling. These interactions are largely mediated through interactions between short peptide motifs and the Gro WD-domain. Some factors, notably Dorsal, require the participation of additional factors to facilitate Gro recruitment.</w:delText>
        </w:r>
      </w:del>
      <w:r w:rsidRPr="00BC36E4">
        <w:rPr>
          <w:b/>
        </w:rPr>
        <w:br w:type="page"/>
      </w:r>
    </w:p>
    <w:p w14:paraId="5E021B70" w14:textId="7E588CE0" w:rsidR="00031ADF" w:rsidRPr="00BC36E4" w:rsidRDefault="00281C6B" w:rsidP="00BC36E4">
      <w:pPr>
        <w:rPr>
          <w:b/>
        </w:rPr>
      </w:pPr>
      <w:ins w:id="435" w:author="Michael Chambers" w:date="2015-11-13T17:48:00Z">
        <w:r>
          <w:rPr>
            <w:b/>
          </w:rPr>
          <w:lastRenderedPageBreak/>
          <w:t>Table</w:t>
        </w:r>
      </w:ins>
      <w:del w:id="436" w:author="Michael Chambers" w:date="2015-11-13T17:48:00Z">
        <w:r w:rsidR="00843C25" w:rsidDel="00281C6B">
          <w:rPr>
            <w:b/>
          </w:rPr>
          <w:delText>Fig.</w:delText>
        </w:r>
      </w:del>
      <w:r w:rsidR="00843C25">
        <w:rPr>
          <w:b/>
        </w:rPr>
        <w:t xml:space="preserve"> 1-</w:t>
      </w:r>
      <w:commentRangeStart w:id="437"/>
      <w:del w:id="438" w:author="Michael Chambers" w:date="2015-11-13T17:48:00Z">
        <w:r w:rsidR="00843C25" w:rsidDel="00281C6B">
          <w:rPr>
            <w:b/>
          </w:rPr>
          <w:delText>2</w:delText>
        </w:r>
        <w:commentRangeEnd w:id="437"/>
        <w:r w:rsidR="009F1923" w:rsidDel="00281C6B">
          <w:rPr>
            <w:rStyle w:val="CommentReference"/>
          </w:rPr>
          <w:commentReference w:id="437"/>
        </w:r>
      </w:del>
      <w:ins w:id="439" w:author="Michael Chambers" w:date="2015-11-13T17:48:00Z">
        <w:r>
          <w:rPr>
            <w:b/>
          </w:rPr>
          <w:t>1</w:t>
        </w:r>
      </w:ins>
      <w:ins w:id="440" w:author="Michael Chambers" w:date="2015-11-17T16:43:00Z">
        <w:r w:rsidR="00E16BD8">
          <w:rPr>
            <w:b/>
          </w:rPr>
          <w:t>. Groucho-interacting transcription factors</w:t>
        </w:r>
      </w:ins>
    </w:p>
    <w:p w14:paraId="32C10979" w14:textId="77777777" w:rsidR="00BC36E4" w:rsidRDefault="00BC36E4" w:rsidP="00BC36E4"/>
    <w:p w14:paraId="32953230" w14:textId="77777777" w:rsidR="00BC36E4" w:rsidRDefault="00BC36E4" w:rsidP="00BC36E4"/>
    <w:tbl>
      <w:tblPr>
        <w:tblW w:w="10103" w:type="dxa"/>
        <w:tblInd w:w="108" w:type="dxa"/>
        <w:tblLook w:val="04A0" w:firstRow="1" w:lastRow="0" w:firstColumn="1" w:lastColumn="0" w:noHBand="0" w:noVBand="1"/>
      </w:tblPr>
      <w:tblGrid>
        <w:gridCol w:w="2280"/>
        <w:gridCol w:w="5080"/>
        <w:gridCol w:w="2743"/>
      </w:tblGrid>
      <w:tr w:rsidR="008C32AC" w14:paraId="542420E4" w14:textId="77777777" w:rsidTr="008C32AC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49819625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Interacting Protein</w:t>
            </w:r>
          </w:p>
        </w:tc>
        <w:tc>
          <w:tcPr>
            <w:tcW w:w="5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0B69D2A7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Biological Role</w:t>
            </w:r>
          </w:p>
        </w:tc>
        <w:tc>
          <w:tcPr>
            <w:tcW w:w="2743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5C2FB00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Citation</w:t>
            </w:r>
          </w:p>
        </w:tc>
      </w:tr>
      <w:tr w:rsidR="008C32AC" w14:paraId="4F5C14AC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90EA84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Capicua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259FF9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RTK signaling; 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1AEF0E4" w14:textId="2E37A6AA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PEVuZE5vdGU+PENpdGU+PEF1dGhvcj5KaW1lbmV6PC9BdXRob3I+PFllYXI+MjAwMDwvWWVhcj48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PEVuZE5vdGU+PENpdGU+PEF1dGhvcj5KaW1lbmV6PC9BdXRob3I+PFllYXI+MjAwMDwvWWVhcj48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(Jimenez et al., 2000)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6864E0D1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A91ED05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Huckebein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B3E86D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58C7145C" w14:textId="0CF03887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&lt;EndNote&gt;&lt;Cite&gt;&lt;Author&gt;Goldstein&lt;/Author&gt;&lt;Year&gt;1999&lt;/Year&gt;&lt;RecNum&gt;3094&lt;/RecNum&gt;&lt;DisplayText&gt;(Goldstein et al., 1999)&lt;/DisplayText&gt;&lt;record&gt;&lt;rec-number&gt;3094&lt;/rec-number&gt;&lt;foreign-keys&gt;&lt;key app="EN" db-id="txpdr0vslpwzage5afxvdv2xds5vfp9zsafw" timestamp="1440549178"&gt;3094&lt;/key&gt;&lt;/foreign-keys&gt;&lt;ref-type name="Journal Article"&gt;17&lt;/ref-type&gt;&lt;contributors&gt;&lt;authors&gt;&lt;author&gt;Goldstein, R. E.&lt;/author&gt;&lt;author&gt;Jimenez, G.&lt;/author&gt;&lt;author&gt;Cook, O.&lt;/author&gt;&lt;author&gt;Gur, D.&lt;/author&gt;&lt;author&gt;Paroush, Z.&lt;/author&gt;&lt;/authors&gt;&lt;/contributors&gt;&lt;auth-address&gt;Department of Biochemistry, Hadassah Medical School, The Hebrew University, PO Box 12272, Jerusalem 91120, Israel.&lt;/auth-address&gt;&lt;titles&gt;&lt;title&gt;Huckebein repressor activity in Drosophila terminal patterning is mediated by Groucho&lt;/title&gt;&lt;secondary-title&gt;Development&lt;/secondary-title&gt;&lt;/titles&gt;&lt;periodical&gt;&lt;full-title&gt;Development&lt;/full-title&gt;&lt;/periodical&gt;&lt;pages&gt;3747-55&lt;/pages&gt;&lt;volume&gt;126&lt;/volume&gt;&lt;number&gt;17&lt;/number&gt;&lt;keywords&gt;&lt;keyword&gt;Amino Acid Motifs&lt;/keyword&gt;&lt;keyword&gt;Amino Acid Sequence&lt;/keyword&gt;&lt;keyword&gt;Animals&lt;/keyword&gt;&lt;keyword&gt;Basic Helix-Loop-Helix Transcription Factors&lt;/keyword&gt;&lt;keyword&gt;Body Patterning/genetics&lt;/keyword&gt;&lt;keyword&gt;DNA-Binding Proteins/chemistry/*genetics&lt;/keyword&gt;&lt;keyword&gt;Drosophila/*embryology/*genetics&lt;/keyword&gt;&lt;keyword&gt;*Drosophila Proteins&lt;/keyword&gt;&lt;keyword&gt;Female&lt;/keyword&gt;&lt;keyword&gt;Gene Expression Regulation, Developmental&lt;/keyword&gt;&lt;keyword&gt;Genes, Insect&lt;/keyword&gt;&lt;keyword&gt;In Situ Hybridization&lt;/keyword&gt;&lt;keyword&gt;Insect Proteins/*genetics&lt;/keyword&gt;&lt;keyword&gt;Male&lt;/keyword&gt;&lt;keyword&gt;Models, Biological&lt;/keyword&gt;&lt;keyword&gt;Mutation&lt;/keyword&gt;&lt;keyword&gt;Repressor Proteins/chemistry/*genetics&lt;/keyword&gt;&lt;keyword&gt;Two-Hybrid System Techniques&lt;/keyword&gt;&lt;/keywords&gt;&lt;dates&gt;&lt;year&gt;1999&lt;/year&gt;&lt;pub-dates&gt;&lt;date&gt;Sep&lt;/date&gt;&lt;/pub-dates&gt;&lt;/dates&gt;&lt;isbn&gt;0950-1991 (Print)&amp;#xD;0950-1991 (Linking)&lt;/isbn&gt;&lt;accession-num&gt;10433905&lt;/accession-num&gt;&lt;urls&gt;&lt;related-urls&gt;&lt;url&gt;http://www.ncbi.nlm.nih.gov/pubmed/10433905&lt;/url&gt;&lt;/related-urls&gt;&lt;/urls&gt;&lt;/record&gt;&lt;/Cite&gt;&lt;/EndNote&gt;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(Goldstein et al., 1999)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0B98C32B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111922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Hairy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A2004E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59682679" w14:textId="534242EA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PEVuZE5vdGU+PENpdGU+PEF1dGhvcj5QYXJvdXNoPC9BdXRob3I+PFllYXI+MTk5NDwvWWVhcj48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(Paroush et al., 1994)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7D0B60F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84044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Runt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9A46EA9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43607A9" w14:textId="00609BEC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&lt;EndNote&gt;&lt;Cite&gt;&lt;Author&gt;Aronson&lt;/Author&gt;&lt;Year&gt;1997&lt;/Year&gt;&lt;RecNum&gt;3095&lt;/RecNum&gt;&lt;DisplayText&gt;(Aronson et al., 1997)&lt;/DisplayText&gt;&lt;record&gt;&lt;rec-number&gt;3095&lt;/rec-number&gt;&lt;foreign-keys&gt;&lt;key app="EN" db-id="txpdr0vslpwzage5afxvdv2xds5vfp9zsafw" timestamp="1440549286"&gt;3095&lt;/key&gt;&lt;/foreign-keys&gt;&lt;ref-type name="Journal Article"&gt;17&lt;/ref-type&gt;&lt;contributors&gt;&lt;authors&gt;&lt;author&gt;Aronson, B. D.&lt;/author&gt;&lt;author&gt;Fisher, A. L.&lt;/author&gt;&lt;author&gt;Blechman, K.&lt;/author&gt;&lt;author&gt;Caudy, M.&lt;/author&gt;&lt;author&gt;Gergen, J. P.&lt;/author&gt;&lt;/authors&gt;&lt;/contributors&gt;&lt;auth-address&gt;Department of Biochemistry and Cell Biology, Institute for Cell and Developmental Biology, State University of New York at Stony Brook, 11794-5215, USA.&lt;/auth-address&gt;&lt;titles&gt;&lt;title&gt;Groucho-dependent and -independent repression activities of Runt domain proteins&lt;/title&gt;&lt;secondary-title&gt;Mol Cell Biol&lt;/secondary-title&gt;&lt;/titles&gt;&lt;periodical&gt;&lt;full-title&gt;Mol Cell Biol&lt;/full-title&gt;&lt;/periodical&gt;&lt;pages&gt;5581-7&lt;/pages&gt;&lt;volume&gt;17&lt;/volume&gt;&lt;number&gt;9&lt;/number&gt;&lt;keywords&gt;&lt;keyword&gt;Amino Acid Sequence&lt;/keyword&gt;&lt;keyword&gt;Animals&lt;/keyword&gt;&lt;keyword&gt;Basic Helix-Loop-Helix Transcription Factors&lt;/keyword&gt;&lt;keyword&gt;Cells, Cultured&lt;/keyword&gt;&lt;keyword&gt;Conserved Sequence&lt;/keyword&gt;&lt;keyword&gt;DNA-Binding Proteins/*metabolism&lt;/keyword&gt;&lt;keyword&gt;Drosophila Proteins&lt;/keyword&gt;&lt;keyword&gt;Drosophila melanogaster&lt;/keyword&gt;&lt;keyword&gt;Molecular Sequence Data&lt;/keyword&gt;&lt;keyword&gt;Nuclear Proteins&lt;/keyword&gt;&lt;keyword&gt;Repressor Proteins/*metabolism&lt;/keyword&gt;&lt;keyword&gt;Sequence Deletion&lt;/keyword&gt;&lt;keyword&gt;Transcription Factors&lt;/keyword&gt;&lt;keyword&gt;Transcription, Genetic&lt;/keyword&gt;&lt;/keywords&gt;&lt;dates&gt;&lt;year&gt;1997&lt;/year&gt;&lt;pub-dates&gt;&lt;date&gt;Sep&lt;/date&gt;&lt;/pub-dates&gt;&lt;/dates&gt;&lt;isbn&gt;0270-7306 (Print)&amp;#xD;0270-7306 (Linking)&lt;/isbn&gt;&lt;accession-num&gt;9271433&lt;/accession-num&gt;&lt;urls&gt;&lt;related-urls&gt;&lt;url&gt;http://www.ncbi.nlm.nih.gov/pubmed/9271433&lt;/url&gt;&lt;/related-urls&gt;&lt;/urls&gt;&lt;custom2&gt;232406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(Aronson et al., 1997)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122760E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CE54B38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Even-skipped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383812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6FE9EE5" w14:textId="48F1F2CE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&lt;EndNote&gt;&lt;Cite&gt;&lt;Author&gt;Kobayashi&lt;/Author&gt;&lt;Year&gt;2001&lt;/Year&gt;&lt;RecNum&gt;3076&lt;/RecNum&gt;&lt;DisplayText&gt;(Kobayashi et al., 2001)&lt;/DisplayText&gt;&lt;record&gt;&lt;rec-number&gt;3076&lt;/rec-number&gt;&lt;foreign-keys&gt;&lt;key app="EN" db-id="txpdr0vslpwzage5afxvdv2xds5vfp9zsafw" timestamp="1440388928"&gt;3076&lt;/key&gt;&lt;/foreign-keys&gt;&lt;ref-type name="Journal Article"&gt;17&lt;/ref-type&gt;&lt;contributors&gt;&lt;authors&gt;&lt;author&gt;Kobayashi, M.&lt;/author&gt;&lt;author&gt;Goldstein, R. E.&lt;/author&gt;&lt;author&gt;Fujioka, M.&lt;/author&gt;&lt;author&gt;Paroush, Z.&lt;/author&gt;&lt;author&gt;Jaynes, J. B.&lt;/author&gt;&lt;/authors&gt;&lt;/contributors&gt;&lt;auth-address&gt;Kimmel Cancer Institute, Thomas Jefferson Univ., Phila., PA 19107, USA.&lt;/auth-address&gt;&lt;titles&gt;&lt;title&gt;Groucho augments the repression of multiple Even skipped target genes in establishing parasegment boundaries&lt;/title&gt;&lt;secondary-title&gt;Development&lt;/secondary-title&gt;&lt;/titles&gt;&lt;periodical&gt;&lt;full-title&gt;Development&lt;/full-title&gt;&lt;/periodical&gt;&lt;pages&gt;1805-15&lt;/pages&gt;&lt;volume&gt;128&lt;/volume&gt;&lt;number&gt;10&lt;/number&gt;&lt;keywords&gt;&lt;keyword&gt;Amino Acid Motifs&lt;/keyword&gt;&lt;keyword&gt;Amino Acid Sequence&lt;/keyword&gt;&lt;keyword&gt;Animals&lt;/keyword&gt;&lt;keyword&gt;*Bacterial Proteins&lt;/keyword&gt;&lt;keyword&gt;Basic Helix-Loop-Helix Transcription Factors&lt;/keyword&gt;&lt;keyword&gt;Conserved Sequence&lt;/keyword&gt;&lt;keyword&gt;DNA-Binding Proteins/chemistry/genetics/*metabolism&lt;/keyword&gt;&lt;keyword&gt;Drosophila/*embryology/*genetics/metabolism&lt;/keyword&gt;&lt;keyword&gt;*Drosophila Proteins&lt;/keyword&gt;&lt;keyword&gt;Female&lt;/keyword&gt;&lt;keyword&gt;*Genes, Insect&lt;/keyword&gt;&lt;keyword&gt;Homeodomain Proteins/chemistry/*genetics/metabolism&lt;/keyword&gt;&lt;keyword&gt;Male&lt;/keyword&gt;&lt;keyword&gt;Protein Structure, Tertiary&lt;/keyword&gt;&lt;keyword&gt;Repressor Proteins/chemistry/genetics/*metabolism&lt;/keyword&gt;&lt;keyword&gt;*Transcription Factors&lt;/keyword&gt;&lt;keyword&gt;Two-Hybrid System Techniques&lt;/keyword&gt;&lt;/keywords&gt;&lt;dates&gt;&lt;year&gt;2001&lt;/year&gt;&lt;pub-dates&gt;&lt;date&gt;May&lt;/date&gt;&lt;/pub-dates&gt;&lt;/dates&gt;&lt;isbn&gt;0950-1991 (Print)&amp;#xD;0950-1991 (Linking)&lt;/isbn&gt;&lt;accession-num&gt;11311161&lt;/accession-num&gt;&lt;urls&gt;&lt;related-urls&gt;&lt;url&gt;http://www.ncbi.nlm.nih.gov/pubmed/11311161&lt;/url&gt;&lt;/related-urls&gt;&lt;/urls&gt;&lt;custom2&gt;2692064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(Kobayashi et al., 2001)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8B81164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17E02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Odd-skipped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8FE6B8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36F87C2" w14:textId="59518F3E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PEVuZE5vdGU+PENpdGU+PEF1dGhvcj5Hb2xkc3RlaW48L0F1dGhvcj48WWVhcj4yMDA1PC9ZZWFy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PEVuZE5vdGU+PENpdGU+PEF1dGhvcj5Hb2xkc3RlaW48L0F1dGhvcj48WWVhcj4yMDA1PC9ZZWFy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(Goldstein et al., 2005)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304B933D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880031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Sloppy-paired 1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2037A6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A7C5EBF" w14:textId="1068D207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&lt;EndNote&gt;&lt;Cite&gt;&lt;Author&gt;Andrioli&lt;/Author&gt;&lt;Year&gt;2004&lt;/Year&gt;&lt;RecNum&gt;3097&lt;/RecNum&gt;&lt;DisplayText&gt;(Andrioli et al., 2004)&lt;/DisplayText&gt;&lt;record&gt;&lt;rec-number&gt;3097&lt;/rec-number&gt;&lt;foreign-keys&gt;&lt;key app="EN" db-id="txpdr0vslpwzage5afxvdv2xds5vfp9zsafw" timestamp="1440549407"&gt;3097&lt;/key&gt;&lt;/foreign-keys&gt;&lt;ref-type name="Journal Article"&gt;17&lt;/ref-type&gt;&lt;contributors&gt;&lt;authors&gt;&lt;author&gt;Andrioli, L. P.&lt;/author&gt;&lt;author&gt;Oberstein, A. L.&lt;/author&gt;&lt;author&gt;Corado, M. S.&lt;/author&gt;&lt;author&gt;Yu, D.&lt;/author&gt;&lt;author&gt;Small, S.&lt;/author&gt;&lt;/authors&gt;&lt;/contributors&gt;&lt;auth-address&gt;Department of Biology, New York University, 100 Washington Square East, New York, NY 10003, USA.&lt;/auth-address&gt;&lt;titles&gt;&lt;title&gt;Groucho-dependent repression by sloppy-paired 1 differentially positions anterior pair-rule stripes in the Drosophila embryo&lt;/title&gt;&lt;secondary-title&gt;Dev Biol&lt;/secondary-title&gt;&lt;/titles&gt;&lt;periodical&gt;&lt;full-title&gt;Dev Biol&lt;/full-title&gt;&lt;/periodical&gt;&lt;pages&gt;541-51&lt;/pages&gt;&lt;volume&gt;276&lt;/volume&gt;&lt;number&gt;2&lt;/number&gt;&lt;keywords&gt;&lt;keyword&gt;Animals&lt;/keyword&gt;&lt;keyword&gt;Animals, Genetically Modified&lt;/keyword&gt;&lt;keyword&gt;Basic Helix-Loop-Helix Transcription Factors&lt;/keyword&gt;&lt;keyword&gt;*Body Patterning&lt;/keyword&gt;&lt;keyword&gt;DNA-Binding Proteins/genetics/*metabolism&lt;/keyword&gt;&lt;keyword&gt;Drosophila Proteins/genetics/*metabolism&lt;/keyword&gt;&lt;keyword&gt;Drosophila melanogaster/*embryology/physiology&lt;/keyword&gt;&lt;keyword&gt;Female&lt;/keyword&gt;&lt;keyword&gt;*Gene Expression Regulation, Developmental&lt;/keyword&gt;&lt;keyword&gt;Male&lt;/keyword&gt;&lt;keyword&gt;Morphogenesis&lt;/keyword&gt;&lt;keyword&gt;Repressor Proteins/genetics/*metabolism&lt;/keyword&gt;&lt;keyword&gt;Transcription Factors/genetics/*metabolism&lt;/keyword&gt;&lt;/keywords&gt;&lt;dates&gt;&lt;year&gt;2004&lt;/year&gt;&lt;pub-dates&gt;&lt;date&gt;Dec 15&lt;/date&gt;&lt;/pub-dates&gt;&lt;/dates&gt;&lt;isbn&gt;0012-1606 (Print)&amp;#xD;0012-1606 (Linking)&lt;/isbn&gt;&lt;accession-num&gt;15581884&lt;/accession-num&gt;&lt;urls&gt;&lt;related-urls&gt;&lt;url&gt;http://www.ncbi.nlm.nih.gov/pubmed/15581884&lt;/url&gt;&lt;/related-urls&gt;&lt;/urls&gt;&lt;electronic-resource-num&gt;10.1016/j.ydbio.2004.09.025&lt;/electronic-resource-num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(Andrioli et al., 2004)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ADB0802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E5C5A6F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Engrailed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80634E9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4128874A" w14:textId="26D13EB1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&lt;EndNote&gt;&lt;Cite&gt;&lt;Author&gt;Jimenez&lt;/Author&gt;&lt;Year&gt;1997&lt;/Year&gt;&lt;RecNum&gt;3075&lt;/RecNum&gt;&lt;DisplayText&gt;(Jimenez et al., 1997)&lt;/DisplayText&gt;&lt;record&gt;&lt;rec-number&gt;3075&lt;/rec-number&gt;&lt;foreign-keys&gt;&lt;key app="EN" db-id="txpdr0vslpwzage5afxvdv2xds5vfp9zsafw" timestamp="1440388913"&gt;3075&lt;/key&gt;&lt;/foreign-keys&gt;&lt;ref-type name="Journal Article"&gt;17&lt;/ref-type&gt;&lt;contributors&gt;&lt;authors&gt;&lt;author&gt;Jimenez, G.&lt;/author&gt;&lt;author&gt;Paroush, Z.&lt;/author&gt;&lt;author&gt;Ish-Horowicz, D.&lt;/author&gt;&lt;/authors&gt;&lt;/contributors&gt;&lt;auth-address&gt;Imperial Cancer Research Fund (ICRF), London WC2A 3PX, England.&lt;/auth-address&gt;&lt;titles&gt;&lt;title&gt;Groucho acts as a corepressor for a subset of negative regulators, including Hairy and Engrailed&lt;/title&gt;&lt;secondary-title&gt;Genes Dev&lt;/secondary-title&gt;&lt;/titles&gt;&lt;periodical&gt;&lt;full-title&gt;Genes Dev&lt;/full-title&gt;&lt;/periodical&gt;&lt;pages&gt;3072-82&lt;/pages&gt;&lt;volume&gt;11&lt;/volume&gt;&lt;number&gt;22&lt;/number&gt;&lt;keywords&gt;&lt;keyword&gt;Animals&lt;/keyword&gt;&lt;keyword&gt;*Bacterial Proteins&lt;/keyword&gt;&lt;keyword&gt;Basic Helix-Loop-Helix Transcription Factors&lt;/keyword&gt;&lt;keyword&gt;DNA-Binding Proteins/*physiology&lt;/keyword&gt;&lt;keyword&gt;*Drosophila Proteins&lt;/keyword&gt;&lt;keyword&gt;Drosophila melanogaster/embryology/*genetics&lt;/keyword&gt;&lt;keyword&gt;*Gene Expression Regulation, Developmental&lt;/keyword&gt;&lt;keyword&gt;Helix-Loop-Helix Motifs&lt;/keyword&gt;&lt;keyword&gt;Homeodomain Proteins/*physiology&lt;/keyword&gt;&lt;keyword&gt;Insect Proteins/*physiology&lt;/keyword&gt;&lt;keyword&gt;Macromolecular Substances&lt;/keyword&gt;&lt;keyword&gt;Protein Binding&lt;/keyword&gt;&lt;keyword&gt;RNA-Binding Proteins/genetics&lt;/keyword&gt;&lt;keyword&gt;Recombinant Fusion Proteins&lt;/keyword&gt;&lt;keyword&gt;Repressor Proteins/*physiology&lt;/keyword&gt;&lt;keyword&gt;*Transcription Factors&lt;/keyword&gt;&lt;/keywords&gt;&lt;dates&gt;&lt;year&gt;1997&lt;/year&gt;&lt;pub-dates&gt;&lt;date&gt;Nov 15&lt;/date&gt;&lt;/pub-dates&gt;&lt;/dates&gt;&lt;isbn&gt;0890-9369 (Print)&amp;#xD;0890-9369 (Linking)&lt;/isbn&gt;&lt;accession-num&gt;9367988&lt;/accession-num&gt;&lt;urls&gt;&lt;related-urls&gt;&lt;url&gt;http://www.ncbi.nlm.nih.gov/pubmed/9367988&lt;/url&gt;&lt;/related-urls&gt;&lt;/urls&gt;&lt;custom2&gt;316696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(Jimenez et al., 1997)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30D3840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FCF24AB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Knirps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8BE9C3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37B0F78" w14:textId="4197FF42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&lt;EndNote&gt;&lt;Cite&gt;&lt;Author&gt;Payankaulam&lt;/Author&gt;&lt;Year&gt;2009&lt;/Year&gt;&lt;RecNum&gt;2955&lt;/RecNum&gt;&lt;DisplayText&gt;(Payankaulam and Arnosti, 2009)&lt;/DisplayText&gt;&lt;record&gt;&lt;rec-number&gt;2955&lt;/rec-number&gt;&lt;foreign-keys&gt;&lt;key app="EN" db-id="txpdr0vslpwzage5afxvdv2xds5vfp9zsafw" timestamp="1435089952"&gt;2955&lt;/key&gt;&lt;/foreign-keys&gt;&lt;ref-type name="Journal Article"&gt;17&lt;/ref-type&gt;&lt;contributors&gt;&lt;authors&gt;&lt;author&gt;Payankaulam, Sandhya&lt;/author&gt;&lt;author&gt;Arnosti, David N&lt;/author&gt;&lt;/authors&gt;&lt;/contributors&gt;&lt;auth-address&gt;Department of Biochemistry and Molecular Biology, Michigan State University, East Lansing, MI 48824, USA.&lt;/auth-address&gt;&lt;titles&gt;&lt;title&gt;Groucho corepressor functions as a cofactor for the Knirps short-range transcriptional repressor.&lt;/title&gt;&lt;secondary-title&gt;Proceedings of the National Academy of Sciences&lt;/secondary-title&gt;&lt;/titles&gt;&lt;periodical&gt;&lt;full-title&gt;Proceedings of the National Academy of Sciences&lt;/full-title&gt;&lt;/periodical&gt;&lt;pages&gt;17314-17319&lt;/pages&gt;&lt;volume&gt;106&lt;/volume&gt;&lt;number&gt;41&lt;/number&gt;&lt;dates&gt;&lt;year&gt;2009&lt;/year&gt;&lt;pub-dates&gt;&lt;date&gt;Oct 13&lt;/date&gt;&lt;/pub-dates&gt;&lt;/dates&gt;&lt;accession-num&gt;19805071&lt;/accession-num&gt;&lt;label&gt;r07172&lt;/label&gt;&lt;urls&gt;&lt;related-urls&gt;&lt;url&gt;http://eutils.ncbi.nlm.nih.gov/entrez/eutils/elink.fcgi?dbfrom=pubmed&amp;amp;amp;id=19805071&amp;amp;amp;retmode=ref&amp;amp;amp;cmd=prlinks&lt;/url&gt;&lt;/related-urls&gt;&lt;pdf-urls&gt;&lt;url&gt;file://localhost/Users/mike/Documents/Papers2/Articles/2009/Payankaulam/Payankaulam-2009-Proceedings%20of%20the%20National%20Academy%20of%20Sciences-Groucho%20corepressor%20functions%20as%20a%20cofactor%20for%20the%20Knirps%20short-range%20transcriptional%20repressor.pdf&lt;/url&gt;&lt;/pdf-urls&gt;&lt;/urls&gt;&lt;custom2&gt;PMC2765075&lt;/custom2&gt;&lt;custom3&gt;papers2://publication/uuid/D01A8224-DB5A-4F44-8092-A4EFA73B8607&lt;/custom3&gt;&lt;electronic-resource-num&gt;10.1073/pnas.0904507106&lt;/electronic-resource-num&gt;&lt;language&gt;English&lt;/language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(Payankaulam and Arnosti, 2009)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BFE4290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D33B7EE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Goosecoid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42406A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51FB20C" w14:textId="1212685B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&lt;EndNote&gt;&lt;Cite&gt;&lt;Author&gt;Jimenez&lt;/Author&gt;&lt;Year&gt;1999&lt;/Year&gt;&lt;RecNum&gt;3092&lt;/RecNum&gt;&lt;DisplayText&gt;(Jimenez et al., 1999)&lt;/DisplayText&gt;&lt;record&gt;&lt;rec-number&gt;3092&lt;/rec-number&gt;&lt;foreign-keys&gt;&lt;key app="EN" db-id="txpdr0vslpwzage5afxvdv2xds5vfp9zsafw" timestamp="1440548831"&gt;3092&lt;/key&gt;&lt;/foreign-keys&gt;&lt;ref-type name="Journal Article"&gt;17&lt;/ref-type&gt;&lt;contributors&gt;&lt;authors&gt;&lt;author&gt;Jimenez, G.&lt;/author&gt;&lt;author&gt;Verrijzer, C. P.&lt;/author&gt;&lt;author&gt;Ish-Horowicz, D.&lt;/author&gt;&lt;/authors&gt;&lt;/contributors&gt;&lt;auth-address&gt;Developmental Genetics, Imperial Cancer Research Fund, London WC2A 3PX, England, UK. gjcbmc@cid.csic.es&lt;/auth-address&gt;&lt;titles&gt;&lt;title&gt;A conserved motif in goosecoid mediates groucho-dependent repression in Drosophila embryos&lt;/title&gt;&lt;secondary-title&gt;Mol Cell Biol&lt;/secondary-title&gt;&lt;/titles&gt;&lt;periodical&gt;&lt;full-title&gt;Mol Cell Biol&lt;/full-title&gt;&lt;/periodical&gt;&lt;pages&gt;2080-7&lt;/pages&gt;&lt;volume&gt;19&lt;/volume&gt;&lt;number&gt;3&lt;/number&gt;&lt;keywords&gt;&lt;keyword&gt;Animals&lt;/keyword&gt;&lt;keyword&gt;Animals, Genetically Modified&lt;/keyword&gt;&lt;keyword&gt;Basic Helix-Loop-Helix Transcription Factors&lt;/keyword&gt;&lt;keyword&gt;Binding Sites&lt;/keyword&gt;&lt;keyword&gt;Cell Nucleus/metabolism&lt;/keyword&gt;&lt;keyword&gt;DNA-Binding Proteins/genetics/*metabolism&lt;/keyword&gt;&lt;keyword&gt;Drosophila/embryology/genetics&lt;/keyword&gt;&lt;keyword&gt;Drosophila Proteins&lt;/keyword&gt;&lt;keyword&gt;*Gene Expression Regulation, Developmental&lt;/keyword&gt;&lt;keyword&gt;Goosecoid Protein&lt;/keyword&gt;&lt;keyword&gt;Homeodomain Proteins/genetics/*metabolism&lt;/keyword&gt;&lt;keyword&gt;Nuclear Proteins/metabolism&lt;/keyword&gt;&lt;keyword&gt;Repressor Proteins/genetics/*metabolism&lt;/keyword&gt;&lt;keyword&gt;*Transcription Factors&lt;/keyword&gt;&lt;/keywords&gt;&lt;dates&gt;&lt;year&gt;1999&lt;/year&gt;&lt;pub-dates&gt;&lt;date&gt;Mar&lt;/date&gt;&lt;/pub-dates&gt;&lt;/dates&gt;&lt;isbn&gt;0270-7306 (Print)&amp;#xD;0270-7306 (Linking)&lt;/isbn&gt;&lt;accession-num&gt;10022895&lt;/accession-num&gt;&lt;urls&gt;&lt;related-urls&gt;&lt;url&gt;http://www.ncbi.nlm.nih.gov/pubmed/10022895&lt;/url&gt;&lt;/related-urls&gt;&lt;/urls&gt;&lt;custom2&gt;84001&lt;/custom2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(Jimenez et al., 1999)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2EC2100D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44C5DB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0B4E3D1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6949FC5" w14:textId="47224C19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&lt;EndNote&gt;&lt;Cite&gt;&lt;Author&gt;Dubnicoff&lt;/Author&gt;&lt;Year&gt;1997&lt;/Year&gt;&lt;RecNum&gt;2366&lt;/RecNum&gt;&lt;DisplayText&gt;(Dubnicoff et al., 1997)&lt;/DisplayText&gt;&lt;record&gt;&lt;rec-number&gt;2366&lt;/rec-number&gt;&lt;foreign-keys&gt;&lt;key app="EN" db-id="txpdr0vslpwzage5afxvdv2xds5vfp9zsafw" timestamp="1435089952"&gt;2366&lt;/key&gt;&lt;/foreign-keys&gt;&lt;ref-type name="Journal Article"&gt;17&lt;/ref-type&gt;&lt;contributors&gt;&lt;authors&gt;&lt;author&gt;Dubnicoff, T&lt;/author&gt;&lt;author&gt;Valentine, S A&lt;/author&gt;&lt;author&gt;Chen, G&lt;/author&gt;&lt;author&gt;Shi, T&lt;/author&gt;&lt;author&gt;Lengyel, J A&lt;/author&gt;&lt;author&gt;Paroush, Z&lt;/author&gt;&lt;author&gt;Courey, A J&lt;/author&gt;&lt;/authors&gt;&lt;/contributors&gt;&lt;auth-address&gt;Department of Chemistry and Biochemistry, University of California at Los Angeles, Los Angeles, California 90095, USA.&lt;/auth-address&gt;&lt;titles&gt;&lt;title&gt;Conversion of dorsal from an activator to a repressor by the global corepressor Groucho.&lt;/title&gt;&lt;secondary-title&gt;Genes &amp;amp;amp; Development&lt;/secondary-title&gt;&lt;/titles&gt;&lt;periodical&gt;&lt;full-title&gt;Genes &amp;amp;amp; Development&lt;/full-title&gt;&lt;/periodical&gt;&lt;pages&gt;2952-2957&lt;/pages&gt;&lt;volume&gt;11&lt;/volume&gt;&lt;number&gt;22&lt;/number&gt;&lt;dates&gt;&lt;year&gt;1997&lt;/year&gt;&lt;pub-dates&gt;&lt;date&gt;Nov 15&lt;/date&gt;&lt;/pub-dates&gt;&lt;/dates&gt;&lt;accession-num&gt;9367978&lt;/accession-num&gt;&lt;label&gt;r09792&lt;/label&gt;&lt;urls&gt;&lt;related-urls&gt;&lt;url&gt;http://eutils.ncbi.nlm.nih.gov/entrez/eutils/elink.fcgi?dbfrom=pubmed&amp;amp;amp;id=9367978&amp;amp;amp;retmode=ref&amp;amp;amp;cmd=prlinks&lt;/url&gt;&lt;/related-urls&gt;&lt;pdf-urls&gt;&lt;url&gt;file://localhost/Users/mike/Documents/Papers2/Articles/1997/Dubnicoff/Dubnicoff-1997-Genes%20&amp;amp;amp&lt;/url&gt;&lt;url&gt;%20Development-Conversion%20of%20dorsal%20from%20an%20activator%20to%20a%20repressor%20by%20the%20global%20corepressor%20Groucho.pdf&lt;/url&gt;&lt;/pdf-urls&gt;&lt;/urls&gt;&lt;custom2&gt;PMC316698&lt;/custom2&gt;&lt;custom3&gt;papers2://publication/uuid/568AFC3A-D14D-4E91-ABF0-50E53D7C2AE2&lt;/custom3&gt;&lt;language&gt;English&lt;/language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(Dubnicoff et al., 1997)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51BC2033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5EE812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Brinker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9DD015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7E8865F3" w14:textId="17DB60CE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&lt;EndNote&gt;&lt;Cite&gt;&lt;Author&gt;Zhang&lt;/Author&gt;&lt;Year&gt;2001&lt;/Year&gt;&lt;RecNum&gt;3099&lt;/RecNum&gt;&lt;DisplayText&gt;(Zhang et al., 2001)&lt;/DisplayText&gt;&lt;record&gt;&lt;rec-number&gt;3099&lt;/rec-number&gt;&lt;foreign-keys&gt;&lt;key app="EN" db-id="txpdr0vslpwzage5afxvdv2xds5vfp9zsafw" timestamp="1440549610"&gt;3099&lt;/key&gt;&lt;/foreign-keys&gt;&lt;ref-type name="Journal Article"&gt;17&lt;/ref-type&gt;&lt;contributors&gt;&lt;authors&gt;&lt;author&gt;Zhang, H.&lt;/author&gt;&lt;author&gt;Levine, M.&lt;/author&gt;&lt;author&gt;Ashe, H. L.&lt;/author&gt;&lt;/authors&gt;&lt;/contributors&gt;&lt;auth-address&gt;Department Molecular Cell Biology, Division of Genetics and Development, University of California, Berkeley, California 94720, USA.&lt;/auth-address&gt;&lt;titles&gt;&lt;title&gt;Brinker is a sequence-specific transcriptional repressor in the Drosophila embryo&lt;/title&gt;&lt;secondary-title&gt;Genes Dev&lt;/secondary-title&gt;&lt;/titles&gt;&lt;periodical&gt;&lt;full-title&gt;Genes Dev&lt;/full-title&gt;&lt;/periodical&gt;&lt;pages&gt;261-6&lt;/pages&gt;&lt;volume&gt;15&lt;/volume&gt;&lt;number&gt;3&lt;/number&gt;&lt;keywords&gt;&lt;keyword&gt;Amino Acid Motifs&lt;/keyword&gt;&lt;keyword&gt;Animals&lt;/keyword&gt;&lt;keyword&gt;Basic Helix-Loop-Helix Transcription Factors&lt;/keyword&gt;&lt;keyword&gt;Binding Sites&lt;/keyword&gt;&lt;keyword&gt;Consensus Sequence&lt;/keyword&gt;&lt;keyword&gt;DNA-Binding Proteins/*physiology&lt;/keyword&gt;&lt;keyword&gt;Drosophila/embryology/genetics&lt;/keyword&gt;&lt;keyword&gt;*Drosophila Proteins&lt;/keyword&gt;&lt;keyword&gt;Gene Expression Regulation&lt;/keyword&gt;&lt;keyword&gt;Insect Proteins/genetics/*physiology&lt;/keyword&gt;&lt;keyword&gt;Repressor Proteins/*physiology&lt;/keyword&gt;&lt;keyword&gt;Signal Transduction&lt;/keyword&gt;&lt;keyword&gt;Tolloid-Like Metalloproteinases&lt;/keyword&gt;&lt;keyword&gt;*Transcription Factors&lt;/keyword&gt;&lt;keyword&gt;Transcription, Genetic&lt;/keyword&gt;&lt;/keywords&gt;&lt;dates&gt;&lt;year&gt;2001&lt;/year&gt;&lt;pub-dates&gt;&lt;date&gt;Feb 1&lt;/date&gt;&lt;/pub-dates&gt;&lt;/dates&gt;&lt;isbn&gt;0890-9369 (Print)&amp;#xD;0890-9369 (Linking)&lt;/isbn&gt;&lt;accession-num&gt;11159907&lt;/accession-num&gt;&lt;urls&gt;&lt;related-urls&gt;&lt;url&gt;http://www.ncbi.nlm.nih.gov/pubmed/11159907&lt;/url&gt;&lt;/related-urls&gt;&lt;/urls&gt;&lt;custom2&gt;312626&lt;/custom2&gt;&lt;electronic-resource-num&gt;10.1101/gad.861201&lt;/electronic-resource-num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(Zhang et al., 2001)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6702DBD7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92C275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Ind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DEEBE4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7B076D8E" w14:textId="2C17AFD4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PEVuZE5vdGU+PENpdGU+PEF1dGhvcj5Wb24gT2hsZW48L0F1dGhvcj48WWVhcj4yMDA3PC9ZZWFy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PEVuZE5vdGU+PENpdGU+PEF1dGhvcj5Wb24gT2hsZW48L0F1dGhvcj48WWVhcj4yMDA3PC9ZZWFy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(Von Ohlen et al., 2007)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1E33E377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3B8BFAA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Vnd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9DC091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BF12C0D" w14:textId="195AEDBF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/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&lt;EndNote&gt;&lt;Cite&gt;&lt;Author&gt;Cowden&lt;/Author&gt;&lt;Year&gt;2003&lt;/Year&gt;&lt;RecNum&gt;3102&lt;/RecNum&gt;&lt;DisplayText&gt;(Cowden and Levine, 2003)&lt;/DisplayText&gt;&lt;record&gt;&lt;rec-number&gt;3102&lt;/rec-number&gt;&lt;foreign-keys&gt;&lt;key app="EN" db-id="txpdr0vslpwzage5afxvdv2xds5vfp9zsafw" timestamp="1440549732"&gt;3102&lt;/key&gt;&lt;/foreign-keys&gt;&lt;ref-type name="Journal Article"&gt;17&lt;/ref-type&gt;&lt;contributors&gt;&lt;authors&gt;&lt;author&gt;Cowden, J.&lt;/author&gt;&lt;author&gt;Levine, M.&lt;/author&gt;&lt;/authors&gt;&lt;/contributors&gt;&lt;auth-address&gt;Department of Molecular and Cell Biology, Division of Genetics &amp;amp; Development, 401 Barker Hall, University of California, Berkeley, CA 94720, USA.&lt;/auth-address&gt;&lt;titles&gt;&lt;title&gt;Ventral dominance governs sequential patterns of gene expression across the dorsal-ventral axis of the neuroectoderm in the Drosophila embryo&lt;/title&gt;&lt;secondary-title&gt;Dev Biol&lt;/secondary-title&gt;&lt;/titles&gt;&lt;periodical&gt;&lt;full-title&gt;Dev Biol&lt;/full-title&gt;&lt;/periodical&gt;&lt;pages&gt;335-49&lt;/pages&gt;&lt;volume&gt;262&lt;/volume&gt;&lt;number&gt;2&lt;/number&gt;&lt;keywords&gt;&lt;keyword&gt;Animals&lt;/keyword&gt;&lt;keyword&gt;Body Patterning/*physiology&lt;/keyword&gt;&lt;keyword&gt;Drosophila/*embryology&lt;/keyword&gt;&lt;keyword&gt;*Drosophila Proteins&lt;/keyword&gt;&lt;keyword&gt;Ectoderm/*physiology&lt;/keyword&gt;&lt;keyword&gt;*Gene Expression&lt;/keyword&gt;&lt;keyword&gt;Homeodomain Proteins/metabolism&lt;/keyword&gt;&lt;keyword&gt;Nervous System/embryology&lt;/keyword&gt;&lt;keyword&gt;Nuclear Proteins/metabolism&lt;/keyword&gt;&lt;keyword&gt;Phosphoproteins/metabolism&lt;/keyword&gt;&lt;keyword&gt;*Transcription Factors&lt;/keyword&gt;&lt;/keywords&gt;&lt;dates&gt;&lt;year&gt;2003&lt;/year&gt;&lt;pub-dates&gt;&lt;date&gt;Oct 15&lt;/date&gt;&lt;/pub-dates&gt;&lt;/dates&gt;&lt;isbn&gt;0012-1606 (Print)&amp;#xD;0012-1606 (Linking)&lt;/isbn&gt;&lt;accession-num&gt;14550796&lt;/accession-num&gt;&lt;urls&gt;&lt;related-urls&gt;&lt;url&gt;http://www.ncbi.nlm.nih.gov/pubmed/14550796&lt;/url&gt;&lt;/related-urls&gt;&lt;/urls&gt;&lt;/record&gt;&lt;/Cite&gt;&lt;/EndNote&gt;</w:instrText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(Cowden and Levine, 2003)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  <w:tr w:rsidR="008C32AC" w14:paraId="4A73A223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7A9FFB5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gramStart"/>
            <w:r>
              <w:rPr>
                <w:rFonts w:ascii="Calibri" w:eastAsia="Times New Roman" w:hAnsi="Calibri"/>
                <w:color w:val="000000"/>
              </w:rPr>
              <w:t>Su(</w:t>
            </w:r>
            <w:proofErr w:type="gramEnd"/>
            <w:r>
              <w:rPr>
                <w:rFonts w:ascii="Calibri" w:eastAsia="Times New Roman" w:hAnsi="Calibri"/>
                <w:color w:val="000000"/>
              </w:rPr>
              <w:t>H)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FC3946D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Notch signaling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21F2FC" w14:textId="77224E30" w:rsidR="008C32AC" w:rsidRDefault="00F64E92" w:rsidP="00F64E9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PEVuZE5vdGU+PENpdGU+PEF1dGhvcj5CYXJvbG88L0F1dGhvcj48WWVhcj4yMDAyPC9ZZWFyPjxS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 </w:instrText>
            </w:r>
            <w:r>
              <w:rPr>
                <w:rFonts w:ascii="Calibri" w:eastAsia="Times New Roman" w:hAnsi="Calibri"/>
                <w:color w:val="000000"/>
              </w:rPr>
              <w:fldChar w:fldCharType="begin">
                <w:fldData xml:space="preserve">PEVuZE5vdGU+PENpdGU+PEF1dGhvcj5CYXJvbG88L0F1dGhvcj48WWVhcj4yMDAyPC9ZZWFyPjxS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</w:fldData>
              </w:fldChar>
            </w:r>
            <w:r>
              <w:rPr>
                <w:rFonts w:ascii="Calibri" w:eastAsia="Times New Roman" w:hAnsi="Calibri"/>
                <w:color w:val="000000"/>
              </w:rPr>
              <w:instrText xml:space="preserve"> ADDIN EN.CITE.DATA </w:instrText>
            </w:r>
            <w:r>
              <w:rPr>
                <w:rFonts w:ascii="Calibri" w:eastAsia="Times New Roman" w:hAnsi="Calibri"/>
                <w:color w:val="000000"/>
              </w:rPr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  <w:r>
              <w:rPr>
                <w:rFonts w:ascii="Calibri" w:eastAsia="Times New Roman" w:hAnsi="Calibri"/>
                <w:color w:val="000000"/>
              </w:rPr>
              <w:fldChar w:fldCharType="separate"/>
            </w:r>
            <w:r>
              <w:rPr>
                <w:rFonts w:ascii="Calibri" w:eastAsia="Times New Roman" w:hAnsi="Calibri"/>
                <w:noProof/>
                <w:color w:val="000000"/>
              </w:rPr>
              <w:t>(Barolo et al., 2002)</w:t>
            </w:r>
            <w:r>
              <w:rPr>
                <w:rFonts w:ascii="Calibri" w:eastAsia="Times New Roman" w:hAnsi="Calibri"/>
                <w:color w:val="000000"/>
              </w:rPr>
              <w:fldChar w:fldCharType="end"/>
            </w:r>
          </w:p>
        </w:tc>
      </w:tr>
    </w:tbl>
    <w:p w14:paraId="1B9168F3" w14:textId="5E16A537" w:rsidR="00031ADF" w:rsidRDefault="00031ADF">
      <w:r>
        <w:br w:type="page"/>
      </w:r>
    </w:p>
    <w:p w14:paraId="4611AF60" w14:textId="7EBC87D7" w:rsidR="00031ADF" w:rsidRPr="00A315BC" w:rsidRDefault="00031ADF">
      <w:pPr>
        <w:pStyle w:val="BodyText"/>
        <w:pPrChange w:id="441" w:author="Michael Chambers" w:date="2015-11-17T02:24:00Z">
          <w:pPr>
            <w:pStyle w:val="Heading2"/>
            <w:spacing w:line="480" w:lineRule="auto"/>
          </w:pPr>
        </w:pPrChange>
      </w:pPr>
      <w:r w:rsidRPr="006E0787">
        <w:rPr>
          <w:b/>
          <w:rPrChange w:id="442" w:author="Michael Chambers" w:date="2015-11-17T02:24:00Z">
            <w:rPr>
              <w:b w:val="0"/>
              <w:bCs w:val="0"/>
            </w:rPr>
          </w:rPrChange>
        </w:rPr>
        <w:lastRenderedPageBreak/>
        <w:t>References</w:t>
      </w:r>
    </w:p>
    <w:p w14:paraId="7E7D64CF" w14:textId="77777777" w:rsidR="00F64E92" w:rsidDel="003A0DBD" w:rsidRDefault="00F64E92" w:rsidP="00895CD9">
      <w:pPr>
        <w:pStyle w:val="BodyText"/>
        <w:tabs>
          <w:tab w:val="left" w:pos="720"/>
        </w:tabs>
        <w:spacing w:after="100"/>
        <w:ind w:left="360" w:hanging="360"/>
        <w:rPr>
          <w:del w:id="443" w:author="Michael Chambers" w:date="2015-11-17T16:44:00Z"/>
        </w:rPr>
        <w:pPrChange w:id="444" w:author="Michael Chambers" w:date="2015-11-17T16:49:00Z">
          <w:pPr>
            <w:pStyle w:val="BodyText"/>
            <w:tabs>
              <w:tab w:val="left" w:pos="720"/>
            </w:tabs>
            <w:spacing w:line="480" w:lineRule="auto"/>
            <w:ind w:left="720" w:hanging="720"/>
          </w:pPr>
        </w:pPrChange>
      </w:pPr>
    </w:p>
    <w:p w14:paraId="02871183" w14:textId="77777777" w:rsidR="00F64E92" w:rsidDel="003A0DBD" w:rsidRDefault="00F64E92" w:rsidP="00895CD9">
      <w:pPr>
        <w:pStyle w:val="BodyText"/>
        <w:tabs>
          <w:tab w:val="left" w:pos="720"/>
        </w:tabs>
        <w:spacing w:after="100"/>
        <w:ind w:left="360" w:hanging="360"/>
        <w:rPr>
          <w:del w:id="445" w:author="Michael Chambers" w:date="2015-11-17T16:44:00Z"/>
        </w:rPr>
        <w:pPrChange w:id="446" w:author="Michael Chambers" w:date="2015-11-17T16:49:00Z">
          <w:pPr>
            <w:pStyle w:val="BodyText"/>
            <w:tabs>
              <w:tab w:val="left" w:pos="720"/>
            </w:tabs>
            <w:spacing w:line="480" w:lineRule="auto"/>
            <w:ind w:left="720" w:hanging="720"/>
          </w:pPr>
        </w:pPrChange>
      </w:pPr>
    </w:p>
    <w:p w14:paraId="12408EE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47" w:author="Michael Chambers" w:date="2015-11-17T16:49:00Z">
          <w:pPr>
            <w:pStyle w:val="EndNoteBibliography"/>
          </w:pPr>
        </w:pPrChange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64E92">
        <w:rPr>
          <w:noProof/>
        </w:rPr>
        <w:t>Ajuria, L., Nieva, C., Winkler, C., Kuo, D., Samper, N., Andreu, M.J., Helman, A., Gonzalez-Crespo, S., Paroush, Z., Courey, A.J.</w:t>
      </w:r>
      <w:r w:rsidRPr="00F64E92">
        <w:rPr>
          <w:i/>
          <w:noProof/>
        </w:rPr>
        <w:t>, et al.</w:t>
      </w:r>
      <w:r w:rsidRPr="00F64E92">
        <w:rPr>
          <w:noProof/>
        </w:rPr>
        <w:t xml:space="preserve"> (2011). Capicua DNA-binding sites are general response elements for RTK signaling in Drosophila. Development (Cambridge, England)</w:t>
      </w:r>
      <w:r w:rsidRPr="00F64E92">
        <w:rPr>
          <w:i/>
          <w:noProof/>
        </w:rPr>
        <w:t xml:space="preserve"> 138</w:t>
      </w:r>
      <w:r w:rsidRPr="00F64E92">
        <w:rPr>
          <w:noProof/>
        </w:rPr>
        <w:t>, 915-924.</w:t>
      </w:r>
    </w:p>
    <w:p w14:paraId="6F2E7280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4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Andersson, E.R., Sandberg, R., and Lendahl, U. (2011). Notch signaling: simplicity in design, versatility in function. Development</w:t>
      </w:r>
      <w:r w:rsidRPr="00F64E92">
        <w:rPr>
          <w:i/>
          <w:noProof/>
        </w:rPr>
        <w:t xml:space="preserve"> 138</w:t>
      </w:r>
      <w:r w:rsidRPr="00F64E92">
        <w:rPr>
          <w:noProof/>
        </w:rPr>
        <w:t>, 3593-3612.</w:t>
      </w:r>
    </w:p>
    <w:p w14:paraId="2FE7386A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4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Andrioli, L.P., Oberstein, A.L., Corado, M.S., Yu, D., and Small, S. (2004). Groucho-dependent repression by sloppy-paired 1 differentially positions anterior pair-rule stripes in the Drosophila embryo. Dev Biol</w:t>
      </w:r>
      <w:r w:rsidRPr="00F64E92">
        <w:rPr>
          <w:i/>
          <w:noProof/>
        </w:rPr>
        <w:t xml:space="preserve"> 276</w:t>
      </w:r>
      <w:r w:rsidRPr="00F64E92">
        <w:rPr>
          <w:noProof/>
        </w:rPr>
        <w:t>, 541-551.</w:t>
      </w:r>
    </w:p>
    <w:p w14:paraId="006A3272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5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Aronson, B.D., Fisher, A.L., Blechman, K., Caudy, M., and Gergen, J.P. (1997). Groucho-dependent and -independent repression activities of Runt domain proteins. Mol Cell Biol</w:t>
      </w:r>
      <w:r w:rsidRPr="00F64E92">
        <w:rPr>
          <w:i/>
          <w:noProof/>
        </w:rPr>
        <w:t xml:space="preserve"> 17</w:t>
      </w:r>
      <w:r w:rsidRPr="00F64E92">
        <w:rPr>
          <w:noProof/>
        </w:rPr>
        <w:t>, 5581-5587.</w:t>
      </w:r>
    </w:p>
    <w:p w14:paraId="67EAD2C9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5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Bajoghli, B., Aghaallaei, N., and Czerny, T. (2005). Groucho corepressor proteins regulate otic vesicle outgrowth. Dev Dyn</w:t>
      </w:r>
      <w:r w:rsidRPr="00F64E92">
        <w:rPr>
          <w:i/>
          <w:noProof/>
        </w:rPr>
        <w:t xml:space="preserve"> 233</w:t>
      </w:r>
      <w:r w:rsidRPr="00F64E92">
        <w:rPr>
          <w:noProof/>
        </w:rPr>
        <w:t>, 760-771.</w:t>
      </w:r>
    </w:p>
    <w:p w14:paraId="2BA66858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5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Barolo, S., Stone, T., Bang, A.G., and Posakony, J.W. (2002). Default repression and Notch signaling: Hairless acts as an adaptor to recruit the corepressors Groucho and dCtBP to Suppressor of Hairless. Genes Dev</w:t>
      </w:r>
      <w:r w:rsidRPr="00F64E92">
        <w:rPr>
          <w:i/>
          <w:noProof/>
        </w:rPr>
        <w:t xml:space="preserve"> 16</w:t>
      </w:r>
      <w:r w:rsidRPr="00F64E92">
        <w:rPr>
          <w:noProof/>
        </w:rPr>
        <w:t>, 1964-1976.</w:t>
      </w:r>
    </w:p>
    <w:p w14:paraId="01F21B76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5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Brantjes, H., Roose, J., van De Wetering, M., and Clevers, H. (2001). All Tcf HMG box transcription factors interact with Groucho-related co-repressors. Nucleic Acids Res</w:t>
      </w:r>
      <w:r w:rsidRPr="00F64E92">
        <w:rPr>
          <w:i/>
          <w:noProof/>
        </w:rPr>
        <w:t xml:space="preserve"> 29</w:t>
      </w:r>
      <w:r w:rsidRPr="00F64E92">
        <w:rPr>
          <w:noProof/>
        </w:rPr>
        <w:t>, 1410-1419.</w:t>
      </w:r>
      <w:bookmarkStart w:id="454" w:name="_GoBack"/>
      <w:bookmarkEnd w:id="454"/>
    </w:p>
    <w:p w14:paraId="153BCD3B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55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Cai, H.N., Arnosti, D.N., and Levine, M. (1996). Long-range repression in the Drosophila embryo. Proc Natl Acad Sci U S A</w:t>
      </w:r>
      <w:r w:rsidRPr="00F64E92">
        <w:rPr>
          <w:i/>
          <w:noProof/>
        </w:rPr>
        <w:t xml:space="preserve"> 93</w:t>
      </w:r>
      <w:r w:rsidRPr="00F64E92">
        <w:rPr>
          <w:noProof/>
        </w:rPr>
        <w:t>, 9309-9314.</w:t>
      </w:r>
    </w:p>
    <w:p w14:paraId="6AF9A5BC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56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Canon, J., and Banerjee, U. (2003). In vivo analysis of a developmental circuit for direct transcriptional activation and repression in the same cell by a Runx protein. Genes Dev</w:t>
      </w:r>
      <w:r w:rsidRPr="00F64E92">
        <w:rPr>
          <w:i/>
          <w:noProof/>
        </w:rPr>
        <w:t xml:space="preserve"> 17</w:t>
      </w:r>
      <w:r w:rsidRPr="00F64E92">
        <w:rPr>
          <w:noProof/>
        </w:rPr>
        <w:t>, 838-843.</w:t>
      </w:r>
    </w:p>
    <w:p w14:paraId="32555468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57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Cavallo, R.A., Cox, R.T., Moline, M.M., Roose, J., Polevoy, G.A., Clevers, H., Peifer, M., and Bejsovec, A. (1998). Drosophila Tcf and Groucho interact to repress Wingless signalling activity. Nature</w:t>
      </w:r>
      <w:r w:rsidRPr="00F64E92">
        <w:rPr>
          <w:i/>
          <w:noProof/>
        </w:rPr>
        <w:t xml:space="preserve"> 395</w:t>
      </w:r>
      <w:r w:rsidRPr="00F64E92">
        <w:rPr>
          <w:noProof/>
        </w:rPr>
        <w:t>, 604-608.</w:t>
      </w:r>
    </w:p>
    <w:p w14:paraId="45E2D5F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5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Chen, G., and Courey, A.J. (2000). Groucho/TLE family proteins and transcriptional repression. Gene</w:t>
      </w:r>
      <w:r w:rsidRPr="00F64E92">
        <w:rPr>
          <w:i/>
          <w:noProof/>
        </w:rPr>
        <w:t xml:space="preserve"> 249</w:t>
      </w:r>
      <w:r w:rsidRPr="00F64E92">
        <w:rPr>
          <w:noProof/>
        </w:rPr>
        <w:t>, 1-16.</w:t>
      </w:r>
    </w:p>
    <w:p w14:paraId="2390A26A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5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Chen, G., Fernandez, J., Mische, S., and Courey, A.J. (1999). A functional interaction between the histone deacetylase Rpd3 and the corepressor groucho in Drosophila development. Genes Dev</w:t>
      </w:r>
      <w:r w:rsidRPr="00F64E92">
        <w:rPr>
          <w:i/>
          <w:noProof/>
        </w:rPr>
        <w:t xml:space="preserve"> 13</w:t>
      </w:r>
      <w:r w:rsidRPr="00F64E92">
        <w:rPr>
          <w:noProof/>
        </w:rPr>
        <w:t>, 2218-2230.</w:t>
      </w:r>
    </w:p>
    <w:p w14:paraId="2BBC094C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Chen, G., Nguyen, P., and Courey, A. (1998). A role for Groucho tetramerization in transcriptional repression. Molecular and Cellular Biology</w:t>
      </w:r>
      <w:r w:rsidRPr="00F64E92">
        <w:rPr>
          <w:i/>
          <w:noProof/>
        </w:rPr>
        <w:t xml:space="preserve"> 18</w:t>
      </w:r>
      <w:r w:rsidRPr="00F64E92">
        <w:rPr>
          <w:noProof/>
        </w:rPr>
        <w:t>, 7259.</w:t>
      </w:r>
    </w:p>
    <w:p w14:paraId="0D7C045B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Chen, Y.C., Lin, S.I., Chen, Y.K., Chiang, C.S., and Liaw, G.J. (2009). The Torso signaling pathway modulates a dual transcriptional switch to regulate tailless expression. Nucleic Acids Res</w:t>
      </w:r>
      <w:r w:rsidRPr="00F64E92">
        <w:rPr>
          <w:i/>
          <w:noProof/>
        </w:rPr>
        <w:t xml:space="preserve"> 37</w:t>
      </w:r>
      <w:r w:rsidRPr="00F64E92">
        <w:rPr>
          <w:noProof/>
        </w:rPr>
        <w:t>, 1061-1072.</w:t>
      </w:r>
    </w:p>
    <w:p w14:paraId="216A376A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Chodaparambil, J.V., Pate, K.T., Hepler, M.R., Tsai, B.P., Muthurajan, U.M., Luger, K., Waterman, M.L., and Weis, W.I. (2014a). Molecular functions of the TLE tetramerization domain in Wnt target gene repression. EMBO J</w:t>
      </w:r>
      <w:r w:rsidRPr="00F64E92">
        <w:rPr>
          <w:i/>
          <w:noProof/>
        </w:rPr>
        <w:t xml:space="preserve"> 33</w:t>
      </w:r>
      <w:r w:rsidRPr="00F64E92">
        <w:rPr>
          <w:noProof/>
        </w:rPr>
        <w:t>, 719-731.</w:t>
      </w:r>
    </w:p>
    <w:p w14:paraId="18FC3B71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Chodaparambil, J.V., Pate, K.T., Hepler, M.R.D., Tsai, B.P., Muthurajan, U.M., Luger, K., Waterman, M.L., and Weis, W.I. (2014b). Molecular functions of the TLE tetramerization domain in Wnt target gene repression. The EMBO Journal</w:t>
      </w:r>
      <w:r w:rsidRPr="00F64E92">
        <w:rPr>
          <w:i/>
          <w:noProof/>
        </w:rPr>
        <w:t xml:space="preserve"> 33</w:t>
      </w:r>
      <w:r w:rsidRPr="00F64E92">
        <w:rPr>
          <w:noProof/>
        </w:rPr>
        <w:t>, 719-731.</w:t>
      </w:r>
    </w:p>
    <w:p w14:paraId="367BAEDA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4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Choudhury, B.K., Kim, J., Kung, H.F., and Li, S.S. (1997). Cloning and developmental expression of Xenopus cDNAs encoding the Enhancer of split groucho and related proteins. Gene</w:t>
      </w:r>
      <w:r w:rsidRPr="00F64E92">
        <w:rPr>
          <w:i/>
          <w:noProof/>
        </w:rPr>
        <w:t xml:space="preserve"> 195</w:t>
      </w:r>
      <w:r w:rsidRPr="00F64E92">
        <w:rPr>
          <w:noProof/>
        </w:rPr>
        <w:t>, 41-48.</w:t>
      </w:r>
    </w:p>
    <w:p w14:paraId="0FE799E9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5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Cinnamon, E., and Paroush, Z. (2008). Context-dependent regulation of Groucho/TLE-mediated repression. Current opinion in genetics &amp;amp; development</w:t>
      </w:r>
      <w:r w:rsidRPr="00F64E92">
        <w:rPr>
          <w:i/>
          <w:noProof/>
        </w:rPr>
        <w:t xml:space="preserve"> 18</w:t>
      </w:r>
      <w:r w:rsidRPr="00F64E92">
        <w:rPr>
          <w:noProof/>
        </w:rPr>
        <w:t>, 435-440.</w:t>
      </w:r>
    </w:p>
    <w:p w14:paraId="2F9D7B68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6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Clevers, H. (2006). Wnt/beta-catenin signaling in development and disease. Cell</w:t>
      </w:r>
      <w:r w:rsidRPr="00F64E92">
        <w:rPr>
          <w:i/>
          <w:noProof/>
        </w:rPr>
        <w:t xml:space="preserve"> 127</w:t>
      </w:r>
      <w:r w:rsidRPr="00F64E92">
        <w:rPr>
          <w:noProof/>
        </w:rPr>
        <w:t>, 469-480.</w:t>
      </w:r>
    </w:p>
    <w:p w14:paraId="6BB8238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7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Copley, R.R. (2005). The EH1 motif in metazoan transcription factors. BMC Genomics</w:t>
      </w:r>
      <w:r w:rsidRPr="00F64E92">
        <w:rPr>
          <w:i/>
          <w:noProof/>
        </w:rPr>
        <w:t xml:space="preserve"> 6</w:t>
      </w:r>
      <w:r w:rsidRPr="00F64E92">
        <w:rPr>
          <w:noProof/>
        </w:rPr>
        <w:t>, 169.</w:t>
      </w:r>
    </w:p>
    <w:p w14:paraId="02E89F98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Courey, A.J., and Jia, S. (2001). Transcriptional repression: the long and the short of it. Genes Dev</w:t>
      </w:r>
      <w:r w:rsidRPr="00F64E92">
        <w:rPr>
          <w:i/>
          <w:noProof/>
        </w:rPr>
        <w:t xml:space="preserve"> 15</w:t>
      </w:r>
      <w:r w:rsidRPr="00F64E92">
        <w:rPr>
          <w:noProof/>
        </w:rPr>
        <w:t>, 2786-2796.</w:t>
      </w:r>
    </w:p>
    <w:p w14:paraId="21995CF4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6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Cowden, J., and Levine, M. (2003). Ventral dominance governs sequential patterns of gene expression across the dorsal-ventral axis of the neuroectoderm in the Drosophila embryo. Dev Biol</w:t>
      </w:r>
      <w:r w:rsidRPr="00F64E92">
        <w:rPr>
          <w:i/>
          <w:noProof/>
        </w:rPr>
        <w:t xml:space="preserve"> 262</w:t>
      </w:r>
      <w:r w:rsidRPr="00F64E92">
        <w:rPr>
          <w:noProof/>
        </w:rPr>
        <w:t>, 335-349.</w:t>
      </w:r>
    </w:p>
    <w:p w14:paraId="3C414846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Dang, J., Inukai, T., Kurosawa, H., Goi, K., Inaba, T., Lenny, N.T., Downing, J.R., Stifani, S., and Look, A.T. (2001). The E2A-HLF oncoprotein activates Groucho-related genes and suppresses Runx1. Mol Cell Biol</w:t>
      </w:r>
      <w:r w:rsidRPr="00F64E92">
        <w:rPr>
          <w:i/>
          <w:noProof/>
        </w:rPr>
        <w:t xml:space="preserve"> 21</w:t>
      </w:r>
      <w:r w:rsidRPr="00F64E92">
        <w:rPr>
          <w:noProof/>
        </w:rPr>
        <w:t>, 5935-5945.</w:t>
      </w:r>
    </w:p>
    <w:p w14:paraId="37A6B32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Daniels, D.L., and Weis, W.I. (2005). Beta-catenin directly displaces Groucho/TLE repressors from Tcf/Lef in Wnt-mediated transcription activation. Nat Struct Mol Biol</w:t>
      </w:r>
      <w:r w:rsidRPr="00F64E92">
        <w:rPr>
          <w:i/>
          <w:noProof/>
        </w:rPr>
        <w:t xml:space="preserve"> 12</w:t>
      </w:r>
      <w:r w:rsidRPr="00F64E92">
        <w:rPr>
          <w:noProof/>
        </w:rPr>
        <w:t>, 364-371.</w:t>
      </w:r>
    </w:p>
    <w:p w14:paraId="398804DB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Delidakis, C., Preiss, A., Hartley, D.A., and Artavanis-Tsakonas, S. (1991). Two genetically and molecularly distinct functions involved in early neurogenesis reside within the Enhancer of split locus of Drosophila melanogaster. Genetics</w:t>
      </w:r>
      <w:r w:rsidRPr="00F64E92">
        <w:rPr>
          <w:i/>
          <w:noProof/>
        </w:rPr>
        <w:t xml:space="preserve"> 129</w:t>
      </w:r>
      <w:r w:rsidRPr="00F64E92">
        <w:rPr>
          <w:noProof/>
        </w:rPr>
        <w:t>, 803-823.</w:t>
      </w:r>
    </w:p>
    <w:p w14:paraId="553BD912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Dubnicoff, T., Valentine, S.A., Chen, G., Shi, T., Lengyel, J.A., Paroush, Z., and Courey, A.J. (1997). Conversion of dorsal from an activator to a repressor by the global corepressor Groucho. Genes &amp;amp; Development</w:t>
      </w:r>
      <w:r w:rsidRPr="00F64E92">
        <w:rPr>
          <w:i/>
          <w:noProof/>
        </w:rPr>
        <w:t xml:space="preserve"> 11</w:t>
      </w:r>
      <w:r w:rsidRPr="00F64E92">
        <w:rPr>
          <w:noProof/>
        </w:rPr>
        <w:t>, 2952-2957.</w:t>
      </w:r>
    </w:p>
    <w:p w14:paraId="2CCD4442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4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Dunker, A.K., Oldfield, C.J., Meng, J., Romero, P., Yang, J.Y., Chen, J.W., Vacic, V., Obradovic, Z., and Uversky, V.N. (2008). The unfoldomics decade: an update on intrinsically disordered proteins. BMC Genomics</w:t>
      </w:r>
      <w:r w:rsidRPr="00F64E92">
        <w:rPr>
          <w:i/>
          <w:noProof/>
        </w:rPr>
        <w:t xml:space="preserve"> 9 Suppl 2</w:t>
      </w:r>
      <w:r w:rsidRPr="00F64E92">
        <w:rPr>
          <w:noProof/>
        </w:rPr>
        <w:t>, S1.</w:t>
      </w:r>
    </w:p>
    <w:p w14:paraId="19B28C02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5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Ferguson, E.L., and Anderson, K.V. (1992). Decapentaplegic acts as a morphogen to organize dorsal-ventral pattern in the Drosophila embryo. Cell</w:t>
      </w:r>
      <w:r w:rsidRPr="00F64E92">
        <w:rPr>
          <w:i/>
          <w:noProof/>
        </w:rPr>
        <w:t xml:space="preserve"> 71</w:t>
      </w:r>
      <w:r w:rsidRPr="00F64E92">
        <w:rPr>
          <w:noProof/>
        </w:rPr>
        <w:t>, 451-461.</w:t>
      </w:r>
    </w:p>
    <w:p w14:paraId="3E8D820B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6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Fisher, A.L., Ohsako, S., and Caudy, M. (1996). The WRPW motif of the hairy-related basic helix-loop-helix repressor proteins acts as a 4-amino-acid transcription repression and protein-protein interaction domain. Mol Cell Biol</w:t>
      </w:r>
      <w:r w:rsidRPr="00F64E92">
        <w:rPr>
          <w:i/>
          <w:noProof/>
        </w:rPr>
        <w:t xml:space="preserve"> 16</w:t>
      </w:r>
      <w:r w:rsidRPr="00F64E92">
        <w:rPr>
          <w:noProof/>
        </w:rPr>
        <w:t>, 2670-2677.</w:t>
      </w:r>
    </w:p>
    <w:p w14:paraId="2DCFDB73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7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Flores-Saaib, R., and Courey, A. (2000). Analysis of Groucho–histone interactions suggests mechanistic similarities between Groucho-and Tup1-mediated repression. Nucleic Acids Research</w:t>
      </w:r>
      <w:r w:rsidRPr="00F64E92">
        <w:rPr>
          <w:i/>
          <w:noProof/>
        </w:rPr>
        <w:t xml:space="preserve"> 28</w:t>
      </w:r>
      <w:r w:rsidRPr="00F64E92">
        <w:rPr>
          <w:noProof/>
        </w:rPr>
        <w:t>, 4189.</w:t>
      </w:r>
    </w:p>
    <w:p w14:paraId="39E4C32E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Gasperowicz, M., and Otto, F. (2005). Mammalian Groucho homologs: redundancy or specificity? J Cell Biochem</w:t>
      </w:r>
      <w:r w:rsidRPr="00F64E92">
        <w:rPr>
          <w:i/>
          <w:noProof/>
        </w:rPr>
        <w:t xml:space="preserve"> 95</w:t>
      </w:r>
      <w:r w:rsidRPr="00F64E92">
        <w:rPr>
          <w:noProof/>
        </w:rPr>
        <w:t>, 670-687.</w:t>
      </w:r>
    </w:p>
    <w:p w14:paraId="77DF506C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7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Goldstein, R.E., Cook, O., Dinur, T., Pisante, A., Karandikar, U.C., Bidwai, A., and Paroush, Z. (2005). An eh1-like motif in odd-skipped mediates recruitment of Groucho and repression in vivo. Mol Cell Biol</w:t>
      </w:r>
      <w:r w:rsidRPr="00F64E92">
        <w:rPr>
          <w:i/>
          <w:noProof/>
        </w:rPr>
        <w:t xml:space="preserve"> 25</w:t>
      </w:r>
      <w:r w:rsidRPr="00F64E92">
        <w:rPr>
          <w:noProof/>
        </w:rPr>
        <w:t>, 10711-10720.</w:t>
      </w:r>
    </w:p>
    <w:p w14:paraId="39D2E8B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Goldstein, R.E., Jimenez, G., Cook, O., Gur, D., and Paroush, Z. (1999). Huckebein repressor activity in Drosophila terminal patterning is mediated by Groucho. Development</w:t>
      </w:r>
      <w:r w:rsidRPr="00F64E92">
        <w:rPr>
          <w:i/>
          <w:noProof/>
        </w:rPr>
        <w:t xml:space="preserve"> 126</w:t>
      </w:r>
      <w:r w:rsidRPr="00F64E92">
        <w:rPr>
          <w:noProof/>
        </w:rPr>
        <w:t>, 3747-3755.</w:t>
      </w:r>
    </w:p>
    <w:p w14:paraId="1A1BF60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Gonzalez-Crespo, S., and Levine, M. (1993). Interactions between dorsal and helix-loop-helix proteins initiate the differentiation of the embryonic mesoderm and neuroectoderm in Drosophila. Genes Dev</w:t>
      </w:r>
      <w:r w:rsidRPr="00F64E92">
        <w:rPr>
          <w:i/>
          <w:noProof/>
        </w:rPr>
        <w:t xml:space="preserve"> 7</w:t>
      </w:r>
      <w:r w:rsidRPr="00F64E92">
        <w:rPr>
          <w:noProof/>
        </w:rPr>
        <w:t>, 1703-1713.</w:t>
      </w:r>
    </w:p>
    <w:p w14:paraId="2B6E715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Gray, S., and Levine, M. (1996). Short-range transcriptional repressors mediate both quenching and direct repression within complex loci in Drosophila. Genes Dev</w:t>
      </w:r>
      <w:r w:rsidRPr="00F64E92">
        <w:rPr>
          <w:i/>
          <w:noProof/>
        </w:rPr>
        <w:t xml:space="preserve"> 10</w:t>
      </w:r>
      <w:r w:rsidRPr="00F64E92">
        <w:rPr>
          <w:noProof/>
        </w:rPr>
        <w:t>, 700-710.</w:t>
      </w:r>
    </w:p>
    <w:p w14:paraId="45D301A2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Gray, S., Szymanski, P., and Levine, M. (1994). Short-range repression permits multiple enhancers to function autonomously within a complex promoter. Genes Dev</w:t>
      </w:r>
      <w:r w:rsidRPr="00F64E92">
        <w:rPr>
          <w:i/>
          <w:noProof/>
        </w:rPr>
        <w:t xml:space="preserve"> 8</w:t>
      </w:r>
      <w:r w:rsidRPr="00F64E92">
        <w:rPr>
          <w:noProof/>
        </w:rPr>
        <w:t>, 1829-1838.</w:t>
      </w:r>
    </w:p>
    <w:p w14:paraId="28087322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4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Hasson, P., Egoz, N., Winkler, C., Volohonsky, G., Jia, S., Dinur, T., Volk, T., Courey, A.J., and Paroush, Z. (2005). EGFR signaling attenuates Groucho-dependent repression to antagonize Notch transcriptional output. Nat Genet</w:t>
      </w:r>
      <w:r w:rsidRPr="00F64E92">
        <w:rPr>
          <w:i/>
          <w:noProof/>
        </w:rPr>
        <w:t xml:space="preserve"> 37</w:t>
      </w:r>
      <w:r w:rsidRPr="00F64E92">
        <w:rPr>
          <w:noProof/>
        </w:rPr>
        <w:t>, 101-105.</w:t>
      </w:r>
    </w:p>
    <w:p w14:paraId="6A9BEAB2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5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Hasson, P., Muller, B., Basler, K., and Paroush, Z. (2001). Brinker requires two corepressors for maximal and versatile repression in Dpp signalling. EMBO J</w:t>
      </w:r>
      <w:r w:rsidRPr="00F64E92">
        <w:rPr>
          <w:i/>
          <w:noProof/>
        </w:rPr>
        <w:t xml:space="preserve"> 20</w:t>
      </w:r>
      <w:r w:rsidRPr="00F64E92">
        <w:rPr>
          <w:noProof/>
        </w:rPr>
        <w:t>, 5725-5736.</w:t>
      </w:r>
    </w:p>
    <w:p w14:paraId="1FB22114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6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Helman, A., Cinnamon, E., Mezuman, S., Hayouka, Z., Von Ohlen, T., Orian, A., Jiménez, G., and Paroush, Z.a.e. (2011). Phosphorylation of Groucho Mediates RTK Feedback Inhibition and Prolonged Pathway Target Gene Expression. Current Biology</w:t>
      </w:r>
      <w:r w:rsidRPr="00F64E92">
        <w:rPr>
          <w:i/>
          <w:noProof/>
        </w:rPr>
        <w:t xml:space="preserve"> 21</w:t>
      </w:r>
      <w:r w:rsidRPr="00F64E92">
        <w:rPr>
          <w:noProof/>
        </w:rPr>
        <w:t>, 1102-1110.</w:t>
      </w:r>
    </w:p>
    <w:p w14:paraId="4DB4C1D1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7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Housden, B.E., and Perrimon, N. (2014). Spatial and temporal organization of signaling pathways. Trends Biochem Sci</w:t>
      </w:r>
      <w:r w:rsidRPr="00F64E92">
        <w:rPr>
          <w:i/>
          <w:noProof/>
        </w:rPr>
        <w:t xml:space="preserve"> 39</w:t>
      </w:r>
      <w:r w:rsidRPr="00F64E92">
        <w:rPr>
          <w:noProof/>
        </w:rPr>
        <w:t>, 457-464.</w:t>
      </w:r>
    </w:p>
    <w:p w14:paraId="22D9BEAA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Hsueh, R.C., Natarajan, M., Fraser, I., Pond, B., Liu, J., Mumby, S., Han, H., Jiang, L.I., Simon, M.I., Taussig, R.</w:t>
      </w:r>
      <w:r w:rsidRPr="00F64E92">
        <w:rPr>
          <w:i/>
          <w:noProof/>
        </w:rPr>
        <w:t>, et al.</w:t>
      </w:r>
      <w:r w:rsidRPr="00F64E92">
        <w:rPr>
          <w:noProof/>
        </w:rPr>
        <w:t xml:space="preserve"> (2009). Deciphering signaling outcomes from a system of complex networks. Sci Signal</w:t>
      </w:r>
      <w:r w:rsidRPr="00F64E92">
        <w:rPr>
          <w:i/>
          <w:noProof/>
        </w:rPr>
        <w:t xml:space="preserve"> 2</w:t>
      </w:r>
      <w:r w:rsidRPr="00F64E92">
        <w:rPr>
          <w:noProof/>
        </w:rPr>
        <w:t>, ra22.</w:t>
      </w:r>
    </w:p>
    <w:p w14:paraId="0927CD2C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8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Ip, Y.T., Park, R.E., Kosman, D., Bier, E., and Levine, M. (1992). The dorsal gradient morphogen regulates stripes of rhomboid expression in the presumptive neuroectoderm of the Drosophila embryo. Genes Dev</w:t>
      </w:r>
      <w:r w:rsidRPr="00F64E92">
        <w:rPr>
          <w:i/>
          <w:noProof/>
        </w:rPr>
        <w:t xml:space="preserve"> 6</w:t>
      </w:r>
      <w:r w:rsidRPr="00F64E92">
        <w:rPr>
          <w:noProof/>
        </w:rPr>
        <w:t>, 1728-1739.</w:t>
      </w:r>
    </w:p>
    <w:p w14:paraId="56BE8A4B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Jaeger, J., Manu, and Reinitz, J. (2012). Drosophila blastoderm patterning. Curr Opin Genet Dev</w:t>
      </w:r>
      <w:r w:rsidRPr="00F64E92">
        <w:rPr>
          <w:i/>
          <w:noProof/>
        </w:rPr>
        <w:t xml:space="preserve"> 22</w:t>
      </w:r>
      <w:r w:rsidRPr="00F64E92">
        <w:rPr>
          <w:noProof/>
        </w:rPr>
        <w:t>, 533-541.</w:t>
      </w:r>
    </w:p>
    <w:p w14:paraId="65C5367C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Javed, A., Guo, B., Hiebert, S., Choi, J.Y., Green, J., Zhao, S.C., Osborne, M.A., Stifani, S., Stein, J.L., Lian, J.B.</w:t>
      </w:r>
      <w:r w:rsidRPr="00F64E92">
        <w:rPr>
          <w:i/>
          <w:noProof/>
        </w:rPr>
        <w:t>, et al.</w:t>
      </w:r>
      <w:r w:rsidRPr="00F64E92">
        <w:rPr>
          <w:noProof/>
        </w:rPr>
        <w:t xml:space="preserve"> (2000). Groucho/TLE/R-esp proteins associate with the nuclear matrix and repress RUNX (CBF(alpha)/AML/PEBP2(alpha)) dependent activation of tissue-specific gene transcription. J Cell Sci</w:t>
      </w:r>
      <w:r w:rsidRPr="00F64E92">
        <w:rPr>
          <w:i/>
          <w:noProof/>
        </w:rPr>
        <w:t xml:space="preserve"> 113 ( Pt 12)</w:t>
      </w:r>
      <w:r w:rsidRPr="00F64E92">
        <w:rPr>
          <w:noProof/>
        </w:rPr>
        <w:t>, 2221-2231.</w:t>
      </w:r>
    </w:p>
    <w:p w14:paraId="7D8B3665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Jennings, B.H., Pickles, L.M., Wainwright, S.M., Roe, S.M., Pearl, L.H., and Ish-Horowicz, D. (2006). Molecular recognition of transcriptional repressor motifs by the WD domain of the Groucho/TLE corepressor. Mol Cell</w:t>
      </w:r>
      <w:r w:rsidRPr="00F64E92">
        <w:rPr>
          <w:i/>
          <w:noProof/>
        </w:rPr>
        <w:t xml:space="preserve"> 22</w:t>
      </w:r>
      <w:r w:rsidRPr="00F64E92">
        <w:rPr>
          <w:noProof/>
        </w:rPr>
        <w:t>, 645-655.</w:t>
      </w:r>
    </w:p>
    <w:p w14:paraId="41ED01FA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Jennings, B.H., Wainwright, S.M., and Ish-Horowicz, D. (2007). Differential in vivo requirements for oligomerization during Groucho-mediated repression. EMBO reports</w:t>
      </w:r>
      <w:r w:rsidRPr="00F64E92">
        <w:rPr>
          <w:i/>
          <w:noProof/>
        </w:rPr>
        <w:t xml:space="preserve"> 9</w:t>
      </w:r>
      <w:r w:rsidRPr="00F64E92">
        <w:rPr>
          <w:noProof/>
        </w:rPr>
        <w:t>, 76-83.</w:t>
      </w:r>
    </w:p>
    <w:p w14:paraId="5182544C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4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Jimenez, G., Guichet, A., Ephrussi, A., and Casanova, J. (2000). Relief of gene repression by torso RTK signaling: role of capicua in Drosophila terminal and dorsoventral patterning. Genes Dev</w:t>
      </w:r>
      <w:r w:rsidRPr="00F64E92">
        <w:rPr>
          <w:i/>
          <w:noProof/>
        </w:rPr>
        <w:t xml:space="preserve"> 14</w:t>
      </w:r>
      <w:r w:rsidRPr="00F64E92">
        <w:rPr>
          <w:noProof/>
        </w:rPr>
        <w:t>, 224-231.</w:t>
      </w:r>
    </w:p>
    <w:p w14:paraId="2E034DCD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5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Jimenez, G., Paroush, Z., and Ish-Horowicz, D. (1997). Groucho acts as a corepressor for a subset of negative regulators, including Hairy and Engrailed. Genes Dev</w:t>
      </w:r>
      <w:r w:rsidRPr="00F64E92">
        <w:rPr>
          <w:i/>
          <w:noProof/>
        </w:rPr>
        <w:t xml:space="preserve"> 11</w:t>
      </w:r>
      <w:r w:rsidRPr="00F64E92">
        <w:rPr>
          <w:noProof/>
        </w:rPr>
        <w:t>, 3072-3082.</w:t>
      </w:r>
    </w:p>
    <w:p w14:paraId="74D5900F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6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Jiménez, G., Paroush, Z., and Ish-Horowicz, D. (1997). Groucho acts as a corepressor for a subset of negative regulators, including Hairy and Engrailed. Genes &amp;amp; Development</w:t>
      </w:r>
      <w:r w:rsidRPr="00F64E92">
        <w:rPr>
          <w:i/>
          <w:noProof/>
        </w:rPr>
        <w:t xml:space="preserve"> 11</w:t>
      </w:r>
      <w:r w:rsidRPr="00F64E92">
        <w:rPr>
          <w:noProof/>
        </w:rPr>
        <w:t>, 3072.</w:t>
      </w:r>
    </w:p>
    <w:p w14:paraId="2D12F63E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7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Jimenez, G., Verrijzer, C.P., and Ish-Horowicz, D. (1999). A conserved motif in goosecoid mediates groucho-dependent repression in Drosophila embryos. Mol Cell Biol</w:t>
      </w:r>
      <w:r w:rsidRPr="00F64E92">
        <w:rPr>
          <w:i/>
          <w:noProof/>
        </w:rPr>
        <w:t xml:space="preserve"> 19</w:t>
      </w:r>
      <w:r w:rsidRPr="00F64E92">
        <w:rPr>
          <w:noProof/>
        </w:rPr>
        <w:t>, 2080-2087.</w:t>
      </w:r>
    </w:p>
    <w:p w14:paraId="3C3BF9B9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Kaul, A., Schuster, E., and Jennings, B.H. (2014). The Groucho Co-repressor Is Primarily Recruited to Local Target Sites in Active Chromatin to Attenuate Transcription. PLoS Genetics</w:t>
      </w:r>
      <w:r w:rsidRPr="00F64E92">
        <w:rPr>
          <w:i/>
          <w:noProof/>
        </w:rPr>
        <w:t xml:space="preserve"> 10</w:t>
      </w:r>
      <w:r w:rsidRPr="00F64E92">
        <w:rPr>
          <w:noProof/>
        </w:rPr>
        <w:t>, e1004595.</w:t>
      </w:r>
    </w:p>
    <w:p w14:paraId="30B8C976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49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Kobayashi, M., Goldstein, R.E., Fujioka, M., Paroush, Z., and Jaynes, J.B. (2001). Groucho augments the repression of multiple Even skipped target genes in establishing parasegment boundaries. Development</w:t>
      </w:r>
      <w:r w:rsidRPr="00F64E92">
        <w:rPr>
          <w:i/>
          <w:noProof/>
        </w:rPr>
        <w:t xml:space="preserve"> 128</w:t>
      </w:r>
      <w:r w:rsidRPr="00F64E92">
        <w:rPr>
          <w:noProof/>
        </w:rPr>
        <w:t>, 1805-1815.</w:t>
      </w:r>
    </w:p>
    <w:p w14:paraId="5E852FCD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Kuo, D., Nie, M., De Hoff, P., Chambers, M., Phillips, M., Hirsch, A.M., and Courey, A.J. (2011). A SUMO-Groucho Q domain fusion protein: characterization and in vivo Ulp1-mediated cleavage. Protein expression and purification</w:t>
      </w:r>
      <w:r w:rsidRPr="00F64E92">
        <w:rPr>
          <w:i/>
          <w:noProof/>
        </w:rPr>
        <w:t xml:space="preserve"> 76</w:t>
      </w:r>
      <w:r w:rsidRPr="00F64E92">
        <w:rPr>
          <w:noProof/>
        </w:rPr>
        <w:t>, 65-71.</w:t>
      </w:r>
    </w:p>
    <w:p w14:paraId="0FD77D7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Lee, J.E., and Golz, J.F. (2012). Diverse roles of Groucho/Tup1 co-repressors in plant growth and development. Plant Signaling &amp;amp; Behavior</w:t>
      </w:r>
      <w:r w:rsidRPr="00F64E92">
        <w:rPr>
          <w:i/>
          <w:noProof/>
        </w:rPr>
        <w:t xml:space="preserve"> 7</w:t>
      </w:r>
      <w:r w:rsidRPr="00F64E92">
        <w:rPr>
          <w:noProof/>
        </w:rPr>
        <w:t>, 86-92.</w:t>
      </w:r>
    </w:p>
    <w:p w14:paraId="671465CB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Levine, M. (2008). A systems view of Drosophila segmentation. Genome Biol</w:t>
      </w:r>
      <w:r w:rsidRPr="00F64E92">
        <w:rPr>
          <w:i/>
          <w:noProof/>
        </w:rPr>
        <w:t xml:space="preserve"> 9</w:t>
      </w:r>
      <w:r w:rsidRPr="00F64E92">
        <w:rPr>
          <w:noProof/>
        </w:rPr>
        <w:t>, 207.</w:t>
      </w:r>
    </w:p>
    <w:p w14:paraId="5A4E6D9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Li, S.S. (2000). Structure and function of the Groucho gene family and encoded transcriptional corepressor proteins from human, mouse, rat, Xenopus, Drosophila and nematode. Proc Natl Sci Counc Repub China B</w:t>
      </w:r>
      <w:r w:rsidRPr="00F64E92">
        <w:rPr>
          <w:i/>
          <w:noProof/>
        </w:rPr>
        <w:t xml:space="preserve"> 24</w:t>
      </w:r>
      <w:r w:rsidRPr="00F64E92">
        <w:rPr>
          <w:noProof/>
        </w:rPr>
        <w:t>, 47-55.</w:t>
      </w:r>
    </w:p>
    <w:p w14:paraId="5D7836B8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4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Lindsley, D.L., Zimm, Georgianna G. (1968). Genetic Variations of Drosophila melanogaster, Vol 627 (Carnegie Institution of Washingtion Publication).</w:t>
      </w:r>
    </w:p>
    <w:p w14:paraId="238F11B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5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Mallo, M., Franco del Amo, F., and Gridley, T. (1993). Cloning and developmental expression of Grg, a mouse gene related to the groucho transcript of the Drosophila Enhancer of split complex. Mech Dev</w:t>
      </w:r>
      <w:r w:rsidRPr="00F64E92">
        <w:rPr>
          <w:i/>
          <w:noProof/>
        </w:rPr>
        <w:t xml:space="preserve"> 42</w:t>
      </w:r>
      <w:r w:rsidRPr="00F64E92">
        <w:rPr>
          <w:noProof/>
        </w:rPr>
        <w:t>, 67-76.</w:t>
      </w:r>
    </w:p>
    <w:p w14:paraId="2CAF6615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6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Mannervik, M. (2014). Control of Drosophila embryo patterning by transcriptional co-regulators. Experimental cell research</w:t>
      </w:r>
      <w:r w:rsidRPr="00F64E92">
        <w:rPr>
          <w:i/>
          <w:noProof/>
        </w:rPr>
        <w:t xml:space="preserve"> 321</w:t>
      </w:r>
      <w:r w:rsidRPr="00F64E92">
        <w:rPr>
          <w:noProof/>
        </w:rPr>
        <w:t>, 47-57.</w:t>
      </w:r>
    </w:p>
    <w:p w14:paraId="539E9E9D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7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Marcal, N., Patel, H., Dong, Z., Belanger-Jasmin, S., Hoffman, B., Helgason, C.D., Dang, J., and Stifani, S. (2005). Antagonistic effects of Grg6 and Groucho/TLE on the transcription repression activity of brain factor 1/FoxG1 and cortical neuron differentiation. Mol Cell Biol</w:t>
      </w:r>
      <w:r w:rsidRPr="00F64E92">
        <w:rPr>
          <w:i/>
          <w:noProof/>
        </w:rPr>
        <w:t xml:space="preserve"> 25</w:t>
      </w:r>
      <w:r w:rsidRPr="00F64E92">
        <w:rPr>
          <w:noProof/>
        </w:rPr>
        <w:t>, 10916-10929.</w:t>
      </w:r>
    </w:p>
    <w:p w14:paraId="01D5510D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Marty, T., Muller, B., Basler, K., and Affolter, M. (2000). Schnurri mediates Dpp-dependent repression of brinker transcription. Nat Cell Biol</w:t>
      </w:r>
      <w:r w:rsidRPr="00F64E92">
        <w:rPr>
          <w:i/>
          <w:noProof/>
        </w:rPr>
        <w:t xml:space="preserve"> 2</w:t>
      </w:r>
      <w:r w:rsidRPr="00F64E92">
        <w:rPr>
          <w:noProof/>
        </w:rPr>
        <w:t>, 745-749.</w:t>
      </w:r>
    </w:p>
    <w:p w14:paraId="41E1E2A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0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Metzger, D.E., Gasperowicz, M., Otto, F., Cross, J.C., Gradwohl, G., and Zaret, K.S. (2012). The transcriptional co-repressor Grg3/Tle3 promotes pancreatic endocrine progenitor delamination and  -cell differentiation. Development (Cambridge, England)</w:t>
      </w:r>
      <w:r w:rsidRPr="00F64E92">
        <w:rPr>
          <w:i/>
          <w:noProof/>
        </w:rPr>
        <w:t xml:space="preserve"> 139</w:t>
      </w:r>
      <w:r w:rsidRPr="00F64E92">
        <w:rPr>
          <w:noProof/>
        </w:rPr>
        <w:t>, 1447-1456.</w:t>
      </w:r>
    </w:p>
    <w:p w14:paraId="5DF9861F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Miyasaka, H., Choudhury, B.K., Hou, E.W., and Li, S.S. (1993). Molecular cloning and expression of mouse and human cDNA encoding AES and ESG proteins with strong similarity to Drosophila enhancer of split groucho protein. Eur J Biochem</w:t>
      </w:r>
      <w:r w:rsidRPr="00F64E92">
        <w:rPr>
          <w:i/>
          <w:noProof/>
        </w:rPr>
        <w:t xml:space="preserve"> 216</w:t>
      </w:r>
      <w:r w:rsidRPr="00F64E92">
        <w:rPr>
          <w:noProof/>
        </w:rPr>
        <w:t>, 343-352.</w:t>
      </w:r>
    </w:p>
    <w:p w14:paraId="56A7EF31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Muhr, J., Andersson, E., Persson, M., Jessell, T.M., and Ericson, J. (2001). Groucho-mediated transcriptional repression establishes progenitor cell pattern and neuronal fate in the ventral neural tube. Cell</w:t>
      </w:r>
      <w:r w:rsidRPr="00F64E92">
        <w:rPr>
          <w:i/>
          <w:noProof/>
        </w:rPr>
        <w:t xml:space="preserve"> 104</w:t>
      </w:r>
      <w:r w:rsidRPr="00F64E92">
        <w:rPr>
          <w:noProof/>
        </w:rPr>
        <w:t>, 861-873.</w:t>
      </w:r>
    </w:p>
    <w:p w14:paraId="1409B30C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Nibu, Y., and Levine, M.S. (2001). CtBP-dependent activities of the short-range Giant repressor in the Drosophila embryo. Proc Natl Acad Sci U S A</w:t>
      </w:r>
      <w:r w:rsidRPr="00F64E92">
        <w:rPr>
          <w:i/>
          <w:noProof/>
        </w:rPr>
        <w:t xml:space="preserve"> 98</w:t>
      </w:r>
      <w:r w:rsidRPr="00F64E92">
        <w:rPr>
          <w:noProof/>
        </w:rPr>
        <w:t>, 6204-6208.</w:t>
      </w:r>
    </w:p>
    <w:p w14:paraId="073DBADC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Nibu, Y., Zhang, H., and Levine, M. (1998). Interaction of short-range repressors with Drosophila CtBP in the embryo. Science</w:t>
      </w:r>
      <w:r w:rsidRPr="00F64E92">
        <w:rPr>
          <w:i/>
          <w:noProof/>
        </w:rPr>
        <w:t xml:space="preserve"> 280</w:t>
      </w:r>
      <w:r w:rsidRPr="00F64E92">
        <w:rPr>
          <w:noProof/>
        </w:rPr>
        <w:t>, 101-104.</w:t>
      </w:r>
    </w:p>
    <w:p w14:paraId="74EB1378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4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Nuthall, H.N., Joachim, K., Palaparti, A., and Stifani, S. (2002). A role for cell cycle-regulated phosphorylation in Groucho-mediated transcriptional repression. J Biol Chem</w:t>
      </w:r>
      <w:r w:rsidRPr="00F64E92">
        <w:rPr>
          <w:i/>
          <w:noProof/>
        </w:rPr>
        <w:t xml:space="preserve"> 277</w:t>
      </w:r>
      <w:r w:rsidRPr="00F64E92">
        <w:rPr>
          <w:noProof/>
        </w:rPr>
        <w:t>, 51049-51057.</w:t>
      </w:r>
    </w:p>
    <w:p w14:paraId="593FD785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5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Paroush, Z., Finley, R.L., Jr., Kidd, T., Wainwright, S.M., Ingham, P.W., Brent, R., and Ish-Horowicz, D. (1994). Groucho is required for Drosophila neurogenesis, segmentation, and sex determination and interacts directly with hairy-related bHLH proteins. Cell</w:t>
      </w:r>
      <w:r w:rsidRPr="00F64E92">
        <w:rPr>
          <w:i/>
          <w:noProof/>
        </w:rPr>
        <w:t xml:space="preserve"> 79</w:t>
      </w:r>
      <w:r w:rsidRPr="00F64E92">
        <w:rPr>
          <w:noProof/>
        </w:rPr>
        <w:t>, 805-815.</w:t>
      </w:r>
    </w:p>
    <w:p w14:paraId="6EC680BB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6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Paroush, Z., Wainwright, S.M., and Ish-Horowicz, D. (1997). Torso signalling regulates terminal patterning in Drosophila by antagonising Groucho-mediated repression. Development</w:t>
      </w:r>
      <w:r w:rsidRPr="00F64E92">
        <w:rPr>
          <w:i/>
          <w:noProof/>
        </w:rPr>
        <w:t xml:space="preserve"> 124</w:t>
      </w:r>
      <w:r w:rsidRPr="00F64E92">
        <w:rPr>
          <w:noProof/>
        </w:rPr>
        <w:t>, 3827-3834.</w:t>
      </w:r>
    </w:p>
    <w:p w14:paraId="4A2C829A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7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Payankaulam, S., and Arnosti, D.N. (2009). Groucho corepressor functions as a cofactor for the Knirps short-range transcriptional repressor. Proceedings of the National Academy of Sciences</w:t>
      </w:r>
      <w:r w:rsidRPr="00F64E92">
        <w:rPr>
          <w:i/>
          <w:noProof/>
        </w:rPr>
        <w:t xml:space="preserve"> 106</w:t>
      </w:r>
      <w:r w:rsidRPr="00F64E92">
        <w:rPr>
          <w:noProof/>
        </w:rPr>
        <w:t>, 17314-17319.</w:t>
      </w:r>
    </w:p>
    <w:p w14:paraId="624F6754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Perrimon, N., Pitsouli, C., and Shilo, B.Z. (2012). Signaling mechanisms controlling cell fate and embryonic patterning. Cold Spring Harb Perspect Biol</w:t>
      </w:r>
      <w:r w:rsidRPr="00F64E92">
        <w:rPr>
          <w:i/>
          <w:noProof/>
        </w:rPr>
        <w:t xml:space="preserve"> 4</w:t>
      </w:r>
      <w:r w:rsidRPr="00F64E92">
        <w:rPr>
          <w:noProof/>
        </w:rPr>
        <w:t>, a005975.</w:t>
      </w:r>
    </w:p>
    <w:p w14:paraId="1515F197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1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Pflugrad, A., Meir, J.Y., Barnes, T.M., and Miller, D.M., 3rd (1997). The Groucho-like transcription factor UNC-37 functions with the neural specificity gene unc-4 to govern motor neuron identity in C. elegans. Development</w:t>
      </w:r>
      <w:r w:rsidRPr="00F64E92">
        <w:rPr>
          <w:i/>
          <w:noProof/>
        </w:rPr>
        <w:t xml:space="preserve"> 124</w:t>
      </w:r>
      <w:r w:rsidRPr="00F64E92">
        <w:rPr>
          <w:noProof/>
        </w:rPr>
        <w:t>, 1699-1709.</w:t>
      </w:r>
    </w:p>
    <w:p w14:paraId="41EEACD1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Pickles, L.M., Roe, S.M., Hemingway, E.J., Stifani, S., and Pearl, L.H. (2002). Crystal structure of the C-terminal WD40 repeat domain of the human Groucho/TLE1 transcriptional corepressor. Structure</w:t>
      </w:r>
      <w:r w:rsidRPr="00F64E92">
        <w:rPr>
          <w:i/>
          <w:noProof/>
        </w:rPr>
        <w:t xml:space="preserve"> 10</w:t>
      </w:r>
      <w:r w:rsidRPr="00F64E92">
        <w:rPr>
          <w:noProof/>
        </w:rPr>
        <w:t>, 751-761.</w:t>
      </w:r>
    </w:p>
    <w:p w14:paraId="51551CB9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Pirrotta, V., and Gross, D.S. (2005). Epigenetic silencing mechanisms in budding yeast and fruit fly: different paths, same destinations. Mol Cell</w:t>
      </w:r>
      <w:r w:rsidRPr="00F64E92">
        <w:rPr>
          <w:i/>
          <w:noProof/>
        </w:rPr>
        <w:t xml:space="preserve"> 18</w:t>
      </w:r>
      <w:r w:rsidRPr="00F64E92">
        <w:rPr>
          <w:noProof/>
        </w:rPr>
        <w:t>, 395-398.</w:t>
      </w:r>
    </w:p>
    <w:p w14:paraId="4CC8531B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Preiss, A., Hartley, D.A., and Artavanis-Tsakonas, S. (1988). The molecular genetics of Enhancer of split, a gene required for embryonic neural development in Drosophila. EMBO J</w:t>
      </w:r>
      <w:r w:rsidRPr="00F64E92">
        <w:rPr>
          <w:i/>
          <w:noProof/>
        </w:rPr>
        <w:t xml:space="preserve"> 7</w:t>
      </w:r>
      <w:r w:rsidRPr="00F64E92">
        <w:rPr>
          <w:noProof/>
        </w:rPr>
        <w:t>, 3917-3927.</w:t>
      </w:r>
    </w:p>
    <w:p w14:paraId="0D6F92A3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Ratnaparkhi, G.S., Jia, S., and Courey, A.J. (2006). Uncoupling dorsal-mediated activation from dorsal-mediated repression in the Drosophila embryo. Development</w:t>
      </w:r>
      <w:r w:rsidRPr="00F64E92">
        <w:rPr>
          <w:i/>
          <w:noProof/>
        </w:rPr>
        <w:t xml:space="preserve"> 133</w:t>
      </w:r>
      <w:r w:rsidRPr="00F64E92">
        <w:rPr>
          <w:noProof/>
        </w:rPr>
        <w:t>, 4409-4414.</w:t>
      </w:r>
    </w:p>
    <w:p w14:paraId="4B1022F0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4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Roose, J., and Clevers, H. (1999). TCF transcription factors: molecular switches in carcinogenesis. Biochim Biophys Acta</w:t>
      </w:r>
      <w:r w:rsidRPr="00F64E92">
        <w:rPr>
          <w:i/>
          <w:noProof/>
        </w:rPr>
        <w:t xml:space="preserve"> 1424</w:t>
      </w:r>
      <w:r w:rsidRPr="00F64E92">
        <w:rPr>
          <w:noProof/>
        </w:rPr>
        <w:t>, M23-37.</w:t>
      </w:r>
    </w:p>
    <w:p w14:paraId="716F1EE5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5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Roth, S., Stein, D., and Nüsslein-Volhard, C. (1989). A gradient of nuclear localization of the dorsal protein determines dorsoventral pattern in the Drosophila embryo. Cell</w:t>
      </w:r>
      <w:r w:rsidRPr="00F64E92">
        <w:rPr>
          <w:i/>
          <w:noProof/>
        </w:rPr>
        <w:t xml:space="preserve"> 59</w:t>
      </w:r>
      <w:r w:rsidRPr="00F64E92">
        <w:rPr>
          <w:noProof/>
        </w:rPr>
        <w:t>, 1189-1202.</w:t>
      </w:r>
    </w:p>
    <w:p w14:paraId="6065509D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6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Schmidt, C.J., and Sladek, T.E. (1993). A rat homolog of the Drosophila enhancer of split (groucho) locus lacking WD-40 repeats. J Biol Chem</w:t>
      </w:r>
      <w:r w:rsidRPr="00F64E92">
        <w:rPr>
          <w:i/>
          <w:noProof/>
        </w:rPr>
        <w:t xml:space="preserve"> 268</w:t>
      </w:r>
      <w:r w:rsidRPr="00F64E92">
        <w:rPr>
          <w:noProof/>
        </w:rPr>
        <w:t>, 25681-25686.</w:t>
      </w:r>
    </w:p>
    <w:p w14:paraId="7888E9C2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7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Schwyter, D.H., Huang, J.D., Dubnicoff, T., and Courey, A.J. (1995). The decapentaplegic core promoter region plays an integral role in the spatial control of transcription. Mol Cell Biol</w:t>
      </w:r>
      <w:r w:rsidRPr="00F64E92">
        <w:rPr>
          <w:i/>
          <w:noProof/>
        </w:rPr>
        <w:t xml:space="preserve"> 15</w:t>
      </w:r>
      <w:r w:rsidRPr="00F64E92">
        <w:rPr>
          <w:noProof/>
        </w:rPr>
        <w:t>, 3960-3968.</w:t>
      </w:r>
    </w:p>
    <w:p w14:paraId="38269671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Sekiya, T., and Zaret, K.S. (2007). Repression by Groucho/TLE/Grg Proteins: Genomic Site Recruitment Generates Compacted Chromatin In Vitro and Impairs Activator Binding In Vivo. Molecular Cell</w:t>
      </w:r>
      <w:r w:rsidRPr="00F64E92">
        <w:rPr>
          <w:i/>
          <w:noProof/>
        </w:rPr>
        <w:t xml:space="preserve"> 28</w:t>
      </w:r>
      <w:r w:rsidRPr="00F64E92">
        <w:rPr>
          <w:noProof/>
        </w:rPr>
        <w:t>, 291-303.</w:t>
      </w:r>
    </w:p>
    <w:p w14:paraId="5CA0B72C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2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Smith, R.L., and Johnson, A.D. (2000). Turning genes off by Ssn6-Tup1: a conserved system of transcriptional repression in eukaryotes. Trends Biochem Sci</w:t>
      </w:r>
      <w:r w:rsidRPr="00F64E92">
        <w:rPr>
          <w:i/>
          <w:noProof/>
        </w:rPr>
        <w:t xml:space="preserve"> 25</w:t>
      </w:r>
      <w:r w:rsidRPr="00F64E92">
        <w:rPr>
          <w:noProof/>
        </w:rPr>
        <w:t>, 325-330.</w:t>
      </w:r>
    </w:p>
    <w:p w14:paraId="6A4778AD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Smith, S.T., and Jaynes, J.B. (1996). A conserved region of engrailed, shared among all en-, gsc-, Nk1-, Nk2- and msh-class homeoproteins, mediates active transcriptional repression in vivo. Development</w:t>
      </w:r>
      <w:r w:rsidRPr="00F64E92">
        <w:rPr>
          <w:i/>
          <w:noProof/>
        </w:rPr>
        <w:t xml:space="preserve"> 122</w:t>
      </w:r>
      <w:r w:rsidRPr="00F64E92">
        <w:rPr>
          <w:noProof/>
        </w:rPr>
        <w:t>, 3141-3150.</w:t>
      </w:r>
    </w:p>
    <w:p w14:paraId="033427A6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Song, H., Hasson, P., Paroush, Z.a.e., and Courey, A.J. (2004). Groucho oligomerization is required for repression in vivo. Molecular and Cellular Biology</w:t>
      </w:r>
      <w:r w:rsidRPr="00F64E92">
        <w:rPr>
          <w:i/>
          <w:noProof/>
        </w:rPr>
        <w:t xml:space="preserve"> 24</w:t>
      </w:r>
      <w:r w:rsidRPr="00F64E92">
        <w:rPr>
          <w:noProof/>
        </w:rPr>
        <w:t>, 4341-4350.</w:t>
      </w:r>
    </w:p>
    <w:p w14:paraId="3D25A288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Stifani, S., Blaumueller, C.M., Redhead, N.J., Hill, R.E., and Artavanis-Tsakonas, S. (1992). Human homologs of a Drosophila Enhancer of split gene product define a novel family of nuclear proteins. Nat Genet</w:t>
      </w:r>
      <w:r w:rsidRPr="00F64E92">
        <w:rPr>
          <w:i/>
          <w:noProof/>
        </w:rPr>
        <w:t xml:space="preserve"> 2</w:t>
      </w:r>
      <w:r w:rsidRPr="00F64E92">
        <w:rPr>
          <w:noProof/>
        </w:rPr>
        <w:t>, 119-127.</w:t>
      </w:r>
    </w:p>
    <w:p w14:paraId="0C011DCE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Tolkunova, E.N., Fujioka, M., Kobayashi, M., Deka, D., and Jaynes, J.B. (1998). Two distinct types of repression domain in engrailed: one interacts with the groucho corepressor and is preferentially active on integrated target genes. Mol Cell Biol</w:t>
      </w:r>
      <w:r w:rsidRPr="00F64E92">
        <w:rPr>
          <w:i/>
          <w:noProof/>
        </w:rPr>
        <w:t xml:space="preserve"> 18</w:t>
      </w:r>
      <w:r w:rsidRPr="00F64E92">
        <w:rPr>
          <w:noProof/>
        </w:rPr>
        <w:t>, 2804-2814.</w:t>
      </w:r>
    </w:p>
    <w:p w14:paraId="53A54073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4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Turki-Judeh, W., and Courey, A.J. (2012a). Groucho: A Corepressor with Instructive Roles in Development. In  (Elsevier), pp. 65-96.</w:t>
      </w:r>
    </w:p>
    <w:p w14:paraId="61E72042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5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Turki-Judeh, W., and Courey, A.J. (2012b). The Unconserved Groucho Central Region Is Essential for Viability and Modulates Target Gene Specificity. PLoS ONE</w:t>
      </w:r>
      <w:r w:rsidRPr="00F64E92">
        <w:rPr>
          <w:i/>
          <w:noProof/>
        </w:rPr>
        <w:t xml:space="preserve"> 7</w:t>
      </w:r>
      <w:r w:rsidRPr="00F64E92">
        <w:rPr>
          <w:noProof/>
        </w:rPr>
        <w:t>, e30610.</w:t>
      </w:r>
    </w:p>
    <w:p w14:paraId="688BEB95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6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Upadhyai, P., and Campbell, G. (2013). Brinker possesses multiple mechanisms for repression because its primary co-repressor, Groucho, may be unavailable in some cell types. Development (Cambridge, England)</w:t>
      </w:r>
      <w:r w:rsidRPr="00F64E92">
        <w:rPr>
          <w:i/>
          <w:noProof/>
        </w:rPr>
        <w:t xml:space="preserve"> 140</w:t>
      </w:r>
      <w:r w:rsidRPr="00F64E92">
        <w:rPr>
          <w:noProof/>
        </w:rPr>
        <w:t>, 4256-4265.</w:t>
      </w:r>
    </w:p>
    <w:p w14:paraId="1F2E2186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7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Villanueva, C.J., Waki, H., Godio, C., Nielsen, R., Chou, W.-L., Vargas, L., Wroblewski, K., Schmedt, C., Chao, L.C., Boyadjian, R.</w:t>
      </w:r>
      <w:r w:rsidRPr="00F64E92">
        <w:rPr>
          <w:i/>
          <w:noProof/>
        </w:rPr>
        <w:t>, et al.</w:t>
      </w:r>
      <w:r w:rsidRPr="00F64E92">
        <w:rPr>
          <w:noProof/>
        </w:rPr>
        <w:t xml:space="preserve"> (2011). TLE3 Is a Dual-Function Transcriptional Coregulator of Adipogenesis. Cell Metabolism</w:t>
      </w:r>
      <w:r w:rsidRPr="00F64E92">
        <w:rPr>
          <w:i/>
          <w:noProof/>
        </w:rPr>
        <w:t xml:space="preserve"> 13</w:t>
      </w:r>
      <w:r w:rsidRPr="00F64E92">
        <w:rPr>
          <w:noProof/>
        </w:rPr>
        <w:t>, 413-427.</w:t>
      </w:r>
    </w:p>
    <w:p w14:paraId="7D03D868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8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Von Ohlen, T., Syu, L.J., and Mellerick, D.M. (2007). Conserved properties of the Drosophila homeodomain protein, Ind. Mech Dev</w:t>
      </w:r>
      <w:r w:rsidRPr="00F64E92">
        <w:rPr>
          <w:i/>
          <w:noProof/>
        </w:rPr>
        <w:t xml:space="preserve"> 124</w:t>
      </w:r>
      <w:r w:rsidRPr="00F64E92">
        <w:rPr>
          <w:noProof/>
        </w:rPr>
        <w:t>, 925-934.</w:t>
      </w:r>
    </w:p>
    <w:p w14:paraId="3E4C7151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39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Winkler, C.J., Ponce, A., and Courey, A.J. (2010). Groucho-Mediated Repression May Result from a Histone Deacetylase-Dependent Increase in Nucleosome Density. PLoS ONE</w:t>
      </w:r>
      <w:r w:rsidRPr="00F64E92">
        <w:rPr>
          <w:i/>
          <w:noProof/>
        </w:rPr>
        <w:t xml:space="preserve"> 5</w:t>
      </w:r>
      <w:r w:rsidRPr="00F64E92">
        <w:rPr>
          <w:noProof/>
        </w:rPr>
        <w:t>, e10166.</w:t>
      </w:r>
    </w:p>
    <w:p w14:paraId="250A77D4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40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Wulbeck, C.C.-O., J. A. (1997). Two zebrafish homologues of the Drosophila neurogenic gene groucho and their pattern of transcription during early embryogenesis. Dev Genes Evol</w:t>
      </w:r>
      <w:r w:rsidRPr="00F64E92">
        <w:rPr>
          <w:i/>
          <w:noProof/>
        </w:rPr>
        <w:t xml:space="preserve"> 207</w:t>
      </w:r>
      <w:r w:rsidRPr="00F64E92">
        <w:rPr>
          <w:noProof/>
        </w:rPr>
        <w:t>, 156-166.</w:t>
      </w:r>
    </w:p>
    <w:p w14:paraId="306569B1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41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Wurmbach, E., Wech, I., and Preiss, A. (1999). The Enhancer of split complex of Drosophila melanogaster harbors three classes of Notch responsive genes. Mech Dev</w:t>
      </w:r>
      <w:r w:rsidRPr="00F64E92">
        <w:rPr>
          <w:i/>
          <w:noProof/>
        </w:rPr>
        <w:t xml:space="preserve"> 80</w:t>
      </w:r>
      <w:r w:rsidRPr="00F64E92">
        <w:rPr>
          <w:noProof/>
        </w:rPr>
        <w:t>, 171-180.</w:t>
      </w:r>
    </w:p>
    <w:p w14:paraId="21F63063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42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Yao, J., Liu, Y., Husain, J., Lo, R., Palaparti, A., Henderson, J., and Stifani, S. (1998). Combinatorial expression patterns of individual TLE proteins during cell determination and differentiation suggest non-redundant functions for mammalian homologs of Drosophila Groucho. Dev Growth Differ</w:t>
      </w:r>
      <w:r w:rsidRPr="00F64E92">
        <w:rPr>
          <w:i/>
          <w:noProof/>
        </w:rPr>
        <w:t xml:space="preserve"> 40</w:t>
      </w:r>
      <w:r w:rsidRPr="00F64E92">
        <w:rPr>
          <w:noProof/>
        </w:rPr>
        <w:t>, 133-146.</w:t>
      </w:r>
    </w:p>
    <w:p w14:paraId="797E5CE1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43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Zeitlinger, J., Zinzen, R.P., Stark, A., Kellis, M., Zhang, H., Young, R.A., and Levine, M. (2007). Whole-genome ChIP-chip analysis of Dorsal, Twist, and Snail suggests integration of diverse patterning processes in the Drosophila embryo. Genes &amp;amp; Development</w:t>
      </w:r>
      <w:r w:rsidRPr="00F64E92">
        <w:rPr>
          <w:i/>
          <w:noProof/>
        </w:rPr>
        <w:t xml:space="preserve"> 21</w:t>
      </w:r>
      <w:r w:rsidRPr="00F64E92">
        <w:rPr>
          <w:noProof/>
        </w:rPr>
        <w:t>, 385-390.</w:t>
      </w:r>
    </w:p>
    <w:p w14:paraId="3A78DD44" w14:textId="77777777" w:rsidR="00F64E92" w:rsidRPr="00F64E92" w:rsidRDefault="00F64E92" w:rsidP="00895CD9">
      <w:pPr>
        <w:pStyle w:val="EndNoteBibliography"/>
        <w:spacing w:after="100"/>
        <w:ind w:left="360" w:hanging="360"/>
        <w:rPr>
          <w:noProof/>
        </w:rPr>
        <w:pPrChange w:id="544" w:author="Michael Chambers" w:date="2015-11-17T16:49:00Z">
          <w:pPr>
            <w:pStyle w:val="EndNoteBibliography"/>
          </w:pPr>
        </w:pPrChange>
      </w:pPr>
      <w:r w:rsidRPr="00F64E92">
        <w:rPr>
          <w:noProof/>
        </w:rPr>
        <w:t>Zhang, H., Levine, M., and Ashe, H.L. (2001). Brinker is a sequence-specific transcriptional repressor in the Drosophila embryo. Genes Dev</w:t>
      </w:r>
      <w:r w:rsidRPr="00F64E92">
        <w:rPr>
          <w:i/>
          <w:noProof/>
        </w:rPr>
        <w:t xml:space="preserve"> 15</w:t>
      </w:r>
      <w:r w:rsidRPr="00F64E92">
        <w:rPr>
          <w:noProof/>
        </w:rPr>
        <w:t>, 261-266.</w:t>
      </w:r>
    </w:p>
    <w:p w14:paraId="60E7F224" w14:textId="7FBE16AD" w:rsidR="00B12ADD" w:rsidRDefault="00F64E92" w:rsidP="00895CD9">
      <w:pPr>
        <w:pStyle w:val="BodyText"/>
        <w:tabs>
          <w:tab w:val="left" w:pos="720"/>
        </w:tabs>
        <w:spacing w:after="100"/>
        <w:ind w:left="360" w:hanging="360"/>
        <w:pPrChange w:id="545" w:author="Michael Chambers" w:date="2015-11-17T16:49:00Z">
          <w:pPr>
            <w:pStyle w:val="BodyText"/>
            <w:tabs>
              <w:tab w:val="left" w:pos="720"/>
            </w:tabs>
            <w:spacing w:line="480" w:lineRule="auto"/>
            <w:ind w:left="720" w:hanging="720"/>
          </w:pPr>
        </w:pPrChange>
      </w:pPr>
      <w:r>
        <w:fldChar w:fldCharType="end"/>
      </w:r>
    </w:p>
    <w:sectPr w:rsidR="00B12AD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5" w:author="Albert Courey" w:date="2015-11-11T10:39:00Z" w:initials="AC">
    <w:p w14:paraId="52F5B280" w14:textId="7FD0D694" w:rsidR="003A0DBD" w:rsidRDefault="003A0DBD">
      <w:pPr>
        <w:pStyle w:val="CommentText"/>
      </w:pPr>
      <w:r>
        <w:rPr>
          <w:rStyle w:val="CommentReference"/>
        </w:rPr>
        <w:annotationRef/>
      </w:r>
      <w:r>
        <w:t>You need to incorporate references to your figures. Perhaps you could include one or two more figures. Flow charts showing Groucho’s position in various regulatory circuits would be helpful.</w:t>
      </w:r>
    </w:p>
  </w:comment>
  <w:comment w:id="77" w:author="Albert Courey" w:date="2015-11-11T09:41:00Z" w:initials="AC">
    <w:p w14:paraId="676AB890" w14:textId="781416B3" w:rsidR="003A0DBD" w:rsidRDefault="003A0DBD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spellStart"/>
      <w:r>
        <w:t>Wiam’s</w:t>
      </w:r>
      <w:proofErr w:type="spellEnd"/>
      <w:r>
        <w:t xml:space="preserve"> review, which contains more up-to-date information on this.</w:t>
      </w:r>
    </w:p>
  </w:comment>
  <w:comment w:id="82" w:author="Albert Courey" w:date="2015-11-11T09:43:00Z" w:initials="AC">
    <w:p w14:paraId="7C9144F5" w14:textId="050190CD" w:rsidR="003A0DBD" w:rsidRDefault="003A0DBD">
      <w:pPr>
        <w:pStyle w:val="CommentText"/>
      </w:pPr>
      <w:r>
        <w:rPr>
          <w:rStyle w:val="CommentReference"/>
        </w:rPr>
        <w:annotationRef/>
      </w:r>
      <w:r>
        <w:t>Whenever you cite multiple papers in a row, they should all be enclosed in a single set of parentheses.</w:t>
      </w:r>
    </w:p>
  </w:comment>
  <w:comment w:id="87" w:author="Albert Courey" w:date="2015-11-11T09:46:00Z" w:initials="AC">
    <w:p w14:paraId="11848BA1" w14:textId="7F6DFC6D" w:rsidR="003A0DBD" w:rsidRDefault="003A0DBD">
      <w:pPr>
        <w:pStyle w:val="CommentText"/>
      </w:pPr>
      <w:r>
        <w:rPr>
          <w:rStyle w:val="CommentReference"/>
        </w:rPr>
        <w:annotationRef/>
      </w:r>
      <w:r>
        <w:t>This would seem an obvious place to cite Pak’s JBC paper. On the other hand, I’m thinking that you could include Pak’s paper as a chapter in your thesis (Chapter 4?). You would precede it with a one paragraph explanation of your contribution to the work. In that case, you might not want to cite it here.</w:t>
      </w:r>
    </w:p>
  </w:comment>
  <w:comment w:id="106" w:author="Albert Courey" w:date="2015-11-11T09:49:00Z" w:initials="AC">
    <w:p w14:paraId="3E1F31ED" w14:textId="154E38A6" w:rsidR="003A0DBD" w:rsidRDefault="003A0DBD">
      <w:pPr>
        <w:pStyle w:val="CommentText"/>
      </w:pPr>
      <w:r>
        <w:rPr>
          <w:rStyle w:val="CommentReference"/>
        </w:rPr>
        <w:annotationRef/>
      </w:r>
      <w:r>
        <w:t>This is confusing. It doesn’t contain a WD domain so how does it interact with factors recruited to the WD domain? Unless you want to explain this better you should leave it out.</w:t>
      </w:r>
    </w:p>
  </w:comment>
  <w:comment w:id="148" w:author="Albert Courey" w:date="2015-11-11T10:20:00Z" w:initials="AC">
    <w:p w14:paraId="1F0522B2" w14:textId="74222825" w:rsidR="003A0DBD" w:rsidRDefault="003A0DBD">
      <w:pPr>
        <w:pStyle w:val="CommentText"/>
      </w:pPr>
      <w:r>
        <w:rPr>
          <w:rStyle w:val="CommentReference"/>
        </w:rPr>
        <w:annotationRef/>
      </w:r>
      <w:r>
        <w:t>You need to find a reference for the runt family. Look up papers from Gail Flores when she was in the Banerjee lab.</w:t>
      </w:r>
    </w:p>
  </w:comment>
  <w:comment w:id="199" w:author="Albert Courey" w:date="2015-11-11T10:37:00Z" w:initials="AC">
    <w:p w14:paraId="27D6B0D3" w14:textId="456E917A" w:rsidR="003A0DBD" w:rsidRDefault="003A0DBD">
      <w:pPr>
        <w:pStyle w:val="CommentText"/>
      </w:pPr>
      <w:r>
        <w:rPr>
          <w:rStyle w:val="CommentReference"/>
        </w:rPr>
        <w:annotationRef/>
      </w:r>
      <w:r>
        <w:t xml:space="preserve">You could use a paragraph that sums up this section bringing out common themes. Otherwise it just reads like a collection of unrelated facts. A common theme that you could mention is that </w:t>
      </w:r>
      <w:proofErr w:type="spellStart"/>
      <w:r>
        <w:t>Gro</w:t>
      </w:r>
      <w:proofErr w:type="spellEnd"/>
      <w:r>
        <w:t xml:space="preserve"> is required for enforcing the off state of target genes thereby preventing leaky expression in the absence of a signal.</w:t>
      </w:r>
    </w:p>
  </w:comment>
  <w:comment w:id="253" w:author="Albert Courey" w:date="2015-11-11T10:36:00Z" w:initials="AC">
    <w:p w14:paraId="3EB76167" w14:textId="04F341F5" w:rsidR="003A0DBD" w:rsidRDefault="003A0DBD">
      <w:pPr>
        <w:pStyle w:val="CommentText"/>
      </w:pPr>
      <w:r>
        <w:rPr>
          <w:rStyle w:val="CommentReference"/>
        </w:rPr>
        <w:annotationRef/>
      </w:r>
      <w:r>
        <w:t xml:space="preserve">The terminal pattern formation system is a part of the larger </w:t>
      </w:r>
      <w:proofErr w:type="spellStart"/>
      <w:r>
        <w:t>anteroposterior</w:t>
      </w:r>
      <w:proofErr w:type="spellEnd"/>
      <w:r>
        <w:t xml:space="preserve"> pattern formation system, which includes the anterior, posterior, and terminal systems. So it doesn’t make sense to say axial and terminal patterning.</w:t>
      </w:r>
    </w:p>
  </w:comment>
  <w:comment w:id="391" w:author="Albert Courey" w:date="2015-11-11T11:50:00Z" w:initials="AC">
    <w:p w14:paraId="1E71369E" w14:textId="748C71B0" w:rsidR="003A0DBD" w:rsidRDefault="003A0DBD">
      <w:pPr>
        <w:pStyle w:val="CommentText"/>
      </w:pPr>
      <w:r>
        <w:rPr>
          <w:rStyle w:val="CommentReference"/>
        </w:rPr>
        <w:annotationRef/>
      </w:r>
      <w:r>
        <w:t xml:space="preserve">I would add bit more here, perhaps adding some kind of model figure that summarizes the hypothesized mechanisms of repression. </w:t>
      </w:r>
    </w:p>
  </w:comment>
  <w:comment w:id="416" w:author="Albert Courey" w:date="2015-11-11T11:54:00Z" w:initials="AC">
    <w:p w14:paraId="657A1118" w14:textId="3A62D3ED" w:rsidR="003A0DBD" w:rsidRDefault="003A0DBD">
      <w:pPr>
        <w:pStyle w:val="CommentText"/>
      </w:pPr>
      <w:r>
        <w:rPr>
          <w:rStyle w:val="CommentReference"/>
        </w:rPr>
        <w:annotationRef/>
      </w:r>
      <w:r>
        <w:t>Fill in a few sentences at each ….</w:t>
      </w:r>
    </w:p>
  </w:comment>
  <w:comment w:id="437" w:author="Albert Courey" w:date="2015-11-11T10:38:00Z" w:initials="AC">
    <w:p w14:paraId="1657A4E4" w14:textId="0EA7CC1C" w:rsidR="003A0DBD" w:rsidRDefault="003A0DBD">
      <w:pPr>
        <w:pStyle w:val="CommentText"/>
      </w:pPr>
      <w:r>
        <w:rPr>
          <w:rStyle w:val="CommentReference"/>
        </w:rPr>
        <w:annotationRef/>
      </w:r>
      <w:r>
        <w:t>This isn’t a figure, it’s a Table.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5B280" w15:done="0"/>
  <w15:commentEx w15:paraId="676AB890" w15:done="0"/>
  <w15:commentEx w15:paraId="7C9144F5" w15:done="0"/>
  <w15:commentEx w15:paraId="11848BA1" w15:done="0"/>
  <w15:commentEx w15:paraId="3E1F31ED" w15:done="0"/>
  <w15:commentEx w15:paraId="1F0522B2" w15:done="0"/>
  <w15:commentEx w15:paraId="27D6B0D3" w15:done="0"/>
  <w15:commentEx w15:paraId="3EB76167" w15:done="0"/>
  <w15:commentEx w15:paraId="1E71369E" w15:done="0"/>
  <w15:commentEx w15:paraId="657A1118" w15:done="0"/>
  <w15:commentEx w15:paraId="1657A4E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3253F" w14:textId="77777777" w:rsidR="003A0DBD" w:rsidRDefault="003A0DBD">
      <w:r>
        <w:separator/>
      </w:r>
    </w:p>
  </w:endnote>
  <w:endnote w:type="continuationSeparator" w:id="0">
    <w:p w14:paraId="60686C66" w14:textId="77777777" w:rsidR="003A0DBD" w:rsidRDefault="003A0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B73BA" w14:textId="77777777" w:rsidR="003A0DBD" w:rsidRDefault="003A0DBD">
      <w:r>
        <w:separator/>
      </w:r>
    </w:p>
  </w:footnote>
  <w:footnote w:type="continuationSeparator" w:id="0">
    <w:p w14:paraId="3C4C4E13" w14:textId="77777777" w:rsidR="003A0DBD" w:rsidRDefault="003A0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39D03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B13ED6"/>
    <w:multiLevelType w:val="multilevel"/>
    <w:tmpl w:val="23003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Chambers">
    <w15:presenceInfo w15:providerId="Windows Live" w15:userId="bdc6256791877d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pdr0vslpwzage5afxvdv2xds5vfp9zsafw&quot;&gt;endnote&lt;record-ids&gt;&lt;item&gt;242&lt;/item&gt;&lt;item&gt;264&lt;/item&gt;&lt;item&gt;267&lt;/item&gt;&lt;item&gt;506&lt;/item&gt;&lt;item&gt;656&lt;/item&gt;&lt;item&gt;1112&lt;/item&gt;&lt;item&gt;1161&lt;/item&gt;&lt;item&gt;1658&lt;/item&gt;&lt;item&gt;1659&lt;/item&gt;&lt;item&gt;2204&lt;/item&gt;&lt;item&gt;2275&lt;/item&gt;&lt;item&gt;2280&lt;/item&gt;&lt;item&gt;2339&lt;/item&gt;&lt;item&gt;2366&lt;/item&gt;&lt;item&gt;2385&lt;/item&gt;&lt;item&gt;2938&lt;/item&gt;&lt;item&gt;2947&lt;/item&gt;&lt;item&gt;2955&lt;/item&gt;&lt;item&gt;2956&lt;/item&gt;&lt;item&gt;2961&lt;/item&gt;&lt;item&gt;2964&lt;/item&gt;&lt;item&gt;2966&lt;/item&gt;&lt;item&gt;2990&lt;/item&gt;&lt;item&gt;3025&lt;/item&gt;&lt;item&gt;3033&lt;/item&gt;&lt;item&gt;3038&lt;/item&gt;&lt;item&gt;3042&lt;/item&gt;&lt;item&gt;3043&lt;/item&gt;&lt;item&gt;3055&lt;/item&gt;&lt;item&gt;3056&lt;/item&gt;&lt;item&gt;3057&lt;/item&gt;&lt;item&gt;3058&lt;/item&gt;&lt;item&gt;3059&lt;/item&gt;&lt;item&gt;3060&lt;/item&gt;&lt;item&gt;3061&lt;/item&gt;&lt;item&gt;3062&lt;/item&gt;&lt;item&gt;3064&lt;/item&gt;&lt;item&gt;3065&lt;/item&gt;&lt;item&gt;3068&lt;/item&gt;&lt;item&gt;3069&lt;/item&gt;&lt;item&gt;3070&lt;/item&gt;&lt;item&gt;3071&lt;/item&gt;&lt;item&gt;3072&lt;/item&gt;&lt;item&gt;3073&lt;/item&gt;&lt;item&gt;3074&lt;/item&gt;&lt;item&gt;3075&lt;/item&gt;&lt;item&gt;3076&lt;/item&gt;&lt;item&gt;3082&lt;/item&gt;&lt;item&gt;3083&lt;/item&gt;&lt;item&gt;3084&lt;/item&gt;&lt;item&gt;3085&lt;/item&gt;&lt;item&gt;3086&lt;/item&gt;&lt;item&gt;3087&lt;/item&gt;&lt;item&gt;3088&lt;/item&gt;&lt;item&gt;3089&lt;/item&gt;&lt;item&gt;3090&lt;/item&gt;&lt;item&gt;3091&lt;/item&gt;&lt;item&gt;3092&lt;/item&gt;&lt;item&gt;3093&lt;/item&gt;&lt;item&gt;3094&lt;/item&gt;&lt;item&gt;3095&lt;/item&gt;&lt;item&gt;3096&lt;/item&gt;&lt;item&gt;3097&lt;/item&gt;&lt;item&gt;3099&lt;/item&gt;&lt;item&gt;3101&lt;/item&gt;&lt;item&gt;3102&lt;/item&gt;&lt;item&gt;3103&lt;/item&gt;&lt;item&gt;3104&lt;/item&gt;&lt;item&gt;3105&lt;/item&gt;&lt;item&gt;3106&lt;/item&gt;&lt;item&gt;3108&lt;/item&gt;&lt;item&gt;3121&lt;/item&gt;&lt;item&gt;3123&lt;/item&gt;&lt;item&gt;3124&lt;/item&gt;&lt;item&gt;3125&lt;/item&gt;&lt;item&gt;3126&lt;/item&gt;&lt;item&gt;3127&lt;/item&gt;&lt;item&gt;3128&lt;/item&gt;&lt;item&gt;3129&lt;/item&gt;&lt;item&gt;3130&lt;/item&gt;&lt;item&gt;3131&lt;/item&gt;&lt;item&gt;3132&lt;/item&gt;&lt;item&gt;3133&lt;/item&gt;&lt;item&gt;3134&lt;/item&gt;&lt;item&gt;3135&lt;/item&gt;&lt;item&gt;3136&lt;/item&gt;&lt;item&gt;3137&lt;/item&gt;&lt;item&gt;3138&lt;/item&gt;&lt;item&gt;3139&lt;/item&gt;&lt;item&gt;3140&lt;/item&gt;&lt;item&gt;3141&lt;/item&gt;&lt;item&gt;3142&lt;/item&gt;&lt;item&gt;3143&lt;/item&gt;&lt;item&gt;3168&lt;/item&gt;&lt;item&gt;3169&lt;/item&gt;&lt;item&gt;3174&lt;/item&gt;&lt;item&gt;3175&lt;/item&gt;&lt;item&gt;3176&lt;/item&gt;&lt;item&gt;3177&lt;/item&gt;&lt;/record-ids&gt;&lt;/item&gt;&lt;/Libraries&gt;"/>
  </w:docVars>
  <w:rsids>
    <w:rsidRoot w:val="00590D07"/>
    <w:rsid w:val="00005626"/>
    <w:rsid w:val="00011C8B"/>
    <w:rsid w:val="000221D2"/>
    <w:rsid w:val="00031ADF"/>
    <w:rsid w:val="0005249C"/>
    <w:rsid w:val="0006406A"/>
    <w:rsid w:val="00065856"/>
    <w:rsid w:val="00073BFD"/>
    <w:rsid w:val="00075430"/>
    <w:rsid w:val="00081F0E"/>
    <w:rsid w:val="000B51C6"/>
    <w:rsid w:val="000C6099"/>
    <w:rsid w:val="000D60C4"/>
    <w:rsid w:val="000F52DB"/>
    <w:rsid w:val="00107F7E"/>
    <w:rsid w:val="00110927"/>
    <w:rsid w:val="0013127D"/>
    <w:rsid w:val="0013409F"/>
    <w:rsid w:val="00135AD7"/>
    <w:rsid w:val="00143087"/>
    <w:rsid w:val="001503E6"/>
    <w:rsid w:val="00161ACE"/>
    <w:rsid w:val="00161FF5"/>
    <w:rsid w:val="001759FC"/>
    <w:rsid w:val="00195410"/>
    <w:rsid w:val="001A0912"/>
    <w:rsid w:val="001A1D3C"/>
    <w:rsid w:val="001B08C3"/>
    <w:rsid w:val="001C16FE"/>
    <w:rsid w:val="001C29F2"/>
    <w:rsid w:val="001C7E56"/>
    <w:rsid w:val="001E60F1"/>
    <w:rsid w:val="001E7F5D"/>
    <w:rsid w:val="00250806"/>
    <w:rsid w:val="00261E24"/>
    <w:rsid w:val="00281150"/>
    <w:rsid w:val="00281C6B"/>
    <w:rsid w:val="00295785"/>
    <w:rsid w:val="002A476E"/>
    <w:rsid w:val="002A69A3"/>
    <w:rsid w:val="002B7A68"/>
    <w:rsid w:val="002C69C0"/>
    <w:rsid w:val="002E60C6"/>
    <w:rsid w:val="00313177"/>
    <w:rsid w:val="00313347"/>
    <w:rsid w:val="003360BD"/>
    <w:rsid w:val="00373677"/>
    <w:rsid w:val="00377753"/>
    <w:rsid w:val="0039595E"/>
    <w:rsid w:val="003A0DBD"/>
    <w:rsid w:val="003A1DD6"/>
    <w:rsid w:val="003B2425"/>
    <w:rsid w:val="003D0921"/>
    <w:rsid w:val="003E740C"/>
    <w:rsid w:val="003F4C6B"/>
    <w:rsid w:val="003F7CD1"/>
    <w:rsid w:val="00406000"/>
    <w:rsid w:val="004348F2"/>
    <w:rsid w:val="0044153F"/>
    <w:rsid w:val="004576F0"/>
    <w:rsid w:val="00460F76"/>
    <w:rsid w:val="00467A84"/>
    <w:rsid w:val="004A292C"/>
    <w:rsid w:val="004A3062"/>
    <w:rsid w:val="004B730A"/>
    <w:rsid w:val="004B7AF2"/>
    <w:rsid w:val="004C029F"/>
    <w:rsid w:val="004E0E89"/>
    <w:rsid w:val="004E29B3"/>
    <w:rsid w:val="00511F7D"/>
    <w:rsid w:val="005223EF"/>
    <w:rsid w:val="00523208"/>
    <w:rsid w:val="005257ED"/>
    <w:rsid w:val="0052651F"/>
    <w:rsid w:val="00531081"/>
    <w:rsid w:val="005334B1"/>
    <w:rsid w:val="005400EB"/>
    <w:rsid w:val="005415BF"/>
    <w:rsid w:val="00590D07"/>
    <w:rsid w:val="00596AAE"/>
    <w:rsid w:val="005A7E92"/>
    <w:rsid w:val="005C1B48"/>
    <w:rsid w:val="005D46F7"/>
    <w:rsid w:val="005F1D15"/>
    <w:rsid w:val="005F28BB"/>
    <w:rsid w:val="005F524A"/>
    <w:rsid w:val="00601C7E"/>
    <w:rsid w:val="006229CF"/>
    <w:rsid w:val="0062641B"/>
    <w:rsid w:val="0067501C"/>
    <w:rsid w:val="006751C4"/>
    <w:rsid w:val="00676643"/>
    <w:rsid w:val="00685448"/>
    <w:rsid w:val="00694B95"/>
    <w:rsid w:val="006A0F3E"/>
    <w:rsid w:val="006B3FBC"/>
    <w:rsid w:val="006D0B59"/>
    <w:rsid w:val="006D0B75"/>
    <w:rsid w:val="006E0787"/>
    <w:rsid w:val="006E21E3"/>
    <w:rsid w:val="006F3422"/>
    <w:rsid w:val="0070541D"/>
    <w:rsid w:val="007124DA"/>
    <w:rsid w:val="0074780F"/>
    <w:rsid w:val="00755681"/>
    <w:rsid w:val="0076667C"/>
    <w:rsid w:val="0077615C"/>
    <w:rsid w:val="00784D58"/>
    <w:rsid w:val="00796724"/>
    <w:rsid w:val="007D1D0D"/>
    <w:rsid w:val="007D2CD4"/>
    <w:rsid w:val="007F01B1"/>
    <w:rsid w:val="007F37B4"/>
    <w:rsid w:val="007F61AF"/>
    <w:rsid w:val="008161F3"/>
    <w:rsid w:val="00831845"/>
    <w:rsid w:val="00843C25"/>
    <w:rsid w:val="00845955"/>
    <w:rsid w:val="00890A1E"/>
    <w:rsid w:val="00895CD9"/>
    <w:rsid w:val="008C0100"/>
    <w:rsid w:val="008C1F28"/>
    <w:rsid w:val="008C2BAA"/>
    <w:rsid w:val="008C32AC"/>
    <w:rsid w:val="008C6FC0"/>
    <w:rsid w:val="008D6863"/>
    <w:rsid w:val="008F0C09"/>
    <w:rsid w:val="008F0F56"/>
    <w:rsid w:val="008F2D2E"/>
    <w:rsid w:val="00927642"/>
    <w:rsid w:val="00951665"/>
    <w:rsid w:val="009530FD"/>
    <w:rsid w:val="00956A28"/>
    <w:rsid w:val="00967750"/>
    <w:rsid w:val="009739D5"/>
    <w:rsid w:val="00980728"/>
    <w:rsid w:val="009807D9"/>
    <w:rsid w:val="00983A3A"/>
    <w:rsid w:val="00990A65"/>
    <w:rsid w:val="009B48F6"/>
    <w:rsid w:val="009F1923"/>
    <w:rsid w:val="009F250E"/>
    <w:rsid w:val="009F3AF9"/>
    <w:rsid w:val="00A046D7"/>
    <w:rsid w:val="00A053EA"/>
    <w:rsid w:val="00A10498"/>
    <w:rsid w:val="00A12D7A"/>
    <w:rsid w:val="00A315BC"/>
    <w:rsid w:val="00A34824"/>
    <w:rsid w:val="00A4381F"/>
    <w:rsid w:val="00A74ED7"/>
    <w:rsid w:val="00A92DFF"/>
    <w:rsid w:val="00A94D87"/>
    <w:rsid w:val="00A97DE8"/>
    <w:rsid w:val="00AA480A"/>
    <w:rsid w:val="00AB3B78"/>
    <w:rsid w:val="00AD5BF0"/>
    <w:rsid w:val="00AE154B"/>
    <w:rsid w:val="00AE33C9"/>
    <w:rsid w:val="00B04DD9"/>
    <w:rsid w:val="00B12ADD"/>
    <w:rsid w:val="00B21771"/>
    <w:rsid w:val="00B33EFF"/>
    <w:rsid w:val="00B35F34"/>
    <w:rsid w:val="00B45B45"/>
    <w:rsid w:val="00B506E9"/>
    <w:rsid w:val="00B7327D"/>
    <w:rsid w:val="00B810B2"/>
    <w:rsid w:val="00B83494"/>
    <w:rsid w:val="00B86B75"/>
    <w:rsid w:val="00B93D3F"/>
    <w:rsid w:val="00B949E3"/>
    <w:rsid w:val="00B94F68"/>
    <w:rsid w:val="00BB497F"/>
    <w:rsid w:val="00BC290F"/>
    <w:rsid w:val="00BC36E4"/>
    <w:rsid w:val="00BC48D5"/>
    <w:rsid w:val="00BC51E0"/>
    <w:rsid w:val="00BC77E2"/>
    <w:rsid w:val="00BD31C1"/>
    <w:rsid w:val="00BF545F"/>
    <w:rsid w:val="00C143DC"/>
    <w:rsid w:val="00C25A2E"/>
    <w:rsid w:val="00C36279"/>
    <w:rsid w:val="00C3739E"/>
    <w:rsid w:val="00C46E30"/>
    <w:rsid w:val="00C75FC9"/>
    <w:rsid w:val="00C869A9"/>
    <w:rsid w:val="00C95176"/>
    <w:rsid w:val="00CB0454"/>
    <w:rsid w:val="00CB1351"/>
    <w:rsid w:val="00CF4120"/>
    <w:rsid w:val="00D12337"/>
    <w:rsid w:val="00D27CD3"/>
    <w:rsid w:val="00D30B8A"/>
    <w:rsid w:val="00D3534F"/>
    <w:rsid w:val="00D3561B"/>
    <w:rsid w:val="00D64EFB"/>
    <w:rsid w:val="00D65E13"/>
    <w:rsid w:val="00D812E0"/>
    <w:rsid w:val="00D93CD8"/>
    <w:rsid w:val="00D97F6D"/>
    <w:rsid w:val="00DC2D51"/>
    <w:rsid w:val="00DC6A28"/>
    <w:rsid w:val="00DF2DF5"/>
    <w:rsid w:val="00DF763C"/>
    <w:rsid w:val="00E050C2"/>
    <w:rsid w:val="00E16BD8"/>
    <w:rsid w:val="00E2180F"/>
    <w:rsid w:val="00E22D1A"/>
    <w:rsid w:val="00E25520"/>
    <w:rsid w:val="00E308EC"/>
    <w:rsid w:val="00E315A3"/>
    <w:rsid w:val="00E371D0"/>
    <w:rsid w:val="00E37B91"/>
    <w:rsid w:val="00E41092"/>
    <w:rsid w:val="00E56FE9"/>
    <w:rsid w:val="00EA0953"/>
    <w:rsid w:val="00EB5EF4"/>
    <w:rsid w:val="00EC48C8"/>
    <w:rsid w:val="00EF077B"/>
    <w:rsid w:val="00F02044"/>
    <w:rsid w:val="00F03A9B"/>
    <w:rsid w:val="00F10C9D"/>
    <w:rsid w:val="00F31119"/>
    <w:rsid w:val="00F40879"/>
    <w:rsid w:val="00F64CE4"/>
    <w:rsid w:val="00F64E92"/>
    <w:rsid w:val="00F73735"/>
    <w:rsid w:val="00F97B09"/>
    <w:rsid w:val="00FD3073"/>
    <w:rsid w:val="00FE13F1"/>
    <w:rsid w:val="00FF2586"/>
    <w:rsid w:val="00FF70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E8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 2" w:semiHidden="0" w:unhideWhenUsed="0"/>
    <w:lsdException w:name="List Number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C32A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1503E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503E6"/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843C25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semiHidden/>
    <w:unhideWhenUsed/>
    <w:rsid w:val="00B12A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2ADD"/>
    <w:rPr>
      <w:rFonts w:ascii="Lucida Grande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5080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250806"/>
  </w:style>
  <w:style w:type="character" w:customStyle="1" w:styleId="CommentTextChar">
    <w:name w:val="Comment Text Char"/>
    <w:basedOn w:val="DefaultParagraphFont"/>
    <w:link w:val="CommentText"/>
    <w:semiHidden/>
    <w:rsid w:val="00250806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08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50806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 2" w:semiHidden="0" w:unhideWhenUsed="0"/>
    <w:lsdException w:name="List Number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8C32A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1503E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503E6"/>
    <w:rPr>
      <w:rFonts w:ascii="Cambria" w:hAnsi="Cambria"/>
    </w:rPr>
  </w:style>
  <w:style w:type="paragraph" w:styleId="NormalWeb">
    <w:name w:val="Normal (Web)"/>
    <w:basedOn w:val="Normal"/>
    <w:uiPriority w:val="99"/>
    <w:semiHidden/>
    <w:unhideWhenUsed/>
    <w:rsid w:val="00843C25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semiHidden/>
    <w:unhideWhenUsed/>
    <w:rsid w:val="00B12A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2ADD"/>
    <w:rPr>
      <w:rFonts w:ascii="Lucida Grande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5080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250806"/>
  </w:style>
  <w:style w:type="character" w:customStyle="1" w:styleId="CommentTextChar">
    <w:name w:val="Comment Text Char"/>
    <w:basedOn w:val="DefaultParagraphFont"/>
    <w:link w:val="CommentText"/>
    <w:semiHidden/>
    <w:rsid w:val="00250806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08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250806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emf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22578</Words>
  <Characters>128696</Characters>
  <Application>Microsoft Macintosh Word</Application>
  <DocSecurity>0</DocSecurity>
  <Lines>1072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150973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Michael Chambers</cp:lastModifiedBy>
  <cp:revision>2</cp:revision>
  <cp:lastPrinted>2015-11-18T00:47:00Z</cp:lastPrinted>
  <dcterms:created xsi:type="dcterms:W3CDTF">2015-11-18T00:50:00Z</dcterms:created>
  <dcterms:modified xsi:type="dcterms:W3CDTF">2015-11-18T00:50:00Z</dcterms:modified>
</cp:coreProperties>
</file>